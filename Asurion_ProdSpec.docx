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A0" w:rsidRDefault="00A22EA0">
      <w:pPr>
        <w:pStyle w:val="Graphic"/>
        <w:shd w:val="solid" w:color="auto" w:fill="000000"/>
        <w:tabs>
          <w:tab w:val="right" w:pos="8280"/>
        </w:tabs>
        <w:spacing w:after="240" w:line="440" w:lineRule="exact"/>
        <w:rPr>
          <w:lang w:val="en-US"/>
        </w:rPr>
      </w:pPr>
    </w:p>
    <w:p w:rsidR="00BE6D2C" w:rsidRDefault="00BE6D2C" w:rsidP="00B66964">
      <w:pPr>
        <w:rPr>
          <w:rFonts w:cs="Arial"/>
          <w:b/>
          <w:sz w:val="36"/>
          <w:szCs w:val="36"/>
          <w:lang w:val="en-GB"/>
        </w:rPr>
      </w:pPr>
      <w:bookmarkStart w:id="0" w:name="_Toc12089006"/>
      <w:bookmarkStart w:id="1" w:name="_Toc12669114"/>
    </w:p>
    <w:bookmarkEnd w:id="0"/>
    <w:bookmarkEnd w:id="1"/>
    <w:p w:rsidR="00B66964" w:rsidRPr="00217A60" w:rsidRDefault="00732DE8" w:rsidP="00B66964">
      <w:pPr>
        <w:rPr>
          <w:i/>
          <w:iCs/>
          <w:sz w:val="52"/>
          <w:szCs w:val="52"/>
          <w:lang w:val="en-GB"/>
        </w:rPr>
      </w:pPr>
      <w:r>
        <w:rPr>
          <w:rFonts w:cs="Arial"/>
          <w:b/>
          <w:iCs/>
          <w:sz w:val="36"/>
          <w:szCs w:val="36"/>
          <w:lang w:val="en-GB"/>
        </w:rPr>
        <w:t>Asurion Sub</w:t>
      </w:r>
      <w:r w:rsidR="001C3E0C">
        <w:rPr>
          <w:rFonts w:cs="Arial"/>
          <w:b/>
          <w:iCs/>
          <w:sz w:val="36"/>
          <w:szCs w:val="36"/>
          <w:lang w:val="en-GB"/>
        </w:rPr>
        <w:t>s</w:t>
      </w:r>
      <w:r w:rsidR="009D2006">
        <w:rPr>
          <w:rFonts w:cs="Arial"/>
          <w:b/>
          <w:iCs/>
          <w:sz w:val="36"/>
          <w:szCs w:val="36"/>
          <w:lang w:val="en-GB"/>
        </w:rPr>
        <w:t>criber Bill</w:t>
      </w:r>
      <w:r w:rsidR="0011756E">
        <w:rPr>
          <w:rFonts w:cs="Arial"/>
          <w:b/>
          <w:iCs/>
          <w:sz w:val="36"/>
          <w:szCs w:val="36"/>
          <w:lang w:val="en-GB"/>
        </w:rPr>
        <w:t>ing S</w:t>
      </w:r>
      <w:r w:rsidR="00F27C3D">
        <w:rPr>
          <w:rFonts w:cs="Arial"/>
          <w:b/>
          <w:iCs/>
          <w:sz w:val="36"/>
          <w:szCs w:val="36"/>
          <w:lang w:val="en-GB"/>
        </w:rPr>
        <w:t xml:space="preserve">ystem </w:t>
      </w:r>
      <w:r w:rsidR="00CC429B">
        <w:rPr>
          <w:rFonts w:cs="Arial"/>
          <w:b/>
          <w:iCs/>
          <w:sz w:val="36"/>
          <w:szCs w:val="36"/>
          <w:lang w:val="en-GB"/>
        </w:rPr>
        <w:t>Product</w:t>
      </w:r>
      <w:r w:rsidR="00F27C3D">
        <w:rPr>
          <w:rFonts w:cs="Arial"/>
          <w:b/>
          <w:iCs/>
          <w:sz w:val="36"/>
          <w:szCs w:val="36"/>
          <w:lang w:val="en-GB"/>
        </w:rPr>
        <w:t xml:space="preserve"> </w:t>
      </w:r>
      <w:r w:rsidR="00B7070C">
        <w:rPr>
          <w:rFonts w:cs="Arial"/>
          <w:b/>
          <w:iCs/>
          <w:sz w:val="36"/>
          <w:szCs w:val="36"/>
          <w:lang w:val="en-GB"/>
        </w:rPr>
        <w:t>Specifica</w:t>
      </w:r>
      <w:r w:rsidR="001C46AE">
        <w:rPr>
          <w:rFonts w:cs="Arial"/>
          <w:b/>
          <w:iCs/>
          <w:sz w:val="36"/>
          <w:szCs w:val="36"/>
          <w:lang w:val="en-GB"/>
        </w:rPr>
        <w:t>tion</w:t>
      </w:r>
    </w:p>
    <w:p w:rsidR="00B66964" w:rsidRDefault="00B66964" w:rsidP="00B66964">
      <w:pPr>
        <w:rPr>
          <w:lang w:val="en-GB"/>
        </w:rPr>
      </w:pPr>
    </w:p>
    <w:p w:rsidR="00B66964" w:rsidRDefault="00B66964" w:rsidP="00B66964">
      <w:pPr>
        <w:rPr>
          <w:lang w:val="en-GB"/>
        </w:rPr>
      </w:pPr>
      <w:bookmarkStart w:id="2" w:name="AuthorName"/>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C359FE" w:rsidRDefault="00C359FE" w:rsidP="00B66964">
      <w:pPr>
        <w:rPr>
          <w:lang w:val="en-GB"/>
        </w:rPr>
      </w:pPr>
    </w:p>
    <w:p w:rsidR="00C359FE" w:rsidRDefault="00C359FE" w:rsidP="00B66964">
      <w:pPr>
        <w:rPr>
          <w:lang w:val="en-GB"/>
        </w:rPr>
      </w:pPr>
    </w:p>
    <w:p w:rsidR="00C359FE" w:rsidRDefault="00C359FE" w:rsidP="00B66964">
      <w:pPr>
        <w:rPr>
          <w:lang w:val="en-GB"/>
        </w:rPr>
      </w:pPr>
    </w:p>
    <w:p w:rsidR="00C359FE" w:rsidRDefault="00C359FE"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B66964" w:rsidRDefault="00B66964" w:rsidP="00B66964">
      <w:pPr>
        <w:rPr>
          <w:lang w:val="en-GB"/>
        </w:rPr>
      </w:pPr>
    </w:p>
    <w:p w:rsidR="00FA48F6" w:rsidRDefault="00FA48F6" w:rsidP="00B66964">
      <w:pPr>
        <w:rPr>
          <w:lang w:val="en-GB"/>
        </w:rPr>
      </w:pPr>
    </w:p>
    <w:p w:rsidR="00FA48F6" w:rsidRDefault="00FA48F6" w:rsidP="00B66964">
      <w:pPr>
        <w:rPr>
          <w:lang w:val="en-GB"/>
        </w:rPr>
      </w:pPr>
    </w:p>
    <w:p w:rsidR="00FA48F6" w:rsidRDefault="00FA48F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DD5226" w:rsidRDefault="00DD5226" w:rsidP="00B66964">
      <w:pPr>
        <w:rPr>
          <w:lang w:val="en-GB"/>
        </w:rPr>
      </w:pPr>
    </w:p>
    <w:p w:rsidR="00FA48F6" w:rsidRDefault="00FA48F6" w:rsidP="00B66964">
      <w:pPr>
        <w:rPr>
          <w:lang w:val="en-GB"/>
        </w:rPr>
      </w:pPr>
    </w:p>
    <w:p w:rsidR="00B66964" w:rsidRDefault="00B66964" w:rsidP="00B66964">
      <w:pPr>
        <w:rPr>
          <w:lang w:val="en-GB"/>
        </w:rPr>
      </w:pPr>
    </w:p>
    <w:p w:rsidR="006A0710" w:rsidRPr="009D76FD" w:rsidRDefault="006A0710" w:rsidP="006A0710">
      <w:pPr>
        <w:rPr>
          <w:rFonts w:cs="Arial"/>
          <w:b/>
          <w:szCs w:val="22"/>
          <w:lang w:val="en-GB"/>
        </w:rPr>
      </w:pPr>
      <w:bookmarkStart w:id="3" w:name="_Toc12669116"/>
      <w:r w:rsidRPr="009D76FD">
        <w:rPr>
          <w:rFonts w:cs="Arial"/>
          <w:b/>
          <w:szCs w:val="22"/>
          <w:lang w:val="en-GB"/>
        </w:rPr>
        <w:t>Versio</w:t>
      </w:r>
      <w:bookmarkStart w:id="4" w:name="Draft"/>
      <w:bookmarkEnd w:id="4"/>
      <w:r w:rsidRPr="009D76FD">
        <w:rPr>
          <w:rFonts w:cs="Arial"/>
          <w:b/>
          <w:szCs w:val="22"/>
          <w:lang w:val="en-GB"/>
        </w:rPr>
        <w:t>n</w:t>
      </w:r>
      <w:bookmarkEnd w:id="3"/>
      <w:r w:rsidRPr="009D76FD">
        <w:rPr>
          <w:rFonts w:cs="Arial"/>
          <w:b/>
          <w:szCs w:val="22"/>
          <w:lang w:val="en-GB"/>
        </w:rPr>
        <w:t xml:space="preserve">: </w:t>
      </w:r>
      <w:r w:rsidR="005749A9">
        <w:rPr>
          <w:rFonts w:cs="Arial"/>
          <w:b/>
          <w:szCs w:val="22"/>
          <w:lang w:val="en-GB"/>
        </w:rPr>
        <w:t>2</w:t>
      </w:r>
      <w:r w:rsidR="00AC0A2F">
        <w:rPr>
          <w:rFonts w:cs="Arial"/>
          <w:b/>
          <w:szCs w:val="22"/>
          <w:lang w:val="en-GB"/>
        </w:rPr>
        <w:t>.0</w:t>
      </w:r>
    </w:p>
    <w:p w:rsidR="00B66964" w:rsidRDefault="00B66964" w:rsidP="00B66964">
      <w:pPr>
        <w:rPr>
          <w:lang w:val="en-GB"/>
        </w:rPr>
      </w:pPr>
    </w:p>
    <w:p w:rsidR="00B66964" w:rsidRDefault="00B66964" w:rsidP="00B66964">
      <w:pPr>
        <w:rPr>
          <w:lang w:val="en-GB"/>
        </w:rPr>
      </w:pPr>
    </w:p>
    <w:p w:rsidR="006A0710" w:rsidRDefault="006A0710">
      <w:pPr>
        <w:rPr>
          <w:lang w:val="en-GB"/>
        </w:rPr>
      </w:pPr>
      <w:r>
        <w:rPr>
          <w:lang w:val="en-GB"/>
        </w:rPr>
        <w:br w:type="page"/>
      </w:r>
    </w:p>
    <w:p w:rsidR="00B66964" w:rsidRDefault="00B66964" w:rsidP="00B66964">
      <w:pPr>
        <w:rPr>
          <w:lang w:val="en-GB"/>
        </w:rPr>
      </w:pPr>
    </w:p>
    <w:p w:rsidR="00B66964" w:rsidRPr="009D76FD" w:rsidRDefault="00AC0A2F" w:rsidP="00B66964">
      <w:pPr>
        <w:rPr>
          <w:rFonts w:cs="Arial"/>
          <w:b/>
          <w:sz w:val="32"/>
          <w:szCs w:val="32"/>
          <w:lang w:val="en-GB"/>
        </w:rPr>
      </w:pPr>
      <w:bookmarkStart w:id="5" w:name="_Toc12089008"/>
      <w:bookmarkStart w:id="6" w:name="_Toc12669117"/>
      <w:bookmarkEnd w:id="2"/>
      <w:r>
        <w:rPr>
          <w:rFonts w:cs="Arial"/>
          <w:b/>
          <w:sz w:val="32"/>
          <w:szCs w:val="32"/>
          <w:lang w:val="en-GB"/>
        </w:rPr>
        <w:t xml:space="preserve">Revision and </w:t>
      </w:r>
      <w:r w:rsidR="00B66964" w:rsidRPr="009D76FD">
        <w:rPr>
          <w:rFonts w:cs="Arial"/>
          <w:b/>
          <w:sz w:val="32"/>
          <w:szCs w:val="32"/>
          <w:lang w:val="en-GB"/>
        </w:rPr>
        <w:t>Sign-off</w:t>
      </w:r>
      <w:bookmarkEnd w:id="5"/>
      <w:bookmarkEnd w:id="6"/>
      <w:r>
        <w:rPr>
          <w:rFonts w:cs="Arial"/>
          <w:b/>
          <w:sz w:val="32"/>
          <w:szCs w:val="32"/>
          <w:lang w:val="en-GB"/>
        </w:rPr>
        <w:t xml:space="preserve"> Sheet</w:t>
      </w:r>
    </w:p>
    <w:p w:rsidR="00B66964" w:rsidRDefault="00B66964" w:rsidP="00B66964">
      <w:pPr>
        <w:rPr>
          <w:lang w:val="en-GB"/>
        </w:rPr>
      </w:pPr>
    </w:p>
    <w:p w:rsidR="00B66964" w:rsidRPr="009D76FD" w:rsidRDefault="00B66964" w:rsidP="00B66964">
      <w:pPr>
        <w:rPr>
          <w:rFonts w:cs="Arial"/>
          <w:szCs w:val="22"/>
          <w:lang w:val="en-GB"/>
        </w:rPr>
      </w:pPr>
      <w:r w:rsidRPr="009D76FD">
        <w:rPr>
          <w:rFonts w:cs="Arial"/>
          <w:szCs w:val="22"/>
          <w:lang w:val="en-GB"/>
        </w:rPr>
        <w:t>Change Record</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2088"/>
        <w:gridCol w:w="2088"/>
        <w:gridCol w:w="2438"/>
      </w:tblGrid>
      <w:tr w:rsidR="00C7382D" w:rsidRPr="009D76FD" w:rsidTr="00C7382D">
        <w:trPr>
          <w:cantSplit/>
          <w:tblHeader/>
        </w:trPr>
        <w:tc>
          <w:tcPr>
            <w:tcW w:w="2088" w:type="dxa"/>
            <w:shd w:val="pct10" w:color="auto" w:fill="auto"/>
            <w:vAlign w:val="center"/>
          </w:tcPr>
          <w:p w:rsidR="00C7382D" w:rsidRPr="009D76FD" w:rsidRDefault="00C7382D" w:rsidP="00B66964">
            <w:pPr>
              <w:rPr>
                <w:rFonts w:cs="Arial"/>
                <w:szCs w:val="22"/>
                <w:lang w:val="en-GB"/>
              </w:rPr>
            </w:pPr>
            <w:r w:rsidRPr="009D76FD">
              <w:rPr>
                <w:rFonts w:cs="Arial"/>
                <w:szCs w:val="22"/>
                <w:lang w:val="en-GB"/>
              </w:rPr>
              <w:t>Date</w:t>
            </w:r>
          </w:p>
        </w:tc>
        <w:tc>
          <w:tcPr>
            <w:tcW w:w="2088" w:type="dxa"/>
            <w:shd w:val="pct10" w:color="auto" w:fill="auto"/>
            <w:vAlign w:val="center"/>
          </w:tcPr>
          <w:p w:rsidR="00C7382D" w:rsidRPr="009D76FD" w:rsidRDefault="00C7382D" w:rsidP="00B66964">
            <w:pPr>
              <w:rPr>
                <w:rFonts w:cs="Arial"/>
                <w:szCs w:val="22"/>
                <w:lang w:val="en-GB"/>
              </w:rPr>
            </w:pPr>
            <w:r w:rsidRPr="009D76FD">
              <w:rPr>
                <w:rFonts w:cs="Arial"/>
                <w:szCs w:val="22"/>
                <w:lang w:val="en-GB"/>
              </w:rPr>
              <w:t>Author</w:t>
            </w:r>
          </w:p>
        </w:tc>
        <w:tc>
          <w:tcPr>
            <w:tcW w:w="2438" w:type="dxa"/>
            <w:shd w:val="pct10" w:color="auto" w:fill="auto"/>
            <w:vAlign w:val="center"/>
          </w:tcPr>
          <w:p w:rsidR="00C7382D" w:rsidRPr="009D76FD" w:rsidRDefault="00C7382D" w:rsidP="00B66964">
            <w:pPr>
              <w:rPr>
                <w:rFonts w:cs="Arial"/>
                <w:szCs w:val="22"/>
                <w:lang w:val="en-GB"/>
              </w:rPr>
            </w:pPr>
            <w:r w:rsidRPr="009D76FD">
              <w:rPr>
                <w:rFonts w:cs="Arial"/>
                <w:szCs w:val="22"/>
                <w:lang w:val="en-GB"/>
              </w:rPr>
              <w:t>Version</w:t>
            </w:r>
          </w:p>
        </w:tc>
      </w:tr>
      <w:tr w:rsidR="005749A9" w:rsidRPr="009D76FD" w:rsidTr="00C7382D">
        <w:trPr>
          <w:cantSplit/>
        </w:trPr>
        <w:tc>
          <w:tcPr>
            <w:tcW w:w="2088" w:type="dxa"/>
          </w:tcPr>
          <w:p w:rsidR="005749A9" w:rsidRDefault="005749A9" w:rsidP="00B25398">
            <w:pPr>
              <w:rPr>
                <w:rFonts w:cs="Arial"/>
                <w:szCs w:val="22"/>
                <w:lang w:val="en-GB"/>
              </w:rPr>
            </w:pPr>
            <w:r>
              <w:rPr>
                <w:rFonts w:cs="Arial"/>
                <w:szCs w:val="22"/>
                <w:lang w:val="en-GB"/>
              </w:rPr>
              <w:t>12/05/2011</w:t>
            </w:r>
          </w:p>
        </w:tc>
        <w:tc>
          <w:tcPr>
            <w:tcW w:w="2088" w:type="dxa"/>
          </w:tcPr>
          <w:p w:rsidR="005749A9" w:rsidRDefault="005749A9" w:rsidP="00B66964">
            <w:pPr>
              <w:rPr>
                <w:rFonts w:cs="Arial"/>
                <w:szCs w:val="22"/>
                <w:lang w:val="en-GB"/>
              </w:rPr>
            </w:pPr>
            <w:r>
              <w:rPr>
                <w:rFonts w:cs="Arial"/>
                <w:szCs w:val="22"/>
                <w:lang w:val="en-GB"/>
              </w:rPr>
              <w:t>Jim Emerson</w:t>
            </w:r>
          </w:p>
        </w:tc>
        <w:tc>
          <w:tcPr>
            <w:tcW w:w="2438" w:type="dxa"/>
          </w:tcPr>
          <w:p w:rsidR="005749A9" w:rsidRDefault="005749A9" w:rsidP="00B66964">
            <w:pPr>
              <w:rPr>
                <w:rFonts w:cs="Arial"/>
                <w:szCs w:val="22"/>
                <w:lang w:val="en-GB"/>
              </w:rPr>
            </w:pPr>
            <w:r>
              <w:rPr>
                <w:rFonts w:cs="Arial"/>
                <w:szCs w:val="22"/>
                <w:lang w:val="en-GB"/>
              </w:rPr>
              <w:t>0.1 (draft)</w:t>
            </w:r>
          </w:p>
        </w:tc>
      </w:tr>
      <w:tr w:rsidR="00C7382D" w:rsidRPr="009D76FD" w:rsidTr="00C7382D">
        <w:trPr>
          <w:cantSplit/>
        </w:trPr>
        <w:tc>
          <w:tcPr>
            <w:tcW w:w="2088" w:type="dxa"/>
          </w:tcPr>
          <w:p w:rsidR="00C7382D" w:rsidRPr="009D76FD" w:rsidRDefault="00C7382D" w:rsidP="00B25398">
            <w:pPr>
              <w:rPr>
                <w:rFonts w:cs="Arial"/>
                <w:szCs w:val="22"/>
                <w:lang w:val="en-GB"/>
              </w:rPr>
            </w:pPr>
            <w:bookmarkStart w:id="7" w:name="RevisionSheet"/>
            <w:bookmarkEnd w:id="7"/>
            <w:r>
              <w:rPr>
                <w:rFonts w:cs="Arial"/>
                <w:szCs w:val="22"/>
                <w:lang w:val="en-GB"/>
              </w:rPr>
              <w:t>12/20/2011</w:t>
            </w:r>
          </w:p>
        </w:tc>
        <w:tc>
          <w:tcPr>
            <w:tcW w:w="2088" w:type="dxa"/>
          </w:tcPr>
          <w:p w:rsidR="00C7382D" w:rsidRPr="009D76FD" w:rsidRDefault="00C7382D" w:rsidP="00B66964">
            <w:pPr>
              <w:rPr>
                <w:rFonts w:cs="Arial"/>
                <w:szCs w:val="22"/>
                <w:lang w:val="en-GB"/>
              </w:rPr>
            </w:pPr>
            <w:r>
              <w:rPr>
                <w:rFonts w:cs="Arial"/>
                <w:szCs w:val="22"/>
                <w:lang w:val="en-GB"/>
              </w:rPr>
              <w:t>Jim Emerson</w:t>
            </w:r>
          </w:p>
        </w:tc>
        <w:tc>
          <w:tcPr>
            <w:tcW w:w="2438" w:type="dxa"/>
          </w:tcPr>
          <w:p w:rsidR="00C7382D" w:rsidRPr="009D76FD" w:rsidRDefault="005749A9" w:rsidP="005749A9">
            <w:pPr>
              <w:rPr>
                <w:rFonts w:cs="Arial"/>
                <w:szCs w:val="22"/>
                <w:lang w:val="en-GB"/>
              </w:rPr>
            </w:pPr>
            <w:r>
              <w:rPr>
                <w:rFonts w:cs="Arial"/>
                <w:szCs w:val="22"/>
                <w:lang w:val="en-GB"/>
              </w:rPr>
              <w:t>1</w:t>
            </w:r>
            <w:r w:rsidR="00C7382D">
              <w:rPr>
                <w:rFonts w:cs="Arial"/>
                <w:szCs w:val="22"/>
                <w:lang w:val="en-GB"/>
              </w:rPr>
              <w:t>.0</w:t>
            </w:r>
          </w:p>
        </w:tc>
      </w:tr>
      <w:tr w:rsidR="00C7382D" w:rsidRPr="009D76FD" w:rsidTr="00C7382D">
        <w:trPr>
          <w:cantSplit/>
        </w:trPr>
        <w:tc>
          <w:tcPr>
            <w:tcW w:w="2088" w:type="dxa"/>
          </w:tcPr>
          <w:p w:rsidR="00C7382D" w:rsidRPr="009D76FD" w:rsidRDefault="005749A9" w:rsidP="00B66964">
            <w:pPr>
              <w:rPr>
                <w:rFonts w:cs="Arial"/>
                <w:szCs w:val="22"/>
                <w:lang w:val="en-GB"/>
              </w:rPr>
            </w:pPr>
            <w:r>
              <w:rPr>
                <w:rFonts w:cs="Arial"/>
                <w:szCs w:val="22"/>
                <w:lang w:val="en-GB"/>
              </w:rPr>
              <w:t>2/10/2012</w:t>
            </w:r>
          </w:p>
        </w:tc>
        <w:tc>
          <w:tcPr>
            <w:tcW w:w="2088" w:type="dxa"/>
          </w:tcPr>
          <w:p w:rsidR="00C7382D" w:rsidRPr="009D76FD" w:rsidRDefault="005749A9" w:rsidP="00B66964">
            <w:pPr>
              <w:rPr>
                <w:rFonts w:cs="Arial"/>
                <w:szCs w:val="22"/>
                <w:lang w:val="en-GB"/>
              </w:rPr>
            </w:pPr>
            <w:r>
              <w:rPr>
                <w:rFonts w:cs="Arial"/>
                <w:szCs w:val="22"/>
                <w:lang w:val="en-GB"/>
              </w:rPr>
              <w:t>Jim Emerson</w:t>
            </w:r>
          </w:p>
        </w:tc>
        <w:tc>
          <w:tcPr>
            <w:tcW w:w="2438" w:type="dxa"/>
          </w:tcPr>
          <w:p w:rsidR="00C7382D" w:rsidRPr="009D76FD" w:rsidRDefault="005749A9" w:rsidP="00B66964">
            <w:pPr>
              <w:rPr>
                <w:rFonts w:cs="Arial"/>
                <w:szCs w:val="22"/>
                <w:lang w:val="en-GB"/>
              </w:rPr>
            </w:pPr>
            <w:r>
              <w:rPr>
                <w:rFonts w:cs="Arial"/>
                <w:szCs w:val="22"/>
                <w:lang w:val="en-GB"/>
              </w:rPr>
              <w:t>2.0</w:t>
            </w:r>
          </w:p>
        </w:tc>
      </w:tr>
    </w:tbl>
    <w:p w:rsidR="00B66964" w:rsidRPr="009D76FD" w:rsidRDefault="00B66964" w:rsidP="00B66964">
      <w:pPr>
        <w:ind w:left="720"/>
        <w:rPr>
          <w:rFonts w:cs="Arial"/>
          <w:szCs w:val="22"/>
          <w:lang w:val="en-GB"/>
        </w:rPr>
      </w:pPr>
    </w:p>
    <w:p w:rsidR="00B66964" w:rsidRPr="009D76FD" w:rsidRDefault="00B66964" w:rsidP="00B66964">
      <w:pPr>
        <w:rPr>
          <w:rFonts w:cs="Arial"/>
          <w:szCs w:val="22"/>
          <w:lang w:val="en-GB"/>
        </w:rPr>
      </w:pPr>
      <w:r w:rsidRPr="009D76FD">
        <w:rPr>
          <w:rFonts w:cs="Arial"/>
          <w:szCs w:val="22"/>
          <w:lang w:val="en-GB"/>
        </w:rPr>
        <w:t>Document Properties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6"/>
        <w:gridCol w:w="4228"/>
      </w:tblGrid>
      <w:tr w:rsidR="00B66964" w:rsidRPr="009D76FD" w:rsidTr="00E1104B">
        <w:trPr>
          <w:cantSplit/>
          <w:tblHeader/>
        </w:trPr>
        <w:tc>
          <w:tcPr>
            <w:tcW w:w="2396" w:type="dxa"/>
            <w:shd w:val="pct10" w:color="auto" w:fill="auto"/>
            <w:vAlign w:val="center"/>
          </w:tcPr>
          <w:p w:rsidR="00B66964" w:rsidRPr="009D76FD" w:rsidRDefault="00B66964" w:rsidP="00B66964">
            <w:pPr>
              <w:rPr>
                <w:rFonts w:cs="Arial"/>
                <w:szCs w:val="22"/>
                <w:lang w:val="en-GB"/>
              </w:rPr>
            </w:pPr>
            <w:r w:rsidRPr="009D76FD">
              <w:rPr>
                <w:rFonts w:cs="Arial"/>
                <w:szCs w:val="22"/>
                <w:lang w:val="en-GB"/>
              </w:rPr>
              <w:t>Item</w:t>
            </w:r>
          </w:p>
        </w:tc>
        <w:tc>
          <w:tcPr>
            <w:tcW w:w="4228" w:type="dxa"/>
            <w:shd w:val="pct10" w:color="auto" w:fill="auto"/>
            <w:vAlign w:val="center"/>
          </w:tcPr>
          <w:p w:rsidR="00B66964" w:rsidRPr="009D76FD" w:rsidRDefault="00B66964" w:rsidP="00B66964">
            <w:pPr>
              <w:rPr>
                <w:rFonts w:cs="Arial"/>
                <w:szCs w:val="22"/>
                <w:lang w:val="en-GB"/>
              </w:rPr>
            </w:pPr>
            <w:r w:rsidRPr="009D76FD">
              <w:rPr>
                <w:rFonts w:cs="Arial"/>
                <w:szCs w:val="22"/>
                <w:lang w:val="en-GB"/>
              </w:rPr>
              <w:t>Details</w:t>
            </w:r>
          </w:p>
        </w:tc>
      </w:tr>
      <w:tr w:rsidR="00B66964" w:rsidRPr="009D76FD" w:rsidTr="00E1104B">
        <w:trPr>
          <w:cantSplit/>
        </w:trPr>
        <w:tc>
          <w:tcPr>
            <w:tcW w:w="2396" w:type="dxa"/>
          </w:tcPr>
          <w:p w:rsidR="00B66964" w:rsidRPr="009D76FD" w:rsidRDefault="00B66964" w:rsidP="00B66964">
            <w:pPr>
              <w:rPr>
                <w:rFonts w:cs="Arial"/>
                <w:szCs w:val="22"/>
                <w:lang w:val="en-GB"/>
              </w:rPr>
            </w:pPr>
            <w:r w:rsidRPr="009D76FD">
              <w:rPr>
                <w:rFonts w:cs="Arial"/>
                <w:szCs w:val="22"/>
                <w:lang w:val="en-GB"/>
              </w:rPr>
              <w:t>Document Title</w:t>
            </w:r>
          </w:p>
        </w:tc>
        <w:tc>
          <w:tcPr>
            <w:tcW w:w="4228" w:type="dxa"/>
          </w:tcPr>
          <w:p w:rsidR="00B66964" w:rsidRPr="00BE444E" w:rsidRDefault="00E1104B" w:rsidP="00A674F6">
            <w:pPr>
              <w:rPr>
                <w:rFonts w:cs="Arial"/>
                <w:szCs w:val="22"/>
                <w:lang w:val="en-GB"/>
              </w:rPr>
            </w:pPr>
            <w:r>
              <w:rPr>
                <w:rFonts w:cs="Arial"/>
                <w:szCs w:val="22"/>
                <w:lang w:val="en-GB"/>
              </w:rPr>
              <w:t xml:space="preserve">Asurion </w:t>
            </w:r>
            <w:r w:rsidR="00A674F6">
              <w:rPr>
                <w:rFonts w:cs="Arial"/>
                <w:szCs w:val="22"/>
                <w:lang w:val="en-GB"/>
              </w:rPr>
              <w:t>Subscriber Billing System Product</w:t>
            </w:r>
            <w:r>
              <w:rPr>
                <w:rFonts w:cs="Arial"/>
                <w:szCs w:val="22"/>
                <w:lang w:val="en-GB"/>
              </w:rPr>
              <w:t xml:space="preserve"> Specification</w:t>
            </w:r>
          </w:p>
        </w:tc>
      </w:tr>
      <w:tr w:rsidR="00B66964" w:rsidRPr="009D76FD" w:rsidTr="00E1104B">
        <w:trPr>
          <w:cantSplit/>
        </w:trPr>
        <w:tc>
          <w:tcPr>
            <w:tcW w:w="2396" w:type="dxa"/>
          </w:tcPr>
          <w:p w:rsidR="00B66964" w:rsidRPr="009D76FD" w:rsidRDefault="00B66964" w:rsidP="00B66964">
            <w:pPr>
              <w:rPr>
                <w:rFonts w:cs="Arial"/>
                <w:szCs w:val="22"/>
                <w:lang w:val="en-GB"/>
              </w:rPr>
            </w:pPr>
            <w:r w:rsidRPr="009D76FD">
              <w:rPr>
                <w:rFonts w:cs="Arial"/>
                <w:szCs w:val="22"/>
                <w:lang w:val="en-GB"/>
              </w:rPr>
              <w:t>Author</w:t>
            </w:r>
          </w:p>
        </w:tc>
        <w:tc>
          <w:tcPr>
            <w:tcW w:w="4228" w:type="dxa"/>
          </w:tcPr>
          <w:p w:rsidR="00B66964" w:rsidRPr="009D76FD" w:rsidRDefault="0008198B" w:rsidP="00B66964">
            <w:pPr>
              <w:rPr>
                <w:rFonts w:cs="Arial"/>
                <w:szCs w:val="22"/>
                <w:lang w:val="en-GB"/>
              </w:rPr>
            </w:pPr>
            <w:r>
              <w:rPr>
                <w:rFonts w:cs="Arial"/>
                <w:szCs w:val="22"/>
                <w:lang w:val="en-GB"/>
              </w:rPr>
              <w:t xml:space="preserve">Jim </w:t>
            </w:r>
            <w:r w:rsidR="00E1104B">
              <w:rPr>
                <w:rFonts w:cs="Arial"/>
                <w:szCs w:val="22"/>
                <w:lang w:val="en-GB"/>
              </w:rPr>
              <w:t>Emerson</w:t>
            </w:r>
          </w:p>
        </w:tc>
      </w:tr>
      <w:tr w:rsidR="00E063E7" w:rsidRPr="009D76FD" w:rsidTr="00E1104B">
        <w:trPr>
          <w:cantSplit/>
        </w:trPr>
        <w:tc>
          <w:tcPr>
            <w:tcW w:w="2396" w:type="dxa"/>
          </w:tcPr>
          <w:p w:rsidR="00E063E7" w:rsidRPr="009D76FD" w:rsidRDefault="00E063E7" w:rsidP="00B66964">
            <w:pPr>
              <w:rPr>
                <w:rFonts w:cs="Arial"/>
                <w:szCs w:val="22"/>
                <w:lang w:val="en-GB"/>
              </w:rPr>
            </w:pPr>
            <w:r w:rsidRPr="009D76FD">
              <w:rPr>
                <w:rFonts w:cs="Arial"/>
                <w:szCs w:val="22"/>
                <w:lang w:val="en-GB"/>
              </w:rPr>
              <w:t>Creation Date</w:t>
            </w:r>
          </w:p>
        </w:tc>
        <w:tc>
          <w:tcPr>
            <w:tcW w:w="4228" w:type="dxa"/>
          </w:tcPr>
          <w:p w:rsidR="00E063E7" w:rsidRDefault="005749A9" w:rsidP="00240B2A">
            <w:r>
              <w:t>12/05</w:t>
            </w:r>
            <w:r w:rsidR="0021314B">
              <w:t>/</w:t>
            </w:r>
            <w:r w:rsidR="00E1104B">
              <w:t>2011</w:t>
            </w:r>
          </w:p>
        </w:tc>
      </w:tr>
      <w:tr w:rsidR="00E063E7" w:rsidRPr="009D76FD" w:rsidTr="00E1104B">
        <w:trPr>
          <w:cantSplit/>
        </w:trPr>
        <w:tc>
          <w:tcPr>
            <w:tcW w:w="2396" w:type="dxa"/>
          </w:tcPr>
          <w:p w:rsidR="00E063E7" w:rsidRPr="009D76FD" w:rsidRDefault="00E063E7" w:rsidP="00B66964">
            <w:pPr>
              <w:rPr>
                <w:rFonts w:cs="Arial"/>
                <w:szCs w:val="22"/>
                <w:lang w:val="en-GB"/>
              </w:rPr>
            </w:pPr>
            <w:r w:rsidRPr="009D76FD">
              <w:rPr>
                <w:rFonts w:cs="Arial"/>
                <w:szCs w:val="22"/>
                <w:lang w:val="en-GB"/>
              </w:rPr>
              <w:t>Last Updated</w:t>
            </w:r>
          </w:p>
        </w:tc>
        <w:tc>
          <w:tcPr>
            <w:tcW w:w="4228" w:type="dxa"/>
          </w:tcPr>
          <w:p w:rsidR="00E063E7" w:rsidRDefault="005749A9">
            <w:r>
              <w:t>2/10/2012</w:t>
            </w:r>
          </w:p>
        </w:tc>
      </w:tr>
    </w:tbl>
    <w:p w:rsidR="00B66964" w:rsidRPr="009D76FD" w:rsidRDefault="00B66964" w:rsidP="00B66964">
      <w:pPr>
        <w:rPr>
          <w:rFonts w:cs="Arial"/>
          <w:szCs w:val="22"/>
          <w:lang w:val="en-GB"/>
        </w:rPr>
      </w:pPr>
    </w:p>
    <w:p w:rsidR="00EB77F5" w:rsidRDefault="00EB77F5">
      <w:pPr>
        <w:rPr>
          <w:lang w:val="en-GB"/>
        </w:rPr>
      </w:pPr>
      <w:r>
        <w:rPr>
          <w:lang w:val="en-GB"/>
        </w:rPr>
        <w:br w:type="page"/>
      </w:r>
    </w:p>
    <w:p w:rsidR="00B66964" w:rsidRDefault="00B66964" w:rsidP="00B66964">
      <w:pPr>
        <w:rPr>
          <w:lang w:val="en-GB"/>
        </w:rPr>
      </w:pPr>
    </w:p>
    <w:p w:rsidR="00B66964" w:rsidRDefault="00B66964" w:rsidP="00B66964">
      <w:pPr>
        <w:rPr>
          <w:lang w:val="en-GB"/>
        </w:rPr>
        <w:sectPr w:rsidR="00B66964" w:rsidSect="00CB7840">
          <w:footerReference w:type="even" r:id="rId12"/>
          <w:footerReference w:type="default" r:id="rId13"/>
          <w:type w:val="nextColumn"/>
          <w:pgSz w:w="12240" w:h="15840" w:code="9"/>
          <w:pgMar w:top="1440" w:right="1080" w:bottom="1440" w:left="1728" w:header="720" w:footer="720" w:gutter="245"/>
          <w:pgNumType w:start="1"/>
          <w:cols w:space="720"/>
        </w:sectPr>
      </w:pPr>
    </w:p>
    <w:p w:rsidR="00B66964" w:rsidRPr="009D76FD" w:rsidRDefault="00B66964" w:rsidP="00A320F8">
      <w:pPr>
        <w:jc w:val="center"/>
        <w:rPr>
          <w:rFonts w:cs="Arial"/>
          <w:b/>
          <w:sz w:val="32"/>
          <w:szCs w:val="32"/>
          <w:lang w:val="en-GB"/>
        </w:rPr>
      </w:pPr>
      <w:bookmarkStart w:id="10" w:name="_Toc12669118"/>
      <w:r w:rsidRPr="009D76FD">
        <w:rPr>
          <w:rFonts w:cs="Arial"/>
          <w:b/>
          <w:sz w:val="32"/>
          <w:szCs w:val="32"/>
          <w:lang w:val="en-GB"/>
        </w:rPr>
        <w:lastRenderedPageBreak/>
        <w:t>Table of Contents</w:t>
      </w:r>
      <w:bookmarkEnd w:id="10"/>
    </w:p>
    <w:p w:rsidR="00B66964" w:rsidRPr="00217A60" w:rsidRDefault="00B66964" w:rsidP="00B66964">
      <w:pPr>
        <w:rPr>
          <w:b/>
          <w:lang w:val="en-GB"/>
        </w:rPr>
      </w:pPr>
    </w:p>
    <w:p w:rsidR="00420AF1" w:rsidRDefault="00420AF1">
      <w:pPr>
        <w:pStyle w:val="TOC1"/>
        <w:tabs>
          <w:tab w:val="right" w:leader="dot" w:pos="9465"/>
        </w:tabs>
        <w:rPr>
          <w:rFonts w:asciiTheme="minorHAnsi" w:eastAsiaTheme="minorEastAsia" w:hAnsiTheme="minorHAnsi" w:cstheme="minorBidi"/>
          <w:noProof/>
          <w:szCs w:val="22"/>
        </w:rPr>
      </w:pPr>
      <w:r>
        <w:rPr>
          <w:lang w:val="en-GB"/>
        </w:rPr>
        <w:fldChar w:fldCharType="begin"/>
      </w:r>
      <w:r>
        <w:rPr>
          <w:lang w:val="en-GB"/>
        </w:rPr>
        <w:instrText xml:space="preserve"> TOC \o "1-4" \h \z \u </w:instrText>
      </w:r>
      <w:r>
        <w:rPr>
          <w:lang w:val="en-GB"/>
        </w:rPr>
        <w:fldChar w:fldCharType="separate"/>
      </w:r>
      <w:hyperlink w:anchor="_Toc312235358" w:history="1">
        <w:r w:rsidRPr="0051610B">
          <w:rPr>
            <w:rStyle w:val="Hyperlink"/>
            <w:noProof/>
          </w:rPr>
          <w:t>Introduction</w:t>
        </w:r>
        <w:r>
          <w:rPr>
            <w:noProof/>
            <w:webHidden/>
          </w:rPr>
          <w:tab/>
        </w:r>
        <w:r>
          <w:rPr>
            <w:noProof/>
            <w:webHidden/>
          </w:rPr>
          <w:fldChar w:fldCharType="begin"/>
        </w:r>
        <w:r>
          <w:rPr>
            <w:noProof/>
            <w:webHidden/>
          </w:rPr>
          <w:instrText xml:space="preserve"> PAGEREF _Toc312235358 \h </w:instrText>
        </w:r>
        <w:r>
          <w:rPr>
            <w:noProof/>
            <w:webHidden/>
          </w:rPr>
        </w:r>
        <w:r>
          <w:rPr>
            <w:noProof/>
            <w:webHidden/>
          </w:rPr>
          <w:fldChar w:fldCharType="separate"/>
        </w:r>
        <w:r w:rsidR="00736258">
          <w:rPr>
            <w:noProof/>
            <w:webHidden/>
          </w:rPr>
          <w:t>6</w:t>
        </w:r>
        <w:r>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59" w:history="1">
        <w:r w:rsidR="00420AF1" w:rsidRPr="0051610B">
          <w:rPr>
            <w:rStyle w:val="Hyperlink"/>
            <w:noProof/>
          </w:rPr>
          <w:t>In This Document</w:t>
        </w:r>
        <w:r w:rsidR="00420AF1">
          <w:rPr>
            <w:noProof/>
            <w:webHidden/>
          </w:rPr>
          <w:tab/>
        </w:r>
        <w:r w:rsidR="00420AF1">
          <w:rPr>
            <w:noProof/>
            <w:webHidden/>
          </w:rPr>
          <w:fldChar w:fldCharType="begin"/>
        </w:r>
        <w:r w:rsidR="00420AF1">
          <w:rPr>
            <w:noProof/>
            <w:webHidden/>
          </w:rPr>
          <w:instrText xml:space="preserve"> PAGEREF _Toc312235359 \h </w:instrText>
        </w:r>
        <w:r w:rsidR="00420AF1">
          <w:rPr>
            <w:noProof/>
            <w:webHidden/>
          </w:rPr>
        </w:r>
        <w:r w:rsidR="00420AF1">
          <w:rPr>
            <w:noProof/>
            <w:webHidden/>
          </w:rPr>
          <w:fldChar w:fldCharType="separate"/>
        </w:r>
        <w:r w:rsidR="00736258">
          <w:rPr>
            <w:noProof/>
            <w:webHidden/>
          </w:rPr>
          <w:t>6</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360" w:history="1">
        <w:r w:rsidR="00420AF1" w:rsidRPr="0051610B">
          <w:rPr>
            <w:rStyle w:val="Hyperlink"/>
            <w:noProof/>
          </w:rPr>
          <w:t>Requirements, Assumptions, Constraints, and Risks</w:t>
        </w:r>
        <w:r w:rsidR="00420AF1">
          <w:rPr>
            <w:noProof/>
            <w:webHidden/>
          </w:rPr>
          <w:tab/>
        </w:r>
        <w:r w:rsidR="00420AF1">
          <w:rPr>
            <w:noProof/>
            <w:webHidden/>
          </w:rPr>
          <w:fldChar w:fldCharType="begin"/>
        </w:r>
        <w:r w:rsidR="00420AF1">
          <w:rPr>
            <w:noProof/>
            <w:webHidden/>
          </w:rPr>
          <w:instrText xml:space="preserve"> PAGEREF _Toc312235360 \h </w:instrText>
        </w:r>
        <w:r w:rsidR="00420AF1">
          <w:rPr>
            <w:noProof/>
            <w:webHidden/>
          </w:rPr>
        </w:r>
        <w:r w:rsidR="00420AF1">
          <w:rPr>
            <w:noProof/>
            <w:webHidden/>
          </w:rPr>
          <w:fldChar w:fldCharType="separate"/>
        </w:r>
        <w:r w:rsidR="00736258">
          <w:rPr>
            <w:noProof/>
            <w:webHidden/>
          </w:rPr>
          <w:t>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61" w:history="1">
        <w:r w:rsidR="00420AF1" w:rsidRPr="0051610B">
          <w:rPr>
            <w:rStyle w:val="Hyperlink"/>
            <w:noProof/>
          </w:rPr>
          <w:t>Requirements</w:t>
        </w:r>
        <w:r w:rsidR="00420AF1">
          <w:rPr>
            <w:noProof/>
            <w:webHidden/>
          </w:rPr>
          <w:tab/>
        </w:r>
        <w:r w:rsidR="00420AF1">
          <w:rPr>
            <w:noProof/>
            <w:webHidden/>
          </w:rPr>
          <w:fldChar w:fldCharType="begin"/>
        </w:r>
        <w:r w:rsidR="00420AF1">
          <w:rPr>
            <w:noProof/>
            <w:webHidden/>
          </w:rPr>
          <w:instrText xml:space="preserve"> PAGEREF _Toc312235361 \h </w:instrText>
        </w:r>
        <w:r w:rsidR="00420AF1">
          <w:rPr>
            <w:noProof/>
            <w:webHidden/>
          </w:rPr>
        </w:r>
        <w:r w:rsidR="00420AF1">
          <w:rPr>
            <w:noProof/>
            <w:webHidden/>
          </w:rPr>
          <w:fldChar w:fldCharType="separate"/>
        </w:r>
        <w:r w:rsidR="00736258">
          <w:rPr>
            <w:noProof/>
            <w:webHidden/>
          </w:rPr>
          <w:t>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62" w:history="1">
        <w:r w:rsidR="00420AF1" w:rsidRPr="0051610B">
          <w:rPr>
            <w:rStyle w:val="Hyperlink"/>
            <w:noProof/>
          </w:rPr>
          <w:t>Assumptions</w:t>
        </w:r>
        <w:r w:rsidR="00420AF1">
          <w:rPr>
            <w:noProof/>
            <w:webHidden/>
          </w:rPr>
          <w:tab/>
        </w:r>
        <w:r w:rsidR="00420AF1">
          <w:rPr>
            <w:noProof/>
            <w:webHidden/>
          </w:rPr>
          <w:fldChar w:fldCharType="begin"/>
        </w:r>
        <w:r w:rsidR="00420AF1">
          <w:rPr>
            <w:noProof/>
            <w:webHidden/>
          </w:rPr>
          <w:instrText xml:space="preserve"> PAGEREF _Toc312235362 \h </w:instrText>
        </w:r>
        <w:r w:rsidR="00420AF1">
          <w:rPr>
            <w:noProof/>
            <w:webHidden/>
          </w:rPr>
        </w:r>
        <w:r w:rsidR="00420AF1">
          <w:rPr>
            <w:noProof/>
            <w:webHidden/>
          </w:rPr>
          <w:fldChar w:fldCharType="separate"/>
        </w:r>
        <w:r w:rsidR="00736258">
          <w:rPr>
            <w:noProof/>
            <w:webHidden/>
          </w:rPr>
          <w:t>9</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63" w:history="1">
        <w:r w:rsidR="00420AF1" w:rsidRPr="0051610B">
          <w:rPr>
            <w:rStyle w:val="Hyperlink"/>
            <w:rFonts w:ascii="Trebuchet MS" w:hAnsi="Trebuchet MS"/>
            <w:noProof/>
          </w:rPr>
          <w:t>Constraints and Risks</w:t>
        </w:r>
        <w:r w:rsidR="00420AF1">
          <w:rPr>
            <w:noProof/>
            <w:webHidden/>
          </w:rPr>
          <w:tab/>
        </w:r>
        <w:r w:rsidR="00420AF1">
          <w:rPr>
            <w:noProof/>
            <w:webHidden/>
          </w:rPr>
          <w:fldChar w:fldCharType="begin"/>
        </w:r>
        <w:r w:rsidR="00420AF1">
          <w:rPr>
            <w:noProof/>
            <w:webHidden/>
          </w:rPr>
          <w:instrText xml:space="preserve"> PAGEREF _Toc312235363 \h </w:instrText>
        </w:r>
        <w:r w:rsidR="00420AF1">
          <w:rPr>
            <w:noProof/>
            <w:webHidden/>
          </w:rPr>
        </w:r>
        <w:r w:rsidR="00420AF1">
          <w:rPr>
            <w:noProof/>
            <w:webHidden/>
          </w:rPr>
          <w:fldChar w:fldCharType="separate"/>
        </w:r>
        <w:r w:rsidR="00736258">
          <w:rPr>
            <w:noProof/>
            <w:webHidden/>
          </w:rPr>
          <w:t>9</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364" w:history="1">
        <w:r w:rsidR="00420AF1" w:rsidRPr="0051610B">
          <w:rPr>
            <w:rStyle w:val="Hyperlink"/>
            <w:noProof/>
          </w:rPr>
          <w:t>Asurion Subscriber Billing System Overviews</w:t>
        </w:r>
        <w:r w:rsidR="00420AF1">
          <w:rPr>
            <w:noProof/>
            <w:webHidden/>
          </w:rPr>
          <w:tab/>
        </w:r>
        <w:r w:rsidR="00420AF1">
          <w:rPr>
            <w:noProof/>
            <w:webHidden/>
          </w:rPr>
          <w:fldChar w:fldCharType="begin"/>
        </w:r>
        <w:r w:rsidR="00420AF1">
          <w:rPr>
            <w:noProof/>
            <w:webHidden/>
          </w:rPr>
          <w:instrText xml:space="preserve"> PAGEREF _Toc312235364 \h </w:instrText>
        </w:r>
        <w:r w:rsidR="00420AF1">
          <w:rPr>
            <w:noProof/>
            <w:webHidden/>
          </w:rPr>
        </w:r>
        <w:r w:rsidR="00420AF1">
          <w:rPr>
            <w:noProof/>
            <w:webHidden/>
          </w:rPr>
          <w:fldChar w:fldCharType="separate"/>
        </w:r>
        <w:r w:rsidR="00736258">
          <w:rPr>
            <w:noProof/>
            <w:webHidden/>
          </w:rPr>
          <w:t>9</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65" w:history="1">
        <w:r w:rsidR="00420AF1" w:rsidRPr="0051610B">
          <w:rPr>
            <w:rStyle w:val="Hyperlink"/>
            <w:noProof/>
          </w:rPr>
          <w:t>Finance Services</w:t>
        </w:r>
        <w:r w:rsidR="00420AF1">
          <w:rPr>
            <w:noProof/>
            <w:webHidden/>
          </w:rPr>
          <w:tab/>
        </w:r>
        <w:r w:rsidR="00420AF1">
          <w:rPr>
            <w:noProof/>
            <w:webHidden/>
          </w:rPr>
          <w:fldChar w:fldCharType="begin"/>
        </w:r>
        <w:r w:rsidR="00420AF1">
          <w:rPr>
            <w:noProof/>
            <w:webHidden/>
          </w:rPr>
          <w:instrText xml:space="preserve"> PAGEREF _Toc312235365 \h </w:instrText>
        </w:r>
        <w:r w:rsidR="00420AF1">
          <w:rPr>
            <w:noProof/>
            <w:webHidden/>
          </w:rPr>
        </w:r>
        <w:r w:rsidR="00420AF1">
          <w:rPr>
            <w:noProof/>
            <w:webHidden/>
          </w:rPr>
          <w:fldChar w:fldCharType="separate"/>
        </w:r>
        <w:r w:rsidR="00736258">
          <w:rPr>
            <w:noProof/>
            <w:webHidden/>
          </w:rPr>
          <w:t>11</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66" w:history="1">
        <w:r w:rsidR="00420AF1" w:rsidRPr="0051610B">
          <w:rPr>
            <w:rStyle w:val="Hyperlink"/>
            <w:noProof/>
          </w:rPr>
          <w:t>Finance ServiceGateway Process Flows</w:t>
        </w:r>
        <w:r w:rsidR="00420AF1">
          <w:rPr>
            <w:noProof/>
            <w:webHidden/>
          </w:rPr>
          <w:tab/>
        </w:r>
        <w:r w:rsidR="00420AF1">
          <w:rPr>
            <w:noProof/>
            <w:webHidden/>
          </w:rPr>
          <w:fldChar w:fldCharType="begin"/>
        </w:r>
        <w:r w:rsidR="00420AF1">
          <w:rPr>
            <w:noProof/>
            <w:webHidden/>
          </w:rPr>
          <w:instrText xml:space="preserve"> PAGEREF _Toc312235366 \h </w:instrText>
        </w:r>
        <w:r w:rsidR="00420AF1">
          <w:rPr>
            <w:noProof/>
            <w:webHidden/>
          </w:rPr>
        </w:r>
        <w:r w:rsidR="00420AF1">
          <w:rPr>
            <w:noProof/>
            <w:webHidden/>
          </w:rPr>
          <w:fldChar w:fldCharType="separate"/>
        </w:r>
        <w:r w:rsidR="00736258">
          <w:rPr>
            <w:noProof/>
            <w:webHidden/>
          </w:rPr>
          <w:t>11</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67" w:history="1">
        <w:r w:rsidR="00420AF1" w:rsidRPr="0051610B">
          <w:rPr>
            <w:rStyle w:val="Hyperlink"/>
            <w:noProof/>
          </w:rPr>
          <w:t>Finance Service Gateway Accessed Databases</w:t>
        </w:r>
        <w:r w:rsidR="00420AF1">
          <w:rPr>
            <w:noProof/>
            <w:webHidden/>
          </w:rPr>
          <w:tab/>
        </w:r>
        <w:r w:rsidR="00420AF1">
          <w:rPr>
            <w:noProof/>
            <w:webHidden/>
          </w:rPr>
          <w:fldChar w:fldCharType="begin"/>
        </w:r>
        <w:r w:rsidR="00420AF1">
          <w:rPr>
            <w:noProof/>
            <w:webHidden/>
          </w:rPr>
          <w:instrText xml:space="preserve"> PAGEREF _Toc312235367 \h </w:instrText>
        </w:r>
        <w:r w:rsidR="00420AF1">
          <w:rPr>
            <w:noProof/>
            <w:webHidden/>
          </w:rPr>
        </w:r>
        <w:r w:rsidR="00420AF1">
          <w:rPr>
            <w:noProof/>
            <w:webHidden/>
          </w:rPr>
          <w:fldChar w:fldCharType="separate"/>
        </w:r>
        <w:r w:rsidR="00736258">
          <w:rPr>
            <w:noProof/>
            <w:webHidden/>
          </w:rPr>
          <w:t>14</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368" w:history="1">
        <w:r w:rsidR="00420AF1" w:rsidRPr="0051610B">
          <w:rPr>
            <w:rStyle w:val="Hyperlink"/>
            <w:noProof/>
          </w:rPr>
          <w:t>Asurion Finance Database ERD</w:t>
        </w:r>
        <w:r w:rsidR="00420AF1">
          <w:rPr>
            <w:noProof/>
            <w:webHidden/>
          </w:rPr>
          <w:tab/>
        </w:r>
        <w:r w:rsidR="00420AF1">
          <w:rPr>
            <w:noProof/>
            <w:webHidden/>
          </w:rPr>
          <w:fldChar w:fldCharType="begin"/>
        </w:r>
        <w:r w:rsidR="00420AF1">
          <w:rPr>
            <w:noProof/>
            <w:webHidden/>
          </w:rPr>
          <w:instrText xml:space="preserve"> PAGEREF _Toc312235368 \h </w:instrText>
        </w:r>
        <w:r w:rsidR="00420AF1">
          <w:rPr>
            <w:noProof/>
            <w:webHidden/>
          </w:rPr>
        </w:r>
        <w:r w:rsidR="00420AF1">
          <w:rPr>
            <w:noProof/>
            <w:webHidden/>
          </w:rPr>
          <w:fldChar w:fldCharType="separate"/>
        </w:r>
        <w:r w:rsidR="00736258">
          <w:rPr>
            <w:noProof/>
            <w:webHidden/>
          </w:rPr>
          <w:t>15</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369" w:history="1">
        <w:r w:rsidR="00420AF1" w:rsidRPr="0051610B">
          <w:rPr>
            <w:rStyle w:val="Hyperlink"/>
            <w:noProof/>
          </w:rPr>
          <w:t>CRM Database ERD</w:t>
        </w:r>
        <w:r w:rsidR="00420AF1">
          <w:rPr>
            <w:noProof/>
            <w:webHidden/>
          </w:rPr>
          <w:tab/>
        </w:r>
        <w:r w:rsidR="00420AF1">
          <w:rPr>
            <w:noProof/>
            <w:webHidden/>
          </w:rPr>
          <w:fldChar w:fldCharType="begin"/>
        </w:r>
        <w:r w:rsidR="00420AF1">
          <w:rPr>
            <w:noProof/>
            <w:webHidden/>
          </w:rPr>
          <w:instrText xml:space="preserve"> PAGEREF _Toc312235369 \h </w:instrText>
        </w:r>
        <w:r w:rsidR="00420AF1">
          <w:rPr>
            <w:noProof/>
            <w:webHidden/>
          </w:rPr>
        </w:r>
        <w:r w:rsidR="00420AF1">
          <w:rPr>
            <w:noProof/>
            <w:webHidden/>
          </w:rPr>
          <w:fldChar w:fldCharType="separate"/>
        </w:r>
        <w:r w:rsidR="00736258">
          <w:rPr>
            <w:noProof/>
            <w:webHidden/>
          </w:rPr>
          <w:t>17</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0" w:history="1">
        <w:r w:rsidR="00420AF1" w:rsidRPr="0051610B">
          <w:rPr>
            <w:rStyle w:val="Hyperlink"/>
            <w:noProof/>
          </w:rPr>
          <w:t>CancelPremium API Service</w:t>
        </w:r>
        <w:r w:rsidR="00420AF1">
          <w:rPr>
            <w:noProof/>
            <w:webHidden/>
          </w:rPr>
          <w:tab/>
        </w:r>
        <w:r w:rsidR="00420AF1">
          <w:rPr>
            <w:noProof/>
            <w:webHidden/>
          </w:rPr>
          <w:fldChar w:fldCharType="begin"/>
        </w:r>
        <w:r w:rsidR="00420AF1">
          <w:rPr>
            <w:noProof/>
            <w:webHidden/>
          </w:rPr>
          <w:instrText xml:space="preserve"> PAGEREF _Toc312235370 \h </w:instrText>
        </w:r>
        <w:r w:rsidR="00420AF1">
          <w:rPr>
            <w:noProof/>
            <w:webHidden/>
          </w:rPr>
        </w:r>
        <w:r w:rsidR="00420AF1">
          <w:rPr>
            <w:noProof/>
            <w:webHidden/>
          </w:rPr>
          <w:fldChar w:fldCharType="separate"/>
        </w:r>
        <w:r w:rsidR="00736258">
          <w:rPr>
            <w:noProof/>
            <w:webHidden/>
          </w:rPr>
          <w:t>17</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71" w:history="1">
        <w:r w:rsidR="00420AF1" w:rsidRPr="0051610B">
          <w:rPr>
            <w:rStyle w:val="Hyperlink"/>
            <w:noProof/>
          </w:rPr>
          <w:t>CancelPremium Process Flows</w:t>
        </w:r>
        <w:r w:rsidR="00420AF1">
          <w:rPr>
            <w:noProof/>
            <w:webHidden/>
          </w:rPr>
          <w:tab/>
        </w:r>
        <w:r w:rsidR="00420AF1">
          <w:rPr>
            <w:noProof/>
            <w:webHidden/>
          </w:rPr>
          <w:fldChar w:fldCharType="begin"/>
        </w:r>
        <w:r w:rsidR="00420AF1">
          <w:rPr>
            <w:noProof/>
            <w:webHidden/>
          </w:rPr>
          <w:instrText xml:space="preserve"> PAGEREF _Toc312235371 \h </w:instrText>
        </w:r>
        <w:r w:rsidR="00420AF1">
          <w:rPr>
            <w:noProof/>
            <w:webHidden/>
          </w:rPr>
        </w:r>
        <w:r w:rsidR="00420AF1">
          <w:rPr>
            <w:noProof/>
            <w:webHidden/>
          </w:rPr>
          <w:fldChar w:fldCharType="separate"/>
        </w:r>
        <w:r w:rsidR="00736258">
          <w:rPr>
            <w:noProof/>
            <w:webHidden/>
          </w:rPr>
          <w:t>18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2" w:history="1">
        <w:r w:rsidR="00420AF1" w:rsidRPr="0051610B">
          <w:rPr>
            <w:rStyle w:val="Hyperlink"/>
            <w:noProof/>
          </w:rPr>
          <w:t>GetClientHashValue API Service</w:t>
        </w:r>
        <w:r w:rsidR="00420AF1">
          <w:rPr>
            <w:noProof/>
            <w:webHidden/>
          </w:rPr>
          <w:tab/>
        </w:r>
        <w:r w:rsidR="00420AF1">
          <w:rPr>
            <w:noProof/>
            <w:webHidden/>
          </w:rPr>
          <w:fldChar w:fldCharType="begin"/>
        </w:r>
        <w:r w:rsidR="00420AF1">
          <w:rPr>
            <w:noProof/>
            <w:webHidden/>
          </w:rPr>
          <w:instrText xml:space="preserve"> PAGEREF _Toc312235372 \h </w:instrText>
        </w:r>
        <w:r w:rsidR="00420AF1">
          <w:rPr>
            <w:noProof/>
            <w:webHidden/>
          </w:rPr>
        </w:r>
        <w:r w:rsidR="00420AF1">
          <w:rPr>
            <w:noProof/>
            <w:webHidden/>
          </w:rPr>
          <w:fldChar w:fldCharType="separate"/>
        </w:r>
        <w:r w:rsidR="00736258">
          <w:rPr>
            <w:noProof/>
            <w:webHidden/>
          </w:rPr>
          <w:t>18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3" w:history="1">
        <w:r w:rsidR="00420AF1" w:rsidRPr="0051610B">
          <w:rPr>
            <w:rStyle w:val="Hyperlink"/>
            <w:noProof/>
          </w:rPr>
          <w:t>GetContract API Services</w:t>
        </w:r>
        <w:r w:rsidR="00420AF1">
          <w:rPr>
            <w:noProof/>
            <w:webHidden/>
          </w:rPr>
          <w:tab/>
        </w:r>
        <w:r w:rsidR="00420AF1">
          <w:rPr>
            <w:noProof/>
            <w:webHidden/>
          </w:rPr>
          <w:fldChar w:fldCharType="begin"/>
        </w:r>
        <w:r w:rsidR="00420AF1">
          <w:rPr>
            <w:noProof/>
            <w:webHidden/>
          </w:rPr>
          <w:instrText xml:space="preserve"> PAGEREF _Toc312235373 \h </w:instrText>
        </w:r>
        <w:r w:rsidR="00420AF1">
          <w:rPr>
            <w:noProof/>
            <w:webHidden/>
          </w:rPr>
        </w:r>
        <w:r w:rsidR="00420AF1">
          <w:rPr>
            <w:noProof/>
            <w:webHidden/>
          </w:rPr>
          <w:fldChar w:fldCharType="separate"/>
        </w:r>
        <w:r w:rsidR="00736258">
          <w:rPr>
            <w:noProof/>
            <w:webHidden/>
          </w:rPr>
          <w:t>19</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74" w:history="1">
        <w:r w:rsidR="00420AF1" w:rsidRPr="0051610B">
          <w:rPr>
            <w:rStyle w:val="Hyperlink"/>
            <w:noProof/>
          </w:rPr>
          <w:t>GetContract Process Flow</w:t>
        </w:r>
        <w:r w:rsidR="00420AF1">
          <w:rPr>
            <w:noProof/>
            <w:webHidden/>
          </w:rPr>
          <w:tab/>
        </w:r>
        <w:r w:rsidR="00420AF1">
          <w:rPr>
            <w:noProof/>
            <w:webHidden/>
          </w:rPr>
          <w:fldChar w:fldCharType="begin"/>
        </w:r>
        <w:r w:rsidR="00420AF1">
          <w:rPr>
            <w:noProof/>
            <w:webHidden/>
          </w:rPr>
          <w:instrText xml:space="preserve"> PAGEREF _Toc312235374 \h </w:instrText>
        </w:r>
        <w:r w:rsidR="00420AF1">
          <w:rPr>
            <w:noProof/>
            <w:webHidden/>
          </w:rPr>
        </w:r>
        <w:r w:rsidR="00420AF1">
          <w:rPr>
            <w:noProof/>
            <w:webHidden/>
          </w:rPr>
          <w:fldChar w:fldCharType="separate"/>
        </w:r>
        <w:r w:rsidR="00736258">
          <w:rPr>
            <w:noProof/>
            <w:webHidden/>
          </w:rPr>
          <w:t>19</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5" w:history="1">
        <w:r w:rsidR="00420AF1" w:rsidRPr="0051610B">
          <w:rPr>
            <w:rStyle w:val="Hyperlink"/>
            <w:noProof/>
          </w:rPr>
          <w:t>GetPayments API Services</w:t>
        </w:r>
        <w:r w:rsidR="00420AF1">
          <w:rPr>
            <w:noProof/>
            <w:webHidden/>
          </w:rPr>
          <w:tab/>
        </w:r>
        <w:r w:rsidR="00420AF1">
          <w:rPr>
            <w:noProof/>
            <w:webHidden/>
          </w:rPr>
          <w:fldChar w:fldCharType="begin"/>
        </w:r>
        <w:r w:rsidR="00420AF1">
          <w:rPr>
            <w:noProof/>
            <w:webHidden/>
          </w:rPr>
          <w:instrText xml:space="preserve"> PAGEREF _Toc312235375 \h </w:instrText>
        </w:r>
        <w:r w:rsidR="00420AF1">
          <w:rPr>
            <w:noProof/>
            <w:webHidden/>
          </w:rPr>
        </w:r>
        <w:r w:rsidR="00420AF1">
          <w:rPr>
            <w:noProof/>
            <w:webHidden/>
          </w:rPr>
          <w:fldChar w:fldCharType="separate"/>
        </w:r>
        <w:r w:rsidR="00736258">
          <w:rPr>
            <w:noProof/>
            <w:webHidden/>
          </w:rPr>
          <w:t>19</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76" w:history="1">
        <w:r w:rsidR="00420AF1" w:rsidRPr="0051610B">
          <w:rPr>
            <w:rStyle w:val="Hyperlink"/>
            <w:noProof/>
          </w:rPr>
          <w:t>GetPayments Process Flow</w:t>
        </w:r>
        <w:r w:rsidR="00420AF1">
          <w:rPr>
            <w:noProof/>
            <w:webHidden/>
          </w:rPr>
          <w:tab/>
        </w:r>
        <w:r w:rsidR="00420AF1">
          <w:rPr>
            <w:noProof/>
            <w:webHidden/>
          </w:rPr>
          <w:fldChar w:fldCharType="begin"/>
        </w:r>
        <w:r w:rsidR="00420AF1">
          <w:rPr>
            <w:noProof/>
            <w:webHidden/>
          </w:rPr>
          <w:instrText xml:space="preserve"> PAGEREF _Toc312235376 \h </w:instrText>
        </w:r>
        <w:r w:rsidR="00420AF1">
          <w:rPr>
            <w:noProof/>
            <w:webHidden/>
          </w:rPr>
        </w:r>
        <w:r w:rsidR="00420AF1">
          <w:rPr>
            <w:noProof/>
            <w:webHidden/>
          </w:rPr>
          <w:fldChar w:fldCharType="separate"/>
        </w:r>
        <w:r w:rsidR="00736258">
          <w:rPr>
            <w:noProof/>
            <w:webHidden/>
          </w:rPr>
          <w:t>20</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7" w:history="1">
        <w:r w:rsidR="00420AF1" w:rsidRPr="0051610B">
          <w:rPr>
            <w:rStyle w:val="Hyperlink"/>
            <w:noProof/>
          </w:rPr>
          <w:t>Message Header API Services</w:t>
        </w:r>
        <w:r w:rsidR="00420AF1">
          <w:rPr>
            <w:noProof/>
            <w:webHidden/>
          </w:rPr>
          <w:tab/>
        </w:r>
        <w:r w:rsidR="00420AF1">
          <w:rPr>
            <w:noProof/>
            <w:webHidden/>
          </w:rPr>
          <w:fldChar w:fldCharType="begin"/>
        </w:r>
        <w:r w:rsidR="00420AF1">
          <w:rPr>
            <w:noProof/>
            <w:webHidden/>
          </w:rPr>
          <w:instrText xml:space="preserve"> PAGEREF _Toc312235377 \h </w:instrText>
        </w:r>
        <w:r w:rsidR="00420AF1">
          <w:rPr>
            <w:noProof/>
            <w:webHidden/>
          </w:rPr>
        </w:r>
        <w:r w:rsidR="00420AF1">
          <w:rPr>
            <w:noProof/>
            <w:webHidden/>
          </w:rPr>
          <w:fldChar w:fldCharType="separate"/>
        </w:r>
        <w:r w:rsidR="00736258">
          <w:rPr>
            <w:noProof/>
            <w:webHidden/>
          </w:rPr>
          <w:t>20</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8" w:history="1">
        <w:r w:rsidR="00420AF1" w:rsidRPr="0051610B">
          <w:rPr>
            <w:rStyle w:val="Hyperlink"/>
            <w:noProof/>
          </w:rPr>
          <w:t>CRM Services</w:t>
        </w:r>
        <w:r w:rsidR="00420AF1">
          <w:rPr>
            <w:noProof/>
            <w:webHidden/>
          </w:rPr>
          <w:tab/>
        </w:r>
        <w:r w:rsidR="00420AF1">
          <w:rPr>
            <w:noProof/>
            <w:webHidden/>
          </w:rPr>
          <w:fldChar w:fldCharType="begin"/>
        </w:r>
        <w:r w:rsidR="00420AF1">
          <w:rPr>
            <w:noProof/>
            <w:webHidden/>
          </w:rPr>
          <w:instrText xml:space="preserve"> PAGEREF _Toc312235378 \h </w:instrText>
        </w:r>
        <w:r w:rsidR="00420AF1">
          <w:rPr>
            <w:noProof/>
            <w:webHidden/>
          </w:rPr>
        </w:r>
        <w:r w:rsidR="00420AF1">
          <w:rPr>
            <w:noProof/>
            <w:webHidden/>
          </w:rPr>
          <w:fldChar w:fldCharType="separate"/>
        </w:r>
        <w:r w:rsidR="00736258">
          <w:rPr>
            <w:noProof/>
            <w:webHidden/>
          </w:rPr>
          <w:t>21</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79" w:history="1">
        <w:r w:rsidR="00420AF1" w:rsidRPr="0051610B">
          <w:rPr>
            <w:rStyle w:val="Hyperlink"/>
            <w:noProof/>
          </w:rPr>
          <w:t>ProcessDunning API Services</w:t>
        </w:r>
        <w:r w:rsidR="00420AF1">
          <w:rPr>
            <w:noProof/>
            <w:webHidden/>
          </w:rPr>
          <w:tab/>
        </w:r>
        <w:r w:rsidR="00420AF1">
          <w:rPr>
            <w:noProof/>
            <w:webHidden/>
          </w:rPr>
          <w:fldChar w:fldCharType="begin"/>
        </w:r>
        <w:r w:rsidR="00420AF1">
          <w:rPr>
            <w:noProof/>
            <w:webHidden/>
          </w:rPr>
          <w:instrText xml:space="preserve"> PAGEREF _Toc312235379 \h </w:instrText>
        </w:r>
        <w:r w:rsidR="00420AF1">
          <w:rPr>
            <w:noProof/>
            <w:webHidden/>
          </w:rPr>
        </w:r>
        <w:r w:rsidR="00420AF1">
          <w:rPr>
            <w:noProof/>
            <w:webHidden/>
          </w:rPr>
          <w:fldChar w:fldCharType="separate"/>
        </w:r>
        <w:r w:rsidR="00736258">
          <w:rPr>
            <w:noProof/>
            <w:webHidden/>
          </w:rPr>
          <w:t>22</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80" w:history="1">
        <w:r w:rsidR="00420AF1" w:rsidRPr="0051610B">
          <w:rPr>
            <w:rStyle w:val="Hyperlink"/>
            <w:noProof/>
          </w:rPr>
          <w:t>ProcessDunning Process Flow</w:t>
        </w:r>
        <w:r w:rsidR="00420AF1">
          <w:rPr>
            <w:noProof/>
            <w:webHidden/>
          </w:rPr>
          <w:tab/>
        </w:r>
        <w:r w:rsidR="00420AF1">
          <w:rPr>
            <w:noProof/>
            <w:webHidden/>
          </w:rPr>
          <w:fldChar w:fldCharType="begin"/>
        </w:r>
        <w:r w:rsidR="00420AF1">
          <w:rPr>
            <w:noProof/>
            <w:webHidden/>
          </w:rPr>
          <w:instrText xml:space="preserve"> PAGEREF _Toc312235380 \h </w:instrText>
        </w:r>
        <w:r w:rsidR="00420AF1">
          <w:rPr>
            <w:noProof/>
            <w:webHidden/>
          </w:rPr>
        </w:r>
        <w:r w:rsidR="00420AF1">
          <w:rPr>
            <w:noProof/>
            <w:webHidden/>
          </w:rPr>
          <w:fldChar w:fldCharType="separate"/>
        </w:r>
        <w:r w:rsidR="00736258">
          <w:rPr>
            <w:noProof/>
            <w:webHidden/>
          </w:rPr>
          <w:t>22</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81" w:history="1">
        <w:r w:rsidR="00420AF1" w:rsidRPr="0051610B">
          <w:rPr>
            <w:rStyle w:val="Hyperlink"/>
            <w:noProof/>
          </w:rPr>
          <w:t>ProcessPreDunning API Service</w:t>
        </w:r>
        <w:r w:rsidR="00420AF1">
          <w:rPr>
            <w:noProof/>
            <w:webHidden/>
          </w:rPr>
          <w:tab/>
        </w:r>
        <w:r w:rsidR="00420AF1">
          <w:rPr>
            <w:noProof/>
            <w:webHidden/>
          </w:rPr>
          <w:fldChar w:fldCharType="begin"/>
        </w:r>
        <w:r w:rsidR="00420AF1">
          <w:rPr>
            <w:noProof/>
            <w:webHidden/>
          </w:rPr>
          <w:instrText xml:space="preserve"> PAGEREF _Toc312235381 \h </w:instrText>
        </w:r>
        <w:r w:rsidR="00420AF1">
          <w:rPr>
            <w:noProof/>
            <w:webHidden/>
          </w:rPr>
        </w:r>
        <w:r w:rsidR="00420AF1">
          <w:rPr>
            <w:noProof/>
            <w:webHidden/>
          </w:rPr>
          <w:fldChar w:fldCharType="separate"/>
        </w:r>
        <w:r w:rsidR="00736258">
          <w:rPr>
            <w:noProof/>
            <w:webHidden/>
          </w:rPr>
          <w:t>22</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82" w:history="1">
        <w:r w:rsidR="00420AF1" w:rsidRPr="0051610B">
          <w:rPr>
            <w:rStyle w:val="Hyperlink"/>
            <w:noProof/>
          </w:rPr>
          <w:t>ProcessPreDunning  Process Flow</w:t>
        </w:r>
        <w:r w:rsidR="00420AF1">
          <w:rPr>
            <w:noProof/>
            <w:webHidden/>
          </w:rPr>
          <w:tab/>
        </w:r>
        <w:r w:rsidR="00420AF1">
          <w:rPr>
            <w:noProof/>
            <w:webHidden/>
          </w:rPr>
          <w:fldChar w:fldCharType="begin"/>
        </w:r>
        <w:r w:rsidR="00420AF1">
          <w:rPr>
            <w:noProof/>
            <w:webHidden/>
          </w:rPr>
          <w:instrText xml:space="preserve"> PAGEREF _Toc312235382 \h </w:instrText>
        </w:r>
        <w:r w:rsidR="00420AF1">
          <w:rPr>
            <w:noProof/>
            <w:webHidden/>
          </w:rPr>
        </w:r>
        <w:r w:rsidR="00420AF1">
          <w:rPr>
            <w:noProof/>
            <w:webHidden/>
          </w:rPr>
          <w:fldChar w:fldCharType="separate"/>
        </w:r>
        <w:r w:rsidR="00736258">
          <w:rPr>
            <w:noProof/>
            <w:webHidden/>
          </w:rPr>
          <w:t>23</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83" w:history="1">
        <w:r w:rsidR="00420AF1" w:rsidRPr="0051610B">
          <w:rPr>
            <w:rStyle w:val="Hyperlink"/>
            <w:noProof/>
          </w:rPr>
          <w:t>ProcessPremium API Services</w:t>
        </w:r>
        <w:r w:rsidR="00420AF1">
          <w:rPr>
            <w:noProof/>
            <w:webHidden/>
          </w:rPr>
          <w:tab/>
        </w:r>
        <w:r w:rsidR="00420AF1">
          <w:rPr>
            <w:noProof/>
            <w:webHidden/>
          </w:rPr>
          <w:fldChar w:fldCharType="begin"/>
        </w:r>
        <w:r w:rsidR="00420AF1">
          <w:rPr>
            <w:noProof/>
            <w:webHidden/>
          </w:rPr>
          <w:instrText xml:space="preserve"> PAGEREF _Toc312235383 \h </w:instrText>
        </w:r>
        <w:r w:rsidR="00420AF1">
          <w:rPr>
            <w:noProof/>
            <w:webHidden/>
          </w:rPr>
        </w:r>
        <w:r w:rsidR="00420AF1">
          <w:rPr>
            <w:noProof/>
            <w:webHidden/>
          </w:rPr>
          <w:fldChar w:fldCharType="separate"/>
        </w:r>
        <w:r w:rsidR="00736258">
          <w:rPr>
            <w:noProof/>
            <w:webHidden/>
          </w:rPr>
          <w:t>23</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84" w:history="1">
        <w:r w:rsidR="00420AF1" w:rsidRPr="0051610B">
          <w:rPr>
            <w:rStyle w:val="Hyperlink"/>
            <w:noProof/>
          </w:rPr>
          <w:t>ProcessPremium Process Flow</w:t>
        </w:r>
        <w:r w:rsidR="00420AF1">
          <w:rPr>
            <w:noProof/>
            <w:webHidden/>
          </w:rPr>
          <w:tab/>
        </w:r>
        <w:r w:rsidR="00420AF1">
          <w:rPr>
            <w:noProof/>
            <w:webHidden/>
          </w:rPr>
          <w:fldChar w:fldCharType="begin"/>
        </w:r>
        <w:r w:rsidR="00420AF1">
          <w:rPr>
            <w:noProof/>
            <w:webHidden/>
          </w:rPr>
          <w:instrText xml:space="preserve"> PAGEREF _Toc312235384 \h </w:instrText>
        </w:r>
        <w:r w:rsidR="00420AF1">
          <w:rPr>
            <w:noProof/>
            <w:webHidden/>
          </w:rPr>
        </w:r>
        <w:r w:rsidR="00420AF1">
          <w:rPr>
            <w:noProof/>
            <w:webHidden/>
          </w:rPr>
          <w:fldChar w:fldCharType="separate"/>
        </w:r>
        <w:r w:rsidR="00736258">
          <w:rPr>
            <w:noProof/>
            <w:webHidden/>
          </w:rPr>
          <w:t>24</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85" w:history="1">
        <w:r w:rsidR="00420AF1" w:rsidRPr="0051610B">
          <w:rPr>
            <w:rStyle w:val="Hyperlink"/>
            <w:noProof/>
          </w:rPr>
          <w:t>ProcessRefPayment API Services</w:t>
        </w:r>
        <w:r w:rsidR="00420AF1">
          <w:rPr>
            <w:noProof/>
            <w:webHidden/>
          </w:rPr>
          <w:tab/>
        </w:r>
        <w:r w:rsidR="00420AF1">
          <w:rPr>
            <w:noProof/>
            <w:webHidden/>
          </w:rPr>
          <w:fldChar w:fldCharType="begin"/>
        </w:r>
        <w:r w:rsidR="00420AF1">
          <w:rPr>
            <w:noProof/>
            <w:webHidden/>
          </w:rPr>
          <w:instrText xml:space="preserve"> PAGEREF _Toc312235385 \h </w:instrText>
        </w:r>
        <w:r w:rsidR="00420AF1">
          <w:rPr>
            <w:noProof/>
            <w:webHidden/>
          </w:rPr>
        </w:r>
        <w:r w:rsidR="00420AF1">
          <w:rPr>
            <w:noProof/>
            <w:webHidden/>
          </w:rPr>
          <w:fldChar w:fldCharType="separate"/>
        </w:r>
        <w:r w:rsidR="00736258">
          <w:rPr>
            <w:noProof/>
            <w:webHidden/>
          </w:rPr>
          <w:t>24</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86" w:history="1">
        <w:r w:rsidR="00420AF1" w:rsidRPr="0051610B">
          <w:rPr>
            <w:rStyle w:val="Hyperlink"/>
            <w:noProof/>
          </w:rPr>
          <w:t>ProcessRefPayment  Process Flow</w:t>
        </w:r>
        <w:r w:rsidR="00420AF1">
          <w:rPr>
            <w:noProof/>
            <w:webHidden/>
          </w:rPr>
          <w:tab/>
        </w:r>
        <w:r w:rsidR="00420AF1">
          <w:rPr>
            <w:noProof/>
            <w:webHidden/>
          </w:rPr>
          <w:fldChar w:fldCharType="begin"/>
        </w:r>
        <w:r w:rsidR="00420AF1">
          <w:rPr>
            <w:noProof/>
            <w:webHidden/>
          </w:rPr>
          <w:instrText xml:space="preserve"> PAGEREF _Toc312235386 \h </w:instrText>
        </w:r>
        <w:r w:rsidR="00420AF1">
          <w:rPr>
            <w:noProof/>
            <w:webHidden/>
          </w:rPr>
        </w:r>
        <w:r w:rsidR="00420AF1">
          <w:rPr>
            <w:noProof/>
            <w:webHidden/>
          </w:rPr>
          <w:fldChar w:fldCharType="separate"/>
        </w:r>
        <w:r w:rsidR="00736258">
          <w:rPr>
            <w:noProof/>
            <w:webHidden/>
          </w:rPr>
          <w:t>25</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87" w:history="1">
        <w:r w:rsidR="00420AF1" w:rsidRPr="0051610B">
          <w:rPr>
            <w:rStyle w:val="Hyperlink"/>
            <w:noProof/>
          </w:rPr>
          <w:t>ProcessRefPremiumPayment API Services</w:t>
        </w:r>
        <w:r w:rsidR="00420AF1">
          <w:rPr>
            <w:noProof/>
            <w:webHidden/>
          </w:rPr>
          <w:tab/>
        </w:r>
        <w:r w:rsidR="00420AF1">
          <w:rPr>
            <w:noProof/>
            <w:webHidden/>
          </w:rPr>
          <w:fldChar w:fldCharType="begin"/>
        </w:r>
        <w:r w:rsidR="00420AF1">
          <w:rPr>
            <w:noProof/>
            <w:webHidden/>
          </w:rPr>
          <w:instrText xml:space="preserve"> PAGEREF _Toc312235387 \h </w:instrText>
        </w:r>
        <w:r w:rsidR="00420AF1">
          <w:rPr>
            <w:noProof/>
            <w:webHidden/>
          </w:rPr>
        </w:r>
        <w:r w:rsidR="00420AF1">
          <w:rPr>
            <w:noProof/>
            <w:webHidden/>
          </w:rPr>
          <w:fldChar w:fldCharType="separate"/>
        </w:r>
        <w:r w:rsidR="00736258">
          <w:rPr>
            <w:noProof/>
            <w:webHidden/>
          </w:rPr>
          <w:t>25</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88" w:history="1">
        <w:r w:rsidR="00420AF1" w:rsidRPr="0051610B">
          <w:rPr>
            <w:rStyle w:val="Hyperlink"/>
            <w:noProof/>
          </w:rPr>
          <w:t>ProcessRefPremiumPayment Process Flow</w:t>
        </w:r>
        <w:r w:rsidR="00420AF1">
          <w:rPr>
            <w:noProof/>
            <w:webHidden/>
          </w:rPr>
          <w:tab/>
        </w:r>
        <w:r w:rsidR="00420AF1">
          <w:rPr>
            <w:noProof/>
            <w:webHidden/>
          </w:rPr>
          <w:fldChar w:fldCharType="begin"/>
        </w:r>
        <w:r w:rsidR="00420AF1">
          <w:rPr>
            <w:noProof/>
            <w:webHidden/>
          </w:rPr>
          <w:instrText xml:space="preserve"> PAGEREF _Toc312235388 \h </w:instrText>
        </w:r>
        <w:r w:rsidR="00420AF1">
          <w:rPr>
            <w:noProof/>
            <w:webHidden/>
          </w:rPr>
        </w:r>
        <w:r w:rsidR="00420AF1">
          <w:rPr>
            <w:noProof/>
            <w:webHidden/>
          </w:rPr>
          <w:fldChar w:fldCharType="separate"/>
        </w:r>
        <w:r w:rsidR="00736258">
          <w:rPr>
            <w:noProof/>
            <w:webHidden/>
          </w:rPr>
          <w:t>26</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89" w:history="1">
        <w:r w:rsidR="00420AF1" w:rsidRPr="0051610B">
          <w:rPr>
            <w:rStyle w:val="Hyperlink"/>
            <w:noProof/>
          </w:rPr>
          <w:t>ProcessRefund API Services</w:t>
        </w:r>
        <w:r w:rsidR="00420AF1">
          <w:rPr>
            <w:noProof/>
            <w:webHidden/>
          </w:rPr>
          <w:tab/>
        </w:r>
        <w:r w:rsidR="00420AF1">
          <w:rPr>
            <w:noProof/>
            <w:webHidden/>
          </w:rPr>
          <w:fldChar w:fldCharType="begin"/>
        </w:r>
        <w:r w:rsidR="00420AF1">
          <w:rPr>
            <w:noProof/>
            <w:webHidden/>
          </w:rPr>
          <w:instrText xml:space="preserve"> PAGEREF _Toc312235389 \h </w:instrText>
        </w:r>
        <w:r w:rsidR="00420AF1">
          <w:rPr>
            <w:noProof/>
            <w:webHidden/>
          </w:rPr>
        </w:r>
        <w:r w:rsidR="00420AF1">
          <w:rPr>
            <w:noProof/>
            <w:webHidden/>
          </w:rPr>
          <w:fldChar w:fldCharType="separate"/>
        </w:r>
        <w:r w:rsidR="00736258">
          <w:rPr>
            <w:noProof/>
            <w:webHidden/>
          </w:rPr>
          <w:t>27</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90" w:history="1">
        <w:r w:rsidR="00420AF1" w:rsidRPr="0051610B">
          <w:rPr>
            <w:rStyle w:val="Hyperlink"/>
            <w:noProof/>
          </w:rPr>
          <w:t>ProcessRefund Process Flow</w:t>
        </w:r>
        <w:r w:rsidR="00420AF1">
          <w:rPr>
            <w:noProof/>
            <w:webHidden/>
          </w:rPr>
          <w:tab/>
        </w:r>
        <w:r w:rsidR="00420AF1">
          <w:rPr>
            <w:noProof/>
            <w:webHidden/>
          </w:rPr>
          <w:fldChar w:fldCharType="begin"/>
        </w:r>
        <w:r w:rsidR="00420AF1">
          <w:rPr>
            <w:noProof/>
            <w:webHidden/>
          </w:rPr>
          <w:instrText xml:space="preserve"> PAGEREF _Toc312235390 \h </w:instrText>
        </w:r>
        <w:r w:rsidR="00420AF1">
          <w:rPr>
            <w:noProof/>
            <w:webHidden/>
          </w:rPr>
        </w:r>
        <w:r w:rsidR="00420AF1">
          <w:rPr>
            <w:noProof/>
            <w:webHidden/>
          </w:rPr>
          <w:fldChar w:fldCharType="separate"/>
        </w:r>
        <w:r w:rsidR="00736258">
          <w:rPr>
            <w:noProof/>
            <w:webHidden/>
          </w:rPr>
          <w:t>27</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91" w:history="1">
        <w:r w:rsidR="00420AF1" w:rsidRPr="0051610B">
          <w:rPr>
            <w:rStyle w:val="Hyperlink"/>
            <w:noProof/>
          </w:rPr>
          <w:t>ReconcilePayment API Services</w:t>
        </w:r>
        <w:r w:rsidR="00420AF1">
          <w:rPr>
            <w:noProof/>
            <w:webHidden/>
          </w:rPr>
          <w:tab/>
        </w:r>
        <w:r w:rsidR="00420AF1">
          <w:rPr>
            <w:noProof/>
            <w:webHidden/>
          </w:rPr>
          <w:fldChar w:fldCharType="begin"/>
        </w:r>
        <w:r w:rsidR="00420AF1">
          <w:rPr>
            <w:noProof/>
            <w:webHidden/>
          </w:rPr>
          <w:instrText xml:space="preserve"> PAGEREF _Toc312235391 \h </w:instrText>
        </w:r>
        <w:r w:rsidR="00420AF1">
          <w:rPr>
            <w:noProof/>
            <w:webHidden/>
          </w:rPr>
        </w:r>
        <w:r w:rsidR="00420AF1">
          <w:rPr>
            <w:noProof/>
            <w:webHidden/>
          </w:rPr>
          <w:fldChar w:fldCharType="separate"/>
        </w:r>
        <w:r w:rsidR="00736258">
          <w:rPr>
            <w:noProof/>
            <w:webHidden/>
          </w:rPr>
          <w:t>28</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92" w:history="1">
        <w:r w:rsidR="00420AF1" w:rsidRPr="0051610B">
          <w:rPr>
            <w:rStyle w:val="Hyperlink"/>
            <w:noProof/>
          </w:rPr>
          <w:t>ReconcilePayment Process Flows</w:t>
        </w:r>
        <w:r w:rsidR="00420AF1">
          <w:rPr>
            <w:noProof/>
            <w:webHidden/>
          </w:rPr>
          <w:tab/>
        </w:r>
        <w:r w:rsidR="00420AF1">
          <w:rPr>
            <w:noProof/>
            <w:webHidden/>
          </w:rPr>
          <w:fldChar w:fldCharType="begin"/>
        </w:r>
        <w:r w:rsidR="00420AF1">
          <w:rPr>
            <w:noProof/>
            <w:webHidden/>
          </w:rPr>
          <w:instrText xml:space="preserve"> PAGEREF _Toc312235392 \h </w:instrText>
        </w:r>
        <w:r w:rsidR="00420AF1">
          <w:rPr>
            <w:noProof/>
            <w:webHidden/>
          </w:rPr>
        </w:r>
        <w:r w:rsidR="00420AF1">
          <w:rPr>
            <w:noProof/>
            <w:webHidden/>
          </w:rPr>
          <w:fldChar w:fldCharType="separate"/>
        </w:r>
        <w:r w:rsidR="00736258">
          <w:rPr>
            <w:noProof/>
            <w:webHidden/>
          </w:rPr>
          <w:t>28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93" w:history="1">
        <w:r w:rsidR="00420AF1" w:rsidRPr="0051610B">
          <w:rPr>
            <w:rStyle w:val="Hyperlink"/>
            <w:noProof/>
          </w:rPr>
          <w:t>SearchPayments API Services</w:t>
        </w:r>
        <w:r w:rsidR="00420AF1">
          <w:rPr>
            <w:noProof/>
            <w:webHidden/>
          </w:rPr>
          <w:tab/>
        </w:r>
        <w:r w:rsidR="00420AF1">
          <w:rPr>
            <w:noProof/>
            <w:webHidden/>
          </w:rPr>
          <w:fldChar w:fldCharType="begin"/>
        </w:r>
        <w:r w:rsidR="00420AF1">
          <w:rPr>
            <w:noProof/>
            <w:webHidden/>
          </w:rPr>
          <w:instrText xml:space="preserve"> PAGEREF _Toc312235393 \h </w:instrText>
        </w:r>
        <w:r w:rsidR="00420AF1">
          <w:rPr>
            <w:noProof/>
            <w:webHidden/>
          </w:rPr>
        </w:r>
        <w:r w:rsidR="00420AF1">
          <w:rPr>
            <w:noProof/>
            <w:webHidden/>
          </w:rPr>
          <w:fldChar w:fldCharType="separate"/>
        </w:r>
        <w:r w:rsidR="00736258">
          <w:rPr>
            <w:noProof/>
            <w:webHidden/>
          </w:rPr>
          <w:t>29</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394" w:history="1">
        <w:r w:rsidR="00420AF1" w:rsidRPr="0051610B">
          <w:rPr>
            <w:rStyle w:val="Hyperlink"/>
            <w:noProof/>
          </w:rPr>
          <w:t>SearchPayments Process Flow</w:t>
        </w:r>
        <w:r w:rsidR="00420AF1">
          <w:rPr>
            <w:noProof/>
            <w:webHidden/>
          </w:rPr>
          <w:tab/>
        </w:r>
        <w:r w:rsidR="00420AF1">
          <w:rPr>
            <w:noProof/>
            <w:webHidden/>
          </w:rPr>
          <w:fldChar w:fldCharType="begin"/>
        </w:r>
        <w:r w:rsidR="00420AF1">
          <w:rPr>
            <w:noProof/>
            <w:webHidden/>
          </w:rPr>
          <w:instrText xml:space="preserve"> PAGEREF _Toc312235394 \h </w:instrText>
        </w:r>
        <w:r w:rsidR="00420AF1">
          <w:rPr>
            <w:noProof/>
            <w:webHidden/>
          </w:rPr>
        </w:r>
        <w:r w:rsidR="00420AF1">
          <w:rPr>
            <w:noProof/>
            <w:webHidden/>
          </w:rPr>
          <w:fldChar w:fldCharType="separate"/>
        </w:r>
        <w:r w:rsidR="00736258">
          <w:rPr>
            <w:noProof/>
            <w:webHidden/>
          </w:rPr>
          <w:t>29</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95" w:history="1">
        <w:r w:rsidR="00420AF1" w:rsidRPr="0051610B">
          <w:rPr>
            <w:rStyle w:val="Hyperlink"/>
            <w:noProof/>
          </w:rPr>
          <w:t>SearchReconciledPayments API Services</w:t>
        </w:r>
        <w:r w:rsidR="00420AF1">
          <w:rPr>
            <w:noProof/>
            <w:webHidden/>
          </w:rPr>
          <w:tab/>
        </w:r>
        <w:r w:rsidR="00420AF1">
          <w:rPr>
            <w:noProof/>
            <w:webHidden/>
          </w:rPr>
          <w:fldChar w:fldCharType="begin"/>
        </w:r>
        <w:r w:rsidR="00420AF1">
          <w:rPr>
            <w:noProof/>
            <w:webHidden/>
          </w:rPr>
          <w:instrText xml:space="preserve"> PAGEREF _Toc312235395 \h </w:instrText>
        </w:r>
        <w:r w:rsidR="00420AF1">
          <w:rPr>
            <w:noProof/>
            <w:webHidden/>
          </w:rPr>
        </w:r>
        <w:r w:rsidR="00420AF1">
          <w:rPr>
            <w:noProof/>
            <w:webHidden/>
          </w:rPr>
          <w:fldChar w:fldCharType="separate"/>
        </w:r>
        <w:r w:rsidR="00736258">
          <w:rPr>
            <w:noProof/>
            <w:webHidden/>
          </w:rPr>
          <w:t>30</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96" w:history="1">
        <w:r w:rsidR="00420AF1" w:rsidRPr="0051610B">
          <w:rPr>
            <w:rStyle w:val="Hyperlink"/>
            <w:noProof/>
          </w:rPr>
          <w:t>SearchRefunds API Services</w:t>
        </w:r>
        <w:r w:rsidR="00420AF1">
          <w:rPr>
            <w:noProof/>
            <w:webHidden/>
          </w:rPr>
          <w:tab/>
        </w:r>
        <w:r w:rsidR="00420AF1">
          <w:rPr>
            <w:noProof/>
            <w:webHidden/>
          </w:rPr>
          <w:fldChar w:fldCharType="begin"/>
        </w:r>
        <w:r w:rsidR="00420AF1">
          <w:rPr>
            <w:noProof/>
            <w:webHidden/>
          </w:rPr>
          <w:instrText xml:space="preserve"> PAGEREF _Toc312235396 \h </w:instrText>
        </w:r>
        <w:r w:rsidR="00420AF1">
          <w:rPr>
            <w:noProof/>
            <w:webHidden/>
          </w:rPr>
        </w:r>
        <w:r w:rsidR="00420AF1">
          <w:rPr>
            <w:noProof/>
            <w:webHidden/>
          </w:rPr>
          <w:fldChar w:fldCharType="separate"/>
        </w:r>
        <w:r w:rsidR="00736258">
          <w:rPr>
            <w:noProof/>
            <w:webHidden/>
          </w:rPr>
          <w:t>30</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397" w:history="1">
        <w:r w:rsidR="00420AF1" w:rsidRPr="0051610B">
          <w:rPr>
            <w:rStyle w:val="Hyperlink"/>
            <w:noProof/>
          </w:rPr>
          <w:t>Asurion Subscriber Billing System Security</w:t>
        </w:r>
        <w:r w:rsidR="00420AF1">
          <w:rPr>
            <w:noProof/>
            <w:webHidden/>
          </w:rPr>
          <w:tab/>
        </w:r>
        <w:r w:rsidR="00420AF1">
          <w:rPr>
            <w:noProof/>
            <w:webHidden/>
          </w:rPr>
          <w:fldChar w:fldCharType="begin"/>
        </w:r>
        <w:r w:rsidR="00420AF1">
          <w:rPr>
            <w:noProof/>
            <w:webHidden/>
          </w:rPr>
          <w:instrText xml:space="preserve"> PAGEREF _Toc312235397 \h </w:instrText>
        </w:r>
        <w:r w:rsidR="00420AF1">
          <w:rPr>
            <w:noProof/>
            <w:webHidden/>
          </w:rPr>
        </w:r>
        <w:r w:rsidR="00420AF1">
          <w:rPr>
            <w:noProof/>
            <w:webHidden/>
          </w:rPr>
          <w:fldChar w:fldCharType="separate"/>
        </w:r>
        <w:r w:rsidR="00736258">
          <w:rPr>
            <w:noProof/>
            <w:webHidden/>
          </w:rPr>
          <w:t>31</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98" w:history="1">
        <w:r w:rsidR="00420AF1" w:rsidRPr="0051610B">
          <w:rPr>
            <w:rStyle w:val="Hyperlink"/>
            <w:noProof/>
          </w:rPr>
          <w:t>Authentication and Authorization</w:t>
        </w:r>
        <w:r w:rsidR="00420AF1">
          <w:rPr>
            <w:noProof/>
            <w:webHidden/>
          </w:rPr>
          <w:tab/>
        </w:r>
        <w:r w:rsidR="00420AF1">
          <w:rPr>
            <w:noProof/>
            <w:webHidden/>
          </w:rPr>
          <w:fldChar w:fldCharType="begin"/>
        </w:r>
        <w:r w:rsidR="00420AF1">
          <w:rPr>
            <w:noProof/>
            <w:webHidden/>
          </w:rPr>
          <w:instrText xml:space="preserve"> PAGEREF _Toc312235398 \h </w:instrText>
        </w:r>
        <w:r w:rsidR="00420AF1">
          <w:rPr>
            <w:noProof/>
            <w:webHidden/>
          </w:rPr>
        </w:r>
        <w:r w:rsidR="00420AF1">
          <w:rPr>
            <w:noProof/>
            <w:webHidden/>
          </w:rPr>
          <w:fldChar w:fldCharType="separate"/>
        </w:r>
        <w:r w:rsidR="00736258">
          <w:rPr>
            <w:noProof/>
            <w:webHidden/>
          </w:rPr>
          <w:t>31</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399" w:history="1">
        <w:r w:rsidR="00420AF1" w:rsidRPr="0051610B">
          <w:rPr>
            <w:rStyle w:val="Hyperlink"/>
            <w:noProof/>
          </w:rPr>
          <w:t>Certification</w:t>
        </w:r>
        <w:r w:rsidR="00420AF1">
          <w:rPr>
            <w:noProof/>
            <w:webHidden/>
          </w:rPr>
          <w:tab/>
        </w:r>
        <w:r w:rsidR="00420AF1">
          <w:rPr>
            <w:noProof/>
            <w:webHidden/>
          </w:rPr>
          <w:fldChar w:fldCharType="begin"/>
        </w:r>
        <w:r w:rsidR="00420AF1">
          <w:rPr>
            <w:noProof/>
            <w:webHidden/>
          </w:rPr>
          <w:instrText xml:space="preserve"> PAGEREF _Toc312235399 \h </w:instrText>
        </w:r>
        <w:r w:rsidR="00420AF1">
          <w:rPr>
            <w:noProof/>
            <w:webHidden/>
          </w:rPr>
        </w:r>
        <w:r w:rsidR="00420AF1">
          <w:rPr>
            <w:noProof/>
            <w:webHidden/>
          </w:rPr>
          <w:fldChar w:fldCharType="separate"/>
        </w:r>
        <w:r w:rsidR="00736258">
          <w:rPr>
            <w:noProof/>
            <w:webHidden/>
          </w:rPr>
          <w:t>31</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00" w:history="1">
        <w:r w:rsidR="00420AF1" w:rsidRPr="0051610B">
          <w:rPr>
            <w:rStyle w:val="Hyperlink"/>
            <w:noProof/>
          </w:rPr>
          <w:t>Asurion Subscriber Billing System Networking</w:t>
        </w:r>
        <w:r w:rsidR="00420AF1">
          <w:rPr>
            <w:noProof/>
            <w:webHidden/>
          </w:rPr>
          <w:tab/>
        </w:r>
        <w:r w:rsidR="00420AF1">
          <w:rPr>
            <w:noProof/>
            <w:webHidden/>
          </w:rPr>
          <w:fldChar w:fldCharType="begin"/>
        </w:r>
        <w:r w:rsidR="00420AF1">
          <w:rPr>
            <w:noProof/>
            <w:webHidden/>
          </w:rPr>
          <w:instrText xml:space="preserve"> PAGEREF _Toc312235400 \h </w:instrText>
        </w:r>
        <w:r w:rsidR="00420AF1">
          <w:rPr>
            <w:noProof/>
            <w:webHidden/>
          </w:rPr>
        </w:r>
        <w:r w:rsidR="00420AF1">
          <w:rPr>
            <w:noProof/>
            <w:webHidden/>
          </w:rPr>
          <w:fldChar w:fldCharType="separate"/>
        </w:r>
        <w:r w:rsidR="00736258">
          <w:rPr>
            <w:noProof/>
            <w:webHidden/>
          </w:rPr>
          <w:t>32</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01" w:history="1">
        <w:r w:rsidR="00420AF1" w:rsidRPr="0051610B">
          <w:rPr>
            <w:rStyle w:val="Hyperlink"/>
            <w:noProof/>
          </w:rPr>
          <w:t>Network Monitoring and Management</w:t>
        </w:r>
        <w:r w:rsidR="00420AF1">
          <w:rPr>
            <w:noProof/>
            <w:webHidden/>
          </w:rPr>
          <w:tab/>
        </w:r>
        <w:r w:rsidR="00420AF1">
          <w:rPr>
            <w:noProof/>
            <w:webHidden/>
          </w:rPr>
          <w:fldChar w:fldCharType="begin"/>
        </w:r>
        <w:r w:rsidR="00420AF1">
          <w:rPr>
            <w:noProof/>
            <w:webHidden/>
          </w:rPr>
          <w:instrText xml:space="preserve"> PAGEREF _Toc312235401 \h </w:instrText>
        </w:r>
        <w:r w:rsidR="00420AF1">
          <w:rPr>
            <w:noProof/>
            <w:webHidden/>
          </w:rPr>
        </w:r>
        <w:r w:rsidR="00420AF1">
          <w:rPr>
            <w:noProof/>
            <w:webHidden/>
          </w:rPr>
          <w:fldChar w:fldCharType="separate"/>
        </w:r>
        <w:r w:rsidR="00736258">
          <w:rPr>
            <w:noProof/>
            <w:webHidden/>
          </w:rPr>
          <w:t>32</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02" w:history="1">
        <w:r w:rsidR="00420AF1" w:rsidRPr="0051610B">
          <w:rPr>
            <w:rStyle w:val="Hyperlink"/>
            <w:noProof/>
          </w:rPr>
          <w:t>Asurion Subscriber Billing System Network</w:t>
        </w:r>
        <w:r w:rsidR="00420AF1">
          <w:rPr>
            <w:noProof/>
            <w:webHidden/>
          </w:rPr>
          <w:tab/>
        </w:r>
        <w:r w:rsidR="00420AF1">
          <w:rPr>
            <w:noProof/>
            <w:webHidden/>
          </w:rPr>
          <w:fldChar w:fldCharType="begin"/>
        </w:r>
        <w:r w:rsidR="00420AF1">
          <w:rPr>
            <w:noProof/>
            <w:webHidden/>
          </w:rPr>
          <w:instrText xml:space="preserve"> PAGEREF _Toc312235402 \h </w:instrText>
        </w:r>
        <w:r w:rsidR="00420AF1">
          <w:rPr>
            <w:noProof/>
            <w:webHidden/>
          </w:rPr>
        </w:r>
        <w:r w:rsidR="00420AF1">
          <w:rPr>
            <w:noProof/>
            <w:webHidden/>
          </w:rPr>
          <w:fldChar w:fldCharType="separate"/>
        </w:r>
        <w:r w:rsidR="00736258">
          <w:rPr>
            <w:noProof/>
            <w:webHidden/>
          </w:rPr>
          <w:t>32</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03" w:history="1">
        <w:r w:rsidR="00420AF1" w:rsidRPr="0051610B">
          <w:rPr>
            <w:rStyle w:val="Hyperlink"/>
            <w:noProof/>
          </w:rPr>
          <w:t>Asurion Subscriber Billing System Monitoring and Logging</w:t>
        </w:r>
        <w:r w:rsidR="00420AF1">
          <w:rPr>
            <w:noProof/>
            <w:webHidden/>
          </w:rPr>
          <w:tab/>
        </w:r>
        <w:r w:rsidR="00420AF1">
          <w:rPr>
            <w:noProof/>
            <w:webHidden/>
          </w:rPr>
          <w:fldChar w:fldCharType="begin"/>
        </w:r>
        <w:r w:rsidR="00420AF1">
          <w:rPr>
            <w:noProof/>
            <w:webHidden/>
          </w:rPr>
          <w:instrText xml:space="preserve"> PAGEREF _Toc312235403 \h </w:instrText>
        </w:r>
        <w:r w:rsidR="00420AF1">
          <w:rPr>
            <w:noProof/>
            <w:webHidden/>
          </w:rPr>
        </w:r>
        <w:r w:rsidR="00420AF1">
          <w:rPr>
            <w:noProof/>
            <w:webHidden/>
          </w:rPr>
          <w:fldChar w:fldCharType="separate"/>
        </w:r>
        <w:r w:rsidR="00736258">
          <w:rPr>
            <w:noProof/>
            <w:webHidden/>
          </w:rPr>
          <w:t>32</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04" w:history="1">
        <w:r w:rsidR="00420AF1" w:rsidRPr="0051610B">
          <w:rPr>
            <w:rStyle w:val="Hyperlink"/>
            <w:noProof/>
          </w:rPr>
          <w:t>Monitoring Services</w:t>
        </w:r>
        <w:r w:rsidR="00420AF1">
          <w:rPr>
            <w:noProof/>
            <w:webHidden/>
          </w:rPr>
          <w:tab/>
        </w:r>
        <w:r w:rsidR="00420AF1">
          <w:rPr>
            <w:noProof/>
            <w:webHidden/>
          </w:rPr>
          <w:fldChar w:fldCharType="begin"/>
        </w:r>
        <w:r w:rsidR="00420AF1">
          <w:rPr>
            <w:noProof/>
            <w:webHidden/>
          </w:rPr>
          <w:instrText xml:space="preserve"> PAGEREF _Toc312235404 \h </w:instrText>
        </w:r>
        <w:r w:rsidR="00420AF1">
          <w:rPr>
            <w:noProof/>
            <w:webHidden/>
          </w:rPr>
        </w:r>
        <w:r w:rsidR="00420AF1">
          <w:rPr>
            <w:noProof/>
            <w:webHidden/>
          </w:rPr>
          <w:fldChar w:fldCharType="separate"/>
        </w:r>
        <w:r w:rsidR="00736258">
          <w:rPr>
            <w:noProof/>
            <w:webHidden/>
          </w:rPr>
          <w:t>32</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05" w:history="1">
        <w:r w:rsidR="00420AF1" w:rsidRPr="0051610B">
          <w:rPr>
            <w:rStyle w:val="Hyperlink"/>
            <w:noProof/>
          </w:rPr>
          <w:t>Logging Services</w:t>
        </w:r>
        <w:r w:rsidR="00420AF1">
          <w:rPr>
            <w:noProof/>
            <w:webHidden/>
          </w:rPr>
          <w:tab/>
        </w:r>
        <w:r w:rsidR="00420AF1">
          <w:rPr>
            <w:noProof/>
            <w:webHidden/>
          </w:rPr>
          <w:fldChar w:fldCharType="begin"/>
        </w:r>
        <w:r w:rsidR="00420AF1">
          <w:rPr>
            <w:noProof/>
            <w:webHidden/>
          </w:rPr>
          <w:instrText xml:space="preserve"> PAGEREF _Toc312235405 \h </w:instrText>
        </w:r>
        <w:r w:rsidR="00420AF1">
          <w:rPr>
            <w:noProof/>
            <w:webHidden/>
          </w:rPr>
        </w:r>
        <w:r w:rsidR="00420AF1">
          <w:rPr>
            <w:noProof/>
            <w:webHidden/>
          </w:rPr>
          <w:fldChar w:fldCharType="separate"/>
        </w:r>
        <w:r w:rsidR="00736258">
          <w:rPr>
            <w:noProof/>
            <w:webHidden/>
          </w:rPr>
          <w:t>33</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06" w:history="1">
        <w:r w:rsidR="00420AF1" w:rsidRPr="0051610B">
          <w:rPr>
            <w:rStyle w:val="Hyperlink"/>
            <w:noProof/>
          </w:rPr>
          <w:t>Asurion Subscriber Billing System Controls</w:t>
        </w:r>
        <w:r w:rsidR="00420AF1">
          <w:rPr>
            <w:noProof/>
            <w:webHidden/>
          </w:rPr>
          <w:tab/>
        </w:r>
        <w:r w:rsidR="00420AF1">
          <w:rPr>
            <w:noProof/>
            <w:webHidden/>
          </w:rPr>
          <w:fldChar w:fldCharType="begin"/>
        </w:r>
        <w:r w:rsidR="00420AF1">
          <w:rPr>
            <w:noProof/>
            <w:webHidden/>
          </w:rPr>
          <w:instrText xml:space="preserve"> PAGEREF _Toc312235406 \h </w:instrText>
        </w:r>
        <w:r w:rsidR="00420AF1">
          <w:rPr>
            <w:noProof/>
            <w:webHidden/>
          </w:rPr>
        </w:r>
        <w:r w:rsidR="00420AF1">
          <w:rPr>
            <w:noProof/>
            <w:webHidden/>
          </w:rPr>
          <w:fldChar w:fldCharType="separate"/>
        </w:r>
        <w:r w:rsidR="00736258">
          <w:rPr>
            <w:noProof/>
            <w:webHidden/>
          </w:rPr>
          <w:t>33</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07" w:history="1">
        <w:r w:rsidR="00420AF1" w:rsidRPr="0051610B">
          <w:rPr>
            <w:rStyle w:val="Hyperlink"/>
            <w:noProof/>
          </w:rPr>
          <w:t>Rules Engine Control</w:t>
        </w:r>
        <w:r w:rsidR="00420AF1">
          <w:rPr>
            <w:noProof/>
            <w:webHidden/>
          </w:rPr>
          <w:tab/>
        </w:r>
        <w:r w:rsidR="00420AF1">
          <w:rPr>
            <w:noProof/>
            <w:webHidden/>
          </w:rPr>
          <w:fldChar w:fldCharType="begin"/>
        </w:r>
        <w:r w:rsidR="00420AF1">
          <w:rPr>
            <w:noProof/>
            <w:webHidden/>
          </w:rPr>
          <w:instrText xml:space="preserve"> PAGEREF _Toc312235407 \h </w:instrText>
        </w:r>
        <w:r w:rsidR="00420AF1">
          <w:rPr>
            <w:noProof/>
            <w:webHidden/>
          </w:rPr>
        </w:r>
        <w:r w:rsidR="00420AF1">
          <w:rPr>
            <w:noProof/>
            <w:webHidden/>
          </w:rPr>
          <w:fldChar w:fldCharType="separate"/>
        </w:r>
        <w:r w:rsidR="00736258">
          <w:rPr>
            <w:noProof/>
            <w:webHidden/>
          </w:rPr>
          <w:t>33</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08" w:history="1">
        <w:r w:rsidR="00420AF1" w:rsidRPr="0051610B">
          <w:rPr>
            <w:rStyle w:val="Hyperlink"/>
            <w:noProof/>
          </w:rPr>
          <w:t>Transaction Duplication Avoidance Control</w:t>
        </w:r>
        <w:r w:rsidR="00420AF1">
          <w:rPr>
            <w:noProof/>
            <w:webHidden/>
          </w:rPr>
          <w:tab/>
        </w:r>
        <w:r w:rsidR="00420AF1">
          <w:rPr>
            <w:noProof/>
            <w:webHidden/>
          </w:rPr>
          <w:fldChar w:fldCharType="begin"/>
        </w:r>
        <w:r w:rsidR="00420AF1">
          <w:rPr>
            <w:noProof/>
            <w:webHidden/>
          </w:rPr>
          <w:instrText xml:space="preserve"> PAGEREF _Toc312235408 \h </w:instrText>
        </w:r>
        <w:r w:rsidR="00420AF1">
          <w:rPr>
            <w:noProof/>
            <w:webHidden/>
          </w:rPr>
        </w:r>
        <w:r w:rsidR="00420AF1">
          <w:rPr>
            <w:noProof/>
            <w:webHidden/>
          </w:rPr>
          <w:fldChar w:fldCharType="separate"/>
        </w:r>
        <w:r w:rsidR="00736258">
          <w:rPr>
            <w:noProof/>
            <w:webHidden/>
          </w:rPr>
          <w:t>33</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09" w:history="1">
        <w:r w:rsidR="00420AF1" w:rsidRPr="0051610B">
          <w:rPr>
            <w:rStyle w:val="Hyperlink"/>
            <w:noProof/>
          </w:rPr>
          <w:t>DataKey “Claim-Lock” Duplication Protection</w:t>
        </w:r>
        <w:r w:rsidR="00420AF1">
          <w:rPr>
            <w:noProof/>
            <w:webHidden/>
          </w:rPr>
          <w:tab/>
        </w:r>
        <w:r w:rsidR="00420AF1">
          <w:rPr>
            <w:noProof/>
            <w:webHidden/>
          </w:rPr>
          <w:fldChar w:fldCharType="begin"/>
        </w:r>
        <w:r w:rsidR="00420AF1">
          <w:rPr>
            <w:noProof/>
            <w:webHidden/>
          </w:rPr>
          <w:instrText xml:space="preserve"> PAGEREF _Toc312235409 \h </w:instrText>
        </w:r>
        <w:r w:rsidR="00420AF1">
          <w:rPr>
            <w:noProof/>
            <w:webHidden/>
          </w:rPr>
        </w:r>
        <w:r w:rsidR="00420AF1">
          <w:rPr>
            <w:noProof/>
            <w:webHidden/>
          </w:rPr>
          <w:fldChar w:fldCharType="separate"/>
        </w:r>
        <w:r w:rsidR="00736258">
          <w:rPr>
            <w:noProof/>
            <w:webHidden/>
          </w:rPr>
          <w:t>33</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10" w:history="1">
        <w:r w:rsidR="00420AF1" w:rsidRPr="0051610B">
          <w:rPr>
            <w:rStyle w:val="Hyperlink"/>
            <w:noProof/>
          </w:rPr>
          <w:t>Rubber Wall Protection</w:t>
        </w:r>
        <w:r w:rsidR="00420AF1">
          <w:rPr>
            <w:noProof/>
            <w:webHidden/>
          </w:rPr>
          <w:tab/>
        </w:r>
        <w:r w:rsidR="00420AF1">
          <w:rPr>
            <w:noProof/>
            <w:webHidden/>
          </w:rPr>
          <w:fldChar w:fldCharType="begin"/>
        </w:r>
        <w:r w:rsidR="00420AF1">
          <w:rPr>
            <w:noProof/>
            <w:webHidden/>
          </w:rPr>
          <w:instrText xml:space="preserve"> PAGEREF _Toc312235410 \h </w:instrText>
        </w:r>
        <w:r w:rsidR="00420AF1">
          <w:rPr>
            <w:noProof/>
            <w:webHidden/>
          </w:rPr>
        </w:r>
        <w:r w:rsidR="00420AF1">
          <w:rPr>
            <w:noProof/>
            <w:webHidden/>
          </w:rPr>
          <w:fldChar w:fldCharType="separate"/>
        </w:r>
        <w:r w:rsidR="00736258">
          <w:rPr>
            <w:noProof/>
            <w:webHidden/>
          </w:rPr>
          <w:t>34</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11" w:history="1">
        <w:r w:rsidR="00420AF1" w:rsidRPr="0051610B">
          <w:rPr>
            <w:rStyle w:val="Hyperlink"/>
            <w:noProof/>
          </w:rPr>
          <w:t>Asurion Subscriber Billing System Maintenance</w:t>
        </w:r>
        <w:r w:rsidR="00420AF1">
          <w:rPr>
            <w:noProof/>
            <w:webHidden/>
          </w:rPr>
          <w:tab/>
        </w:r>
        <w:r w:rsidR="00420AF1">
          <w:rPr>
            <w:noProof/>
            <w:webHidden/>
          </w:rPr>
          <w:fldChar w:fldCharType="begin"/>
        </w:r>
        <w:r w:rsidR="00420AF1">
          <w:rPr>
            <w:noProof/>
            <w:webHidden/>
          </w:rPr>
          <w:instrText xml:space="preserve"> PAGEREF _Toc312235411 \h </w:instrText>
        </w:r>
        <w:r w:rsidR="00420AF1">
          <w:rPr>
            <w:noProof/>
            <w:webHidden/>
          </w:rPr>
        </w:r>
        <w:r w:rsidR="00420AF1">
          <w:rPr>
            <w:noProof/>
            <w:webHidden/>
          </w:rPr>
          <w:fldChar w:fldCharType="separate"/>
        </w:r>
        <w:r w:rsidR="00736258">
          <w:rPr>
            <w:noProof/>
            <w:webHidden/>
          </w:rPr>
          <w:t>34</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12" w:history="1">
        <w:r w:rsidR="00420AF1" w:rsidRPr="0051610B">
          <w:rPr>
            <w:rStyle w:val="Hyperlink"/>
            <w:noProof/>
          </w:rPr>
          <w:t>Certificate Maintenance</w:t>
        </w:r>
        <w:r w:rsidR="00420AF1">
          <w:rPr>
            <w:noProof/>
            <w:webHidden/>
          </w:rPr>
          <w:tab/>
        </w:r>
        <w:r w:rsidR="00420AF1">
          <w:rPr>
            <w:noProof/>
            <w:webHidden/>
          </w:rPr>
          <w:fldChar w:fldCharType="begin"/>
        </w:r>
        <w:r w:rsidR="00420AF1">
          <w:rPr>
            <w:noProof/>
            <w:webHidden/>
          </w:rPr>
          <w:instrText xml:space="preserve"> PAGEREF _Toc312235412 \h </w:instrText>
        </w:r>
        <w:r w:rsidR="00420AF1">
          <w:rPr>
            <w:noProof/>
            <w:webHidden/>
          </w:rPr>
        </w:r>
        <w:r w:rsidR="00420AF1">
          <w:rPr>
            <w:noProof/>
            <w:webHidden/>
          </w:rPr>
          <w:fldChar w:fldCharType="separate"/>
        </w:r>
        <w:r w:rsidR="00736258">
          <w:rPr>
            <w:noProof/>
            <w:webHidden/>
          </w:rPr>
          <w:t>34</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13" w:history="1">
        <w:r w:rsidR="00420AF1" w:rsidRPr="0051610B">
          <w:rPr>
            <w:rStyle w:val="Hyperlink"/>
            <w:noProof/>
          </w:rPr>
          <w:t>Disaster Recovery</w:t>
        </w:r>
        <w:r w:rsidR="00420AF1">
          <w:rPr>
            <w:noProof/>
            <w:webHidden/>
          </w:rPr>
          <w:tab/>
        </w:r>
        <w:r w:rsidR="00420AF1">
          <w:rPr>
            <w:noProof/>
            <w:webHidden/>
          </w:rPr>
          <w:fldChar w:fldCharType="begin"/>
        </w:r>
        <w:r w:rsidR="00420AF1">
          <w:rPr>
            <w:noProof/>
            <w:webHidden/>
          </w:rPr>
          <w:instrText xml:space="preserve"> PAGEREF _Toc312235413 \h </w:instrText>
        </w:r>
        <w:r w:rsidR="00420AF1">
          <w:rPr>
            <w:noProof/>
            <w:webHidden/>
          </w:rPr>
        </w:r>
        <w:r w:rsidR="00420AF1">
          <w:rPr>
            <w:noProof/>
            <w:webHidden/>
          </w:rPr>
          <w:fldChar w:fldCharType="separate"/>
        </w:r>
        <w:r w:rsidR="00736258">
          <w:rPr>
            <w:noProof/>
            <w:webHidden/>
          </w:rPr>
          <w:t>34</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14" w:history="1">
        <w:r w:rsidR="00420AF1" w:rsidRPr="0051610B">
          <w:rPr>
            <w:rStyle w:val="Hyperlink"/>
            <w:noProof/>
          </w:rPr>
          <w:t>Asurion Subscriber Billing System Client DR Exercise</w:t>
        </w:r>
        <w:r w:rsidR="00420AF1">
          <w:rPr>
            <w:noProof/>
            <w:webHidden/>
          </w:rPr>
          <w:tab/>
        </w:r>
        <w:r w:rsidR="00420AF1">
          <w:rPr>
            <w:noProof/>
            <w:webHidden/>
          </w:rPr>
          <w:fldChar w:fldCharType="begin"/>
        </w:r>
        <w:r w:rsidR="00420AF1">
          <w:rPr>
            <w:noProof/>
            <w:webHidden/>
          </w:rPr>
          <w:instrText xml:space="preserve"> PAGEREF _Toc312235414 \h </w:instrText>
        </w:r>
        <w:r w:rsidR="00420AF1">
          <w:rPr>
            <w:noProof/>
            <w:webHidden/>
          </w:rPr>
        </w:r>
        <w:r w:rsidR="00420AF1">
          <w:rPr>
            <w:noProof/>
            <w:webHidden/>
          </w:rPr>
          <w:fldChar w:fldCharType="separate"/>
        </w:r>
        <w:r w:rsidR="00736258">
          <w:rPr>
            <w:noProof/>
            <w:webHidden/>
          </w:rPr>
          <w:t>34</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15" w:history="1">
        <w:r w:rsidR="00420AF1" w:rsidRPr="0051610B">
          <w:rPr>
            <w:rStyle w:val="Hyperlink"/>
            <w:noProof/>
          </w:rPr>
          <w:t>System Availability</w:t>
        </w:r>
        <w:r w:rsidR="00420AF1">
          <w:rPr>
            <w:noProof/>
            <w:webHidden/>
          </w:rPr>
          <w:tab/>
        </w:r>
        <w:r w:rsidR="00420AF1">
          <w:rPr>
            <w:noProof/>
            <w:webHidden/>
          </w:rPr>
          <w:fldChar w:fldCharType="begin"/>
        </w:r>
        <w:r w:rsidR="00420AF1">
          <w:rPr>
            <w:noProof/>
            <w:webHidden/>
          </w:rPr>
          <w:instrText xml:space="preserve"> PAGEREF _Toc312235415 \h </w:instrText>
        </w:r>
        <w:r w:rsidR="00420AF1">
          <w:rPr>
            <w:noProof/>
            <w:webHidden/>
          </w:rPr>
        </w:r>
        <w:r w:rsidR="00420AF1">
          <w:rPr>
            <w:noProof/>
            <w:webHidden/>
          </w:rPr>
          <w:fldChar w:fldCharType="separate"/>
        </w:r>
        <w:r w:rsidR="00736258">
          <w:rPr>
            <w:noProof/>
            <w:webHidden/>
          </w:rPr>
          <w:t>37</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16" w:history="1">
        <w:r w:rsidR="00420AF1" w:rsidRPr="0051610B">
          <w:rPr>
            <w:rStyle w:val="Hyperlink"/>
            <w:noProof/>
          </w:rPr>
          <w:t>Asurion Billing System Error Reporting, Software Quality Assurance, and Testing</w:t>
        </w:r>
        <w:r w:rsidR="00420AF1">
          <w:rPr>
            <w:noProof/>
            <w:webHidden/>
          </w:rPr>
          <w:tab/>
        </w:r>
        <w:r w:rsidR="00420AF1">
          <w:rPr>
            <w:noProof/>
            <w:webHidden/>
          </w:rPr>
          <w:fldChar w:fldCharType="begin"/>
        </w:r>
        <w:r w:rsidR="00420AF1">
          <w:rPr>
            <w:noProof/>
            <w:webHidden/>
          </w:rPr>
          <w:instrText xml:space="preserve"> PAGEREF _Toc312235416 \h </w:instrText>
        </w:r>
        <w:r w:rsidR="00420AF1">
          <w:rPr>
            <w:noProof/>
            <w:webHidden/>
          </w:rPr>
        </w:r>
        <w:r w:rsidR="00420AF1">
          <w:rPr>
            <w:noProof/>
            <w:webHidden/>
          </w:rPr>
          <w:fldChar w:fldCharType="separate"/>
        </w:r>
        <w:r w:rsidR="00736258">
          <w:rPr>
            <w:noProof/>
            <w:webHidden/>
          </w:rPr>
          <w:t>37</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17" w:history="1">
        <w:r w:rsidR="00420AF1" w:rsidRPr="0051610B">
          <w:rPr>
            <w:rStyle w:val="Hyperlink"/>
            <w:noProof/>
          </w:rPr>
          <w:t>Asurion Subscriber Billing System Support</w:t>
        </w:r>
        <w:r w:rsidR="00420AF1">
          <w:rPr>
            <w:noProof/>
            <w:webHidden/>
          </w:rPr>
          <w:tab/>
        </w:r>
        <w:r w:rsidR="00420AF1">
          <w:rPr>
            <w:noProof/>
            <w:webHidden/>
          </w:rPr>
          <w:fldChar w:fldCharType="begin"/>
        </w:r>
        <w:r w:rsidR="00420AF1">
          <w:rPr>
            <w:noProof/>
            <w:webHidden/>
          </w:rPr>
          <w:instrText xml:space="preserve"> PAGEREF _Toc312235417 \h </w:instrText>
        </w:r>
        <w:r w:rsidR="00420AF1">
          <w:rPr>
            <w:noProof/>
            <w:webHidden/>
          </w:rPr>
        </w:r>
        <w:r w:rsidR="00420AF1">
          <w:rPr>
            <w:noProof/>
            <w:webHidden/>
          </w:rPr>
          <w:fldChar w:fldCharType="separate"/>
        </w:r>
        <w:r w:rsidR="00736258">
          <w:rPr>
            <w:noProof/>
            <w:webHidden/>
          </w:rPr>
          <w:t>38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18" w:history="1">
        <w:r w:rsidR="00420AF1" w:rsidRPr="0051610B">
          <w:rPr>
            <w:rStyle w:val="Hyperlink"/>
            <w:noProof/>
          </w:rPr>
          <w:t>L1 Support: NOC</w:t>
        </w:r>
        <w:r w:rsidR="00420AF1">
          <w:rPr>
            <w:noProof/>
            <w:webHidden/>
          </w:rPr>
          <w:tab/>
        </w:r>
        <w:r w:rsidR="00420AF1">
          <w:rPr>
            <w:noProof/>
            <w:webHidden/>
          </w:rPr>
          <w:fldChar w:fldCharType="begin"/>
        </w:r>
        <w:r w:rsidR="00420AF1">
          <w:rPr>
            <w:noProof/>
            <w:webHidden/>
          </w:rPr>
          <w:instrText xml:space="preserve"> PAGEREF _Toc312235418 \h </w:instrText>
        </w:r>
        <w:r w:rsidR="00420AF1">
          <w:rPr>
            <w:noProof/>
            <w:webHidden/>
          </w:rPr>
        </w:r>
        <w:r w:rsidR="00420AF1">
          <w:rPr>
            <w:noProof/>
            <w:webHidden/>
          </w:rPr>
          <w:fldChar w:fldCharType="separate"/>
        </w:r>
        <w:r w:rsidR="00736258">
          <w:rPr>
            <w:noProof/>
            <w:webHidden/>
          </w:rPr>
          <w:t>38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19" w:history="1">
        <w:r w:rsidR="00420AF1" w:rsidRPr="0051610B">
          <w:rPr>
            <w:rStyle w:val="Hyperlink"/>
            <w:noProof/>
          </w:rPr>
          <w:t>L2 Support: IT Product Support</w:t>
        </w:r>
        <w:r w:rsidR="00420AF1">
          <w:rPr>
            <w:noProof/>
            <w:webHidden/>
          </w:rPr>
          <w:tab/>
        </w:r>
        <w:r w:rsidR="00420AF1">
          <w:rPr>
            <w:noProof/>
            <w:webHidden/>
          </w:rPr>
          <w:fldChar w:fldCharType="begin"/>
        </w:r>
        <w:r w:rsidR="00420AF1">
          <w:rPr>
            <w:noProof/>
            <w:webHidden/>
          </w:rPr>
          <w:instrText xml:space="preserve"> PAGEREF _Toc312235419 \h </w:instrText>
        </w:r>
        <w:r w:rsidR="00420AF1">
          <w:rPr>
            <w:noProof/>
            <w:webHidden/>
          </w:rPr>
        </w:r>
        <w:r w:rsidR="00420AF1">
          <w:rPr>
            <w:noProof/>
            <w:webHidden/>
          </w:rPr>
          <w:fldChar w:fldCharType="separate"/>
        </w:r>
        <w:r w:rsidR="00736258">
          <w:rPr>
            <w:noProof/>
            <w:webHidden/>
          </w:rPr>
          <w:t>38</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20" w:history="1">
        <w:r w:rsidR="00420AF1" w:rsidRPr="0051610B">
          <w:rPr>
            <w:rStyle w:val="Hyperlink"/>
            <w:noProof/>
          </w:rPr>
          <w:t>L3 Support: E2E Billing Operations Team</w:t>
        </w:r>
        <w:r w:rsidR="00420AF1">
          <w:rPr>
            <w:noProof/>
            <w:webHidden/>
          </w:rPr>
          <w:tab/>
        </w:r>
        <w:r w:rsidR="00420AF1">
          <w:rPr>
            <w:noProof/>
            <w:webHidden/>
          </w:rPr>
          <w:fldChar w:fldCharType="begin"/>
        </w:r>
        <w:r w:rsidR="00420AF1">
          <w:rPr>
            <w:noProof/>
            <w:webHidden/>
          </w:rPr>
          <w:instrText xml:space="preserve"> PAGEREF _Toc312235420 \h </w:instrText>
        </w:r>
        <w:r w:rsidR="00420AF1">
          <w:rPr>
            <w:noProof/>
            <w:webHidden/>
          </w:rPr>
        </w:r>
        <w:r w:rsidR="00420AF1">
          <w:rPr>
            <w:noProof/>
            <w:webHidden/>
          </w:rPr>
          <w:fldChar w:fldCharType="separate"/>
        </w:r>
        <w:r w:rsidR="00736258">
          <w:rPr>
            <w:noProof/>
            <w:webHidden/>
          </w:rPr>
          <w:t>39</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21" w:history="1">
        <w:r w:rsidR="00420AF1" w:rsidRPr="0051610B">
          <w:rPr>
            <w:rStyle w:val="Hyperlink"/>
            <w:noProof/>
          </w:rPr>
          <w:t>Appendix – Supplemental Information</w:t>
        </w:r>
        <w:r w:rsidR="00420AF1">
          <w:rPr>
            <w:noProof/>
            <w:webHidden/>
          </w:rPr>
          <w:tab/>
        </w:r>
        <w:r w:rsidR="00420AF1">
          <w:rPr>
            <w:noProof/>
            <w:webHidden/>
          </w:rPr>
          <w:fldChar w:fldCharType="begin"/>
        </w:r>
        <w:r w:rsidR="00420AF1">
          <w:rPr>
            <w:noProof/>
            <w:webHidden/>
          </w:rPr>
          <w:instrText xml:space="preserve"> PAGEREF _Toc312235421 \h </w:instrText>
        </w:r>
        <w:r w:rsidR="00420AF1">
          <w:rPr>
            <w:noProof/>
            <w:webHidden/>
          </w:rPr>
        </w:r>
        <w:r w:rsidR="00420AF1">
          <w:rPr>
            <w:noProof/>
            <w:webHidden/>
          </w:rPr>
          <w:fldChar w:fldCharType="separate"/>
        </w:r>
        <w:r w:rsidR="00736258">
          <w:rPr>
            <w:noProof/>
            <w:webHidden/>
          </w:rPr>
          <w:t>40</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22" w:history="1">
        <w:r w:rsidR="00420AF1" w:rsidRPr="0051610B">
          <w:rPr>
            <w:rStyle w:val="Hyperlink"/>
            <w:noProof/>
          </w:rPr>
          <w:t>A.1 Asurion Subscriber Billing System Tibco, NET, and CRM Services</w:t>
        </w:r>
        <w:r w:rsidR="00420AF1">
          <w:rPr>
            <w:noProof/>
            <w:webHidden/>
          </w:rPr>
          <w:tab/>
        </w:r>
        <w:r w:rsidR="00420AF1">
          <w:rPr>
            <w:noProof/>
            <w:webHidden/>
          </w:rPr>
          <w:fldChar w:fldCharType="begin"/>
        </w:r>
        <w:r w:rsidR="00420AF1">
          <w:rPr>
            <w:noProof/>
            <w:webHidden/>
          </w:rPr>
          <w:instrText xml:space="preserve"> PAGEREF _Toc312235422 \h </w:instrText>
        </w:r>
        <w:r w:rsidR="00420AF1">
          <w:rPr>
            <w:noProof/>
            <w:webHidden/>
          </w:rPr>
        </w:r>
        <w:r w:rsidR="00420AF1">
          <w:rPr>
            <w:noProof/>
            <w:webHidden/>
          </w:rPr>
          <w:fldChar w:fldCharType="separate"/>
        </w:r>
        <w:r w:rsidR="00736258">
          <w:rPr>
            <w:noProof/>
            <w:webHidden/>
          </w:rPr>
          <w:t>40</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23" w:history="1">
        <w:r w:rsidR="00420AF1" w:rsidRPr="0051610B">
          <w:rPr>
            <w:rStyle w:val="Hyperlink"/>
            <w:noProof/>
          </w:rPr>
          <w:t>A.2 Asurion Subscriber Billing System Data Dictionary</w:t>
        </w:r>
        <w:r w:rsidR="00420AF1">
          <w:rPr>
            <w:noProof/>
            <w:webHidden/>
          </w:rPr>
          <w:tab/>
        </w:r>
        <w:r w:rsidR="00420AF1">
          <w:rPr>
            <w:noProof/>
            <w:webHidden/>
          </w:rPr>
          <w:fldChar w:fldCharType="begin"/>
        </w:r>
        <w:r w:rsidR="00420AF1">
          <w:rPr>
            <w:noProof/>
            <w:webHidden/>
          </w:rPr>
          <w:instrText xml:space="preserve"> PAGEREF _Toc312235423 \h </w:instrText>
        </w:r>
        <w:r w:rsidR="00420AF1">
          <w:rPr>
            <w:noProof/>
            <w:webHidden/>
          </w:rPr>
        </w:r>
        <w:r w:rsidR="00420AF1">
          <w:rPr>
            <w:noProof/>
            <w:webHidden/>
          </w:rPr>
          <w:fldChar w:fldCharType="separate"/>
        </w:r>
        <w:r w:rsidR="00736258">
          <w:rPr>
            <w:noProof/>
            <w:webHidden/>
          </w:rPr>
          <w:t>41</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24" w:history="1">
        <w:r w:rsidR="00420AF1" w:rsidRPr="0051610B">
          <w:rPr>
            <w:rStyle w:val="Hyperlink"/>
            <w:noProof/>
          </w:rPr>
          <w:t>A.2.1 Enterprise Canonical Model Data</w:t>
        </w:r>
        <w:r w:rsidR="00420AF1">
          <w:rPr>
            <w:noProof/>
            <w:webHidden/>
          </w:rPr>
          <w:tab/>
        </w:r>
        <w:r w:rsidR="00420AF1">
          <w:rPr>
            <w:noProof/>
            <w:webHidden/>
          </w:rPr>
          <w:fldChar w:fldCharType="begin"/>
        </w:r>
        <w:r w:rsidR="00420AF1">
          <w:rPr>
            <w:noProof/>
            <w:webHidden/>
          </w:rPr>
          <w:instrText xml:space="preserve"> PAGEREF _Toc312235424 \h </w:instrText>
        </w:r>
        <w:r w:rsidR="00420AF1">
          <w:rPr>
            <w:noProof/>
            <w:webHidden/>
          </w:rPr>
        </w:r>
        <w:r w:rsidR="00420AF1">
          <w:rPr>
            <w:noProof/>
            <w:webHidden/>
          </w:rPr>
          <w:fldChar w:fldCharType="separate"/>
        </w:r>
        <w:r w:rsidR="00736258">
          <w:rPr>
            <w:noProof/>
            <w:webHidden/>
          </w:rPr>
          <w:t>41</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25" w:history="1">
        <w:r w:rsidR="00420AF1" w:rsidRPr="0051610B">
          <w:rPr>
            <w:rStyle w:val="Hyperlink"/>
            <w:noProof/>
          </w:rPr>
          <w:t>A.2.2 Asurion Finance Services Data</w:t>
        </w:r>
        <w:r w:rsidR="00420AF1">
          <w:rPr>
            <w:noProof/>
            <w:webHidden/>
          </w:rPr>
          <w:tab/>
        </w:r>
        <w:r w:rsidR="00420AF1">
          <w:rPr>
            <w:noProof/>
            <w:webHidden/>
          </w:rPr>
          <w:fldChar w:fldCharType="begin"/>
        </w:r>
        <w:r w:rsidR="00420AF1">
          <w:rPr>
            <w:noProof/>
            <w:webHidden/>
          </w:rPr>
          <w:instrText xml:space="preserve"> PAGEREF _Toc312235425 \h </w:instrText>
        </w:r>
        <w:r w:rsidR="00420AF1">
          <w:rPr>
            <w:noProof/>
            <w:webHidden/>
          </w:rPr>
        </w:r>
        <w:r w:rsidR="00420AF1">
          <w:rPr>
            <w:noProof/>
            <w:webHidden/>
          </w:rPr>
          <w:fldChar w:fldCharType="separate"/>
        </w:r>
        <w:r w:rsidR="00736258">
          <w:rPr>
            <w:noProof/>
            <w:webHidden/>
          </w:rPr>
          <w:t>52</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26" w:history="1">
        <w:r w:rsidR="00420AF1" w:rsidRPr="0051610B">
          <w:rPr>
            <w:rStyle w:val="Hyperlink"/>
            <w:noProof/>
          </w:rPr>
          <w:t>CreateContract API Data</w:t>
        </w:r>
        <w:r w:rsidR="00420AF1">
          <w:rPr>
            <w:noProof/>
            <w:webHidden/>
          </w:rPr>
          <w:tab/>
        </w:r>
        <w:r w:rsidR="00420AF1">
          <w:rPr>
            <w:noProof/>
            <w:webHidden/>
          </w:rPr>
          <w:fldChar w:fldCharType="begin"/>
        </w:r>
        <w:r w:rsidR="00420AF1">
          <w:rPr>
            <w:noProof/>
            <w:webHidden/>
          </w:rPr>
          <w:instrText xml:space="preserve"> PAGEREF _Toc312235426 \h </w:instrText>
        </w:r>
        <w:r w:rsidR="00420AF1">
          <w:rPr>
            <w:noProof/>
            <w:webHidden/>
          </w:rPr>
        </w:r>
        <w:r w:rsidR="00420AF1">
          <w:rPr>
            <w:noProof/>
            <w:webHidden/>
          </w:rPr>
          <w:fldChar w:fldCharType="separate"/>
        </w:r>
        <w:r w:rsidR="00736258">
          <w:rPr>
            <w:noProof/>
            <w:webHidden/>
          </w:rPr>
          <w:t>52</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27" w:history="1">
        <w:r w:rsidR="00420AF1" w:rsidRPr="0051610B">
          <w:rPr>
            <w:rStyle w:val="Hyperlink"/>
            <w:noProof/>
          </w:rPr>
          <w:t>ProcessNonRefPayment API Data</w:t>
        </w:r>
        <w:r w:rsidR="00420AF1">
          <w:rPr>
            <w:noProof/>
            <w:webHidden/>
          </w:rPr>
          <w:tab/>
        </w:r>
        <w:r w:rsidR="00420AF1">
          <w:rPr>
            <w:noProof/>
            <w:webHidden/>
          </w:rPr>
          <w:fldChar w:fldCharType="begin"/>
        </w:r>
        <w:r w:rsidR="00420AF1">
          <w:rPr>
            <w:noProof/>
            <w:webHidden/>
          </w:rPr>
          <w:instrText xml:space="preserve"> PAGEREF _Toc312235427 \h </w:instrText>
        </w:r>
        <w:r w:rsidR="00420AF1">
          <w:rPr>
            <w:noProof/>
            <w:webHidden/>
          </w:rPr>
        </w:r>
        <w:r w:rsidR="00420AF1">
          <w:rPr>
            <w:noProof/>
            <w:webHidden/>
          </w:rPr>
          <w:fldChar w:fldCharType="separate"/>
        </w:r>
        <w:r w:rsidR="00736258">
          <w:rPr>
            <w:noProof/>
            <w:webHidden/>
          </w:rPr>
          <w:t>60</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28" w:history="1">
        <w:r w:rsidR="00420AF1" w:rsidRPr="0051610B">
          <w:rPr>
            <w:rStyle w:val="Hyperlink"/>
            <w:noProof/>
          </w:rPr>
          <w:t>CalculateTaxes API Data</w:t>
        </w:r>
        <w:r w:rsidR="00420AF1">
          <w:rPr>
            <w:noProof/>
            <w:webHidden/>
          </w:rPr>
          <w:tab/>
        </w:r>
        <w:r w:rsidR="00420AF1">
          <w:rPr>
            <w:noProof/>
            <w:webHidden/>
          </w:rPr>
          <w:fldChar w:fldCharType="begin"/>
        </w:r>
        <w:r w:rsidR="00420AF1">
          <w:rPr>
            <w:noProof/>
            <w:webHidden/>
          </w:rPr>
          <w:instrText xml:space="preserve"> PAGEREF _Toc312235428 \h </w:instrText>
        </w:r>
        <w:r w:rsidR="00420AF1">
          <w:rPr>
            <w:noProof/>
            <w:webHidden/>
          </w:rPr>
        </w:r>
        <w:r w:rsidR="00420AF1">
          <w:rPr>
            <w:noProof/>
            <w:webHidden/>
          </w:rPr>
          <w:fldChar w:fldCharType="separate"/>
        </w:r>
        <w:r w:rsidR="00736258">
          <w:rPr>
            <w:noProof/>
            <w:webHidden/>
          </w:rPr>
          <w:t>72</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29" w:history="1">
        <w:r w:rsidR="00420AF1" w:rsidRPr="0051610B">
          <w:rPr>
            <w:rStyle w:val="Hyperlink"/>
            <w:noProof/>
          </w:rPr>
          <w:t>GetContract Service API Data</w:t>
        </w:r>
        <w:r w:rsidR="00420AF1">
          <w:rPr>
            <w:noProof/>
            <w:webHidden/>
          </w:rPr>
          <w:tab/>
        </w:r>
        <w:r w:rsidR="00420AF1">
          <w:rPr>
            <w:noProof/>
            <w:webHidden/>
          </w:rPr>
          <w:fldChar w:fldCharType="begin"/>
        </w:r>
        <w:r w:rsidR="00420AF1">
          <w:rPr>
            <w:noProof/>
            <w:webHidden/>
          </w:rPr>
          <w:instrText xml:space="preserve"> PAGEREF _Toc312235429 \h </w:instrText>
        </w:r>
        <w:r w:rsidR="00420AF1">
          <w:rPr>
            <w:noProof/>
            <w:webHidden/>
          </w:rPr>
        </w:r>
        <w:r w:rsidR="00420AF1">
          <w:rPr>
            <w:noProof/>
            <w:webHidden/>
          </w:rPr>
          <w:fldChar w:fldCharType="separate"/>
        </w:r>
        <w:r w:rsidR="00736258">
          <w:rPr>
            <w:noProof/>
            <w:webHidden/>
          </w:rPr>
          <w:t>75</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30" w:history="1">
        <w:r w:rsidR="00420AF1" w:rsidRPr="0051610B">
          <w:rPr>
            <w:rStyle w:val="Hyperlink"/>
            <w:noProof/>
          </w:rPr>
          <w:t>Message Body Data</w:t>
        </w:r>
        <w:r w:rsidR="00420AF1">
          <w:rPr>
            <w:noProof/>
            <w:webHidden/>
          </w:rPr>
          <w:tab/>
        </w:r>
        <w:r w:rsidR="00420AF1">
          <w:rPr>
            <w:noProof/>
            <w:webHidden/>
          </w:rPr>
          <w:fldChar w:fldCharType="begin"/>
        </w:r>
        <w:r w:rsidR="00420AF1">
          <w:rPr>
            <w:noProof/>
            <w:webHidden/>
          </w:rPr>
          <w:instrText xml:space="preserve"> PAGEREF _Toc312235430 \h </w:instrText>
        </w:r>
        <w:r w:rsidR="00420AF1">
          <w:rPr>
            <w:noProof/>
            <w:webHidden/>
          </w:rPr>
        </w:r>
        <w:r w:rsidR="00420AF1">
          <w:rPr>
            <w:noProof/>
            <w:webHidden/>
          </w:rPr>
          <w:fldChar w:fldCharType="separate"/>
        </w:r>
        <w:r w:rsidR="00736258">
          <w:rPr>
            <w:noProof/>
            <w:webHidden/>
          </w:rPr>
          <w:t>75</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31" w:history="1">
        <w:r w:rsidR="00420AF1" w:rsidRPr="0051610B">
          <w:rPr>
            <w:rStyle w:val="Hyperlink"/>
            <w:noProof/>
          </w:rPr>
          <w:t>A.3 Finance Service Gateway Database Tables</w:t>
        </w:r>
        <w:r w:rsidR="00420AF1">
          <w:rPr>
            <w:noProof/>
            <w:webHidden/>
          </w:rPr>
          <w:tab/>
        </w:r>
        <w:r w:rsidR="00420AF1">
          <w:rPr>
            <w:noProof/>
            <w:webHidden/>
          </w:rPr>
          <w:fldChar w:fldCharType="begin"/>
        </w:r>
        <w:r w:rsidR="00420AF1">
          <w:rPr>
            <w:noProof/>
            <w:webHidden/>
          </w:rPr>
          <w:instrText xml:space="preserve"> PAGEREF _Toc312235431 \h </w:instrText>
        </w:r>
        <w:r w:rsidR="00420AF1">
          <w:rPr>
            <w:noProof/>
            <w:webHidden/>
          </w:rPr>
        </w:r>
        <w:r w:rsidR="00420AF1">
          <w:rPr>
            <w:noProof/>
            <w:webHidden/>
          </w:rPr>
          <w:fldChar w:fldCharType="separate"/>
        </w:r>
        <w:r w:rsidR="00736258">
          <w:rPr>
            <w:noProof/>
            <w:webHidden/>
          </w:rPr>
          <w:t>79</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32" w:history="1">
        <w:r w:rsidR="00420AF1" w:rsidRPr="0051610B">
          <w:rPr>
            <w:rStyle w:val="Hyperlink"/>
            <w:noProof/>
          </w:rPr>
          <w:t>A.3.1 Asurion Finance Database Tables</w:t>
        </w:r>
        <w:r w:rsidR="00420AF1">
          <w:rPr>
            <w:noProof/>
            <w:webHidden/>
          </w:rPr>
          <w:tab/>
        </w:r>
        <w:r w:rsidR="00420AF1">
          <w:rPr>
            <w:noProof/>
            <w:webHidden/>
          </w:rPr>
          <w:fldChar w:fldCharType="begin"/>
        </w:r>
        <w:r w:rsidR="00420AF1">
          <w:rPr>
            <w:noProof/>
            <w:webHidden/>
          </w:rPr>
          <w:instrText xml:space="preserve"> PAGEREF _Toc312235432 \h </w:instrText>
        </w:r>
        <w:r w:rsidR="00420AF1">
          <w:rPr>
            <w:noProof/>
            <w:webHidden/>
          </w:rPr>
        </w:r>
        <w:r w:rsidR="00420AF1">
          <w:rPr>
            <w:noProof/>
            <w:webHidden/>
          </w:rPr>
          <w:fldChar w:fldCharType="separate"/>
        </w:r>
        <w:r w:rsidR="00736258">
          <w:rPr>
            <w:noProof/>
            <w:webHidden/>
          </w:rPr>
          <w:t>79</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3" w:history="1">
        <w:r w:rsidR="00420AF1" w:rsidRPr="0051610B">
          <w:rPr>
            <w:rStyle w:val="Hyperlink"/>
            <w:noProof/>
          </w:rPr>
          <w:t>AriaUser Table</w:t>
        </w:r>
        <w:r w:rsidR="00420AF1">
          <w:rPr>
            <w:noProof/>
            <w:webHidden/>
          </w:rPr>
          <w:tab/>
        </w:r>
        <w:r w:rsidR="00420AF1">
          <w:rPr>
            <w:noProof/>
            <w:webHidden/>
          </w:rPr>
          <w:fldChar w:fldCharType="begin"/>
        </w:r>
        <w:r w:rsidR="00420AF1">
          <w:rPr>
            <w:noProof/>
            <w:webHidden/>
          </w:rPr>
          <w:instrText xml:space="preserve"> PAGEREF _Toc312235433 \h </w:instrText>
        </w:r>
        <w:r w:rsidR="00420AF1">
          <w:rPr>
            <w:noProof/>
            <w:webHidden/>
          </w:rPr>
        </w:r>
        <w:r w:rsidR="00420AF1">
          <w:rPr>
            <w:noProof/>
            <w:webHidden/>
          </w:rPr>
          <w:fldChar w:fldCharType="separate"/>
        </w:r>
        <w:r w:rsidR="00736258">
          <w:rPr>
            <w:noProof/>
            <w:webHidden/>
          </w:rPr>
          <w:t>79</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4" w:history="1">
        <w:r w:rsidR="00420AF1" w:rsidRPr="0051610B">
          <w:rPr>
            <w:rStyle w:val="Hyperlink"/>
            <w:noProof/>
          </w:rPr>
          <w:t>BTADetail Table</w:t>
        </w:r>
        <w:r w:rsidR="00420AF1">
          <w:rPr>
            <w:noProof/>
            <w:webHidden/>
          </w:rPr>
          <w:tab/>
        </w:r>
        <w:r w:rsidR="00420AF1">
          <w:rPr>
            <w:noProof/>
            <w:webHidden/>
          </w:rPr>
          <w:fldChar w:fldCharType="begin"/>
        </w:r>
        <w:r w:rsidR="00420AF1">
          <w:rPr>
            <w:noProof/>
            <w:webHidden/>
          </w:rPr>
          <w:instrText xml:space="preserve"> PAGEREF _Toc312235434 \h </w:instrText>
        </w:r>
        <w:r w:rsidR="00420AF1">
          <w:rPr>
            <w:noProof/>
            <w:webHidden/>
          </w:rPr>
        </w:r>
        <w:r w:rsidR="00420AF1">
          <w:rPr>
            <w:noProof/>
            <w:webHidden/>
          </w:rPr>
          <w:fldChar w:fldCharType="separate"/>
        </w:r>
        <w:r w:rsidR="00736258">
          <w:rPr>
            <w:noProof/>
            <w:webHidden/>
          </w:rPr>
          <w:t>80</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5" w:history="1">
        <w:r w:rsidR="00420AF1" w:rsidRPr="0051610B">
          <w:rPr>
            <w:rStyle w:val="Hyperlink"/>
            <w:noProof/>
          </w:rPr>
          <w:t>Code Table</w:t>
        </w:r>
        <w:r w:rsidR="00420AF1">
          <w:rPr>
            <w:noProof/>
            <w:webHidden/>
          </w:rPr>
          <w:tab/>
        </w:r>
        <w:r w:rsidR="00420AF1">
          <w:rPr>
            <w:noProof/>
            <w:webHidden/>
          </w:rPr>
          <w:fldChar w:fldCharType="begin"/>
        </w:r>
        <w:r w:rsidR="00420AF1">
          <w:rPr>
            <w:noProof/>
            <w:webHidden/>
          </w:rPr>
          <w:instrText xml:space="preserve"> PAGEREF _Toc312235435 \h </w:instrText>
        </w:r>
        <w:r w:rsidR="00420AF1">
          <w:rPr>
            <w:noProof/>
            <w:webHidden/>
          </w:rPr>
        </w:r>
        <w:r w:rsidR="00420AF1">
          <w:rPr>
            <w:noProof/>
            <w:webHidden/>
          </w:rPr>
          <w:fldChar w:fldCharType="separate"/>
        </w:r>
        <w:r w:rsidR="00736258">
          <w:rPr>
            <w:noProof/>
            <w:webHidden/>
          </w:rPr>
          <w:t>80</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6" w:history="1">
        <w:r w:rsidR="00420AF1" w:rsidRPr="0051610B">
          <w:rPr>
            <w:rStyle w:val="Hyperlink"/>
            <w:noProof/>
          </w:rPr>
          <w:t>CodeType Table</w:t>
        </w:r>
        <w:r w:rsidR="00420AF1">
          <w:rPr>
            <w:noProof/>
            <w:webHidden/>
          </w:rPr>
          <w:tab/>
        </w:r>
        <w:r w:rsidR="00420AF1">
          <w:rPr>
            <w:noProof/>
            <w:webHidden/>
          </w:rPr>
          <w:fldChar w:fldCharType="begin"/>
        </w:r>
        <w:r w:rsidR="00420AF1">
          <w:rPr>
            <w:noProof/>
            <w:webHidden/>
          </w:rPr>
          <w:instrText xml:space="preserve"> PAGEREF _Toc312235436 \h </w:instrText>
        </w:r>
        <w:r w:rsidR="00420AF1">
          <w:rPr>
            <w:noProof/>
            <w:webHidden/>
          </w:rPr>
        </w:r>
        <w:r w:rsidR="00420AF1">
          <w:rPr>
            <w:noProof/>
            <w:webHidden/>
          </w:rPr>
          <w:fldChar w:fldCharType="separate"/>
        </w:r>
        <w:r w:rsidR="00736258">
          <w:rPr>
            <w:noProof/>
            <w:webHidden/>
          </w:rPr>
          <w:t>80</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7" w:history="1">
        <w:r w:rsidR="00420AF1" w:rsidRPr="0051610B">
          <w:rPr>
            <w:rStyle w:val="Hyperlink"/>
            <w:noProof/>
          </w:rPr>
          <w:t>CreditCardDetail Table</w:t>
        </w:r>
        <w:r w:rsidR="00420AF1">
          <w:rPr>
            <w:noProof/>
            <w:webHidden/>
          </w:rPr>
          <w:tab/>
        </w:r>
        <w:r w:rsidR="00420AF1">
          <w:rPr>
            <w:noProof/>
            <w:webHidden/>
          </w:rPr>
          <w:fldChar w:fldCharType="begin"/>
        </w:r>
        <w:r w:rsidR="00420AF1">
          <w:rPr>
            <w:noProof/>
            <w:webHidden/>
          </w:rPr>
          <w:instrText xml:space="preserve"> PAGEREF _Toc312235437 \h </w:instrText>
        </w:r>
        <w:r w:rsidR="00420AF1">
          <w:rPr>
            <w:noProof/>
            <w:webHidden/>
          </w:rPr>
        </w:r>
        <w:r w:rsidR="00420AF1">
          <w:rPr>
            <w:noProof/>
            <w:webHidden/>
          </w:rPr>
          <w:fldChar w:fldCharType="separate"/>
        </w:r>
        <w:r w:rsidR="00736258">
          <w:rPr>
            <w:noProof/>
            <w:webHidden/>
          </w:rPr>
          <w:t>80</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8" w:history="1">
        <w:r w:rsidR="00420AF1" w:rsidRPr="0051610B">
          <w:rPr>
            <w:rStyle w:val="Hyperlink"/>
            <w:noProof/>
          </w:rPr>
          <w:t>DeuCSDetail Table</w:t>
        </w:r>
        <w:r w:rsidR="00420AF1">
          <w:rPr>
            <w:noProof/>
            <w:webHidden/>
          </w:rPr>
          <w:tab/>
        </w:r>
        <w:r w:rsidR="00420AF1">
          <w:rPr>
            <w:noProof/>
            <w:webHidden/>
          </w:rPr>
          <w:fldChar w:fldCharType="begin"/>
        </w:r>
        <w:r w:rsidR="00420AF1">
          <w:rPr>
            <w:noProof/>
            <w:webHidden/>
          </w:rPr>
          <w:instrText xml:space="preserve"> PAGEREF _Toc312235438 \h </w:instrText>
        </w:r>
        <w:r w:rsidR="00420AF1">
          <w:rPr>
            <w:noProof/>
            <w:webHidden/>
          </w:rPr>
        </w:r>
        <w:r w:rsidR="00420AF1">
          <w:rPr>
            <w:noProof/>
            <w:webHidden/>
          </w:rPr>
          <w:fldChar w:fldCharType="separate"/>
        </w:r>
        <w:r w:rsidR="00736258">
          <w:rPr>
            <w:noProof/>
            <w:webHidden/>
          </w:rPr>
          <w:t>81</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39" w:history="1">
        <w:r w:rsidR="00420AF1" w:rsidRPr="0051610B">
          <w:rPr>
            <w:rStyle w:val="Hyperlink"/>
            <w:noProof/>
          </w:rPr>
          <w:t>DirectDebitDetail Table</w:t>
        </w:r>
        <w:r w:rsidR="00420AF1">
          <w:rPr>
            <w:noProof/>
            <w:webHidden/>
          </w:rPr>
          <w:tab/>
        </w:r>
        <w:r w:rsidR="00420AF1">
          <w:rPr>
            <w:noProof/>
            <w:webHidden/>
          </w:rPr>
          <w:fldChar w:fldCharType="begin"/>
        </w:r>
        <w:r w:rsidR="00420AF1">
          <w:rPr>
            <w:noProof/>
            <w:webHidden/>
          </w:rPr>
          <w:instrText xml:space="preserve"> PAGEREF _Toc312235439 \h </w:instrText>
        </w:r>
        <w:r w:rsidR="00420AF1">
          <w:rPr>
            <w:noProof/>
            <w:webHidden/>
          </w:rPr>
        </w:r>
        <w:r w:rsidR="00420AF1">
          <w:rPr>
            <w:noProof/>
            <w:webHidden/>
          </w:rPr>
          <w:fldChar w:fldCharType="separate"/>
        </w:r>
        <w:r w:rsidR="00736258">
          <w:rPr>
            <w:noProof/>
            <w:webHidden/>
          </w:rPr>
          <w:t>81</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0" w:history="1">
        <w:r w:rsidR="00420AF1" w:rsidRPr="0051610B">
          <w:rPr>
            <w:rStyle w:val="Hyperlink"/>
            <w:noProof/>
          </w:rPr>
          <w:t>ECheckDetail Table</w:t>
        </w:r>
        <w:r w:rsidR="00420AF1">
          <w:rPr>
            <w:noProof/>
            <w:webHidden/>
          </w:rPr>
          <w:tab/>
        </w:r>
        <w:r w:rsidR="00420AF1">
          <w:rPr>
            <w:noProof/>
            <w:webHidden/>
          </w:rPr>
          <w:fldChar w:fldCharType="begin"/>
        </w:r>
        <w:r w:rsidR="00420AF1">
          <w:rPr>
            <w:noProof/>
            <w:webHidden/>
          </w:rPr>
          <w:instrText xml:space="preserve"> PAGEREF _Toc312235440 \h </w:instrText>
        </w:r>
        <w:r w:rsidR="00420AF1">
          <w:rPr>
            <w:noProof/>
            <w:webHidden/>
          </w:rPr>
        </w:r>
        <w:r w:rsidR="00420AF1">
          <w:rPr>
            <w:noProof/>
            <w:webHidden/>
          </w:rPr>
          <w:fldChar w:fldCharType="separate"/>
        </w:r>
        <w:r w:rsidR="00736258">
          <w:rPr>
            <w:noProof/>
            <w:webHidden/>
          </w:rPr>
          <w:t>82</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1" w:history="1">
        <w:r w:rsidR="00420AF1" w:rsidRPr="0051610B">
          <w:rPr>
            <w:rStyle w:val="Hyperlink"/>
            <w:noProof/>
          </w:rPr>
          <w:t>EDIFactDetail Table</w:t>
        </w:r>
        <w:r w:rsidR="00420AF1">
          <w:rPr>
            <w:noProof/>
            <w:webHidden/>
          </w:rPr>
          <w:tab/>
        </w:r>
        <w:r w:rsidR="00420AF1">
          <w:rPr>
            <w:noProof/>
            <w:webHidden/>
          </w:rPr>
          <w:fldChar w:fldCharType="begin"/>
        </w:r>
        <w:r w:rsidR="00420AF1">
          <w:rPr>
            <w:noProof/>
            <w:webHidden/>
          </w:rPr>
          <w:instrText xml:space="preserve"> PAGEREF _Toc312235441 \h </w:instrText>
        </w:r>
        <w:r w:rsidR="00420AF1">
          <w:rPr>
            <w:noProof/>
            <w:webHidden/>
          </w:rPr>
        </w:r>
        <w:r w:rsidR="00420AF1">
          <w:rPr>
            <w:noProof/>
            <w:webHidden/>
          </w:rPr>
          <w:fldChar w:fldCharType="separate"/>
        </w:r>
        <w:r w:rsidR="00736258">
          <w:rPr>
            <w:noProof/>
            <w:webHidden/>
          </w:rPr>
          <w:t>82</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2" w:history="1">
        <w:r w:rsidR="00420AF1" w:rsidRPr="0051610B">
          <w:rPr>
            <w:rStyle w:val="Hyperlink"/>
            <w:noProof/>
          </w:rPr>
          <w:t>InStoreDetail Table</w:t>
        </w:r>
        <w:r w:rsidR="00420AF1">
          <w:rPr>
            <w:noProof/>
            <w:webHidden/>
          </w:rPr>
          <w:tab/>
        </w:r>
        <w:r w:rsidR="00420AF1">
          <w:rPr>
            <w:noProof/>
            <w:webHidden/>
          </w:rPr>
          <w:fldChar w:fldCharType="begin"/>
        </w:r>
        <w:r w:rsidR="00420AF1">
          <w:rPr>
            <w:noProof/>
            <w:webHidden/>
          </w:rPr>
          <w:instrText xml:space="preserve"> PAGEREF _Toc312235442 \h </w:instrText>
        </w:r>
        <w:r w:rsidR="00420AF1">
          <w:rPr>
            <w:noProof/>
            <w:webHidden/>
          </w:rPr>
        </w:r>
        <w:r w:rsidR="00420AF1">
          <w:rPr>
            <w:noProof/>
            <w:webHidden/>
          </w:rPr>
          <w:fldChar w:fldCharType="separate"/>
        </w:r>
        <w:r w:rsidR="00736258">
          <w:rPr>
            <w:noProof/>
            <w:webHidden/>
          </w:rPr>
          <w:t>82</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3" w:history="1">
        <w:r w:rsidR="00420AF1" w:rsidRPr="0051610B">
          <w:rPr>
            <w:rStyle w:val="Hyperlink"/>
            <w:noProof/>
          </w:rPr>
          <w:t>PaymentGatewayRequestStatus Table</w:t>
        </w:r>
        <w:r w:rsidR="00420AF1">
          <w:rPr>
            <w:noProof/>
            <w:webHidden/>
          </w:rPr>
          <w:tab/>
        </w:r>
        <w:r w:rsidR="00420AF1">
          <w:rPr>
            <w:noProof/>
            <w:webHidden/>
          </w:rPr>
          <w:fldChar w:fldCharType="begin"/>
        </w:r>
        <w:r w:rsidR="00420AF1">
          <w:rPr>
            <w:noProof/>
            <w:webHidden/>
          </w:rPr>
          <w:instrText xml:space="preserve"> PAGEREF _Toc312235443 \h </w:instrText>
        </w:r>
        <w:r w:rsidR="00420AF1">
          <w:rPr>
            <w:noProof/>
            <w:webHidden/>
          </w:rPr>
        </w:r>
        <w:r w:rsidR="00420AF1">
          <w:rPr>
            <w:noProof/>
            <w:webHidden/>
          </w:rPr>
          <w:fldChar w:fldCharType="separate"/>
        </w:r>
        <w:r w:rsidR="00736258">
          <w:rPr>
            <w:noProof/>
            <w:webHidden/>
          </w:rPr>
          <w:t>83</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4" w:history="1">
        <w:r w:rsidR="00420AF1" w:rsidRPr="0051610B">
          <w:rPr>
            <w:rStyle w:val="Hyperlink"/>
            <w:noProof/>
          </w:rPr>
          <w:t>Refund Queue Table</w:t>
        </w:r>
        <w:r w:rsidR="00420AF1">
          <w:rPr>
            <w:noProof/>
            <w:webHidden/>
          </w:rPr>
          <w:tab/>
        </w:r>
        <w:r w:rsidR="00420AF1">
          <w:rPr>
            <w:noProof/>
            <w:webHidden/>
          </w:rPr>
          <w:fldChar w:fldCharType="begin"/>
        </w:r>
        <w:r w:rsidR="00420AF1">
          <w:rPr>
            <w:noProof/>
            <w:webHidden/>
          </w:rPr>
          <w:instrText xml:space="preserve"> PAGEREF _Toc312235444 \h </w:instrText>
        </w:r>
        <w:r w:rsidR="00420AF1">
          <w:rPr>
            <w:noProof/>
            <w:webHidden/>
          </w:rPr>
        </w:r>
        <w:r w:rsidR="00420AF1">
          <w:rPr>
            <w:noProof/>
            <w:webHidden/>
          </w:rPr>
          <w:fldChar w:fldCharType="separate"/>
        </w:r>
        <w:r w:rsidR="00736258">
          <w:rPr>
            <w:noProof/>
            <w:webHidden/>
          </w:rPr>
          <w:t>83</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5" w:history="1">
        <w:r w:rsidR="00420AF1" w:rsidRPr="0051610B">
          <w:rPr>
            <w:rStyle w:val="Hyperlink"/>
            <w:noProof/>
          </w:rPr>
          <w:t>Refund Queue Fee Table</w:t>
        </w:r>
        <w:r w:rsidR="00420AF1">
          <w:rPr>
            <w:noProof/>
            <w:webHidden/>
          </w:rPr>
          <w:tab/>
        </w:r>
        <w:r w:rsidR="00420AF1">
          <w:rPr>
            <w:noProof/>
            <w:webHidden/>
          </w:rPr>
          <w:fldChar w:fldCharType="begin"/>
        </w:r>
        <w:r w:rsidR="00420AF1">
          <w:rPr>
            <w:noProof/>
            <w:webHidden/>
          </w:rPr>
          <w:instrText xml:space="preserve"> PAGEREF _Toc312235445 \h </w:instrText>
        </w:r>
        <w:r w:rsidR="00420AF1">
          <w:rPr>
            <w:noProof/>
            <w:webHidden/>
          </w:rPr>
        </w:r>
        <w:r w:rsidR="00420AF1">
          <w:rPr>
            <w:noProof/>
            <w:webHidden/>
          </w:rPr>
          <w:fldChar w:fldCharType="separate"/>
        </w:r>
        <w:r w:rsidR="00736258">
          <w:rPr>
            <w:noProof/>
            <w:webHidden/>
          </w:rPr>
          <w:t>84</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6" w:history="1">
        <w:r w:rsidR="00420AF1" w:rsidRPr="0051610B">
          <w:rPr>
            <w:rStyle w:val="Hyperlink"/>
            <w:noProof/>
          </w:rPr>
          <w:t>Transaction Table</w:t>
        </w:r>
        <w:r w:rsidR="00420AF1">
          <w:rPr>
            <w:noProof/>
            <w:webHidden/>
          </w:rPr>
          <w:tab/>
        </w:r>
        <w:r w:rsidR="00420AF1">
          <w:rPr>
            <w:noProof/>
            <w:webHidden/>
          </w:rPr>
          <w:fldChar w:fldCharType="begin"/>
        </w:r>
        <w:r w:rsidR="00420AF1">
          <w:rPr>
            <w:noProof/>
            <w:webHidden/>
          </w:rPr>
          <w:instrText xml:space="preserve"> PAGEREF _Toc312235446 \h </w:instrText>
        </w:r>
        <w:r w:rsidR="00420AF1">
          <w:rPr>
            <w:noProof/>
            <w:webHidden/>
          </w:rPr>
        </w:r>
        <w:r w:rsidR="00420AF1">
          <w:rPr>
            <w:noProof/>
            <w:webHidden/>
          </w:rPr>
          <w:fldChar w:fldCharType="separate"/>
        </w:r>
        <w:r w:rsidR="00736258">
          <w:rPr>
            <w:noProof/>
            <w:webHidden/>
          </w:rPr>
          <w:t>84</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7" w:history="1">
        <w:r w:rsidR="00420AF1" w:rsidRPr="0051610B">
          <w:rPr>
            <w:rStyle w:val="Hyperlink"/>
            <w:noProof/>
          </w:rPr>
          <w:t>TransactionDetail Table</w:t>
        </w:r>
        <w:r w:rsidR="00420AF1">
          <w:rPr>
            <w:noProof/>
            <w:webHidden/>
          </w:rPr>
          <w:tab/>
        </w:r>
        <w:r w:rsidR="00420AF1">
          <w:rPr>
            <w:noProof/>
            <w:webHidden/>
          </w:rPr>
          <w:fldChar w:fldCharType="begin"/>
        </w:r>
        <w:r w:rsidR="00420AF1">
          <w:rPr>
            <w:noProof/>
            <w:webHidden/>
          </w:rPr>
          <w:instrText xml:space="preserve"> PAGEREF _Toc312235447 \h </w:instrText>
        </w:r>
        <w:r w:rsidR="00420AF1">
          <w:rPr>
            <w:noProof/>
            <w:webHidden/>
          </w:rPr>
        </w:r>
        <w:r w:rsidR="00420AF1">
          <w:rPr>
            <w:noProof/>
            <w:webHidden/>
          </w:rPr>
          <w:fldChar w:fldCharType="separate"/>
        </w:r>
        <w:r w:rsidR="00736258">
          <w:rPr>
            <w:noProof/>
            <w:webHidden/>
          </w:rPr>
          <w:t>84</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48" w:history="1">
        <w:r w:rsidR="00420AF1" w:rsidRPr="0051610B">
          <w:rPr>
            <w:rStyle w:val="Hyperlink"/>
            <w:noProof/>
          </w:rPr>
          <w:t>VerisignDetail Table</w:t>
        </w:r>
        <w:r w:rsidR="00420AF1">
          <w:rPr>
            <w:noProof/>
            <w:webHidden/>
          </w:rPr>
          <w:tab/>
        </w:r>
        <w:r w:rsidR="00420AF1">
          <w:rPr>
            <w:noProof/>
            <w:webHidden/>
          </w:rPr>
          <w:fldChar w:fldCharType="begin"/>
        </w:r>
        <w:r w:rsidR="00420AF1">
          <w:rPr>
            <w:noProof/>
            <w:webHidden/>
          </w:rPr>
          <w:instrText xml:space="preserve"> PAGEREF _Toc312235448 \h </w:instrText>
        </w:r>
        <w:r w:rsidR="00420AF1">
          <w:rPr>
            <w:noProof/>
            <w:webHidden/>
          </w:rPr>
        </w:r>
        <w:r w:rsidR="00420AF1">
          <w:rPr>
            <w:noProof/>
            <w:webHidden/>
          </w:rPr>
          <w:fldChar w:fldCharType="separate"/>
        </w:r>
        <w:r w:rsidR="00736258">
          <w:rPr>
            <w:noProof/>
            <w:webHidden/>
          </w:rPr>
          <w:t>86</w:t>
        </w:r>
        <w:r w:rsidR="00420AF1">
          <w:rPr>
            <w:noProof/>
            <w:webHidden/>
          </w:rPr>
          <w:fldChar w:fldCharType="end"/>
        </w:r>
      </w:hyperlink>
    </w:p>
    <w:p w:rsidR="00420AF1" w:rsidRDefault="00BF7E50">
      <w:pPr>
        <w:pStyle w:val="TOC3"/>
        <w:tabs>
          <w:tab w:val="right" w:leader="dot" w:pos="9465"/>
        </w:tabs>
        <w:rPr>
          <w:rFonts w:asciiTheme="minorHAnsi" w:eastAsiaTheme="minorEastAsia" w:hAnsiTheme="minorHAnsi" w:cstheme="minorBidi"/>
          <w:noProof/>
          <w:szCs w:val="22"/>
        </w:rPr>
      </w:pPr>
      <w:hyperlink w:anchor="_Toc312235449" w:history="1">
        <w:r w:rsidR="00420AF1" w:rsidRPr="0051610B">
          <w:rPr>
            <w:rStyle w:val="Hyperlink"/>
            <w:noProof/>
          </w:rPr>
          <w:t>A.3.2 CRM Database Tables</w:t>
        </w:r>
        <w:r w:rsidR="00420AF1">
          <w:rPr>
            <w:noProof/>
            <w:webHidden/>
          </w:rPr>
          <w:tab/>
        </w:r>
        <w:r w:rsidR="00420AF1">
          <w:rPr>
            <w:noProof/>
            <w:webHidden/>
          </w:rPr>
          <w:fldChar w:fldCharType="begin"/>
        </w:r>
        <w:r w:rsidR="00420AF1">
          <w:rPr>
            <w:noProof/>
            <w:webHidden/>
          </w:rPr>
          <w:instrText xml:space="preserve"> PAGEREF _Toc312235449 \h </w:instrText>
        </w:r>
        <w:r w:rsidR="00420AF1">
          <w:rPr>
            <w:noProof/>
            <w:webHidden/>
          </w:rPr>
        </w:r>
        <w:r w:rsidR="00420AF1">
          <w:rPr>
            <w:noProof/>
            <w:webHidden/>
          </w:rPr>
          <w:fldChar w:fldCharType="separate"/>
        </w:r>
        <w:r w:rsidR="00736258">
          <w:rPr>
            <w:noProof/>
            <w:webHidden/>
          </w:rPr>
          <w:t>86</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0" w:history="1">
        <w:r w:rsidR="00420AF1" w:rsidRPr="0051610B">
          <w:rPr>
            <w:rStyle w:val="Hyperlink"/>
            <w:noProof/>
          </w:rPr>
          <w:t>AncillaryData Table</w:t>
        </w:r>
        <w:r w:rsidR="00420AF1">
          <w:rPr>
            <w:noProof/>
            <w:webHidden/>
          </w:rPr>
          <w:tab/>
        </w:r>
        <w:r w:rsidR="00420AF1">
          <w:rPr>
            <w:noProof/>
            <w:webHidden/>
          </w:rPr>
          <w:fldChar w:fldCharType="begin"/>
        </w:r>
        <w:r w:rsidR="00420AF1">
          <w:rPr>
            <w:noProof/>
            <w:webHidden/>
          </w:rPr>
          <w:instrText xml:space="preserve"> PAGEREF _Toc312235450 \h </w:instrText>
        </w:r>
        <w:r w:rsidR="00420AF1">
          <w:rPr>
            <w:noProof/>
            <w:webHidden/>
          </w:rPr>
        </w:r>
        <w:r w:rsidR="00420AF1">
          <w:rPr>
            <w:noProof/>
            <w:webHidden/>
          </w:rPr>
          <w:fldChar w:fldCharType="separate"/>
        </w:r>
        <w:r w:rsidR="00736258">
          <w:rPr>
            <w:noProof/>
            <w:webHidden/>
          </w:rPr>
          <w:t>86</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1" w:history="1">
        <w:r w:rsidR="00EA0D7A">
          <w:rPr>
            <w:rStyle w:val="Hyperlink"/>
            <w:noProof/>
          </w:rPr>
          <w:t>asu_</w:t>
        </w:r>
        <w:r w:rsidR="00420AF1" w:rsidRPr="0051610B">
          <w:rPr>
            <w:rStyle w:val="Hyperlink"/>
            <w:noProof/>
          </w:rPr>
          <w:t>enrollment Table</w:t>
        </w:r>
        <w:r w:rsidR="00420AF1">
          <w:rPr>
            <w:noProof/>
            <w:webHidden/>
          </w:rPr>
          <w:tab/>
        </w:r>
        <w:r w:rsidR="00420AF1">
          <w:rPr>
            <w:noProof/>
            <w:webHidden/>
          </w:rPr>
          <w:fldChar w:fldCharType="begin"/>
        </w:r>
        <w:r w:rsidR="00420AF1">
          <w:rPr>
            <w:noProof/>
            <w:webHidden/>
          </w:rPr>
          <w:instrText xml:space="preserve"> PAGEREF _Toc312235451 \h </w:instrText>
        </w:r>
        <w:r w:rsidR="00420AF1">
          <w:rPr>
            <w:noProof/>
            <w:webHidden/>
          </w:rPr>
        </w:r>
        <w:r w:rsidR="00420AF1">
          <w:rPr>
            <w:noProof/>
            <w:webHidden/>
          </w:rPr>
          <w:fldChar w:fldCharType="separate"/>
        </w:r>
        <w:r w:rsidR="00736258">
          <w:rPr>
            <w:noProof/>
            <w:webHidden/>
          </w:rPr>
          <w:t>86</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2" w:history="1">
        <w:r w:rsidR="00EA0D7A">
          <w:rPr>
            <w:rStyle w:val="Hyperlink"/>
            <w:noProof/>
          </w:rPr>
          <w:t>asu_</w:t>
        </w:r>
        <w:r w:rsidR="00420AF1" w:rsidRPr="0051610B">
          <w:rPr>
            <w:rStyle w:val="Hyperlink"/>
            <w:noProof/>
          </w:rPr>
          <w:t>program Table</w:t>
        </w:r>
        <w:r w:rsidR="00420AF1">
          <w:rPr>
            <w:noProof/>
            <w:webHidden/>
          </w:rPr>
          <w:tab/>
        </w:r>
        <w:r w:rsidR="00420AF1">
          <w:rPr>
            <w:noProof/>
            <w:webHidden/>
          </w:rPr>
          <w:fldChar w:fldCharType="begin"/>
        </w:r>
        <w:r w:rsidR="00420AF1">
          <w:rPr>
            <w:noProof/>
            <w:webHidden/>
          </w:rPr>
          <w:instrText xml:space="preserve"> PAGEREF _Toc312235452 \h </w:instrText>
        </w:r>
        <w:r w:rsidR="00420AF1">
          <w:rPr>
            <w:noProof/>
            <w:webHidden/>
          </w:rPr>
        </w:r>
        <w:r w:rsidR="00420AF1">
          <w:rPr>
            <w:noProof/>
            <w:webHidden/>
          </w:rPr>
          <w:fldChar w:fldCharType="separate"/>
        </w:r>
        <w:r w:rsidR="00736258">
          <w:rPr>
            <w:noProof/>
            <w:webHidden/>
          </w:rPr>
          <w:t>88</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3" w:history="1">
        <w:r w:rsidR="00EA0D7A">
          <w:rPr>
            <w:rStyle w:val="Hyperlink"/>
            <w:noProof/>
          </w:rPr>
          <w:t>asu_</w:t>
        </w:r>
        <w:r w:rsidR="00420AF1" w:rsidRPr="0051610B">
          <w:rPr>
            <w:rStyle w:val="Hyperlink"/>
            <w:noProof/>
          </w:rPr>
          <w:t>billingcycle Table</w:t>
        </w:r>
        <w:r w:rsidR="00420AF1">
          <w:rPr>
            <w:noProof/>
            <w:webHidden/>
          </w:rPr>
          <w:tab/>
        </w:r>
        <w:r w:rsidR="00420AF1">
          <w:rPr>
            <w:noProof/>
            <w:webHidden/>
          </w:rPr>
          <w:fldChar w:fldCharType="begin"/>
        </w:r>
        <w:r w:rsidR="00420AF1">
          <w:rPr>
            <w:noProof/>
            <w:webHidden/>
          </w:rPr>
          <w:instrText xml:space="preserve"> PAGEREF _Toc312235453 \h </w:instrText>
        </w:r>
        <w:r w:rsidR="00420AF1">
          <w:rPr>
            <w:noProof/>
            <w:webHidden/>
          </w:rPr>
        </w:r>
        <w:r w:rsidR="00420AF1">
          <w:rPr>
            <w:noProof/>
            <w:webHidden/>
          </w:rPr>
          <w:fldChar w:fldCharType="separate"/>
        </w:r>
        <w:r w:rsidR="00736258">
          <w:rPr>
            <w:noProof/>
            <w:webHidden/>
          </w:rPr>
          <w:t>91</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4" w:history="1">
        <w:r w:rsidR="00EA0D7A">
          <w:rPr>
            <w:rStyle w:val="Hyperlink"/>
            <w:noProof/>
          </w:rPr>
          <w:t>asu_</w:t>
        </w:r>
        <w:r w:rsidR="00420AF1" w:rsidRPr="0051610B">
          <w:rPr>
            <w:rStyle w:val="Hyperlink"/>
            <w:noProof/>
          </w:rPr>
          <w:t>communicationdetail Table</w:t>
        </w:r>
        <w:r w:rsidR="00420AF1">
          <w:rPr>
            <w:noProof/>
            <w:webHidden/>
          </w:rPr>
          <w:tab/>
        </w:r>
        <w:r w:rsidR="00420AF1">
          <w:rPr>
            <w:noProof/>
            <w:webHidden/>
          </w:rPr>
          <w:fldChar w:fldCharType="begin"/>
        </w:r>
        <w:r w:rsidR="00420AF1">
          <w:rPr>
            <w:noProof/>
            <w:webHidden/>
          </w:rPr>
          <w:instrText xml:space="preserve"> PAGEREF _Toc312235454 \h </w:instrText>
        </w:r>
        <w:r w:rsidR="00420AF1">
          <w:rPr>
            <w:noProof/>
            <w:webHidden/>
          </w:rPr>
        </w:r>
        <w:r w:rsidR="00420AF1">
          <w:rPr>
            <w:noProof/>
            <w:webHidden/>
          </w:rPr>
          <w:fldChar w:fldCharType="separate"/>
        </w:r>
        <w:r w:rsidR="00736258">
          <w:rPr>
            <w:noProof/>
            <w:webHidden/>
          </w:rPr>
          <w:t>93</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5" w:history="1">
        <w:r w:rsidR="00EA0D7A">
          <w:rPr>
            <w:rStyle w:val="Hyperlink"/>
            <w:noProof/>
          </w:rPr>
          <w:t>asu_</w:t>
        </w:r>
        <w:r w:rsidR="00420AF1" w:rsidRPr="0051610B">
          <w:rPr>
            <w:rStyle w:val="Hyperlink"/>
            <w:noProof/>
          </w:rPr>
          <w:t>communicationmethod Table</w:t>
        </w:r>
        <w:r w:rsidR="00420AF1">
          <w:rPr>
            <w:noProof/>
            <w:webHidden/>
          </w:rPr>
          <w:tab/>
        </w:r>
        <w:r w:rsidR="00420AF1">
          <w:rPr>
            <w:noProof/>
            <w:webHidden/>
          </w:rPr>
          <w:fldChar w:fldCharType="begin"/>
        </w:r>
        <w:r w:rsidR="00420AF1">
          <w:rPr>
            <w:noProof/>
            <w:webHidden/>
          </w:rPr>
          <w:instrText xml:space="preserve"> PAGEREF _Toc312235455 \h </w:instrText>
        </w:r>
        <w:r w:rsidR="00420AF1">
          <w:rPr>
            <w:noProof/>
            <w:webHidden/>
          </w:rPr>
        </w:r>
        <w:r w:rsidR="00420AF1">
          <w:rPr>
            <w:noProof/>
            <w:webHidden/>
          </w:rPr>
          <w:fldChar w:fldCharType="separate"/>
        </w:r>
        <w:r w:rsidR="00736258">
          <w:rPr>
            <w:noProof/>
            <w:webHidden/>
          </w:rPr>
          <w:t>93</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6" w:history="1">
        <w:r w:rsidR="00EA0D7A">
          <w:rPr>
            <w:rStyle w:val="Hyperlink"/>
            <w:noProof/>
          </w:rPr>
          <w:t>asu_</w:t>
        </w:r>
        <w:r w:rsidR="00420AF1" w:rsidRPr="0051610B">
          <w:rPr>
            <w:rStyle w:val="Hyperlink"/>
            <w:noProof/>
          </w:rPr>
          <w:t>configuration Table</w:t>
        </w:r>
        <w:r w:rsidR="00420AF1">
          <w:rPr>
            <w:noProof/>
            <w:webHidden/>
          </w:rPr>
          <w:tab/>
        </w:r>
        <w:r w:rsidR="00420AF1">
          <w:rPr>
            <w:noProof/>
            <w:webHidden/>
          </w:rPr>
          <w:fldChar w:fldCharType="begin"/>
        </w:r>
        <w:r w:rsidR="00420AF1">
          <w:rPr>
            <w:noProof/>
            <w:webHidden/>
          </w:rPr>
          <w:instrText xml:space="preserve"> PAGEREF _Toc312235456 \h </w:instrText>
        </w:r>
        <w:r w:rsidR="00420AF1">
          <w:rPr>
            <w:noProof/>
            <w:webHidden/>
          </w:rPr>
        </w:r>
        <w:r w:rsidR="00420AF1">
          <w:rPr>
            <w:noProof/>
            <w:webHidden/>
          </w:rPr>
          <w:fldChar w:fldCharType="separate"/>
        </w:r>
        <w:r w:rsidR="00736258">
          <w:rPr>
            <w:noProof/>
            <w:webHidden/>
          </w:rPr>
          <w:t>93</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7" w:history="1">
        <w:r w:rsidR="00EA0D7A">
          <w:rPr>
            <w:rStyle w:val="Hyperlink"/>
            <w:noProof/>
          </w:rPr>
          <w:t>asu_</w:t>
        </w:r>
        <w:r w:rsidR="00420AF1" w:rsidRPr="0051610B">
          <w:rPr>
            <w:rStyle w:val="Hyperlink"/>
            <w:noProof/>
          </w:rPr>
          <w:t>configurationitems Table</w:t>
        </w:r>
        <w:r w:rsidR="00420AF1">
          <w:rPr>
            <w:noProof/>
            <w:webHidden/>
          </w:rPr>
          <w:tab/>
        </w:r>
        <w:r w:rsidR="00420AF1">
          <w:rPr>
            <w:noProof/>
            <w:webHidden/>
          </w:rPr>
          <w:fldChar w:fldCharType="begin"/>
        </w:r>
        <w:r w:rsidR="00420AF1">
          <w:rPr>
            <w:noProof/>
            <w:webHidden/>
          </w:rPr>
          <w:instrText xml:space="preserve"> PAGEREF _Toc312235457 \h </w:instrText>
        </w:r>
        <w:r w:rsidR="00420AF1">
          <w:rPr>
            <w:noProof/>
            <w:webHidden/>
          </w:rPr>
        </w:r>
        <w:r w:rsidR="00420AF1">
          <w:rPr>
            <w:noProof/>
            <w:webHidden/>
          </w:rPr>
          <w:fldChar w:fldCharType="separate"/>
        </w:r>
        <w:r w:rsidR="00736258">
          <w:rPr>
            <w:noProof/>
            <w:webHidden/>
          </w:rPr>
          <w:t>93</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8" w:history="1">
        <w:r w:rsidR="00EA0D7A">
          <w:rPr>
            <w:rStyle w:val="Hyperlink"/>
            <w:noProof/>
          </w:rPr>
          <w:t>asu_</w:t>
        </w:r>
        <w:r w:rsidR="00420AF1" w:rsidRPr="0051610B">
          <w:rPr>
            <w:rStyle w:val="Hyperlink"/>
            <w:noProof/>
          </w:rPr>
          <w:t>content Table</w:t>
        </w:r>
        <w:r w:rsidR="00420AF1">
          <w:rPr>
            <w:noProof/>
            <w:webHidden/>
          </w:rPr>
          <w:tab/>
        </w:r>
        <w:r w:rsidR="00420AF1">
          <w:rPr>
            <w:noProof/>
            <w:webHidden/>
          </w:rPr>
          <w:fldChar w:fldCharType="begin"/>
        </w:r>
        <w:r w:rsidR="00420AF1">
          <w:rPr>
            <w:noProof/>
            <w:webHidden/>
          </w:rPr>
          <w:instrText xml:space="preserve"> PAGEREF _Toc312235458 \h </w:instrText>
        </w:r>
        <w:r w:rsidR="00420AF1">
          <w:rPr>
            <w:noProof/>
            <w:webHidden/>
          </w:rPr>
        </w:r>
        <w:r w:rsidR="00420AF1">
          <w:rPr>
            <w:noProof/>
            <w:webHidden/>
          </w:rPr>
          <w:fldChar w:fldCharType="separate"/>
        </w:r>
        <w:r w:rsidR="00736258">
          <w:rPr>
            <w:noProof/>
            <w:webHidden/>
          </w:rPr>
          <w:t>94</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59" w:history="1">
        <w:r w:rsidR="00EA0D7A">
          <w:rPr>
            <w:rStyle w:val="Hyperlink"/>
            <w:noProof/>
          </w:rPr>
          <w:t>asu_</w:t>
        </w:r>
        <w:r w:rsidR="00420AF1" w:rsidRPr="0051610B">
          <w:rPr>
            <w:rStyle w:val="Hyperlink"/>
            <w:noProof/>
          </w:rPr>
          <w:t>contentgroup</w:t>
        </w:r>
        <w:r w:rsidR="00420AF1">
          <w:rPr>
            <w:noProof/>
            <w:webHidden/>
          </w:rPr>
          <w:tab/>
        </w:r>
        <w:r w:rsidR="00420AF1">
          <w:rPr>
            <w:noProof/>
            <w:webHidden/>
          </w:rPr>
          <w:fldChar w:fldCharType="begin"/>
        </w:r>
        <w:r w:rsidR="00420AF1">
          <w:rPr>
            <w:noProof/>
            <w:webHidden/>
          </w:rPr>
          <w:instrText xml:space="preserve"> PAGEREF _Toc312235459 \h </w:instrText>
        </w:r>
        <w:r w:rsidR="00420AF1">
          <w:rPr>
            <w:noProof/>
            <w:webHidden/>
          </w:rPr>
        </w:r>
        <w:r w:rsidR="00420AF1">
          <w:rPr>
            <w:noProof/>
            <w:webHidden/>
          </w:rPr>
          <w:fldChar w:fldCharType="separate"/>
        </w:r>
        <w:r w:rsidR="00736258">
          <w:rPr>
            <w:noProof/>
            <w:webHidden/>
          </w:rPr>
          <w:t>94</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0" w:history="1">
        <w:r w:rsidR="00EA0D7A">
          <w:rPr>
            <w:rStyle w:val="Hyperlink"/>
            <w:noProof/>
          </w:rPr>
          <w:t>asu_</w:t>
        </w:r>
        <w:r w:rsidR="00420AF1" w:rsidRPr="0051610B">
          <w:rPr>
            <w:rStyle w:val="Hyperlink"/>
            <w:noProof/>
          </w:rPr>
          <w:t>contentscript Table</w:t>
        </w:r>
        <w:r w:rsidR="00420AF1">
          <w:rPr>
            <w:noProof/>
            <w:webHidden/>
          </w:rPr>
          <w:tab/>
        </w:r>
        <w:r w:rsidR="00420AF1">
          <w:rPr>
            <w:noProof/>
            <w:webHidden/>
          </w:rPr>
          <w:fldChar w:fldCharType="begin"/>
        </w:r>
        <w:r w:rsidR="00420AF1">
          <w:rPr>
            <w:noProof/>
            <w:webHidden/>
          </w:rPr>
          <w:instrText xml:space="preserve"> PAGEREF _Toc312235460 \h </w:instrText>
        </w:r>
        <w:r w:rsidR="00420AF1">
          <w:rPr>
            <w:noProof/>
            <w:webHidden/>
          </w:rPr>
        </w:r>
        <w:r w:rsidR="00420AF1">
          <w:rPr>
            <w:noProof/>
            <w:webHidden/>
          </w:rPr>
          <w:fldChar w:fldCharType="separate"/>
        </w:r>
        <w:r w:rsidR="00736258">
          <w:rPr>
            <w:noProof/>
            <w:webHidden/>
          </w:rPr>
          <w:t>95</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1" w:history="1">
        <w:r w:rsidR="00EA0D7A">
          <w:rPr>
            <w:rStyle w:val="Hyperlink"/>
            <w:noProof/>
          </w:rPr>
          <w:t>Asu_</w:t>
        </w:r>
        <w:r w:rsidR="00420AF1" w:rsidRPr="0051610B">
          <w:rPr>
            <w:rStyle w:val="Hyperlink"/>
            <w:noProof/>
          </w:rPr>
          <w:t>contentscriptset Table</w:t>
        </w:r>
        <w:r w:rsidR="00420AF1">
          <w:rPr>
            <w:noProof/>
            <w:webHidden/>
          </w:rPr>
          <w:tab/>
        </w:r>
        <w:r w:rsidR="00420AF1">
          <w:rPr>
            <w:noProof/>
            <w:webHidden/>
          </w:rPr>
          <w:fldChar w:fldCharType="begin"/>
        </w:r>
        <w:r w:rsidR="00420AF1">
          <w:rPr>
            <w:noProof/>
            <w:webHidden/>
          </w:rPr>
          <w:instrText xml:space="preserve"> PAGEREF _Toc312235461 \h </w:instrText>
        </w:r>
        <w:r w:rsidR="00420AF1">
          <w:rPr>
            <w:noProof/>
            <w:webHidden/>
          </w:rPr>
        </w:r>
        <w:r w:rsidR="00420AF1">
          <w:rPr>
            <w:noProof/>
            <w:webHidden/>
          </w:rPr>
          <w:fldChar w:fldCharType="separate"/>
        </w:r>
        <w:r w:rsidR="00736258">
          <w:rPr>
            <w:noProof/>
            <w:webHidden/>
          </w:rPr>
          <w:t>95</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2" w:history="1">
        <w:r w:rsidR="00EA0D7A">
          <w:rPr>
            <w:rStyle w:val="Hyperlink"/>
            <w:noProof/>
          </w:rPr>
          <w:t>asu_</w:t>
        </w:r>
        <w:r w:rsidR="00420AF1" w:rsidRPr="0051610B">
          <w:rPr>
            <w:rStyle w:val="Hyperlink"/>
            <w:noProof/>
          </w:rPr>
          <w:t>culture Table</w:t>
        </w:r>
        <w:r w:rsidR="00420AF1">
          <w:rPr>
            <w:noProof/>
            <w:webHidden/>
          </w:rPr>
          <w:tab/>
        </w:r>
        <w:r w:rsidR="00420AF1">
          <w:rPr>
            <w:noProof/>
            <w:webHidden/>
          </w:rPr>
          <w:fldChar w:fldCharType="begin"/>
        </w:r>
        <w:r w:rsidR="00420AF1">
          <w:rPr>
            <w:noProof/>
            <w:webHidden/>
          </w:rPr>
          <w:instrText xml:space="preserve"> PAGEREF _Toc312235462 \h </w:instrText>
        </w:r>
        <w:r w:rsidR="00420AF1">
          <w:rPr>
            <w:noProof/>
            <w:webHidden/>
          </w:rPr>
        </w:r>
        <w:r w:rsidR="00420AF1">
          <w:rPr>
            <w:noProof/>
            <w:webHidden/>
          </w:rPr>
          <w:fldChar w:fldCharType="separate"/>
        </w:r>
        <w:r w:rsidR="00736258">
          <w:rPr>
            <w:noProof/>
            <w:webHidden/>
          </w:rPr>
          <w:t>95</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3" w:history="1">
        <w:r w:rsidR="00EA0D7A">
          <w:rPr>
            <w:rStyle w:val="Hyperlink"/>
            <w:noProof/>
          </w:rPr>
          <w:t>asu_</w:t>
        </w:r>
        <w:r w:rsidR="00420AF1" w:rsidRPr="0051610B">
          <w:rPr>
            <w:rStyle w:val="Hyperlink"/>
            <w:noProof/>
          </w:rPr>
          <w:t>emsactivitylogger Table</w:t>
        </w:r>
        <w:r w:rsidR="00420AF1">
          <w:rPr>
            <w:noProof/>
            <w:webHidden/>
          </w:rPr>
          <w:tab/>
        </w:r>
        <w:r w:rsidR="00420AF1">
          <w:rPr>
            <w:noProof/>
            <w:webHidden/>
          </w:rPr>
          <w:fldChar w:fldCharType="begin"/>
        </w:r>
        <w:r w:rsidR="00420AF1">
          <w:rPr>
            <w:noProof/>
            <w:webHidden/>
          </w:rPr>
          <w:instrText xml:space="preserve"> PAGEREF _Toc312235463 \h </w:instrText>
        </w:r>
        <w:r w:rsidR="00420AF1">
          <w:rPr>
            <w:noProof/>
            <w:webHidden/>
          </w:rPr>
        </w:r>
        <w:r w:rsidR="00420AF1">
          <w:rPr>
            <w:noProof/>
            <w:webHidden/>
          </w:rPr>
          <w:fldChar w:fldCharType="separate"/>
        </w:r>
        <w:r w:rsidR="00736258">
          <w:rPr>
            <w:noProof/>
            <w:webHidden/>
          </w:rPr>
          <w:t>96</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4" w:history="1">
        <w:r w:rsidR="00EA0D7A">
          <w:rPr>
            <w:rStyle w:val="Hyperlink"/>
            <w:noProof/>
          </w:rPr>
          <w:t>asu_</w:t>
        </w:r>
        <w:r w:rsidR="00420AF1" w:rsidRPr="0051610B">
          <w:rPr>
            <w:rStyle w:val="Hyperlink"/>
            <w:noProof/>
          </w:rPr>
          <w:t>holiday Table</w:t>
        </w:r>
        <w:r w:rsidR="00420AF1">
          <w:rPr>
            <w:noProof/>
            <w:webHidden/>
          </w:rPr>
          <w:tab/>
        </w:r>
        <w:r w:rsidR="00420AF1">
          <w:rPr>
            <w:noProof/>
            <w:webHidden/>
          </w:rPr>
          <w:fldChar w:fldCharType="begin"/>
        </w:r>
        <w:r w:rsidR="00420AF1">
          <w:rPr>
            <w:noProof/>
            <w:webHidden/>
          </w:rPr>
          <w:instrText xml:space="preserve"> PAGEREF _Toc312235464 \h </w:instrText>
        </w:r>
        <w:r w:rsidR="00420AF1">
          <w:rPr>
            <w:noProof/>
            <w:webHidden/>
          </w:rPr>
        </w:r>
        <w:r w:rsidR="00420AF1">
          <w:rPr>
            <w:noProof/>
            <w:webHidden/>
          </w:rPr>
          <w:fldChar w:fldCharType="separate"/>
        </w:r>
        <w:r w:rsidR="00736258">
          <w:rPr>
            <w:noProof/>
            <w:webHidden/>
          </w:rPr>
          <w:t>96</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5" w:history="1">
        <w:r w:rsidR="00EA0D7A">
          <w:rPr>
            <w:rStyle w:val="Hyperlink"/>
            <w:noProof/>
          </w:rPr>
          <w:t>asu_</w:t>
        </w:r>
        <w:r w:rsidR="00420AF1" w:rsidRPr="0051610B">
          <w:rPr>
            <w:rStyle w:val="Hyperlink"/>
            <w:noProof/>
          </w:rPr>
          <w:t>paymentmethod Table</w:t>
        </w:r>
        <w:r w:rsidR="00420AF1">
          <w:rPr>
            <w:noProof/>
            <w:webHidden/>
          </w:rPr>
          <w:tab/>
        </w:r>
        <w:r w:rsidR="00420AF1">
          <w:rPr>
            <w:noProof/>
            <w:webHidden/>
          </w:rPr>
          <w:fldChar w:fldCharType="begin"/>
        </w:r>
        <w:r w:rsidR="00420AF1">
          <w:rPr>
            <w:noProof/>
            <w:webHidden/>
          </w:rPr>
          <w:instrText xml:space="preserve"> PAGEREF _Toc312235465 \h </w:instrText>
        </w:r>
        <w:r w:rsidR="00420AF1">
          <w:rPr>
            <w:noProof/>
            <w:webHidden/>
          </w:rPr>
        </w:r>
        <w:r w:rsidR="00420AF1">
          <w:rPr>
            <w:noProof/>
            <w:webHidden/>
          </w:rPr>
          <w:fldChar w:fldCharType="separate"/>
        </w:r>
        <w:r w:rsidR="00736258">
          <w:rPr>
            <w:noProof/>
            <w:webHidden/>
          </w:rPr>
          <w:t>96</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6" w:history="1">
        <w:r w:rsidR="00420AF1" w:rsidRPr="0051610B">
          <w:rPr>
            <w:rStyle w:val="Hyperlink"/>
            <w:noProof/>
          </w:rPr>
          <w:t>Contact Table</w:t>
        </w:r>
        <w:r w:rsidR="00420AF1">
          <w:rPr>
            <w:noProof/>
            <w:webHidden/>
          </w:rPr>
          <w:tab/>
        </w:r>
        <w:r w:rsidR="00420AF1">
          <w:rPr>
            <w:noProof/>
            <w:webHidden/>
          </w:rPr>
          <w:fldChar w:fldCharType="begin"/>
        </w:r>
        <w:r w:rsidR="00420AF1">
          <w:rPr>
            <w:noProof/>
            <w:webHidden/>
          </w:rPr>
          <w:instrText xml:space="preserve"> PAGEREF _Toc312235466 \h </w:instrText>
        </w:r>
        <w:r w:rsidR="00420AF1">
          <w:rPr>
            <w:noProof/>
            <w:webHidden/>
          </w:rPr>
        </w:r>
        <w:r w:rsidR="00420AF1">
          <w:rPr>
            <w:noProof/>
            <w:webHidden/>
          </w:rPr>
          <w:fldChar w:fldCharType="separate"/>
        </w:r>
        <w:r w:rsidR="00736258">
          <w:rPr>
            <w:noProof/>
            <w:webHidden/>
          </w:rPr>
          <w:t>97</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7" w:history="1">
        <w:r w:rsidR="00420AF1" w:rsidRPr="0051610B">
          <w:rPr>
            <w:rStyle w:val="Hyperlink"/>
            <w:noProof/>
          </w:rPr>
          <w:t>Invoice Table</w:t>
        </w:r>
        <w:r w:rsidR="00420AF1">
          <w:rPr>
            <w:noProof/>
            <w:webHidden/>
          </w:rPr>
          <w:tab/>
        </w:r>
        <w:r w:rsidR="00420AF1">
          <w:rPr>
            <w:noProof/>
            <w:webHidden/>
          </w:rPr>
          <w:fldChar w:fldCharType="begin"/>
        </w:r>
        <w:r w:rsidR="00420AF1">
          <w:rPr>
            <w:noProof/>
            <w:webHidden/>
          </w:rPr>
          <w:instrText xml:space="preserve"> PAGEREF _Toc312235467 \h </w:instrText>
        </w:r>
        <w:r w:rsidR="00420AF1">
          <w:rPr>
            <w:noProof/>
            <w:webHidden/>
          </w:rPr>
        </w:r>
        <w:r w:rsidR="00420AF1">
          <w:rPr>
            <w:noProof/>
            <w:webHidden/>
          </w:rPr>
          <w:fldChar w:fldCharType="separate"/>
        </w:r>
        <w:r w:rsidR="00736258">
          <w:rPr>
            <w:noProof/>
            <w:webHidden/>
          </w:rPr>
          <w:t>101</w:t>
        </w:r>
        <w:r w:rsidR="00420AF1">
          <w:rPr>
            <w:noProof/>
            <w:webHidden/>
          </w:rPr>
          <w:fldChar w:fldCharType="end"/>
        </w:r>
      </w:hyperlink>
    </w:p>
    <w:p w:rsidR="00420AF1" w:rsidRDefault="00BF7E50">
      <w:pPr>
        <w:pStyle w:val="TOC4"/>
        <w:tabs>
          <w:tab w:val="right" w:leader="dot" w:pos="9465"/>
        </w:tabs>
        <w:rPr>
          <w:rFonts w:asciiTheme="minorHAnsi" w:eastAsiaTheme="minorEastAsia" w:hAnsiTheme="minorHAnsi" w:cstheme="minorBidi"/>
          <w:noProof/>
          <w:sz w:val="22"/>
          <w:szCs w:val="22"/>
        </w:rPr>
      </w:pPr>
      <w:hyperlink w:anchor="_Toc312235468" w:history="1">
        <w:r w:rsidR="00420AF1" w:rsidRPr="0051610B">
          <w:rPr>
            <w:rStyle w:val="Hyperlink"/>
            <w:noProof/>
          </w:rPr>
          <w:t>ValidationSummary Table</w:t>
        </w:r>
        <w:r w:rsidR="00420AF1">
          <w:rPr>
            <w:noProof/>
            <w:webHidden/>
          </w:rPr>
          <w:tab/>
        </w:r>
        <w:r w:rsidR="00420AF1">
          <w:rPr>
            <w:noProof/>
            <w:webHidden/>
          </w:rPr>
          <w:fldChar w:fldCharType="begin"/>
        </w:r>
        <w:r w:rsidR="00420AF1">
          <w:rPr>
            <w:noProof/>
            <w:webHidden/>
          </w:rPr>
          <w:instrText xml:space="preserve"> PAGEREF _Toc312235468 \h </w:instrText>
        </w:r>
        <w:r w:rsidR="00420AF1">
          <w:rPr>
            <w:noProof/>
            <w:webHidden/>
          </w:rPr>
        </w:r>
        <w:r w:rsidR="00420AF1">
          <w:rPr>
            <w:noProof/>
            <w:webHidden/>
          </w:rPr>
          <w:fldChar w:fldCharType="separate"/>
        </w:r>
        <w:r w:rsidR="00736258">
          <w:rPr>
            <w:noProof/>
            <w:webHidden/>
          </w:rPr>
          <w:t>104</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69" w:history="1">
        <w:r w:rsidR="00420AF1" w:rsidRPr="0051610B">
          <w:rPr>
            <w:rStyle w:val="Hyperlink"/>
            <w:noProof/>
          </w:rPr>
          <w:t>A.4 Asurion Subscriber Billing System Port Bindings</w:t>
        </w:r>
        <w:r w:rsidR="00420AF1">
          <w:rPr>
            <w:noProof/>
            <w:webHidden/>
          </w:rPr>
          <w:tab/>
        </w:r>
        <w:r w:rsidR="00420AF1">
          <w:rPr>
            <w:noProof/>
            <w:webHidden/>
          </w:rPr>
          <w:fldChar w:fldCharType="begin"/>
        </w:r>
        <w:r w:rsidR="00420AF1">
          <w:rPr>
            <w:noProof/>
            <w:webHidden/>
          </w:rPr>
          <w:instrText xml:space="preserve"> PAGEREF _Toc312235469 \h </w:instrText>
        </w:r>
        <w:r w:rsidR="00420AF1">
          <w:rPr>
            <w:noProof/>
            <w:webHidden/>
          </w:rPr>
        </w:r>
        <w:r w:rsidR="00420AF1">
          <w:rPr>
            <w:noProof/>
            <w:webHidden/>
          </w:rPr>
          <w:fldChar w:fldCharType="separate"/>
        </w:r>
        <w:r w:rsidR="00736258">
          <w:rPr>
            <w:noProof/>
            <w:webHidden/>
          </w:rPr>
          <w:t>104</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70" w:history="1">
        <w:r w:rsidR="00420AF1" w:rsidRPr="0051610B">
          <w:rPr>
            <w:rStyle w:val="Hyperlink"/>
            <w:noProof/>
          </w:rPr>
          <w:t>A5. Asurion Subscriber Billing System Error Messages</w:t>
        </w:r>
        <w:r w:rsidR="00420AF1">
          <w:rPr>
            <w:noProof/>
            <w:webHidden/>
          </w:rPr>
          <w:tab/>
        </w:r>
        <w:r w:rsidR="00420AF1">
          <w:rPr>
            <w:noProof/>
            <w:webHidden/>
          </w:rPr>
          <w:fldChar w:fldCharType="begin"/>
        </w:r>
        <w:r w:rsidR="00420AF1">
          <w:rPr>
            <w:noProof/>
            <w:webHidden/>
          </w:rPr>
          <w:instrText xml:space="preserve"> PAGEREF _Toc312235470 \h </w:instrText>
        </w:r>
        <w:r w:rsidR="00420AF1">
          <w:rPr>
            <w:noProof/>
            <w:webHidden/>
          </w:rPr>
        </w:r>
        <w:r w:rsidR="00420AF1">
          <w:rPr>
            <w:noProof/>
            <w:webHidden/>
          </w:rPr>
          <w:fldChar w:fldCharType="separate"/>
        </w:r>
        <w:r w:rsidR="00736258">
          <w:rPr>
            <w:noProof/>
            <w:webHidden/>
          </w:rPr>
          <w:t>105</w:t>
        </w:r>
        <w:r w:rsidR="00420AF1">
          <w:rPr>
            <w:noProof/>
            <w:webHidden/>
          </w:rPr>
          <w:fldChar w:fldCharType="end"/>
        </w:r>
      </w:hyperlink>
    </w:p>
    <w:p w:rsidR="00420AF1" w:rsidRDefault="00BF7E50">
      <w:pPr>
        <w:pStyle w:val="TOC2"/>
        <w:tabs>
          <w:tab w:val="right" w:leader="dot" w:pos="9465"/>
        </w:tabs>
        <w:rPr>
          <w:rFonts w:asciiTheme="minorHAnsi" w:eastAsiaTheme="minorEastAsia" w:hAnsiTheme="minorHAnsi" w:cstheme="minorBidi"/>
          <w:noProof/>
          <w:szCs w:val="22"/>
        </w:rPr>
      </w:pPr>
      <w:hyperlink w:anchor="_Toc312235471" w:history="1">
        <w:r w:rsidR="00420AF1" w:rsidRPr="0051610B">
          <w:rPr>
            <w:rStyle w:val="Hyperlink"/>
            <w:noProof/>
          </w:rPr>
          <w:t>A.6 Asurion Subscriber Billing System Glossary</w:t>
        </w:r>
        <w:r w:rsidR="00420AF1">
          <w:rPr>
            <w:noProof/>
            <w:webHidden/>
          </w:rPr>
          <w:tab/>
        </w:r>
        <w:r w:rsidR="00420AF1">
          <w:rPr>
            <w:noProof/>
            <w:webHidden/>
          </w:rPr>
          <w:fldChar w:fldCharType="begin"/>
        </w:r>
        <w:r w:rsidR="00420AF1">
          <w:rPr>
            <w:noProof/>
            <w:webHidden/>
          </w:rPr>
          <w:instrText xml:space="preserve"> PAGEREF _Toc312235471 \h </w:instrText>
        </w:r>
        <w:r w:rsidR="00420AF1">
          <w:rPr>
            <w:noProof/>
            <w:webHidden/>
          </w:rPr>
        </w:r>
        <w:r w:rsidR="00420AF1">
          <w:rPr>
            <w:noProof/>
            <w:webHidden/>
          </w:rPr>
          <w:fldChar w:fldCharType="separate"/>
        </w:r>
        <w:r w:rsidR="00736258">
          <w:rPr>
            <w:noProof/>
            <w:webHidden/>
          </w:rPr>
          <w:t>105</w:t>
        </w:r>
        <w:r w:rsidR="00420AF1">
          <w:rPr>
            <w:noProof/>
            <w:webHidden/>
          </w:rPr>
          <w:fldChar w:fldCharType="end"/>
        </w:r>
      </w:hyperlink>
    </w:p>
    <w:p w:rsidR="00420AF1" w:rsidRDefault="00BF7E50">
      <w:pPr>
        <w:pStyle w:val="TOC1"/>
        <w:tabs>
          <w:tab w:val="right" w:leader="dot" w:pos="9465"/>
        </w:tabs>
        <w:rPr>
          <w:rFonts w:asciiTheme="minorHAnsi" w:eastAsiaTheme="minorEastAsia" w:hAnsiTheme="minorHAnsi" w:cstheme="minorBidi"/>
          <w:noProof/>
          <w:szCs w:val="22"/>
        </w:rPr>
      </w:pPr>
      <w:hyperlink w:anchor="_Toc312235472" w:history="1">
        <w:r w:rsidR="00420AF1" w:rsidRPr="0051610B">
          <w:rPr>
            <w:rStyle w:val="Hyperlink"/>
            <w:noProof/>
          </w:rPr>
          <w:t>Index</w:t>
        </w:r>
        <w:r w:rsidR="00420AF1">
          <w:rPr>
            <w:noProof/>
            <w:webHidden/>
          </w:rPr>
          <w:tab/>
        </w:r>
        <w:r w:rsidR="00420AF1">
          <w:rPr>
            <w:noProof/>
            <w:webHidden/>
          </w:rPr>
          <w:fldChar w:fldCharType="begin"/>
        </w:r>
        <w:r w:rsidR="00420AF1">
          <w:rPr>
            <w:noProof/>
            <w:webHidden/>
          </w:rPr>
          <w:instrText xml:space="preserve"> PAGEREF _Toc312235472 \h </w:instrText>
        </w:r>
        <w:r w:rsidR="00420AF1">
          <w:rPr>
            <w:noProof/>
            <w:webHidden/>
          </w:rPr>
        </w:r>
        <w:r w:rsidR="00420AF1">
          <w:rPr>
            <w:noProof/>
            <w:webHidden/>
          </w:rPr>
          <w:fldChar w:fldCharType="separate"/>
        </w:r>
        <w:r w:rsidR="00736258">
          <w:rPr>
            <w:noProof/>
            <w:webHidden/>
          </w:rPr>
          <w:t>107</w:t>
        </w:r>
        <w:r w:rsidR="00420AF1">
          <w:rPr>
            <w:noProof/>
            <w:webHidden/>
          </w:rPr>
          <w:fldChar w:fldCharType="end"/>
        </w:r>
      </w:hyperlink>
    </w:p>
    <w:p w:rsidR="00B21016" w:rsidRPr="00E0518B" w:rsidRDefault="00420AF1">
      <w:pPr>
        <w:rPr>
          <w:lang w:val="en-GB"/>
        </w:rPr>
      </w:pPr>
      <w:r>
        <w:rPr>
          <w:lang w:val="en-GB"/>
        </w:rPr>
        <w:fldChar w:fldCharType="end"/>
      </w:r>
    </w:p>
    <w:p w:rsidR="00B21016" w:rsidRPr="00E0518B" w:rsidRDefault="00B21016" w:rsidP="00B21016">
      <w:pPr>
        <w:jc w:val="center"/>
        <w:rPr>
          <w:b/>
          <w:sz w:val="32"/>
          <w:szCs w:val="32"/>
          <w:lang w:val="en-GB"/>
        </w:rPr>
      </w:pPr>
      <w:r w:rsidRPr="00E0518B">
        <w:rPr>
          <w:b/>
          <w:sz w:val="32"/>
          <w:szCs w:val="32"/>
          <w:lang w:val="en-GB"/>
        </w:rPr>
        <w:t>Figures</w:t>
      </w:r>
    </w:p>
    <w:p w:rsidR="00B21016" w:rsidRPr="00E0518B" w:rsidRDefault="00B21016" w:rsidP="00B21016">
      <w:pPr>
        <w:jc w:val="center"/>
        <w:rPr>
          <w:b/>
          <w:sz w:val="32"/>
          <w:szCs w:val="32"/>
          <w:lang w:val="en-GB"/>
        </w:rPr>
      </w:pPr>
    </w:p>
    <w:p w:rsidR="00420AF1" w:rsidRDefault="00420AF1">
      <w:pPr>
        <w:pStyle w:val="TableofFigures"/>
        <w:tabs>
          <w:tab w:val="right" w:leader="dot" w:pos="9465"/>
        </w:tabs>
        <w:rPr>
          <w:rFonts w:asciiTheme="minorHAnsi" w:eastAsiaTheme="minorEastAsia" w:hAnsiTheme="minorHAnsi" w:cstheme="minorBidi"/>
          <w:noProof/>
          <w:szCs w:val="22"/>
        </w:rPr>
      </w:pPr>
      <w:r>
        <w:rPr>
          <w:rStyle w:val="HelpText"/>
          <w:b/>
          <w:bCs/>
          <w:i w:val="0"/>
          <w:iCs/>
          <w:vanish w:val="0"/>
          <w:color w:val="auto"/>
          <w:sz w:val="18"/>
        </w:rPr>
        <w:fldChar w:fldCharType="begin"/>
      </w:r>
      <w:r>
        <w:rPr>
          <w:rStyle w:val="HelpText"/>
          <w:b/>
          <w:bCs/>
          <w:i w:val="0"/>
          <w:iCs/>
          <w:vanish w:val="0"/>
          <w:color w:val="auto"/>
          <w:sz w:val="18"/>
        </w:rPr>
        <w:instrText xml:space="preserve"> TOC \h \z \c "Figure" </w:instrText>
      </w:r>
      <w:r>
        <w:rPr>
          <w:rStyle w:val="HelpText"/>
          <w:b/>
          <w:bCs/>
          <w:i w:val="0"/>
          <w:iCs/>
          <w:vanish w:val="0"/>
          <w:color w:val="auto"/>
          <w:sz w:val="18"/>
        </w:rPr>
        <w:fldChar w:fldCharType="separate"/>
      </w:r>
      <w:hyperlink w:anchor="_Toc312235473" w:history="1">
        <w:r w:rsidRPr="005311EE">
          <w:rPr>
            <w:rStyle w:val="Hyperlink"/>
            <w:noProof/>
          </w:rPr>
          <w:t>Figure 1. Asurion Finance Service Gateway</w:t>
        </w:r>
        <w:r>
          <w:rPr>
            <w:noProof/>
            <w:webHidden/>
          </w:rPr>
          <w:tab/>
        </w:r>
        <w:r>
          <w:rPr>
            <w:noProof/>
            <w:webHidden/>
          </w:rPr>
          <w:fldChar w:fldCharType="begin"/>
        </w:r>
        <w:r>
          <w:rPr>
            <w:noProof/>
            <w:webHidden/>
          </w:rPr>
          <w:instrText xml:space="preserve"> PAGEREF _Toc312235473 \h </w:instrText>
        </w:r>
        <w:r>
          <w:rPr>
            <w:noProof/>
            <w:webHidden/>
          </w:rPr>
        </w:r>
        <w:r>
          <w:rPr>
            <w:noProof/>
            <w:webHidden/>
          </w:rPr>
          <w:fldChar w:fldCharType="separate"/>
        </w:r>
        <w:r w:rsidR="00736258">
          <w:rPr>
            <w:noProof/>
            <w:webHidden/>
          </w:rPr>
          <w:t>11</w:t>
        </w:r>
        <w:r>
          <w:rPr>
            <w:noProof/>
            <w:webHidden/>
          </w:rPr>
          <w:fldChar w:fldCharType="end"/>
        </w:r>
      </w:hyperlink>
    </w:p>
    <w:p w:rsidR="00420AF1" w:rsidRDefault="00BF7E50">
      <w:pPr>
        <w:pStyle w:val="TableofFigures"/>
        <w:tabs>
          <w:tab w:val="right" w:leader="dot" w:pos="9465"/>
        </w:tabs>
        <w:rPr>
          <w:rFonts w:asciiTheme="minorHAnsi" w:eastAsiaTheme="minorEastAsia" w:hAnsiTheme="minorHAnsi" w:cstheme="minorBidi"/>
          <w:noProof/>
          <w:szCs w:val="22"/>
        </w:rPr>
      </w:pPr>
      <w:hyperlink w:anchor="_Toc312235474" w:history="1">
        <w:r w:rsidR="00420AF1" w:rsidRPr="005311EE">
          <w:rPr>
            <w:rStyle w:val="Hyperlink"/>
            <w:noProof/>
          </w:rPr>
          <w:t>Figure 2. Asurion Finance Database ERD</w:t>
        </w:r>
        <w:r w:rsidR="00420AF1">
          <w:rPr>
            <w:noProof/>
            <w:webHidden/>
          </w:rPr>
          <w:tab/>
        </w:r>
        <w:r w:rsidR="00420AF1">
          <w:rPr>
            <w:noProof/>
            <w:webHidden/>
          </w:rPr>
          <w:fldChar w:fldCharType="begin"/>
        </w:r>
        <w:r w:rsidR="00420AF1">
          <w:rPr>
            <w:noProof/>
            <w:webHidden/>
          </w:rPr>
          <w:instrText xml:space="preserve"> PAGEREF _Toc312235474 \h </w:instrText>
        </w:r>
        <w:r w:rsidR="00420AF1">
          <w:rPr>
            <w:noProof/>
            <w:webHidden/>
          </w:rPr>
        </w:r>
        <w:r w:rsidR="00420AF1">
          <w:rPr>
            <w:noProof/>
            <w:webHidden/>
          </w:rPr>
          <w:fldChar w:fldCharType="separate"/>
        </w:r>
        <w:r w:rsidR="00736258">
          <w:rPr>
            <w:noProof/>
            <w:webHidden/>
          </w:rPr>
          <w:t>15</w:t>
        </w:r>
        <w:r w:rsidR="00420AF1">
          <w:rPr>
            <w:noProof/>
            <w:webHidden/>
          </w:rPr>
          <w:fldChar w:fldCharType="end"/>
        </w:r>
      </w:hyperlink>
    </w:p>
    <w:p w:rsidR="00420AF1" w:rsidRDefault="00BF7E50">
      <w:pPr>
        <w:pStyle w:val="TableofFigures"/>
        <w:tabs>
          <w:tab w:val="right" w:leader="dot" w:pos="9465"/>
        </w:tabs>
        <w:rPr>
          <w:rFonts w:asciiTheme="minorHAnsi" w:eastAsiaTheme="minorEastAsia" w:hAnsiTheme="minorHAnsi" w:cstheme="minorBidi"/>
          <w:noProof/>
          <w:szCs w:val="22"/>
        </w:rPr>
      </w:pPr>
      <w:hyperlink w:anchor="_Toc312235475" w:history="1">
        <w:r w:rsidR="00420AF1" w:rsidRPr="005311EE">
          <w:rPr>
            <w:rStyle w:val="Hyperlink"/>
            <w:noProof/>
          </w:rPr>
          <w:t>Figure 3. CRM Database ERD</w:t>
        </w:r>
        <w:r w:rsidR="00420AF1">
          <w:rPr>
            <w:noProof/>
            <w:webHidden/>
          </w:rPr>
          <w:tab/>
        </w:r>
        <w:r w:rsidR="00420AF1">
          <w:rPr>
            <w:noProof/>
            <w:webHidden/>
          </w:rPr>
          <w:fldChar w:fldCharType="begin"/>
        </w:r>
        <w:r w:rsidR="00420AF1">
          <w:rPr>
            <w:noProof/>
            <w:webHidden/>
          </w:rPr>
          <w:instrText xml:space="preserve"> PAGEREF _Toc312235475 \h </w:instrText>
        </w:r>
        <w:r w:rsidR="00420AF1">
          <w:rPr>
            <w:noProof/>
            <w:webHidden/>
          </w:rPr>
        </w:r>
        <w:r w:rsidR="00420AF1">
          <w:rPr>
            <w:noProof/>
            <w:webHidden/>
          </w:rPr>
          <w:fldChar w:fldCharType="separate"/>
        </w:r>
        <w:r w:rsidR="00736258">
          <w:rPr>
            <w:noProof/>
            <w:webHidden/>
          </w:rPr>
          <w:t>17</w:t>
        </w:r>
        <w:r w:rsidR="00420AF1">
          <w:rPr>
            <w:noProof/>
            <w:webHidden/>
          </w:rPr>
          <w:fldChar w:fldCharType="end"/>
        </w:r>
      </w:hyperlink>
    </w:p>
    <w:p w:rsidR="00420AF1" w:rsidRDefault="00BF7E50">
      <w:pPr>
        <w:pStyle w:val="TableofFigures"/>
        <w:tabs>
          <w:tab w:val="right" w:leader="dot" w:pos="9465"/>
        </w:tabs>
        <w:rPr>
          <w:rFonts w:asciiTheme="minorHAnsi" w:eastAsiaTheme="minorEastAsia" w:hAnsiTheme="minorHAnsi" w:cstheme="minorBidi"/>
          <w:noProof/>
          <w:szCs w:val="22"/>
        </w:rPr>
      </w:pPr>
      <w:hyperlink w:anchor="_Toc312235476" w:history="1">
        <w:r w:rsidR="00420AF1" w:rsidRPr="005311EE">
          <w:rPr>
            <w:rStyle w:val="Hyperlink"/>
            <w:noProof/>
          </w:rPr>
          <w:t>Figure 4. DR Sample Test (1)</w:t>
        </w:r>
        <w:r w:rsidR="00420AF1">
          <w:rPr>
            <w:noProof/>
            <w:webHidden/>
          </w:rPr>
          <w:tab/>
        </w:r>
        <w:r w:rsidR="00420AF1">
          <w:rPr>
            <w:noProof/>
            <w:webHidden/>
          </w:rPr>
          <w:fldChar w:fldCharType="begin"/>
        </w:r>
        <w:r w:rsidR="00420AF1">
          <w:rPr>
            <w:noProof/>
            <w:webHidden/>
          </w:rPr>
          <w:instrText xml:space="preserve"> PAGEREF _Toc312235476 \h </w:instrText>
        </w:r>
        <w:r w:rsidR="00420AF1">
          <w:rPr>
            <w:noProof/>
            <w:webHidden/>
          </w:rPr>
        </w:r>
        <w:r w:rsidR="00420AF1">
          <w:rPr>
            <w:noProof/>
            <w:webHidden/>
          </w:rPr>
          <w:fldChar w:fldCharType="separate"/>
        </w:r>
        <w:r w:rsidR="00736258">
          <w:rPr>
            <w:noProof/>
            <w:webHidden/>
          </w:rPr>
          <w:t>35</w:t>
        </w:r>
        <w:r w:rsidR="00420AF1">
          <w:rPr>
            <w:noProof/>
            <w:webHidden/>
          </w:rPr>
          <w:fldChar w:fldCharType="end"/>
        </w:r>
      </w:hyperlink>
    </w:p>
    <w:p w:rsidR="00420AF1" w:rsidRDefault="00BF7E50">
      <w:pPr>
        <w:pStyle w:val="TableofFigures"/>
        <w:tabs>
          <w:tab w:val="right" w:leader="dot" w:pos="9465"/>
        </w:tabs>
        <w:rPr>
          <w:rFonts w:asciiTheme="minorHAnsi" w:eastAsiaTheme="minorEastAsia" w:hAnsiTheme="minorHAnsi" w:cstheme="minorBidi"/>
          <w:noProof/>
          <w:szCs w:val="22"/>
        </w:rPr>
      </w:pPr>
      <w:hyperlink w:anchor="_Toc312235477" w:history="1">
        <w:r w:rsidR="00420AF1" w:rsidRPr="005311EE">
          <w:rPr>
            <w:rStyle w:val="Hyperlink"/>
            <w:noProof/>
          </w:rPr>
          <w:t>Figure 5. DR Sample Test (2)</w:t>
        </w:r>
        <w:r w:rsidR="00420AF1">
          <w:rPr>
            <w:noProof/>
            <w:webHidden/>
          </w:rPr>
          <w:tab/>
        </w:r>
        <w:r w:rsidR="00420AF1">
          <w:rPr>
            <w:noProof/>
            <w:webHidden/>
          </w:rPr>
          <w:fldChar w:fldCharType="begin"/>
        </w:r>
        <w:r w:rsidR="00420AF1">
          <w:rPr>
            <w:noProof/>
            <w:webHidden/>
          </w:rPr>
          <w:instrText xml:space="preserve"> PAGEREF _Toc312235477 \h </w:instrText>
        </w:r>
        <w:r w:rsidR="00420AF1">
          <w:rPr>
            <w:noProof/>
            <w:webHidden/>
          </w:rPr>
        </w:r>
        <w:r w:rsidR="00420AF1">
          <w:rPr>
            <w:noProof/>
            <w:webHidden/>
          </w:rPr>
          <w:fldChar w:fldCharType="separate"/>
        </w:r>
        <w:r w:rsidR="00736258">
          <w:rPr>
            <w:noProof/>
            <w:webHidden/>
          </w:rPr>
          <w:t>36</w:t>
        </w:r>
        <w:r w:rsidR="00420AF1">
          <w:rPr>
            <w:noProof/>
            <w:webHidden/>
          </w:rPr>
          <w:fldChar w:fldCharType="end"/>
        </w:r>
      </w:hyperlink>
    </w:p>
    <w:p w:rsidR="00420AF1" w:rsidRDefault="00BF7E50">
      <w:pPr>
        <w:pStyle w:val="TableofFigures"/>
        <w:tabs>
          <w:tab w:val="right" w:leader="dot" w:pos="9465"/>
        </w:tabs>
        <w:rPr>
          <w:rFonts w:asciiTheme="minorHAnsi" w:eastAsiaTheme="minorEastAsia" w:hAnsiTheme="minorHAnsi" w:cstheme="minorBidi"/>
          <w:noProof/>
          <w:szCs w:val="22"/>
        </w:rPr>
      </w:pPr>
      <w:hyperlink w:anchor="_Toc312235478" w:history="1">
        <w:r w:rsidR="00420AF1" w:rsidRPr="005311EE">
          <w:rPr>
            <w:rStyle w:val="Hyperlink"/>
            <w:noProof/>
          </w:rPr>
          <w:t>Figure 6. DR Sample Test (3)</w:t>
        </w:r>
        <w:r w:rsidR="00420AF1">
          <w:rPr>
            <w:noProof/>
            <w:webHidden/>
          </w:rPr>
          <w:tab/>
        </w:r>
        <w:r w:rsidR="00420AF1">
          <w:rPr>
            <w:noProof/>
            <w:webHidden/>
          </w:rPr>
          <w:fldChar w:fldCharType="begin"/>
        </w:r>
        <w:r w:rsidR="00420AF1">
          <w:rPr>
            <w:noProof/>
            <w:webHidden/>
          </w:rPr>
          <w:instrText xml:space="preserve"> PAGEREF _Toc312235478 \h </w:instrText>
        </w:r>
        <w:r w:rsidR="00420AF1">
          <w:rPr>
            <w:noProof/>
            <w:webHidden/>
          </w:rPr>
        </w:r>
        <w:r w:rsidR="00420AF1">
          <w:rPr>
            <w:noProof/>
            <w:webHidden/>
          </w:rPr>
          <w:fldChar w:fldCharType="separate"/>
        </w:r>
        <w:r w:rsidR="00736258">
          <w:rPr>
            <w:noProof/>
            <w:webHidden/>
          </w:rPr>
          <w:t>36</w:t>
        </w:r>
        <w:r w:rsidR="00420AF1">
          <w:rPr>
            <w:noProof/>
            <w:webHidden/>
          </w:rPr>
          <w:fldChar w:fldCharType="end"/>
        </w:r>
      </w:hyperlink>
    </w:p>
    <w:p w:rsidR="00420AF1" w:rsidRDefault="00BF7E50">
      <w:pPr>
        <w:pStyle w:val="TableofFigures"/>
        <w:tabs>
          <w:tab w:val="right" w:leader="dot" w:pos="9465"/>
        </w:tabs>
        <w:rPr>
          <w:rFonts w:asciiTheme="minorHAnsi" w:eastAsiaTheme="minorEastAsia" w:hAnsiTheme="minorHAnsi" w:cstheme="minorBidi"/>
          <w:noProof/>
          <w:szCs w:val="22"/>
        </w:rPr>
      </w:pPr>
      <w:hyperlink w:anchor="_Toc312235479" w:history="1">
        <w:r w:rsidR="00420AF1" w:rsidRPr="005311EE">
          <w:rPr>
            <w:rStyle w:val="Hyperlink"/>
            <w:noProof/>
          </w:rPr>
          <w:t>Figure 7. Asurion NOC Report</w:t>
        </w:r>
        <w:r w:rsidR="00420AF1">
          <w:rPr>
            <w:noProof/>
            <w:webHidden/>
          </w:rPr>
          <w:tab/>
        </w:r>
        <w:r w:rsidR="00420AF1">
          <w:rPr>
            <w:noProof/>
            <w:webHidden/>
          </w:rPr>
          <w:fldChar w:fldCharType="begin"/>
        </w:r>
        <w:r w:rsidR="00420AF1">
          <w:rPr>
            <w:noProof/>
            <w:webHidden/>
          </w:rPr>
          <w:instrText xml:space="preserve"> PAGEREF _Toc312235479 \h </w:instrText>
        </w:r>
        <w:r w:rsidR="00420AF1">
          <w:rPr>
            <w:noProof/>
            <w:webHidden/>
          </w:rPr>
        </w:r>
        <w:r w:rsidR="00420AF1">
          <w:rPr>
            <w:noProof/>
            <w:webHidden/>
          </w:rPr>
          <w:fldChar w:fldCharType="separate"/>
        </w:r>
        <w:r w:rsidR="00736258">
          <w:rPr>
            <w:noProof/>
            <w:webHidden/>
          </w:rPr>
          <w:t>38</w:t>
        </w:r>
        <w:r w:rsidR="00420AF1">
          <w:rPr>
            <w:noProof/>
            <w:webHidden/>
          </w:rPr>
          <w:fldChar w:fldCharType="end"/>
        </w:r>
      </w:hyperlink>
    </w:p>
    <w:p w:rsidR="00B21016" w:rsidRPr="00E0518B" w:rsidRDefault="00420AF1" w:rsidP="0095674A">
      <w:pPr>
        <w:pStyle w:val="Heading1"/>
        <w:rPr>
          <w:rStyle w:val="HelpText"/>
          <w:i w:val="0"/>
          <w:iCs/>
          <w:vanish w:val="0"/>
          <w:color w:val="auto"/>
          <w:sz w:val="18"/>
        </w:rPr>
      </w:pPr>
      <w:r>
        <w:rPr>
          <w:rStyle w:val="HelpText"/>
          <w:rFonts w:cs="Times New Roman"/>
          <w:b w:val="0"/>
          <w:bCs w:val="0"/>
          <w:i w:val="0"/>
          <w:iCs/>
          <w:vanish w:val="0"/>
          <w:color w:val="auto"/>
          <w:kern w:val="0"/>
          <w:sz w:val="18"/>
          <w:szCs w:val="24"/>
        </w:rPr>
        <w:fldChar w:fldCharType="end"/>
      </w:r>
    </w:p>
    <w:p w:rsidR="0095674A" w:rsidRPr="00E0518B" w:rsidRDefault="005B7B9B" w:rsidP="0095674A">
      <w:pPr>
        <w:pStyle w:val="Heading1"/>
      </w:pPr>
      <w:r w:rsidRPr="00E0518B">
        <w:rPr>
          <w:rStyle w:val="HelpText"/>
          <w:i w:val="0"/>
          <w:iCs/>
          <w:vanish w:val="0"/>
          <w:color w:val="auto"/>
          <w:sz w:val="18"/>
        </w:rPr>
        <w:br w:type="page"/>
      </w:r>
    </w:p>
    <w:p w:rsidR="002C318D" w:rsidRPr="00E0518B" w:rsidRDefault="002C318D" w:rsidP="002C318D">
      <w:pPr>
        <w:pStyle w:val="Heading1"/>
      </w:pPr>
      <w:bookmarkStart w:id="11" w:name="Body"/>
      <w:bookmarkStart w:id="12" w:name="_Toc312235358"/>
      <w:bookmarkEnd w:id="11"/>
      <w:r w:rsidRPr="00E0518B">
        <w:lastRenderedPageBreak/>
        <w:t>Introduction</w:t>
      </w:r>
      <w:bookmarkEnd w:id="12"/>
    </w:p>
    <w:p w:rsidR="002F4159" w:rsidRDefault="00F33FFA" w:rsidP="002F4159">
      <w:pPr>
        <w:spacing w:after="120"/>
      </w:pPr>
      <w:r>
        <w:t>The Asurion Sub</w:t>
      </w:r>
      <w:r w:rsidR="00B668DC">
        <w:t>scriber Billing Sy</w:t>
      </w:r>
      <w:r w:rsidR="00C072D1">
        <w:t xml:space="preserve">stem incorporates automatic and manually </w:t>
      </w:r>
      <w:r w:rsidR="00F25E3F">
        <w:t xml:space="preserve">controlled service operations. </w:t>
      </w:r>
      <w:r w:rsidR="0005489E">
        <w:t xml:space="preserve">After a subscriber is enrolled, </w:t>
      </w:r>
      <w:r w:rsidR="00B207C4">
        <w:t>a</w:t>
      </w:r>
      <w:r w:rsidR="00C072D1">
        <w:t>utomatic “CRM</w:t>
      </w:r>
      <w:r w:rsidR="00A71C10">
        <w:fldChar w:fldCharType="begin"/>
      </w:r>
      <w:r w:rsidR="00A71C10">
        <w:instrText xml:space="preserve"> XE "</w:instrText>
      </w:r>
      <w:r w:rsidR="00A71C10" w:rsidRPr="006668F4">
        <w:instrText>CRM</w:instrText>
      </w:r>
      <w:r w:rsidR="00A71C10">
        <w:instrText xml:space="preserve">" </w:instrText>
      </w:r>
      <w:r w:rsidR="00A71C10">
        <w:fldChar w:fldCharType="end"/>
      </w:r>
      <w:r w:rsidR="00C072D1">
        <w:t xml:space="preserve">” </w:t>
      </w:r>
      <w:r w:rsidR="00B207C4">
        <w:t xml:space="preserve">processes flow </w:t>
      </w:r>
      <w:r w:rsidR="00C072D1">
        <w:t>thro</w:t>
      </w:r>
      <w:r w:rsidR="00770A39">
        <w:t xml:space="preserve">ugh </w:t>
      </w:r>
      <w:r w:rsidR="00B207C4">
        <w:t xml:space="preserve">the </w:t>
      </w:r>
      <w:r w:rsidR="00770A39">
        <w:t>Asurion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rsidR="00770A39">
        <w:t xml:space="preserve"> Ga</w:t>
      </w:r>
      <w:r w:rsidR="004E74D5">
        <w:t>te</w:t>
      </w:r>
      <w:r w:rsidR="00B207C4">
        <w:t>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rsidR="00B207C4">
        <w:t xml:space="preserve">. </w:t>
      </w:r>
      <w:r w:rsidR="00C072D1">
        <w:t xml:space="preserve"> Authorized users control manual “NET</w:t>
      </w:r>
      <w:r w:rsidR="00A71C10">
        <w:fldChar w:fldCharType="begin"/>
      </w:r>
      <w:r w:rsidR="00A71C10">
        <w:instrText xml:space="preserve"> XE "</w:instrText>
      </w:r>
      <w:r w:rsidR="00A71C10" w:rsidRPr="005609A0">
        <w:instrText>NET</w:instrText>
      </w:r>
      <w:r w:rsidR="00A71C10">
        <w:instrText xml:space="preserve">" </w:instrText>
      </w:r>
      <w:r w:rsidR="00A71C10">
        <w:fldChar w:fldCharType="end"/>
      </w:r>
      <w:r w:rsidR="00C072D1">
        <w:t>” processes via Tibco</w:t>
      </w:r>
      <w:r w:rsidR="00A71C10">
        <w:fldChar w:fldCharType="begin"/>
      </w:r>
      <w:r w:rsidR="00A71C10">
        <w:instrText xml:space="preserve"> XE "</w:instrText>
      </w:r>
      <w:r w:rsidR="00A71C10" w:rsidRPr="008365FB">
        <w:instrText>Tibco</w:instrText>
      </w:r>
      <w:r w:rsidR="00A71C10">
        <w:instrText xml:space="preserve">" </w:instrText>
      </w:r>
      <w:r w:rsidR="00A71C10">
        <w:fldChar w:fldCharType="end"/>
      </w:r>
      <w:r w:rsidR="00C072D1">
        <w:t xml:space="preserve"> BusinessWorks (BW)</w:t>
      </w:r>
      <w:r w:rsidR="00A71C10">
        <w:fldChar w:fldCharType="begin"/>
      </w:r>
      <w:r w:rsidR="00A71C10">
        <w:instrText xml:space="preserve"> XE "</w:instrText>
      </w:r>
      <w:r w:rsidR="00A71C10" w:rsidRPr="00435449">
        <w:instrText>BusinessWorks (BW)</w:instrText>
      </w:r>
      <w:r w:rsidR="00A71C10">
        <w:instrText xml:space="preserve">" </w:instrText>
      </w:r>
      <w:r w:rsidR="00A71C10">
        <w:fldChar w:fldCharType="end"/>
      </w:r>
      <w:r w:rsidR="00C072D1">
        <w:t xml:space="preserve"> screens. </w:t>
      </w:r>
      <w:r w:rsidR="002F4159">
        <w:t xml:space="preserve">Depending upon </w:t>
      </w:r>
      <w:r w:rsidR="00455353">
        <w:t>need</w:t>
      </w:r>
      <w:r w:rsidR="002F4159">
        <w:t xml:space="preserve">, the particular set of services present at one </w:t>
      </w:r>
      <w:r w:rsidR="00455353">
        <w:t xml:space="preserve">customer </w:t>
      </w:r>
      <w:r w:rsidR="002F4159">
        <w:t>site may diff</w:t>
      </w:r>
      <w:r w:rsidR="00455353">
        <w:t xml:space="preserve">er from those available a different </w:t>
      </w:r>
      <w:r w:rsidR="0008324C">
        <w:t>customer’s</w:t>
      </w:r>
      <w:r w:rsidR="00455353">
        <w:t xml:space="preserve"> </w:t>
      </w:r>
      <w:r w:rsidR="002F4159">
        <w:t>site.</w:t>
      </w:r>
    </w:p>
    <w:p w:rsidR="002F4159" w:rsidRPr="002F4159" w:rsidRDefault="002F4159" w:rsidP="002F4159">
      <w:pPr>
        <w:spacing w:after="120"/>
        <w:rPr>
          <w:b/>
        </w:rPr>
      </w:pPr>
      <w:r w:rsidRPr="002F4159">
        <w:rPr>
          <w:b/>
        </w:rPr>
        <w:t>Also See</w:t>
      </w:r>
    </w:p>
    <w:p w:rsidR="002F4159" w:rsidRDefault="002F4159" w:rsidP="002F4159">
      <w:pPr>
        <w:spacing w:after="120"/>
      </w:pPr>
      <w:r>
        <w:t>“</w:t>
      </w:r>
      <w:r w:rsidR="00455353">
        <w:t>Asurion Subscriber Billing System API Specification” for descriptions of the system APIs and supporting data storage software.</w:t>
      </w:r>
    </w:p>
    <w:p w:rsidR="00B20A15" w:rsidRDefault="00B20A15" w:rsidP="00B20A15">
      <w:pPr>
        <w:pStyle w:val="Heading2"/>
      </w:pPr>
      <w:bookmarkStart w:id="13" w:name="_Toc312235359"/>
      <w:r>
        <w:t>In This Doc</w:t>
      </w:r>
      <w:r w:rsidR="00E95135">
        <w:t>u</w:t>
      </w:r>
      <w:r>
        <w:t>ment</w:t>
      </w:r>
      <w:bookmarkEnd w:id="13"/>
    </w:p>
    <w:p w:rsidR="002F4159" w:rsidRDefault="00B20A15" w:rsidP="005141DD">
      <w:pPr>
        <w:spacing w:after="120"/>
      </w:pPr>
      <w:r>
        <w:t xml:space="preserve">This </w:t>
      </w:r>
      <w:r w:rsidR="00A21DCD">
        <w:t xml:space="preserve">document </w:t>
      </w:r>
      <w:r w:rsidR="00A64083">
        <w:t xml:space="preserve">contains a range of product specifications for the Subscriber </w:t>
      </w:r>
      <w:r w:rsidR="0008324C">
        <w:t>Billing</w:t>
      </w:r>
      <w:r w:rsidR="00A64083">
        <w:t xml:space="preserve"> System, focusing on:</w:t>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_Ref310433160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Requirements, Assumptions, Constraints, and Risks</w:t>
      </w:r>
      <w:r w:rsidRPr="00824A88">
        <w:rPr>
          <w:rFonts w:ascii="Arial" w:hAnsi="Arial" w:cs="Arial"/>
          <w:sz w:val="22"/>
          <w:szCs w:val="22"/>
        </w:rPr>
        <w:fldChar w:fldCharType="end"/>
      </w:r>
    </w:p>
    <w:p w:rsidR="002F4159"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_Ref310432926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Asurion Subscriber Billing System Overviews</w:t>
      </w:r>
      <w:r w:rsidRPr="00824A88">
        <w:rPr>
          <w:rFonts w:ascii="Arial" w:hAnsi="Arial" w:cs="Arial"/>
          <w:sz w:val="22"/>
          <w:szCs w:val="22"/>
        </w:rPr>
        <w:fldChar w:fldCharType="end"/>
      </w:r>
    </w:p>
    <w:p w:rsidR="002F4159" w:rsidRPr="00292FF1" w:rsidRDefault="002F4159" w:rsidP="00292FF1">
      <w:pPr>
        <w:pStyle w:val="ListParagraph"/>
        <w:numPr>
          <w:ilvl w:val="0"/>
          <w:numId w:val="13"/>
        </w:numPr>
        <w:spacing w:after="120"/>
        <w:rPr>
          <w:rFonts w:ascii="Arial" w:hAnsi="Arial" w:cs="Arial"/>
          <w:sz w:val="22"/>
          <w:szCs w:val="22"/>
        </w:rPr>
      </w:pPr>
      <w:r w:rsidRPr="00292FF1">
        <w:rPr>
          <w:rFonts w:ascii="Arial" w:hAnsi="Arial" w:cs="Arial"/>
          <w:sz w:val="22"/>
          <w:szCs w:val="22"/>
        </w:rPr>
        <w:fldChar w:fldCharType="begin"/>
      </w:r>
      <w:r w:rsidRPr="00292FF1">
        <w:rPr>
          <w:rFonts w:ascii="Arial" w:hAnsi="Arial" w:cs="Arial"/>
          <w:sz w:val="22"/>
          <w:szCs w:val="22"/>
        </w:rPr>
        <w:instrText xml:space="preserve"> REF _Ref307305027 \h  \* MERGEFORMAT </w:instrText>
      </w:r>
      <w:r w:rsidRPr="00292FF1">
        <w:rPr>
          <w:rFonts w:ascii="Arial" w:hAnsi="Arial" w:cs="Arial"/>
          <w:sz w:val="22"/>
          <w:szCs w:val="22"/>
        </w:rPr>
        <w:fldChar w:fldCharType="separate"/>
      </w:r>
      <w:r w:rsidR="00736258">
        <w:t>Subscriber Billing System Security</w:t>
      </w:r>
      <w:r w:rsidRPr="00292FF1">
        <w:rPr>
          <w:rFonts w:ascii="Arial" w:hAnsi="Arial" w:cs="Arial"/>
          <w:sz w:val="22"/>
          <w:szCs w:val="22"/>
        </w:rPr>
        <w:fldChar w:fldCharType="end"/>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_Ref307305049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Subscriber Billing System Networking</w:t>
      </w:r>
      <w:r w:rsidRPr="00824A88">
        <w:rPr>
          <w:rFonts w:ascii="Arial" w:hAnsi="Arial" w:cs="Arial"/>
          <w:sz w:val="22"/>
          <w:szCs w:val="22"/>
        </w:rPr>
        <w:fldChar w:fldCharType="end"/>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_Ref307998000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Subscriber Billing System Monitoring and Logging</w:t>
      </w:r>
      <w:r w:rsidRPr="00824A88">
        <w:rPr>
          <w:rFonts w:ascii="Arial" w:hAnsi="Arial" w:cs="Arial"/>
          <w:sz w:val="22"/>
          <w:szCs w:val="22"/>
        </w:rPr>
        <w:fldChar w:fldCharType="end"/>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_Ref310433229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Subscriber Billing System Controls</w:t>
      </w:r>
      <w:r w:rsidRPr="00824A88">
        <w:rPr>
          <w:rFonts w:ascii="Arial" w:hAnsi="Arial" w:cs="Arial"/>
          <w:sz w:val="22"/>
          <w:szCs w:val="22"/>
        </w:rPr>
        <w:fldChar w:fldCharType="end"/>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_Ref310433241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Subscriber Billing System Maintenance</w:t>
      </w:r>
      <w:r w:rsidRPr="00824A88">
        <w:rPr>
          <w:rFonts w:ascii="Arial" w:hAnsi="Arial" w:cs="Arial"/>
          <w:sz w:val="22"/>
          <w:szCs w:val="22"/>
        </w:rPr>
        <w:fldChar w:fldCharType="end"/>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_Ref307305100 \h  \* MERGEFORMAT </w:instrText>
      </w:r>
      <w:r w:rsidRPr="00824A88">
        <w:rPr>
          <w:rFonts w:ascii="Arial" w:hAnsi="Arial" w:cs="Arial"/>
          <w:sz w:val="22"/>
          <w:szCs w:val="22"/>
        </w:rPr>
      </w:r>
      <w:r w:rsidRPr="00824A88">
        <w:rPr>
          <w:rFonts w:ascii="Arial" w:hAnsi="Arial" w:cs="Arial"/>
          <w:sz w:val="22"/>
          <w:szCs w:val="22"/>
        </w:rPr>
        <w:fldChar w:fldCharType="separate"/>
      </w:r>
      <w:r w:rsidR="00334245">
        <w:rPr>
          <w:rFonts w:ascii="Arial" w:hAnsi="Arial" w:cs="Arial"/>
          <w:sz w:val="22"/>
          <w:szCs w:val="22"/>
        </w:rPr>
        <w:t xml:space="preserve">Subscriber </w:t>
      </w:r>
      <w:r w:rsidR="00736258" w:rsidRPr="00736258">
        <w:rPr>
          <w:rFonts w:ascii="Arial" w:hAnsi="Arial" w:cs="Arial"/>
          <w:sz w:val="22"/>
          <w:szCs w:val="22"/>
        </w:rPr>
        <w:t>Billing System Error Reporting, Software Quality Assurance, and Testing</w:t>
      </w:r>
      <w:r w:rsidRPr="00824A88">
        <w:rPr>
          <w:rFonts w:ascii="Arial" w:hAnsi="Arial" w:cs="Arial"/>
          <w:sz w:val="22"/>
          <w:szCs w:val="22"/>
        </w:rPr>
        <w:fldChar w:fldCharType="end"/>
      </w:r>
    </w:p>
    <w:p w:rsidR="00292FF1" w:rsidRDefault="00292FF1" w:rsidP="00292FF1">
      <w:pPr>
        <w:pStyle w:val="ListParagraph"/>
        <w:numPr>
          <w:ilvl w:val="0"/>
          <w:numId w:val="13"/>
        </w:numPr>
        <w:spacing w:after="120"/>
        <w:rPr>
          <w:rFonts w:ascii="Arial" w:hAnsi="Arial" w:cs="Arial"/>
          <w:sz w:val="22"/>
          <w:szCs w:val="22"/>
        </w:rPr>
      </w:pPr>
      <w:r w:rsidRPr="00292FF1">
        <w:rPr>
          <w:rFonts w:ascii="Arial" w:hAnsi="Arial" w:cs="Arial"/>
          <w:sz w:val="22"/>
          <w:szCs w:val="22"/>
        </w:rPr>
        <w:t>Subscriber Billing System database table descriptions</w:t>
      </w:r>
    </w:p>
    <w:p w:rsidR="002F4159" w:rsidRPr="00824A88" w:rsidRDefault="002F4159" w:rsidP="00926193">
      <w:pPr>
        <w:pStyle w:val="ListParagraph"/>
        <w:numPr>
          <w:ilvl w:val="0"/>
          <w:numId w:val="13"/>
        </w:numPr>
        <w:spacing w:after="120"/>
        <w:rPr>
          <w:rFonts w:ascii="Arial" w:hAnsi="Arial" w:cs="Arial"/>
          <w:sz w:val="22"/>
          <w:szCs w:val="22"/>
        </w:rPr>
      </w:pPr>
      <w:r w:rsidRPr="00824A88">
        <w:rPr>
          <w:rFonts w:ascii="Arial" w:hAnsi="Arial" w:cs="Arial"/>
          <w:sz w:val="22"/>
          <w:szCs w:val="22"/>
        </w:rPr>
        <w:fldChar w:fldCharType="begin"/>
      </w:r>
      <w:r w:rsidRPr="00824A88">
        <w:rPr>
          <w:rFonts w:ascii="Arial" w:hAnsi="Arial" w:cs="Arial"/>
          <w:sz w:val="22"/>
          <w:szCs w:val="22"/>
        </w:rPr>
        <w:instrText xml:space="preserve"> REF _Ref307305109 \h  \* MERGEFORMAT </w:instrText>
      </w:r>
      <w:r w:rsidRPr="00824A88">
        <w:rPr>
          <w:rFonts w:ascii="Arial" w:hAnsi="Arial" w:cs="Arial"/>
          <w:sz w:val="22"/>
          <w:szCs w:val="22"/>
        </w:rPr>
      </w:r>
      <w:r w:rsidRPr="00824A88">
        <w:rPr>
          <w:rFonts w:ascii="Arial" w:hAnsi="Arial" w:cs="Arial"/>
          <w:sz w:val="22"/>
          <w:szCs w:val="22"/>
        </w:rPr>
        <w:fldChar w:fldCharType="separate"/>
      </w:r>
      <w:r w:rsidR="00736258" w:rsidRPr="00736258">
        <w:rPr>
          <w:rFonts w:ascii="Arial" w:hAnsi="Arial" w:cs="Arial"/>
          <w:sz w:val="22"/>
          <w:szCs w:val="22"/>
        </w:rPr>
        <w:t>Subscriber Billing System Support</w:t>
      </w:r>
      <w:r w:rsidRPr="00824A88">
        <w:rPr>
          <w:rFonts w:ascii="Arial" w:hAnsi="Arial" w:cs="Arial"/>
          <w:sz w:val="22"/>
          <w:szCs w:val="22"/>
        </w:rPr>
        <w:fldChar w:fldCharType="end"/>
      </w:r>
    </w:p>
    <w:p w:rsidR="00827D18" w:rsidRPr="00827D18" w:rsidRDefault="00827D18" w:rsidP="001D35D0">
      <w:pPr>
        <w:keepNext/>
        <w:rPr>
          <w:b/>
        </w:rPr>
      </w:pPr>
      <w:r w:rsidRPr="00827D18">
        <w:rPr>
          <w:b/>
        </w:rPr>
        <w:t>Also See</w:t>
      </w:r>
    </w:p>
    <w:p w:rsidR="00827D18" w:rsidRDefault="002928D0" w:rsidP="001D35D0">
      <w:pPr>
        <w:keepNext/>
      </w:pPr>
      <w:r>
        <w:t xml:space="preserve">“Asurion </w:t>
      </w:r>
      <w:r w:rsidR="00827D18">
        <w:t xml:space="preserve">Subscriber Billing System Finance Services API Specification” and “Asurion Subscriber Billing System QA Testing </w:t>
      </w:r>
      <w:r w:rsidR="003A413C">
        <w:t>Specification “at</w:t>
      </w:r>
      <w:r w:rsidR="00827D18">
        <w:t xml:space="preserve"> </w:t>
      </w:r>
    </w:p>
    <w:p w:rsidR="00827D18" w:rsidRDefault="00BF7E50">
      <w:hyperlink r:id="rId14" w:history="1">
        <w:r w:rsidR="00827D18" w:rsidRPr="005449CC">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827D18">
        <w:t>.</w:t>
      </w:r>
    </w:p>
    <w:p w:rsidR="000366F9" w:rsidRDefault="000366F9">
      <w:pPr>
        <w:rPr>
          <w:rFonts w:cs="Arial"/>
          <w:b/>
          <w:bCs/>
          <w:kern w:val="32"/>
          <w:sz w:val="32"/>
          <w:szCs w:val="32"/>
        </w:rPr>
      </w:pPr>
      <w:r>
        <w:br w:type="page"/>
      </w:r>
    </w:p>
    <w:p w:rsidR="00A65C37" w:rsidRPr="004564F5" w:rsidRDefault="00A65C37" w:rsidP="00A65C37">
      <w:pPr>
        <w:pStyle w:val="Heading1"/>
      </w:pPr>
      <w:bookmarkStart w:id="14" w:name="_Ref310433160"/>
      <w:bookmarkStart w:id="15" w:name="_Toc312235360"/>
      <w:r>
        <w:lastRenderedPageBreak/>
        <w:t xml:space="preserve">Requirements, Assumptions, Constraints, and </w:t>
      </w:r>
      <w:r w:rsidRPr="009318FB">
        <w:t>Risks</w:t>
      </w:r>
      <w:bookmarkEnd w:id="14"/>
      <w:bookmarkEnd w:id="15"/>
    </w:p>
    <w:p w:rsidR="00A65C37" w:rsidRPr="002D255C" w:rsidRDefault="00A65C37" w:rsidP="00A65C37">
      <w:pPr>
        <w:rPr>
          <w:b/>
        </w:rPr>
      </w:pPr>
      <w:r>
        <w:t xml:space="preserve">The following </w:t>
      </w:r>
      <w:r w:rsidR="0091467B">
        <w:t xml:space="preserve">sections identify </w:t>
      </w:r>
      <w:r>
        <w:t>requirements</w:t>
      </w:r>
      <w:r w:rsidR="002D255C">
        <w:fldChar w:fldCharType="begin"/>
      </w:r>
      <w:r w:rsidR="002D255C">
        <w:instrText xml:space="preserve"> XE "</w:instrText>
      </w:r>
      <w:r w:rsidR="002D255C" w:rsidRPr="00D03B04">
        <w:instrText>System Requirements</w:instrText>
      </w:r>
      <w:r w:rsidR="002D255C">
        <w:instrText xml:space="preserve">" </w:instrText>
      </w:r>
      <w:r w:rsidR="002D255C">
        <w:fldChar w:fldCharType="end"/>
      </w:r>
      <w:r>
        <w:t>, as</w:t>
      </w:r>
      <w:r w:rsidR="0091467B">
        <w:t xml:space="preserve">sumptions, </w:t>
      </w:r>
      <w:r>
        <w:t xml:space="preserve">constraints, and risks for </w:t>
      </w:r>
      <w:r w:rsidR="005F7998">
        <w:t xml:space="preserve">operating and </w:t>
      </w:r>
      <w:r w:rsidR="00430FF2">
        <w:t xml:space="preserve">reliably </w:t>
      </w:r>
      <w:r w:rsidR="005F7998">
        <w:t xml:space="preserve">maintaining </w:t>
      </w:r>
      <w:r>
        <w:t>the Asurion Subscriber Billing System.</w:t>
      </w:r>
      <w:r w:rsidR="002D255C" w:rsidRPr="002D255C">
        <w:t xml:space="preserve"> </w:t>
      </w:r>
      <w:r w:rsidR="002D255C">
        <w:fldChar w:fldCharType="begin"/>
      </w:r>
      <w:r w:rsidR="002D255C">
        <w:instrText xml:space="preserve"> XE "</w:instrText>
      </w:r>
      <w:r w:rsidR="002D255C" w:rsidRPr="00D03B04">
        <w:instrText xml:space="preserve">System </w:instrText>
      </w:r>
      <w:r w:rsidR="002D255C">
        <w:instrText xml:space="preserve">Assumptions" </w:instrText>
      </w:r>
      <w:r w:rsidR="002D255C">
        <w:fldChar w:fldCharType="end"/>
      </w:r>
      <w:r w:rsidR="002D255C">
        <w:fldChar w:fldCharType="begin"/>
      </w:r>
      <w:r w:rsidR="002D255C">
        <w:instrText xml:space="preserve"> XE "</w:instrText>
      </w:r>
      <w:r w:rsidR="002D255C" w:rsidRPr="00D03B04">
        <w:instrText xml:space="preserve">System </w:instrText>
      </w:r>
      <w:r w:rsidR="002D255C">
        <w:instrText xml:space="preserve">Constraints" </w:instrText>
      </w:r>
      <w:r w:rsidR="002D255C">
        <w:fldChar w:fldCharType="end"/>
      </w:r>
      <w:r w:rsidR="002D255C">
        <w:fldChar w:fldCharType="begin"/>
      </w:r>
      <w:r w:rsidR="002D255C">
        <w:instrText xml:space="preserve"> XE "</w:instrText>
      </w:r>
      <w:r w:rsidR="002D255C" w:rsidRPr="00D03B04">
        <w:instrText>System R</w:instrText>
      </w:r>
      <w:r w:rsidR="002D255C">
        <w:instrText xml:space="preserve">isks" </w:instrText>
      </w:r>
      <w:r w:rsidR="002D255C">
        <w:fldChar w:fldCharType="end"/>
      </w:r>
    </w:p>
    <w:p w:rsidR="00A65C37" w:rsidRDefault="00A65C37" w:rsidP="00086837">
      <w:pPr>
        <w:pStyle w:val="Heading2"/>
        <w:spacing w:before="120"/>
      </w:pPr>
      <w:bookmarkStart w:id="16" w:name="_Toc312235361"/>
      <w:r>
        <w:t>Requirements</w:t>
      </w:r>
      <w:bookmarkEnd w:id="16"/>
    </w:p>
    <w:p w:rsidR="00A65C37" w:rsidRDefault="00E57E4E" w:rsidP="00A65C37">
      <w:pPr>
        <w:rPr>
          <w:rFonts w:cs="Arial"/>
          <w:szCs w:val="22"/>
        </w:rPr>
      </w:pPr>
      <w:r>
        <w:rPr>
          <w:rFonts w:cs="Arial"/>
          <w:szCs w:val="22"/>
        </w:rPr>
        <w:t>M</w:t>
      </w:r>
      <w:r w:rsidR="00E35876">
        <w:rPr>
          <w:rFonts w:cs="Arial"/>
          <w:szCs w:val="22"/>
        </w:rPr>
        <w:t xml:space="preserve">achines running the </w:t>
      </w:r>
      <w:r w:rsidR="00A65C37">
        <w:rPr>
          <w:rFonts w:cs="Arial"/>
          <w:szCs w:val="22"/>
        </w:rPr>
        <w:t>Asu</w:t>
      </w:r>
      <w:r w:rsidR="00E35876">
        <w:rPr>
          <w:rFonts w:cs="Arial"/>
          <w:szCs w:val="22"/>
        </w:rPr>
        <w:t xml:space="preserve">rion Subscriber Billing </w:t>
      </w:r>
      <w:r w:rsidR="0008324C">
        <w:rPr>
          <w:rFonts w:cs="Arial"/>
          <w:szCs w:val="22"/>
        </w:rPr>
        <w:t>System</w:t>
      </w:r>
      <w:r w:rsidR="00E35876">
        <w:rPr>
          <w:rFonts w:cs="Arial"/>
          <w:szCs w:val="22"/>
        </w:rPr>
        <w:t xml:space="preserve"> must support:</w:t>
      </w:r>
    </w:p>
    <w:p w:rsidR="00A65C37" w:rsidRPr="002D255C" w:rsidRDefault="00A65C37" w:rsidP="00926193">
      <w:pPr>
        <w:pStyle w:val="ListParagraph"/>
        <w:numPr>
          <w:ilvl w:val="0"/>
          <w:numId w:val="12"/>
        </w:numPr>
        <w:rPr>
          <w:rFonts w:ascii="Arial" w:hAnsi="Arial" w:cs="Arial"/>
          <w:sz w:val="22"/>
          <w:szCs w:val="22"/>
        </w:rPr>
      </w:pPr>
      <w:r w:rsidRPr="002D255C">
        <w:rPr>
          <w:rFonts w:ascii="Arial" w:hAnsi="Arial" w:cs="Arial"/>
          <w:sz w:val="22"/>
          <w:szCs w:val="22"/>
        </w:rPr>
        <w:t>Software</w:t>
      </w:r>
      <w:r w:rsidR="00A71C10" w:rsidRPr="002D255C">
        <w:rPr>
          <w:rFonts w:ascii="Arial" w:hAnsi="Arial" w:cs="Arial"/>
          <w:sz w:val="22"/>
          <w:szCs w:val="22"/>
        </w:rPr>
        <w:fldChar w:fldCharType="begin"/>
      </w:r>
      <w:r w:rsidR="00A71C10" w:rsidRPr="002D255C">
        <w:rPr>
          <w:rFonts w:ascii="Arial" w:hAnsi="Arial" w:cs="Arial"/>
          <w:sz w:val="22"/>
          <w:szCs w:val="22"/>
        </w:rPr>
        <w:instrText xml:space="preserve"> XE "Requirements:Software" </w:instrText>
      </w:r>
      <w:r w:rsidR="00A71C10" w:rsidRPr="002D255C">
        <w:rPr>
          <w:rFonts w:ascii="Arial" w:hAnsi="Arial" w:cs="Arial"/>
          <w:sz w:val="22"/>
          <w:szCs w:val="22"/>
        </w:rPr>
        <w:fldChar w:fldCharType="end"/>
      </w:r>
      <w:r w:rsidRPr="002D255C">
        <w:rPr>
          <w:rFonts w:ascii="Arial" w:hAnsi="Arial" w:cs="Arial"/>
          <w:sz w:val="22"/>
          <w:szCs w:val="22"/>
        </w:rPr>
        <w:t>:</w:t>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Extensible Markup Language (XML) 1.0 or later</w:t>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Hypertext Transfer Protocol Secure (HTTPS</w:t>
      </w:r>
      <w:r w:rsidR="001D35D0" w:rsidRPr="002D255C">
        <w:rPr>
          <w:rFonts w:ascii="Arial" w:hAnsi="Arial" w:cs="Arial"/>
          <w:sz w:val="22"/>
          <w:szCs w:val="22"/>
        </w:rPr>
        <w:fldChar w:fldCharType="begin"/>
      </w:r>
      <w:r w:rsidR="001D35D0" w:rsidRPr="002D255C">
        <w:rPr>
          <w:rFonts w:ascii="Arial" w:hAnsi="Arial" w:cs="Arial"/>
          <w:sz w:val="22"/>
          <w:szCs w:val="22"/>
        </w:rPr>
        <w:instrText xml:space="preserve"> XE "HTTPS" </w:instrText>
      </w:r>
      <w:r w:rsidR="001D35D0" w:rsidRPr="002D255C">
        <w:rPr>
          <w:rFonts w:ascii="Arial" w:hAnsi="Arial" w:cs="Arial"/>
          <w:sz w:val="22"/>
          <w:szCs w:val="22"/>
        </w:rPr>
        <w:fldChar w:fldCharType="end"/>
      </w:r>
      <w:r w:rsidRPr="002D255C">
        <w:rPr>
          <w:rFonts w:ascii="Arial" w:hAnsi="Arial" w:cs="Arial"/>
          <w:sz w:val="22"/>
          <w:szCs w:val="22"/>
        </w:rPr>
        <w:t>)</w:t>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Java Message Service (JMS</w:t>
      </w:r>
      <w:r w:rsidR="001D35D0" w:rsidRPr="002D255C">
        <w:rPr>
          <w:rFonts w:ascii="Arial" w:hAnsi="Arial" w:cs="Arial"/>
          <w:sz w:val="22"/>
          <w:szCs w:val="22"/>
        </w:rPr>
        <w:fldChar w:fldCharType="begin"/>
      </w:r>
      <w:r w:rsidR="001D35D0" w:rsidRPr="002D255C">
        <w:rPr>
          <w:rFonts w:ascii="Arial" w:hAnsi="Arial" w:cs="Arial"/>
          <w:sz w:val="22"/>
          <w:szCs w:val="22"/>
        </w:rPr>
        <w:instrText xml:space="preserve"> XE "JMS" </w:instrText>
      </w:r>
      <w:r w:rsidR="001D35D0" w:rsidRPr="002D255C">
        <w:rPr>
          <w:rFonts w:ascii="Arial" w:hAnsi="Arial" w:cs="Arial"/>
          <w:sz w:val="22"/>
          <w:szCs w:val="22"/>
        </w:rPr>
        <w:fldChar w:fldCharType="end"/>
      </w:r>
      <w:r w:rsidRPr="002D255C">
        <w:rPr>
          <w:rFonts w:ascii="Arial" w:hAnsi="Arial" w:cs="Arial"/>
          <w:sz w:val="22"/>
          <w:szCs w:val="22"/>
        </w:rPr>
        <w:t>) 1.1 or later</w:t>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Simple Object Access Protocol (SOAP</w:t>
      </w:r>
      <w:r w:rsidR="00465AF4" w:rsidRPr="002D255C">
        <w:rPr>
          <w:rFonts w:ascii="Arial" w:hAnsi="Arial" w:cs="Arial"/>
          <w:sz w:val="22"/>
          <w:szCs w:val="22"/>
        </w:rPr>
        <w:fldChar w:fldCharType="begin"/>
      </w:r>
      <w:r w:rsidR="00465AF4" w:rsidRPr="002D255C">
        <w:rPr>
          <w:rFonts w:ascii="Arial" w:hAnsi="Arial" w:cs="Arial"/>
          <w:sz w:val="22"/>
          <w:szCs w:val="22"/>
        </w:rPr>
        <w:instrText xml:space="preserve"> XE "SOAP" </w:instrText>
      </w:r>
      <w:r w:rsidR="00465AF4" w:rsidRPr="002D255C">
        <w:rPr>
          <w:rFonts w:ascii="Arial" w:hAnsi="Arial" w:cs="Arial"/>
          <w:sz w:val="22"/>
          <w:szCs w:val="22"/>
        </w:rPr>
        <w:fldChar w:fldCharType="end"/>
      </w:r>
      <w:r w:rsidRPr="002D255C">
        <w:rPr>
          <w:rFonts w:ascii="Arial" w:hAnsi="Arial" w:cs="Arial"/>
          <w:sz w:val="22"/>
          <w:szCs w:val="22"/>
        </w:rPr>
        <w:t>) 1.1 or later</w:t>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Tibco ActiveMatrix BusinessWorks (BW)</w:t>
      </w:r>
      <w:r w:rsidR="001D35D0" w:rsidRPr="002D255C">
        <w:rPr>
          <w:rFonts w:ascii="Arial" w:hAnsi="Arial" w:cs="Arial"/>
          <w:sz w:val="22"/>
          <w:szCs w:val="22"/>
        </w:rPr>
        <w:fldChar w:fldCharType="begin"/>
      </w:r>
      <w:r w:rsidR="001D35D0" w:rsidRPr="002D255C">
        <w:rPr>
          <w:rFonts w:ascii="Arial" w:hAnsi="Arial" w:cs="Arial"/>
          <w:sz w:val="22"/>
          <w:szCs w:val="22"/>
        </w:rPr>
        <w:instrText xml:space="preserve"> XE "Tibco ActiveMatrix BusinessWorks (BW)" </w:instrText>
      </w:r>
      <w:r w:rsidR="001D35D0" w:rsidRPr="002D255C">
        <w:rPr>
          <w:rFonts w:ascii="Arial" w:hAnsi="Arial" w:cs="Arial"/>
          <w:sz w:val="22"/>
          <w:szCs w:val="22"/>
        </w:rPr>
        <w:fldChar w:fldCharType="end"/>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 xml:space="preserve">Tibco </w:t>
      </w:r>
      <w:r w:rsidR="0008324C" w:rsidRPr="002D255C">
        <w:rPr>
          <w:rFonts w:ascii="Arial" w:hAnsi="Arial" w:cs="Arial"/>
          <w:sz w:val="22"/>
          <w:szCs w:val="22"/>
        </w:rPr>
        <w:t>Enterprise</w:t>
      </w:r>
      <w:r w:rsidRPr="002D255C">
        <w:rPr>
          <w:rFonts w:ascii="Arial" w:hAnsi="Arial" w:cs="Arial"/>
          <w:sz w:val="22"/>
          <w:szCs w:val="22"/>
        </w:rPr>
        <w:t xml:space="preserve"> Management System (EMS</w:t>
      </w:r>
      <w:r w:rsidR="001D35D0" w:rsidRPr="002D255C">
        <w:rPr>
          <w:rFonts w:ascii="Arial" w:hAnsi="Arial" w:cs="Arial"/>
          <w:sz w:val="22"/>
          <w:szCs w:val="22"/>
        </w:rPr>
        <w:fldChar w:fldCharType="begin"/>
      </w:r>
      <w:r w:rsidR="001D35D0" w:rsidRPr="002D255C">
        <w:rPr>
          <w:rFonts w:ascii="Arial" w:hAnsi="Arial" w:cs="Arial"/>
          <w:sz w:val="22"/>
          <w:szCs w:val="22"/>
        </w:rPr>
        <w:instrText xml:space="preserve"> XE "Tibco Enterpise Management System (EMS" </w:instrText>
      </w:r>
      <w:r w:rsidR="001D35D0" w:rsidRPr="002D255C">
        <w:rPr>
          <w:rFonts w:ascii="Arial" w:hAnsi="Arial" w:cs="Arial"/>
          <w:sz w:val="22"/>
          <w:szCs w:val="22"/>
        </w:rPr>
        <w:fldChar w:fldCharType="end"/>
      </w:r>
      <w:r w:rsidRPr="002D255C">
        <w:rPr>
          <w:rFonts w:ascii="Arial" w:hAnsi="Arial" w:cs="Arial"/>
          <w:sz w:val="22"/>
          <w:szCs w:val="22"/>
        </w:rPr>
        <w:t>)</w:t>
      </w:r>
    </w:p>
    <w:p w:rsidR="00A65C37" w:rsidRPr="002D255C" w:rsidRDefault="00A65C37" w:rsidP="00926193">
      <w:pPr>
        <w:pStyle w:val="ListParagraph"/>
        <w:numPr>
          <w:ilvl w:val="1"/>
          <w:numId w:val="12"/>
        </w:numPr>
        <w:rPr>
          <w:rFonts w:ascii="Arial" w:hAnsi="Arial" w:cs="Arial"/>
          <w:sz w:val="22"/>
          <w:szCs w:val="22"/>
        </w:rPr>
      </w:pPr>
      <w:r w:rsidRPr="002D255C">
        <w:rPr>
          <w:rFonts w:ascii="Arial" w:hAnsi="Arial" w:cs="Arial"/>
          <w:sz w:val="22"/>
          <w:szCs w:val="22"/>
        </w:rPr>
        <w:t>Windows or Apple compatible Web Browser</w:t>
      </w:r>
      <w:r w:rsidR="001D35D0" w:rsidRPr="002D255C">
        <w:rPr>
          <w:rFonts w:ascii="Arial" w:hAnsi="Arial" w:cs="Arial"/>
          <w:sz w:val="22"/>
          <w:szCs w:val="22"/>
        </w:rPr>
        <w:fldChar w:fldCharType="begin"/>
      </w:r>
      <w:r w:rsidR="001D35D0" w:rsidRPr="002D255C">
        <w:rPr>
          <w:rFonts w:ascii="Arial" w:hAnsi="Arial" w:cs="Arial"/>
          <w:sz w:val="22"/>
          <w:szCs w:val="22"/>
        </w:rPr>
        <w:instrText xml:space="preserve"> XE "Web Browser" </w:instrText>
      </w:r>
      <w:r w:rsidR="001D35D0" w:rsidRPr="002D255C">
        <w:rPr>
          <w:rFonts w:ascii="Arial" w:hAnsi="Arial" w:cs="Arial"/>
          <w:sz w:val="22"/>
          <w:szCs w:val="22"/>
        </w:rPr>
        <w:fldChar w:fldCharType="end"/>
      </w:r>
      <w:r w:rsidRPr="002D255C">
        <w:rPr>
          <w:rFonts w:ascii="Arial" w:hAnsi="Arial" w:cs="Arial"/>
          <w:sz w:val="22"/>
          <w:szCs w:val="22"/>
        </w:rPr>
        <w:t xml:space="preserve"> (Internet Explorer, Google Chrome, Mozilla Firefox, Opera, Maxthone, and so on).</w:t>
      </w:r>
    </w:p>
    <w:p w:rsidR="008978E6" w:rsidRPr="002D255C" w:rsidRDefault="008978E6" w:rsidP="00926193">
      <w:pPr>
        <w:pStyle w:val="ListParagraph"/>
        <w:numPr>
          <w:ilvl w:val="0"/>
          <w:numId w:val="12"/>
        </w:numPr>
        <w:rPr>
          <w:rFonts w:ascii="Arial" w:hAnsi="Arial" w:cs="Arial"/>
          <w:sz w:val="22"/>
          <w:szCs w:val="22"/>
        </w:rPr>
      </w:pPr>
      <w:r w:rsidRPr="002D255C">
        <w:rPr>
          <w:rFonts w:ascii="Arial" w:hAnsi="Arial" w:cs="Arial"/>
          <w:sz w:val="22"/>
          <w:szCs w:val="22"/>
        </w:rPr>
        <w:t>Network Connectivity</w:t>
      </w:r>
      <w:r w:rsidR="00A71C10" w:rsidRPr="002D255C">
        <w:rPr>
          <w:rFonts w:ascii="Arial" w:hAnsi="Arial" w:cs="Arial"/>
          <w:sz w:val="22"/>
          <w:szCs w:val="22"/>
        </w:rPr>
        <w:fldChar w:fldCharType="begin"/>
      </w:r>
      <w:r w:rsidR="00A71C10" w:rsidRPr="002D255C">
        <w:rPr>
          <w:rFonts w:ascii="Arial" w:hAnsi="Arial" w:cs="Arial"/>
          <w:sz w:val="22"/>
          <w:szCs w:val="22"/>
        </w:rPr>
        <w:instrText xml:space="preserve"> XE "Requirements:Network Connectivity" </w:instrText>
      </w:r>
      <w:r w:rsidR="00A71C10" w:rsidRPr="002D255C">
        <w:rPr>
          <w:rFonts w:ascii="Arial" w:hAnsi="Arial" w:cs="Arial"/>
          <w:sz w:val="22"/>
          <w:szCs w:val="22"/>
        </w:rPr>
        <w:fldChar w:fldCharType="end"/>
      </w:r>
    </w:p>
    <w:p w:rsidR="008978E6" w:rsidRPr="002D255C" w:rsidRDefault="008978E6" w:rsidP="00926193">
      <w:pPr>
        <w:pStyle w:val="ListParagraph"/>
        <w:numPr>
          <w:ilvl w:val="1"/>
          <w:numId w:val="12"/>
        </w:numPr>
        <w:rPr>
          <w:rFonts w:ascii="Arial" w:hAnsi="Arial" w:cs="Arial"/>
          <w:sz w:val="22"/>
          <w:szCs w:val="22"/>
        </w:rPr>
      </w:pPr>
      <w:r w:rsidRPr="002D255C">
        <w:rPr>
          <w:rFonts w:ascii="Arial" w:hAnsi="Arial" w:cs="Arial"/>
          <w:sz w:val="22"/>
          <w:szCs w:val="22"/>
        </w:rPr>
        <w:t>Asurion IT is responsible for configuring connectivity between the vendor (internal, external) and the Gateway</w:t>
      </w:r>
      <w:r w:rsidR="00734A4B" w:rsidRPr="002D255C">
        <w:rPr>
          <w:rFonts w:ascii="Arial" w:hAnsi="Arial" w:cs="Arial"/>
          <w:sz w:val="22"/>
          <w:szCs w:val="22"/>
        </w:rPr>
        <w:fldChar w:fldCharType="begin"/>
      </w:r>
      <w:r w:rsidR="00734A4B" w:rsidRPr="002D255C">
        <w:rPr>
          <w:rFonts w:ascii="Arial" w:hAnsi="Arial" w:cs="Arial"/>
          <w:sz w:val="22"/>
          <w:szCs w:val="22"/>
        </w:rPr>
        <w:instrText xml:space="preserve"> XE "Gateway" </w:instrText>
      </w:r>
      <w:r w:rsidR="00734A4B" w:rsidRPr="002D255C">
        <w:rPr>
          <w:rFonts w:ascii="Arial" w:hAnsi="Arial" w:cs="Arial"/>
          <w:sz w:val="22"/>
          <w:szCs w:val="22"/>
        </w:rPr>
        <w:fldChar w:fldCharType="end"/>
      </w:r>
      <w:r w:rsidRPr="002D255C">
        <w:rPr>
          <w:rFonts w:ascii="Arial" w:hAnsi="Arial" w:cs="Arial"/>
          <w:sz w:val="22"/>
          <w:szCs w:val="22"/>
        </w:rPr>
        <w:t xml:space="preserve"> is the responsibility. A secure mechanism (e.g., HTTPS</w:t>
      </w:r>
      <w:r w:rsidR="008F442B">
        <w:rPr>
          <w:rFonts w:ascii="Arial" w:hAnsi="Arial" w:cs="Arial"/>
          <w:sz w:val="22"/>
          <w:szCs w:val="22"/>
        </w:rPr>
        <w:fldChar w:fldCharType="begin"/>
      </w:r>
      <w:r w:rsidR="008F442B">
        <w:instrText xml:space="preserve"> XE "</w:instrText>
      </w:r>
      <w:r w:rsidR="008F442B" w:rsidRPr="004215C6">
        <w:rPr>
          <w:rFonts w:ascii="Arial" w:hAnsi="Arial" w:cs="Arial"/>
          <w:sz w:val="22"/>
          <w:szCs w:val="22"/>
        </w:rPr>
        <w:instrText>HTTPS</w:instrText>
      </w:r>
      <w:r w:rsidR="008F442B">
        <w:instrText xml:space="preserve">" </w:instrText>
      </w:r>
      <w:r w:rsidR="008F442B">
        <w:rPr>
          <w:rFonts w:ascii="Arial" w:hAnsi="Arial" w:cs="Arial"/>
          <w:sz w:val="22"/>
          <w:szCs w:val="22"/>
        </w:rPr>
        <w:fldChar w:fldCharType="end"/>
      </w:r>
      <w:r w:rsidRPr="002D255C">
        <w:rPr>
          <w:rFonts w:ascii="Arial" w:hAnsi="Arial" w:cs="Arial"/>
          <w:sz w:val="22"/>
          <w:szCs w:val="22"/>
        </w:rPr>
        <w:t>) is necessary.</w:t>
      </w:r>
    </w:p>
    <w:p w:rsidR="008978E6" w:rsidRPr="002D255C" w:rsidRDefault="008978E6" w:rsidP="00926193">
      <w:pPr>
        <w:pStyle w:val="ListParagraph"/>
        <w:numPr>
          <w:ilvl w:val="0"/>
          <w:numId w:val="12"/>
        </w:numPr>
        <w:rPr>
          <w:rFonts w:ascii="Arial" w:hAnsi="Arial" w:cs="Arial"/>
          <w:sz w:val="22"/>
          <w:szCs w:val="22"/>
        </w:rPr>
      </w:pPr>
      <w:r w:rsidRPr="002D255C">
        <w:rPr>
          <w:rFonts w:ascii="Arial" w:hAnsi="Arial" w:cs="Arial"/>
          <w:sz w:val="22"/>
          <w:szCs w:val="22"/>
        </w:rPr>
        <w:t>Asurion Schemas</w:t>
      </w:r>
      <w:r w:rsidR="00A71C10" w:rsidRPr="002D255C">
        <w:rPr>
          <w:rFonts w:ascii="Arial" w:hAnsi="Arial" w:cs="Arial"/>
          <w:sz w:val="22"/>
          <w:szCs w:val="22"/>
        </w:rPr>
        <w:fldChar w:fldCharType="begin"/>
      </w:r>
      <w:r w:rsidR="00A71C10" w:rsidRPr="002D255C">
        <w:rPr>
          <w:rFonts w:ascii="Arial" w:hAnsi="Arial" w:cs="Arial"/>
          <w:sz w:val="22"/>
          <w:szCs w:val="22"/>
        </w:rPr>
        <w:instrText xml:space="preserve"> XE "Requirements:Asurion Schemas" </w:instrText>
      </w:r>
      <w:r w:rsidR="00A71C10" w:rsidRPr="002D255C">
        <w:rPr>
          <w:rFonts w:ascii="Arial" w:hAnsi="Arial" w:cs="Arial"/>
          <w:sz w:val="22"/>
          <w:szCs w:val="22"/>
        </w:rPr>
        <w:fldChar w:fldCharType="end"/>
      </w:r>
    </w:p>
    <w:p w:rsidR="008978E6" w:rsidRPr="002D255C" w:rsidRDefault="00344F85" w:rsidP="00926193">
      <w:pPr>
        <w:pStyle w:val="ListParagraph"/>
        <w:numPr>
          <w:ilvl w:val="1"/>
          <w:numId w:val="12"/>
        </w:numPr>
        <w:rPr>
          <w:rFonts w:ascii="Arial" w:hAnsi="Arial" w:cs="Arial"/>
          <w:sz w:val="22"/>
          <w:szCs w:val="22"/>
        </w:rPr>
      </w:pPr>
      <w:r w:rsidRPr="002D255C">
        <w:rPr>
          <w:rFonts w:ascii="Arial" w:hAnsi="Arial" w:cs="Arial"/>
          <w:sz w:val="22"/>
          <w:szCs w:val="22"/>
        </w:rPr>
        <w:t>Vendor-clients must use the Asurion-supplied XML schemas and UI for the Subscriber Billing System.</w:t>
      </w:r>
    </w:p>
    <w:p w:rsidR="00344F85" w:rsidRPr="002D255C" w:rsidRDefault="00344F85" w:rsidP="00926193">
      <w:pPr>
        <w:pStyle w:val="ListParagraph"/>
        <w:numPr>
          <w:ilvl w:val="0"/>
          <w:numId w:val="12"/>
        </w:numPr>
        <w:rPr>
          <w:rFonts w:ascii="Arial" w:hAnsi="Arial" w:cs="Arial"/>
          <w:sz w:val="22"/>
          <w:szCs w:val="22"/>
        </w:rPr>
      </w:pPr>
      <w:r w:rsidRPr="002D255C">
        <w:rPr>
          <w:rFonts w:ascii="Arial" w:hAnsi="Arial" w:cs="Arial"/>
          <w:sz w:val="22"/>
          <w:szCs w:val="22"/>
        </w:rPr>
        <w:t>Standards Compliance</w:t>
      </w:r>
      <w:r w:rsidR="00A71C10" w:rsidRPr="002D255C">
        <w:rPr>
          <w:rFonts w:ascii="Arial" w:hAnsi="Arial" w:cs="Arial"/>
          <w:sz w:val="22"/>
          <w:szCs w:val="22"/>
        </w:rPr>
        <w:fldChar w:fldCharType="begin"/>
      </w:r>
      <w:r w:rsidR="00A71C10" w:rsidRPr="002D255C">
        <w:rPr>
          <w:rFonts w:ascii="Arial" w:hAnsi="Arial" w:cs="Arial"/>
          <w:sz w:val="22"/>
          <w:szCs w:val="22"/>
        </w:rPr>
        <w:instrText xml:space="preserve"> XE "Requirements:Standards Compliance" </w:instrText>
      </w:r>
      <w:r w:rsidR="00A71C10" w:rsidRPr="002D255C">
        <w:rPr>
          <w:rFonts w:ascii="Arial" w:hAnsi="Arial" w:cs="Arial"/>
          <w:sz w:val="22"/>
          <w:szCs w:val="22"/>
        </w:rPr>
        <w:fldChar w:fldCharType="end"/>
      </w:r>
    </w:p>
    <w:p w:rsidR="00344F85" w:rsidRPr="002D255C" w:rsidRDefault="00F62219" w:rsidP="00926193">
      <w:pPr>
        <w:pStyle w:val="ListParagraph"/>
        <w:numPr>
          <w:ilvl w:val="1"/>
          <w:numId w:val="12"/>
        </w:numPr>
        <w:rPr>
          <w:rFonts w:ascii="Arial" w:hAnsi="Arial" w:cs="Arial"/>
          <w:sz w:val="22"/>
          <w:szCs w:val="22"/>
        </w:rPr>
      </w:pPr>
      <w:r w:rsidRPr="002D255C">
        <w:rPr>
          <w:rFonts w:ascii="Arial" w:hAnsi="Arial" w:cs="Arial"/>
          <w:sz w:val="22"/>
          <w:szCs w:val="22"/>
        </w:rPr>
        <w:t xml:space="preserve">Asurion and </w:t>
      </w:r>
      <w:r w:rsidR="0008324C" w:rsidRPr="002D255C">
        <w:rPr>
          <w:rFonts w:ascii="Arial" w:hAnsi="Arial" w:cs="Arial"/>
          <w:sz w:val="22"/>
          <w:szCs w:val="22"/>
        </w:rPr>
        <w:t>customers comply</w:t>
      </w:r>
      <w:r w:rsidR="00344F85" w:rsidRPr="002D255C">
        <w:rPr>
          <w:rFonts w:ascii="Arial" w:hAnsi="Arial" w:cs="Arial"/>
          <w:sz w:val="22"/>
          <w:szCs w:val="22"/>
        </w:rPr>
        <w:t xml:space="preserve"> with Payment Card Industry (PCI</w:t>
      </w:r>
      <w:r w:rsidR="00426E6B">
        <w:rPr>
          <w:rFonts w:ascii="Arial" w:hAnsi="Arial" w:cs="Arial"/>
          <w:sz w:val="22"/>
          <w:szCs w:val="22"/>
        </w:rPr>
        <w:fldChar w:fldCharType="begin"/>
      </w:r>
      <w:r w:rsidR="00426E6B">
        <w:instrText xml:space="preserve"> XE "</w:instrText>
      </w:r>
      <w:r w:rsidR="00426E6B" w:rsidRPr="004270C0">
        <w:rPr>
          <w:sz w:val="20"/>
          <w:szCs w:val="20"/>
        </w:rPr>
        <w:instrText>PCI</w:instrText>
      </w:r>
      <w:r w:rsidR="00426E6B">
        <w:instrText xml:space="preserve">" </w:instrText>
      </w:r>
      <w:r w:rsidR="00426E6B">
        <w:rPr>
          <w:rFonts w:ascii="Arial" w:hAnsi="Arial" w:cs="Arial"/>
          <w:sz w:val="22"/>
          <w:szCs w:val="22"/>
        </w:rPr>
        <w:fldChar w:fldCharType="end"/>
      </w:r>
      <w:r w:rsidR="00344F85" w:rsidRPr="002D255C">
        <w:rPr>
          <w:rFonts w:ascii="Arial" w:hAnsi="Arial" w:cs="Arial"/>
          <w:sz w:val="22"/>
          <w:szCs w:val="22"/>
        </w:rPr>
        <w:t>) and Personally Identifiable Information (PII</w:t>
      </w:r>
      <w:r w:rsidR="00426E6B">
        <w:rPr>
          <w:rFonts w:ascii="Arial" w:hAnsi="Arial" w:cs="Arial"/>
          <w:sz w:val="22"/>
          <w:szCs w:val="22"/>
        </w:rPr>
        <w:fldChar w:fldCharType="begin"/>
      </w:r>
      <w:r w:rsidR="00426E6B">
        <w:instrText xml:space="preserve"> XE "</w:instrText>
      </w:r>
      <w:r w:rsidR="00426E6B" w:rsidRPr="000B4224">
        <w:rPr>
          <w:sz w:val="20"/>
          <w:szCs w:val="20"/>
        </w:rPr>
        <w:instrText>PII</w:instrText>
      </w:r>
      <w:r w:rsidR="00426E6B">
        <w:instrText xml:space="preserve">" </w:instrText>
      </w:r>
      <w:r w:rsidR="00426E6B">
        <w:rPr>
          <w:rFonts w:ascii="Arial" w:hAnsi="Arial" w:cs="Arial"/>
          <w:sz w:val="22"/>
          <w:szCs w:val="22"/>
        </w:rPr>
        <w:fldChar w:fldCharType="end"/>
      </w:r>
      <w:r w:rsidR="00344F85" w:rsidRPr="002D255C">
        <w:rPr>
          <w:rFonts w:ascii="Arial" w:hAnsi="Arial" w:cs="Arial"/>
          <w:sz w:val="22"/>
          <w:szCs w:val="22"/>
        </w:rPr>
        <w:t>) standards for data security.</w:t>
      </w:r>
    </w:p>
    <w:p w:rsidR="00134D9B" w:rsidRPr="002D255C" w:rsidRDefault="0008324C" w:rsidP="00926193">
      <w:pPr>
        <w:pStyle w:val="ListParagraph"/>
        <w:numPr>
          <w:ilvl w:val="0"/>
          <w:numId w:val="12"/>
        </w:numPr>
        <w:rPr>
          <w:rFonts w:ascii="Arial" w:hAnsi="Arial" w:cs="Arial"/>
          <w:sz w:val="22"/>
          <w:szCs w:val="22"/>
        </w:rPr>
      </w:pPr>
      <w:r w:rsidRPr="002D255C">
        <w:rPr>
          <w:rFonts w:ascii="Arial" w:hAnsi="Arial" w:cs="Arial"/>
          <w:sz w:val="22"/>
          <w:szCs w:val="22"/>
        </w:rPr>
        <w:t>System</w:t>
      </w:r>
      <w:r w:rsidR="00F62219" w:rsidRPr="002D255C">
        <w:rPr>
          <w:rFonts w:ascii="Arial" w:hAnsi="Arial" w:cs="Arial"/>
          <w:sz w:val="22"/>
          <w:szCs w:val="22"/>
        </w:rPr>
        <w:t xml:space="preserve"> User A</w:t>
      </w:r>
      <w:r w:rsidR="00A65C37" w:rsidRPr="002D255C">
        <w:rPr>
          <w:rFonts w:ascii="Arial" w:hAnsi="Arial" w:cs="Arial"/>
          <w:sz w:val="22"/>
          <w:szCs w:val="22"/>
        </w:rPr>
        <w:t>uthorization</w:t>
      </w:r>
      <w:r w:rsidR="00A71C10" w:rsidRPr="002D255C">
        <w:rPr>
          <w:rFonts w:ascii="Arial" w:hAnsi="Arial" w:cs="Arial"/>
          <w:sz w:val="22"/>
          <w:szCs w:val="22"/>
        </w:rPr>
        <w:fldChar w:fldCharType="begin"/>
      </w:r>
      <w:r w:rsidR="00A71C10" w:rsidRPr="002D255C">
        <w:rPr>
          <w:rFonts w:ascii="Arial" w:hAnsi="Arial" w:cs="Arial"/>
          <w:sz w:val="22"/>
          <w:szCs w:val="22"/>
        </w:rPr>
        <w:instrText xml:space="preserve"> XE "Requirements:User Authorization" </w:instrText>
      </w:r>
      <w:r w:rsidR="00A71C10" w:rsidRPr="002D255C">
        <w:rPr>
          <w:rFonts w:ascii="Arial" w:hAnsi="Arial" w:cs="Arial"/>
          <w:sz w:val="22"/>
          <w:szCs w:val="22"/>
        </w:rPr>
        <w:fldChar w:fldCharType="end"/>
      </w:r>
      <w:r w:rsidR="00A65C37" w:rsidRPr="002D255C">
        <w:rPr>
          <w:rFonts w:ascii="Arial" w:hAnsi="Arial" w:cs="Arial"/>
          <w:sz w:val="22"/>
          <w:szCs w:val="22"/>
        </w:rPr>
        <w:t xml:space="preserve">: </w:t>
      </w:r>
    </w:p>
    <w:p w:rsidR="00A65C37" w:rsidRPr="002D255C" w:rsidRDefault="00B82D49" w:rsidP="00926193">
      <w:pPr>
        <w:pStyle w:val="ListParagraph"/>
        <w:numPr>
          <w:ilvl w:val="1"/>
          <w:numId w:val="12"/>
        </w:numPr>
        <w:rPr>
          <w:rFonts w:ascii="Arial" w:hAnsi="Arial" w:cs="Arial"/>
          <w:sz w:val="22"/>
          <w:szCs w:val="22"/>
        </w:rPr>
      </w:pPr>
      <w:r w:rsidRPr="002D255C">
        <w:rPr>
          <w:rFonts w:ascii="Arial" w:hAnsi="Arial" w:cs="Arial"/>
          <w:sz w:val="22"/>
          <w:szCs w:val="22"/>
        </w:rPr>
        <w:t>Dependi</w:t>
      </w:r>
      <w:r w:rsidR="008978E6" w:rsidRPr="002D255C">
        <w:rPr>
          <w:rFonts w:ascii="Arial" w:hAnsi="Arial" w:cs="Arial"/>
          <w:sz w:val="22"/>
          <w:szCs w:val="22"/>
        </w:rPr>
        <w:t xml:space="preserve">ng upon their responsibilities, </w:t>
      </w:r>
      <w:r w:rsidRPr="002D255C">
        <w:rPr>
          <w:rFonts w:ascii="Arial" w:hAnsi="Arial" w:cs="Arial"/>
          <w:sz w:val="22"/>
          <w:szCs w:val="22"/>
        </w:rPr>
        <w:t>u</w:t>
      </w:r>
      <w:r w:rsidR="00A65C37" w:rsidRPr="002D255C">
        <w:rPr>
          <w:rFonts w:ascii="Arial" w:hAnsi="Arial" w:cs="Arial"/>
          <w:sz w:val="22"/>
          <w:szCs w:val="22"/>
        </w:rPr>
        <w:t xml:space="preserve">sers must be authorized </w:t>
      </w:r>
      <w:r w:rsidR="007A4D00" w:rsidRPr="002D255C">
        <w:rPr>
          <w:rFonts w:ascii="Arial" w:hAnsi="Arial" w:cs="Arial"/>
          <w:sz w:val="22"/>
          <w:szCs w:val="22"/>
        </w:rPr>
        <w:t xml:space="preserve">for appropriate </w:t>
      </w:r>
      <w:r w:rsidR="00A65C37" w:rsidRPr="002D255C">
        <w:rPr>
          <w:rFonts w:ascii="Arial" w:hAnsi="Arial" w:cs="Arial"/>
          <w:sz w:val="22"/>
          <w:szCs w:val="22"/>
        </w:rPr>
        <w:t>access t</w:t>
      </w:r>
      <w:r w:rsidRPr="002D255C">
        <w:rPr>
          <w:rFonts w:ascii="Arial" w:hAnsi="Arial" w:cs="Arial"/>
          <w:sz w:val="22"/>
          <w:szCs w:val="22"/>
        </w:rPr>
        <w:t xml:space="preserve">o the </w:t>
      </w:r>
      <w:r w:rsidR="00E836A6" w:rsidRPr="002D255C">
        <w:rPr>
          <w:rFonts w:ascii="Arial" w:hAnsi="Arial" w:cs="Arial"/>
          <w:sz w:val="22"/>
          <w:szCs w:val="22"/>
        </w:rPr>
        <w:t>Subscriber Billing System</w:t>
      </w:r>
      <w:r w:rsidRPr="002D255C">
        <w:rPr>
          <w:rFonts w:ascii="Arial" w:hAnsi="Arial" w:cs="Arial"/>
          <w:sz w:val="22"/>
          <w:szCs w:val="22"/>
        </w:rPr>
        <w:t>.</w:t>
      </w:r>
    </w:p>
    <w:p w:rsidR="00A65C37" w:rsidRDefault="00A65C37" w:rsidP="00447A97">
      <w:pPr>
        <w:pStyle w:val="Heading2"/>
        <w:spacing w:before="120"/>
      </w:pPr>
      <w:bookmarkStart w:id="17" w:name="_Toc312235362"/>
      <w:bookmarkStart w:id="18" w:name="_Toc191716335"/>
      <w:bookmarkStart w:id="19" w:name="_Toc241855319"/>
      <w:r w:rsidRPr="009318FB">
        <w:lastRenderedPageBreak/>
        <w:t>Assumptions</w:t>
      </w:r>
      <w:bookmarkEnd w:id="17"/>
    </w:p>
    <w:p w:rsidR="00A65C37" w:rsidRDefault="00A65C37" w:rsidP="00A65C37">
      <w:pPr>
        <w:keepNext/>
        <w:spacing w:after="120"/>
      </w:pPr>
      <w:r>
        <w:t xml:space="preserve">Asurion Subscriber Billing System </w:t>
      </w:r>
      <w:r w:rsidR="00F62219">
        <w:t>operations assume the following:</w:t>
      </w:r>
    </w:p>
    <w:p w:rsidR="00F62219" w:rsidRPr="0070790E" w:rsidRDefault="00F62219" w:rsidP="00926193">
      <w:pPr>
        <w:pStyle w:val="ListParagraph"/>
        <w:keepNext/>
        <w:numPr>
          <w:ilvl w:val="0"/>
          <w:numId w:val="16"/>
        </w:numPr>
        <w:spacing w:after="120"/>
        <w:rPr>
          <w:rFonts w:ascii="Arial" w:hAnsi="Arial" w:cs="Arial"/>
          <w:sz w:val="22"/>
          <w:szCs w:val="22"/>
        </w:rPr>
      </w:pPr>
      <w:r w:rsidRPr="0070790E">
        <w:rPr>
          <w:rFonts w:ascii="Arial" w:hAnsi="Arial" w:cs="Arial"/>
          <w:sz w:val="22"/>
          <w:szCs w:val="22"/>
        </w:rPr>
        <w:t xml:space="preserve">The Asurion IT and business organizations will assign the features needed </w:t>
      </w:r>
      <w:proofErr w:type="gramStart"/>
      <w:r w:rsidRPr="0070790E">
        <w:rPr>
          <w:rFonts w:ascii="Arial" w:hAnsi="Arial" w:cs="Arial"/>
          <w:sz w:val="22"/>
          <w:szCs w:val="22"/>
        </w:rPr>
        <w:t>for each integration</w:t>
      </w:r>
      <w:proofErr w:type="gramEnd"/>
      <w:r w:rsidRPr="0070790E">
        <w:rPr>
          <w:rFonts w:ascii="Arial" w:hAnsi="Arial" w:cs="Arial"/>
          <w:sz w:val="22"/>
          <w:szCs w:val="22"/>
        </w:rPr>
        <w:t>.</w:t>
      </w:r>
    </w:p>
    <w:p w:rsidR="00F62219" w:rsidRPr="0070790E" w:rsidRDefault="00F62219" w:rsidP="00926193">
      <w:pPr>
        <w:pStyle w:val="ListParagraph"/>
        <w:keepNext/>
        <w:numPr>
          <w:ilvl w:val="0"/>
          <w:numId w:val="16"/>
        </w:numPr>
        <w:spacing w:after="120"/>
        <w:rPr>
          <w:rFonts w:ascii="Arial" w:hAnsi="Arial" w:cs="Arial"/>
          <w:sz w:val="22"/>
          <w:szCs w:val="22"/>
        </w:rPr>
      </w:pPr>
      <w:r w:rsidRPr="0070790E">
        <w:rPr>
          <w:rFonts w:ascii="Arial" w:hAnsi="Arial" w:cs="Arial"/>
          <w:sz w:val="22"/>
          <w:szCs w:val="22"/>
        </w:rPr>
        <w:t>Extraction, Transform, and Load (ETL)</w:t>
      </w:r>
      <w:r w:rsidR="00A71C10" w:rsidRPr="0070790E">
        <w:rPr>
          <w:rFonts w:ascii="Arial" w:hAnsi="Arial" w:cs="Arial"/>
          <w:sz w:val="22"/>
          <w:szCs w:val="22"/>
        </w:rPr>
        <w:fldChar w:fldCharType="begin"/>
      </w:r>
      <w:r w:rsidR="00A71C10" w:rsidRPr="0070790E">
        <w:rPr>
          <w:rFonts w:ascii="Arial" w:hAnsi="Arial" w:cs="Arial"/>
          <w:sz w:val="22"/>
          <w:szCs w:val="22"/>
        </w:rPr>
        <w:instrText xml:space="preserve"> XE "Extraction, Transform, and Load (ETL)"</w:instrText>
      </w:r>
      <w:r w:rsidR="00397DC2">
        <w:rPr>
          <w:rFonts w:ascii="Arial" w:hAnsi="Arial" w:cs="Arial"/>
          <w:sz w:val="22"/>
          <w:szCs w:val="22"/>
        </w:rPr>
        <w:instrText xml:space="preserve"> </w:instrText>
      </w:r>
      <w:r w:rsidR="00A71C10" w:rsidRPr="0070790E">
        <w:rPr>
          <w:rFonts w:ascii="Arial" w:hAnsi="Arial" w:cs="Arial"/>
          <w:sz w:val="22"/>
          <w:szCs w:val="22"/>
        </w:rPr>
        <w:fldChar w:fldCharType="end"/>
      </w:r>
      <w:r w:rsidRPr="0070790E">
        <w:rPr>
          <w:rFonts w:ascii="Arial" w:hAnsi="Arial" w:cs="Arial"/>
          <w:sz w:val="22"/>
          <w:szCs w:val="22"/>
        </w:rPr>
        <w:t xml:space="preserve"> </w:t>
      </w:r>
      <w:r w:rsidR="00447A97" w:rsidRPr="0070790E">
        <w:rPr>
          <w:rFonts w:ascii="Arial" w:hAnsi="Arial" w:cs="Arial"/>
          <w:sz w:val="22"/>
          <w:szCs w:val="22"/>
        </w:rPr>
        <w:t>services are available.</w:t>
      </w:r>
    </w:p>
    <w:p w:rsidR="00654A89" w:rsidRPr="0070790E" w:rsidRDefault="00654A89" w:rsidP="00926193">
      <w:pPr>
        <w:pStyle w:val="ListParagraph"/>
        <w:keepNext/>
        <w:numPr>
          <w:ilvl w:val="0"/>
          <w:numId w:val="16"/>
        </w:numPr>
        <w:spacing w:after="120"/>
        <w:rPr>
          <w:rFonts w:ascii="Arial" w:hAnsi="Arial" w:cs="Arial"/>
          <w:sz w:val="22"/>
          <w:szCs w:val="22"/>
        </w:rPr>
      </w:pPr>
      <w:r w:rsidRPr="0070790E">
        <w:rPr>
          <w:rFonts w:ascii="Arial" w:hAnsi="Arial" w:cs="Arial"/>
          <w:sz w:val="22"/>
          <w:szCs w:val="22"/>
        </w:rPr>
        <w:t>Asurion Disaster Recovery</w:t>
      </w:r>
      <w:r w:rsidR="008F442B">
        <w:rPr>
          <w:rFonts w:ascii="Arial" w:hAnsi="Arial" w:cs="Arial"/>
          <w:sz w:val="22"/>
          <w:szCs w:val="22"/>
        </w:rPr>
        <w:fldChar w:fldCharType="begin"/>
      </w:r>
      <w:r w:rsidR="008F442B">
        <w:instrText xml:space="preserve"> XE "</w:instrText>
      </w:r>
      <w:r w:rsidR="008F442B" w:rsidRPr="00D604AD">
        <w:instrText>Disaster Recovery (DR)</w:instrText>
      </w:r>
      <w:r w:rsidR="008F442B">
        <w:instrText xml:space="preserve">" </w:instrText>
      </w:r>
      <w:r w:rsidR="008F442B">
        <w:rPr>
          <w:rFonts w:ascii="Arial" w:hAnsi="Arial" w:cs="Arial"/>
          <w:sz w:val="22"/>
          <w:szCs w:val="22"/>
        </w:rPr>
        <w:fldChar w:fldCharType="end"/>
      </w:r>
      <w:r w:rsidRPr="0070790E">
        <w:rPr>
          <w:rFonts w:ascii="Arial" w:hAnsi="Arial" w:cs="Arial"/>
          <w:sz w:val="22"/>
          <w:szCs w:val="22"/>
        </w:rPr>
        <w:t xml:space="preserve"> (DR)</w:t>
      </w:r>
      <w:r w:rsidR="00A71C10" w:rsidRPr="0070790E">
        <w:rPr>
          <w:rFonts w:ascii="Arial" w:hAnsi="Arial" w:cs="Arial"/>
          <w:sz w:val="22"/>
          <w:szCs w:val="22"/>
        </w:rPr>
        <w:fldChar w:fldCharType="begin"/>
      </w:r>
      <w:r w:rsidR="00A71C10" w:rsidRPr="0070790E">
        <w:rPr>
          <w:rFonts w:ascii="Arial" w:hAnsi="Arial" w:cs="Arial"/>
          <w:sz w:val="22"/>
          <w:szCs w:val="22"/>
        </w:rPr>
        <w:instrText xml:space="preserve"> XE "Disaster Recovery (DR)" </w:instrText>
      </w:r>
      <w:r w:rsidR="00A71C10" w:rsidRPr="0070790E">
        <w:rPr>
          <w:rFonts w:ascii="Arial" w:hAnsi="Arial" w:cs="Arial"/>
          <w:sz w:val="22"/>
          <w:szCs w:val="22"/>
        </w:rPr>
        <w:fldChar w:fldCharType="end"/>
      </w:r>
      <w:r w:rsidRPr="0070790E">
        <w:rPr>
          <w:rFonts w:ascii="Arial" w:hAnsi="Arial" w:cs="Arial"/>
          <w:sz w:val="22"/>
          <w:szCs w:val="22"/>
        </w:rPr>
        <w:t xml:space="preserve"> processes are acceptable.</w:t>
      </w:r>
    </w:p>
    <w:p w:rsidR="0088736F" w:rsidRPr="0070790E" w:rsidRDefault="0088736F" w:rsidP="00926193">
      <w:pPr>
        <w:pStyle w:val="ListParagraph"/>
        <w:keepNext/>
        <w:numPr>
          <w:ilvl w:val="0"/>
          <w:numId w:val="16"/>
        </w:numPr>
        <w:spacing w:after="120"/>
        <w:rPr>
          <w:rFonts w:ascii="Arial" w:hAnsi="Arial" w:cs="Arial"/>
          <w:sz w:val="22"/>
          <w:szCs w:val="22"/>
        </w:rPr>
      </w:pPr>
      <w:r w:rsidRPr="0070790E">
        <w:rPr>
          <w:rFonts w:ascii="Arial" w:hAnsi="Arial" w:cs="Arial"/>
          <w:sz w:val="22"/>
          <w:szCs w:val="22"/>
        </w:rPr>
        <w:t>Any third party connectivity</w:t>
      </w:r>
      <w:r w:rsidR="00A71C10" w:rsidRPr="00397DC2">
        <w:rPr>
          <w:rFonts w:ascii="Arial" w:hAnsi="Arial" w:cs="Arial"/>
          <w:sz w:val="22"/>
          <w:szCs w:val="22"/>
        </w:rPr>
        <w:fldChar w:fldCharType="begin"/>
      </w:r>
      <w:r w:rsidR="00397DC2">
        <w:rPr>
          <w:rFonts w:ascii="Arial" w:hAnsi="Arial" w:cs="Arial"/>
          <w:sz w:val="22"/>
          <w:szCs w:val="22"/>
        </w:rPr>
        <w:instrText xml:space="preserve"> XE "Third Party C</w:instrText>
      </w:r>
      <w:r w:rsidR="00A71C10" w:rsidRPr="00397DC2">
        <w:rPr>
          <w:rFonts w:ascii="Arial" w:hAnsi="Arial" w:cs="Arial"/>
          <w:sz w:val="22"/>
          <w:szCs w:val="22"/>
        </w:rPr>
        <w:instrText xml:space="preserve">onnectivity" </w:instrText>
      </w:r>
      <w:r w:rsidR="00A71C10" w:rsidRPr="00397DC2">
        <w:rPr>
          <w:rFonts w:ascii="Arial" w:hAnsi="Arial" w:cs="Arial"/>
          <w:sz w:val="22"/>
          <w:szCs w:val="22"/>
        </w:rPr>
        <w:fldChar w:fldCharType="end"/>
      </w:r>
      <w:r w:rsidRPr="0070790E">
        <w:rPr>
          <w:rFonts w:ascii="Arial" w:hAnsi="Arial" w:cs="Arial"/>
          <w:sz w:val="22"/>
          <w:szCs w:val="22"/>
        </w:rPr>
        <w:t xml:space="preserve"> is highly available and fault tolerant for all data centers.</w:t>
      </w:r>
    </w:p>
    <w:p w:rsidR="00A65C37" w:rsidRDefault="00A65C37" w:rsidP="001D35D0">
      <w:pPr>
        <w:pStyle w:val="Heading2"/>
        <w:spacing w:before="120"/>
        <w:rPr>
          <w:rFonts w:ascii="Trebuchet MS" w:hAnsi="Trebuchet MS"/>
        </w:rPr>
      </w:pPr>
      <w:bookmarkStart w:id="20" w:name="_Toc241855320"/>
      <w:bookmarkStart w:id="21" w:name="_Toc312235363"/>
      <w:bookmarkEnd w:id="18"/>
      <w:bookmarkEnd w:id="19"/>
      <w:r w:rsidRPr="009318FB">
        <w:rPr>
          <w:rFonts w:ascii="Trebuchet MS" w:hAnsi="Trebuchet MS"/>
        </w:rPr>
        <w:t>Constraints</w:t>
      </w:r>
      <w:bookmarkEnd w:id="20"/>
      <w:r>
        <w:rPr>
          <w:rFonts w:ascii="Trebuchet MS" w:hAnsi="Trebuchet MS"/>
        </w:rPr>
        <w:t xml:space="preserve"> and Risks</w:t>
      </w:r>
      <w:bookmarkEnd w:id="21"/>
    </w:p>
    <w:p w:rsidR="00A65C37" w:rsidRPr="00447A97" w:rsidRDefault="00A65C37" w:rsidP="001D35D0">
      <w:pPr>
        <w:keepNext/>
        <w:rPr>
          <w:szCs w:val="22"/>
        </w:rPr>
      </w:pPr>
      <w:r>
        <w:t xml:space="preserve">As the following list of possible constraints/risks and </w:t>
      </w:r>
      <w:r w:rsidR="0008324C">
        <w:t>resolutions indicate</w:t>
      </w:r>
      <w:r>
        <w:t>, Asurion can continue to provide Subscriber Billing System services at times of</w:t>
      </w:r>
      <w:r w:rsidR="00447A97">
        <w:t xml:space="preserve"> unexpected </w:t>
      </w:r>
      <w:r w:rsidR="00447A97" w:rsidRPr="00447A97">
        <w:rPr>
          <w:szCs w:val="22"/>
        </w:rPr>
        <w:t>delays or disasters.</w:t>
      </w:r>
    </w:p>
    <w:p w:rsidR="00447A97" w:rsidRPr="00447A97" w:rsidRDefault="00447A97" w:rsidP="001D35D0">
      <w:pPr>
        <w:pStyle w:val="ListParagraph"/>
        <w:keepNext/>
        <w:numPr>
          <w:ilvl w:val="0"/>
          <w:numId w:val="17"/>
        </w:numPr>
        <w:rPr>
          <w:sz w:val="22"/>
          <w:szCs w:val="22"/>
        </w:rPr>
      </w:pPr>
      <w:r w:rsidRPr="00447A97">
        <w:rPr>
          <w:rFonts w:ascii="Arial" w:hAnsi="Arial" w:cs="Arial"/>
          <w:sz w:val="22"/>
          <w:szCs w:val="22"/>
        </w:rPr>
        <w:t>Natural disasters or other shutdowns affecting the product work site—Asurion’s stand</w:t>
      </w:r>
      <w:r w:rsidR="00654A89">
        <w:rPr>
          <w:rFonts w:ascii="Arial" w:hAnsi="Arial" w:cs="Arial"/>
          <w:sz w:val="22"/>
          <w:szCs w:val="22"/>
        </w:rPr>
        <w:t xml:space="preserve">ard </w:t>
      </w:r>
      <w:r w:rsidRPr="00447A97">
        <w:rPr>
          <w:rFonts w:ascii="Arial" w:hAnsi="Arial" w:cs="Arial"/>
          <w:sz w:val="22"/>
          <w:szCs w:val="22"/>
        </w:rPr>
        <w:t>D</w:t>
      </w:r>
      <w:r w:rsidR="00654A89">
        <w:rPr>
          <w:rFonts w:ascii="Arial" w:hAnsi="Arial" w:cs="Arial"/>
          <w:sz w:val="22"/>
          <w:szCs w:val="22"/>
        </w:rPr>
        <w:t>R</w:t>
      </w:r>
      <w:r w:rsidR="00A71C10">
        <w:rPr>
          <w:rFonts w:ascii="Arial" w:hAnsi="Arial" w:cs="Arial"/>
          <w:sz w:val="22"/>
          <w:szCs w:val="22"/>
        </w:rPr>
        <w:fldChar w:fldCharType="begin"/>
      </w:r>
      <w:r w:rsidR="00A71C10">
        <w:instrText xml:space="preserve"> XE "</w:instrText>
      </w:r>
      <w:r w:rsidR="00A71C10" w:rsidRPr="000518E2">
        <w:rPr>
          <w:rFonts w:ascii="Arial" w:hAnsi="Arial" w:cs="Arial"/>
          <w:sz w:val="22"/>
          <w:szCs w:val="22"/>
        </w:rPr>
        <w:instrText>DR</w:instrText>
      </w:r>
      <w:r w:rsidR="00A71C10">
        <w:instrText xml:space="preserve">" </w:instrText>
      </w:r>
      <w:r w:rsidR="00A71C10">
        <w:rPr>
          <w:rFonts w:ascii="Arial" w:hAnsi="Arial" w:cs="Arial"/>
          <w:sz w:val="22"/>
          <w:szCs w:val="22"/>
        </w:rPr>
        <w:fldChar w:fldCharType="end"/>
      </w:r>
      <w:r w:rsidR="00654A89">
        <w:rPr>
          <w:rFonts w:ascii="Arial" w:hAnsi="Arial" w:cs="Arial"/>
          <w:sz w:val="22"/>
          <w:szCs w:val="22"/>
        </w:rPr>
        <w:t xml:space="preserve"> processes</w:t>
      </w:r>
      <w:r w:rsidRPr="00447A97">
        <w:rPr>
          <w:rFonts w:ascii="Arial" w:hAnsi="Arial" w:cs="Arial"/>
          <w:sz w:val="22"/>
          <w:szCs w:val="22"/>
        </w:rPr>
        <w:t xml:space="preserve"> assure reliable service</w:t>
      </w:r>
      <w:r w:rsidR="00654A89">
        <w:rPr>
          <w:rFonts w:ascii="Arial" w:hAnsi="Arial" w:cs="Arial"/>
          <w:sz w:val="22"/>
          <w:szCs w:val="22"/>
        </w:rPr>
        <w:t>s</w:t>
      </w:r>
      <w:r w:rsidRPr="00447A97">
        <w:rPr>
          <w:rFonts w:ascii="Arial" w:hAnsi="Arial" w:cs="Arial"/>
          <w:sz w:val="22"/>
          <w:szCs w:val="22"/>
        </w:rPr>
        <w:t>.</w:t>
      </w:r>
    </w:p>
    <w:p w:rsidR="00447A97" w:rsidRPr="00447A97" w:rsidRDefault="00447A97" w:rsidP="001D35D0">
      <w:pPr>
        <w:pStyle w:val="ListParagraph"/>
        <w:keepNext/>
        <w:numPr>
          <w:ilvl w:val="0"/>
          <w:numId w:val="17"/>
        </w:numPr>
        <w:rPr>
          <w:sz w:val="22"/>
          <w:szCs w:val="22"/>
        </w:rPr>
      </w:pPr>
      <w:r>
        <w:rPr>
          <w:rFonts w:ascii="Arial" w:hAnsi="Arial" w:cs="Arial"/>
          <w:sz w:val="22"/>
          <w:szCs w:val="22"/>
        </w:rPr>
        <w:t>Data Security</w:t>
      </w:r>
      <w:r w:rsidR="001D35D0">
        <w:rPr>
          <w:rFonts w:ascii="Arial" w:hAnsi="Arial" w:cs="Arial"/>
          <w:sz w:val="22"/>
          <w:szCs w:val="22"/>
        </w:rPr>
        <w:fldChar w:fldCharType="begin"/>
      </w:r>
      <w:r w:rsidR="001D35D0">
        <w:instrText xml:space="preserve"> XE "</w:instrText>
      </w:r>
      <w:r w:rsidR="001D35D0" w:rsidRPr="00874CC1">
        <w:rPr>
          <w:rFonts w:ascii="Arial" w:hAnsi="Arial" w:cs="Arial"/>
          <w:sz w:val="22"/>
          <w:szCs w:val="22"/>
        </w:rPr>
        <w:instrText>Data Security</w:instrText>
      </w:r>
      <w:r w:rsidR="001D35D0">
        <w:instrText xml:space="preserve">" </w:instrText>
      </w:r>
      <w:r w:rsidR="001D35D0">
        <w:rPr>
          <w:rFonts w:ascii="Arial" w:hAnsi="Arial" w:cs="Arial"/>
          <w:sz w:val="22"/>
          <w:szCs w:val="22"/>
        </w:rPr>
        <w:fldChar w:fldCharType="end"/>
      </w:r>
      <w:r w:rsidRPr="00447A97">
        <w:rPr>
          <w:rFonts w:ascii="Arial" w:hAnsi="Arial" w:cs="Arial"/>
          <w:sz w:val="22"/>
          <w:szCs w:val="22"/>
        </w:rPr>
        <w:t>—</w:t>
      </w:r>
      <w:r>
        <w:rPr>
          <w:rFonts w:ascii="Arial" w:hAnsi="Arial" w:cs="Arial"/>
          <w:sz w:val="22"/>
          <w:szCs w:val="22"/>
        </w:rPr>
        <w:t xml:space="preserve"> </w:t>
      </w:r>
      <w:r w:rsidRPr="00447A97">
        <w:rPr>
          <w:rFonts w:ascii="Arial" w:hAnsi="Arial" w:cs="Arial"/>
          <w:sz w:val="22"/>
          <w:szCs w:val="22"/>
        </w:rPr>
        <w:t>Asurion will conform to all “safe harbor” data storage requirements for separating Asurion data from Client data.</w:t>
      </w:r>
    </w:p>
    <w:p w:rsidR="00A65C37" w:rsidRDefault="00A65C37" w:rsidP="001D35D0">
      <w:pPr>
        <w:keepNext/>
        <w:spacing w:before="120"/>
        <w:rPr>
          <w:b/>
        </w:rPr>
      </w:pPr>
      <w:bookmarkStart w:id="22" w:name="_Toc164067497"/>
      <w:r>
        <w:rPr>
          <w:b/>
        </w:rPr>
        <w:t xml:space="preserve">Also </w:t>
      </w:r>
      <w:r w:rsidRPr="003E3423">
        <w:rPr>
          <w:b/>
        </w:rPr>
        <w:t>See</w:t>
      </w:r>
    </w:p>
    <w:p w:rsidR="00A65C37" w:rsidRPr="00263F9A" w:rsidRDefault="00A65C37" w:rsidP="001D35D0">
      <w:pPr>
        <w:keepNext/>
        <w:rPr>
          <w:b/>
        </w:rPr>
      </w:pPr>
      <w:r>
        <w:t xml:space="preserve">For lists of identified client-specific constraints and risks, refer to Asurion Risk Management documents located at </w:t>
      </w:r>
    </w:p>
    <w:p w:rsidR="00A65C37" w:rsidRDefault="00BF7E50" w:rsidP="00A65C37">
      <w:hyperlink r:id="rId15" w:history="1">
        <w:r w:rsidR="00A65C37" w:rsidRPr="004536BA">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05%2DSprints%2FRisk%20Management</w:t>
        </w:r>
      </w:hyperlink>
      <w:r w:rsidR="00A65C37">
        <w:t>.</w:t>
      </w:r>
    </w:p>
    <w:p w:rsidR="006A6E13" w:rsidRDefault="006A6E13" w:rsidP="00E4101C">
      <w:pPr>
        <w:pStyle w:val="Heading1"/>
        <w:widowControl w:val="0"/>
      </w:pPr>
      <w:bookmarkStart w:id="23" w:name="_Ref310432926"/>
      <w:bookmarkStart w:id="24" w:name="_Toc312235364"/>
      <w:bookmarkEnd w:id="22"/>
      <w:r>
        <w:t>Asurion Subscriber Billing System Overviews</w:t>
      </w:r>
      <w:bookmarkEnd w:id="23"/>
      <w:bookmarkEnd w:id="24"/>
    </w:p>
    <w:p w:rsidR="006A6E13" w:rsidRPr="00240B2A" w:rsidRDefault="006A6E13" w:rsidP="00E4101C">
      <w:pPr>
        <w:pStyle w:val="TableTextCharChar"/>
        <w:keepNext/>
        <w:widowControl w:val="0"/>
        <w:rPr>
          <w:rFonts w:ascii="Arial" w:hAnsi="Arial" w:cs="Arial"/>
          <w:sz w:val="22"/>
          <w:szCs w:val="22"/>
        </w:rPr>
      </w:pPr>
      <w:r w:rsidRPr="00240B2A">
        <w:rPr>
          <w:rFonts w:ascii="Arial" w:hAnsi="Arial" w:cs="Arial"/>
          <w:sz w:val="22"/>
          <w:szCs w:val="22"/>
        </w:rPr>
        <w:t>This section provides high</w:t>
      </w:r>
      <w:bookmarkStart w:id="25" w:name="_GoBack"/>
      <w:bookmarkEnd w:id="25"/>
      <w:r w:rsidRPr="00240B2A">
        <w:rPr>
          <w:rFonts w:ascii="Arial" w:hAnsi="Arial" w:cs="Arial"/>
          <w:sz w:val="22"/>
          <w:szCs w:val="22"/>
        </w:rPr>
        <w:t xml:space="preserve">-level overviews of </w:t>
      </w:r>
      <w:r w:rsidR="00BA6332" w:rsidRPr="00240B2A">
        <w:rPr>
          <w:rFonts w:ascii="Arial" w:hAnsi="Arial" w:cs="Arial"/>
          <w:sz w:val="22"/>
          <w:szCs w:val="22"/>
        </w:rPr>
        <w:t xml:space="preserve">the following </w:t>
      </w:r>
      <w:r w:rsidRPr="00240B2A">
        <w:rPr>
          <w:rFonts w:ascii="Arial" w:hAnsi="Arial" w:cs="Arial"/>
          <w:sz w:val="22"/>
          <w:szCs w:val="22"/>
        </w:rPr>
        <w:t>Asurion Subscriber Billing System services</w:t>
      </w:r>
      <w:r w:rsidR="00BA6332" w:rsidRPr="00240B2A">
        <w:rPr>
          <w:rFonts w:ascii="Arial" w:hAnsi="Arial" w:cs="Arial"/>
          <w:sz w:val="22"/>
          <w:szCs w:val="22"/>
        </w:rPr>
        <w:t>:</w:t>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t>Finance Service</w:t>
      </w:r>
    </w:p>
    <w:p w:rsidR="00E4101C" w:rsidRPr="00240B2A" w:rsidRDefault="00E4101C" w:rsidP="00E4101C">
      <w:pPr>
        <w:pStyle w:val="ListParagraph"/>
        <w:keepNext/>
        <w:widowControl w:val="0"/>
        <w:numPr>
          <w:ilvl w:val="0"/>
          <w:numId w:val="11"/>
        </w:numPr>
        <w:spacing w:after="120"/>
        <w:rPr>
          <w:rFonts w:ascii="Arial" w:hAnsi="Arial" w:cs="Arial"/>
          <w:sz w:val="22"/>
          <w:szCs w:val="22"/>
        </w:rPr>
      </w:pPr>
      <w:r w:rsidRPr="00240B2A">
        <w:rPr>
          <w:rFonts w:ascii="Arial" w:hAnsi="Arial" w:cs="Arial"/>
          <w:sz w:val="22"/>
          <w:szCs w:val="22"/>
        </w:rPr>
        <w:fldChar w:fldCharType="begin"/>
      </w:r>
      <w:r w:rsidRPr="00240B2A">
        <w:rPr>
          <w:rFonts w:ascii="Arial" w:hAnsi="Arial" w:cs="Arial"/>
          <w:sz w:val="22"/>
          <w:szCs w:val="22"/>
        </w:rPr>
        <w:instrText xml:space="preserve"> REF _Ref310430005 \h  \* MERGEFORMAT </w:instrText>
      </w:r>
      <w:r w:rsidRPr="00240B2A">
        <w:rPr>
          <w:rFonts w:ascii="Arial" w:hAnsi="Arial" w:cs="Arial"/>
          <w:sz w:val="22"/>
          <w:szCs w:val="22"/>
        </w:rPr>
      </w:r>
      <w:r w:rsidRPr="00240B2A">
        <w:rPr>
          <w:rFonts w:ascii="Arial" w:hAnsi="Arial" w:cs="Arial"/>
          <w:sz w:val="22"/>
          <w:szCs w:val="22"/>
        </w:rPr>
        <w:fldChar w:fldCharType="separate"/>
      </w:r>
      <w:r w:rsidRPr="00736258">
        <w:rPr>
          <w:rFonts w:ascii="Arial" w:hAnsi="Arial" w:cs="Arial"/>
          <w:sz w:val="22"/>
          <w:szCs w:val="22"/>
        </w:rPr>
        <w:t xml:space="preserve">CancelPremium </w:t>
      </w:r>
      <w:r>
        <w:t>API Service</w:t>
      </w:r>
      <w:r w:rsidRPr="00240B2A">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sidRPr="00240B2A">
        <w:rPr>
          <w:rFonts w:ascii="Arial" w:hAnsi="Arial" w:cs="Arial"/>
          <w:sz w:val="22"/>
          <w:szCs w:val="22"/>
        </w:rPr>
        <w:fldChar w:fldCharType="begin"/>
      </w:r>
      <w:r w:rsidRPr="00240B2A">
        <w:rPr>
          <w:rFonts w:ascii="Arial" w:hAnsi="Arial" w:cs="Arial"/>
          <w:sz w:val="22"/>
          <w:szCs w:val="22"/>
        </w:rPr>
        <w:instrText xml:space="preserve"> REF _Ref310430017 \h  \* MERGEFORMAT </w:instrText>
      </w:r>
      <w:r w:rsidRPr="00240B2A">
        <w:rPr>
          <w:rFonts w:ascii="Arial" w:hAnsi="Arial" w:cs="Arial"/>
          <w:sz w:val="22"/>
          <w:szCs w:val="22"/>
        </w:rPr>
      </w:r>
      <w:r w:rsidRPr="00240B2A">
        <w:rPr>
          <w:rFonts w:ascii="Arial" w:hAnsi="Arial" w:cs="Arial"/>
          <w:sz w:val="22"/>
          <w:szCs w:val="22"/>
        </w:rPr>
        <w:fldChar w:fldCharType="separate"/>
      </w:r>
      <w:r w:rsidRPr="00736258">
        <w:rPr>
          <w:rFonts w:ascii="Arial" w:hAnsi="Arial" w:cs="Arial"/>
          <w:sz w:val="22"/>
          <w:szCs w:val="22"/>
        </w:rPr>
        <w:t>GetClientHashValue API Service</w:t>
      </w:r>
      <w:r w:rsidRPr="00240B2A">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_Ref311186413 \h </w:instrText>
      </w:r>
      <w:r>
        <w:rPr>
          <w:rFonts w:ascii="Arial" w:hAnsi="Arial" w:cs="Arial"/>
          <w:sz w:val="22"/>
          <w:szCs w:val="22"/>
        </w:rPr>
      </w:r>
      <w:r>
        <w:rPr>
          <w:rFonts w:ascii="Arial" w:hAnsi="Arial" w:cs="Arial"/>
          <w:sz w:val="22"/>
          <w:szCs w:val="22"/>
        </w:rPr>
        <w:fldChar w:fldCharType="separate"/>
      </w:r>
      <w:r>
        <w:t>GetContract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_Ref311467571 \h </w:instrText>
      </w:r>
      <w:r>
        <w:rPr>
          <w:rFonts w:ascii="Arial" w:hAnsi="Arial" w:cs="Arial"/>
          <w:sz w:val="22"/>
          <w:szCs w:val="22"/>
        </w:rPr>
      </w:r>
      <w:r>
        <w:rPr>
          <w:rFonts w:ascii="Arial" w:hAnsi="Arial" w:cs="Arial"/>
          <w:sz w:val="22"/>
          <w:szCs w:val="22"/>
        </w:rPr>
        <w:fldChar w:fldCharType="separate"/>
      </w:r>
      <w:r>
        <w:t>GetPayments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_Ref310430040 \h </w:instrText>
      </w:r>
      <w:r>
        <w:rPr>
          <w:rFonts w:ascii="Arial" w:hAnsi="Arial" w:cs="Arial"/>
          <w:sz w:val="22"/>
          <w:szCs w:val="22"/>
        </w:rPr>
      </w:r>
      <w:r>
        <w:rPr>
          <w:rFonts w:ascii="Arial" w:hAnsi="Arial" w:cs="Arial"/>
          <w:sz w:val="22"/>
          <w:szCs w:val="22"/>
        </w:rPr>
        <w:fldChar w:fldCharType="separate"/>
      </w:r>
      <w:r>
        <w:t>Message Header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_Ref310430047 \h </w:instrText>
      </w:r>
      <w:r>
        <w:rPr>
          <w:rFonts w:ascii="Arial" w:hAnsi="Arial" w:cs="Arial"/>
          <w:sz w:val="22"/>
          <w:szCs w:val="22"/>
        </w:rPr>
      </w:r>
      <w:r>
        <w:rPr>
          <w:rFonts w:ascii="Arial" w:hAnsi="Arial" w:cs="Arial"/>
          <w:sz w:val="22"/>
          <w:szCs w:val="22"/>
        </w:rPr>
        <w:fldChar w:fldCharType="separate"/>
      </w:r>
      <w:r>
        <w:t>CRM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_Ref310430058 \h </w:instrText>
      </w:r>
      <w:r>
        <w:rPr>
          <w:rFonts w:ascii="Arial" w:hAnsi="Arial" w:cs="Arial"/>
          <w:sz w:val="22"/>
          <w:szCs w:val="22"/>
        </w:rPr>
      </w:r>
      <w:r>
        <w:rPr>
          <w:rFonts w:ascii="Arial" w:hAnsi="Arial" w:cs="Arial"/>
          <w:sz w:val="22"/>
          <w:szCs w:val="22"/>
        </w:rPr>
        <w:fldChar w:fldCharType="separate"/>
      </w:r>
      <w:r>
        <w:t>ProcessDunning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_Ref311467706 \h </w:instrText>
      </w:r>
      <w:r>
        <w:rPr>
          <w:rFonts w:ascii="Arial" w:hAnsi="Arial" w:cs="Arial"/>
          <w:sz w:val="22"/>
          <w:szCs w:val="22"/>
        </w:rPr>
      </w:r>
      <w:r>
        <w:rPr>
          <w:rFonts w:ascii="Arial" w:hAnsi="Arial" w:cs="Arial"/>
          <w:sz w:val="22"/>
          <w:szCs w:val="22"/>
        </w:rPr>
        <w:fldChar w:fldCharType="separate"/>
      </w:r>
      <w:r>
        <w:t>ProcessPreDunning API Service</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_Ref310430083 \h </w:instrText>
      </w:r>
      <w:r>
        <w:rPr>
          <w:rFonts w:ascii="Arial" w:hAnsi="Arial" w:cs="Arial"/>
          <w:sz w:val="22"/>
          <w:szCs w:val="22"/>
        </w:rPr>
      </w:r>
      <w:r>
        <w:rPr>
          <w:rFonts w:ascii="Arial" w:hAnsi="Arial" w:cs="Arial"/>
          <w:sz w:val="22"/>
          <w:szCs w:val="22"/>
        </w:rPr>
        <w:fldChar w:fldCharType="separate"/>
      </w:r>
      <w:r>
        <w:t>ProcessPremium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_Ref310430091 \h </w:instrText>
      </w:r>
      <w:r>
        <w:rPr>
          <w:rFonts w:ascii="Arial" w:hAnsi="Arial" w:cs="Arial"/>
          <w:sz w:val="22"/>
          <w:szCs w:val="22"/>
        </w:rPr>
      </w:r>
      <w:r>
        <w:rPr>
          <w:rFonts w:ascii="Arial" w:hAnsi="Arial" w:cs="Arial"/>
          <w:sz w:val="22"/>
          <w:szCs w:val="22"/>
        </w:rPr>
        <w:fldChar w:fldCharType="separate"/>
      </w:r>
      <w:r>
        <w:t>ProcessRefPayment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_Ref310430100 \h </w:instrText>
      </w:r>
      <w:r>
        <w:rPr>
          <w:rFonts w:ascii="Arial" w:hAnsi="Arial" w:cs="Arial"/>
          <w:sz w:val="22"/>
          <w:szCs w:val="22"/>
        </w:rPr>
      </w:r>
      <w:r>
        <w:rPr>
          <w:rFonts w:ascii="Arial" w:hAnsi="Arial" w:cs="Arial"/>
          <w:sz w:val="22"/>
          <w:szCs w:val="22"/>
        </w:rPr>
        <w:fldChar w:fldCharType="separate"/>
      </w:r>
      <w:r>
        <w:t>ProcessRefPremiumPayment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_Ref310430106 \h </w:instrText>
      </w:r>
      <w:r>
        <w:rPr>
          <w:rFonts w:ascii="Arial" w:hAnsi="Arial" w:cs="Arial"/>
          <w:sz w:val="22"/>
          <w:szCs w:val="22"/>
        </w:rPr>
      </w:r>
      <w:r>
        <w:rPr>
          <w:rFonts w:ascii="Arial" w:hAnsi="Arial" w:cs="Arial"/>
          <w:sz w:val="22"/>
          <w:szCs w:val="22"/>
        </w:rPr>
        <w:fldChar w:fldCharType="separate"/>
      </w:r>
      <w:r>
        <w:t>ProcessRefund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_Ref310430114 \h </w:instrText>
      </w:r>
      <w:r>
        <w:rPr>
          <w:rFonts w:ascii="Arial" w:hAnsi="Arial" w:cs="Arial"/>
          <w:sz w:val="22"/>
          <w:szCs w:val="22"/>
        </w:rPr>
      </w:r>
      <w:r>
        <w:rPr>
          <w:rFonts w:ascii="Arial" w:hAnsi="Arial" w:cs="Arial"/>
          <w:sz w:val="22"/>
          <w:szCs w:val="22"/>
        </w:rPr>
        <w:fldChar w:fldCharType="separate"/>
      </w:r>
      <w:r>
        <w:t>ReconcilePayment API Services</w:t>
      </w:r>
      <w:r>
        <w:rPr>
          <w:rFonts w:ascii="Arial" w:hAnsi="Arial" w:cs="Arial"/>
          <w:sz w:val="22"/>
          <w:szCs w:val="22"/>
        </w:rPr>
        <w:fldChar w:fldCharType="end"/>
      </w:r>
    </w:p>
    <w:p w:rsidR="00E4101C" w:rsidRDefault="00E4101C" w:rsidP="00E4101C">
      <w:pPr>
        <w:pStyle w:val="ListParagraph"/>
        <w:keepNext/>
        <w:widowControl w:val="0"/>
        <w:numPr>
          <w:ilvl w:val="0"/>
          <w:numId w:val="11"/>
        </w:numPr>
        <w:spacing w:after="12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_Ref310430118 \h </w:instrText>
      </w:r>
      <w:r>
        <w:rPr>
          <w:rFonts w:ascii="Arial" w:hAnsi="Arial" w:cs="Arial"/>
          <w:sz w:val="22"/>
          <w:szCs w:val="22"/>
        </w:rPr>
      </w:r>
      <w:r>
        <w:rPr>
          <w:rFonts w:ascii="Arial" w:hAnsi="Arial" w:cs="Arial"/>
          <w:sz w:val="22"/>
          <w:szCs w:val="22"/>
        </w:rPr>
        <w:fldChar w:fldCharType="separate"/>
      </w:r>
      <w:r>
        <w:t>SearchPayments API Services</w:t>
      </w:r>
      <w:r>
        <w:rPr>
          <w:rFonts w:ascii="Arial" w:hAnsi="Arial" w:cs="Arial"/>
          <w:sz w:val="22"/>
          <w:szCs w:val="22"/>
        </w:rPr>
        <w:fldChar w:fldCharType="end"/>
      </w:r>
    </w:p>
    <w:p w:rsidR="00871B16" w:rsidRDefault="00E4101C" w:rsidP="00326FC7">
      <w:pPr>
        <w:pStyle w:val="ListParagraph"/>
        <w:keepNext/>
        <w:widowControl w:val="0"/>
        <w:numPr>
          <w:ilvl w:val="0"/>
          <w:numId w:val="11"/>
        </w:numPr>
        <w:spacing w:after="120"/>
      </w:pPr>
      <w:r>
        <w:rPr>
          <w:rFonts w:ascii="Arial" w:hAnsi="Arial" w:cs="Arial"/>
          <w:sz w:val="22"/>
          <w:szCs w:val="22"/>
        </w:rPr>
        <w:fldChar w:fldCharType="begin"/>
      </w:r>
      <w:r>
        <w:rPr>
          <w:rFonts w:ascii="Arial" w:hAnsi="Arial" w:cs="Arial"/>
          <w:sz w:val="22"/>
          <w:szCs w:val="22"/>
        </w:rPr>
        <w:instrText xml:space="preserve"> REF _Ref310430122 \h </w:instrText>
      </w:r>
      <w:r>
        <w:rPr>
          <w:rFonts w:ascii="Arial" w:hAnsi="Arial" w:cs="Arial"/>
          <w:sz w:val="22"/>
          <w:szCs w:val="22"/>
        </w:rPr>
      </w:r>
      <w:r>
        <w:rPr>
          <w:rFonts w:ascii="Arial" w:hAnsi="Arial" w:cs="Arial"/>
          <w:sz w:val="22"/>
          <w:szCs w:val="22"/>
        </w:rPr>
        <w:fldChar w:fldCharType="separate"/>
      </w:r>
      <w:r>
        <w:t>SearchReconciledPayments API Services</w:t>
      </w:r>
      <w:r>
        <w:rPr>
          <w:rFonts w:ascii="Arial" w:hAnsi="Arial" w:cs="Arial"/>
          <w:sz w:val="22"/>
          <w:szCs w:val="22"/>
        </w:rPr>
        <w:fldChar w:fldCharType="end"/>
      </w:r>
      <w:bookmarkStart w:id="26" w:name="_Ref310337328"/>
      <w:bookmarkStart w:id="27" w:name="_Ref310429983"/>
    </w:p>
    <w:p w:rsidR="00871B16" w:rsidRDefault="00871B16">
      <w:pPr>
        <w:rPr>
          <w:rFonts w:cs="Arial"/>
          <w:b/>
          <w:bCs/>
          <w:i/>
          <w:iCs/>
          <w:sz w:val="28"/>
          <w:szCs w:val="28"/>
        </w:rPr>
      </w:pPr>
      <w:r>
        <w:br w:type="page"/>
      </w:r>
    </w:p>
    <w:p w:rsidR="00F10791" w:rsidRDefault="00F10791" w:rsidP="00871B16">
      <w:pPr>
        <w:pStyle w:val="Heading2"/>
      </w:pPr>
      <w:bookmarkStart w:id="28" w:name="_Toc312235365"/>
      <w:r>
        <w:lastRenderedPageBreak/>
        <w:t>Finance Service</w:t>
      </w:r>
      <w:bookmarkEnd w:id="26"/>
      <w:bookmarkEnd w:id="27"/>
      <w:r w:rsidR="00917DAE">
        <w:t>s</w:t>
      </w:r>
      <w:bookmarkEnd w:id="28"/>
    </w:p>
    <w:p w:rsidR="00F10791" w:rsidRPr="00BA6332" w:rsidRDefault="00F10791" w:rsidP="00871B16">
      <w:pPr>
        <w:keepNext/>
        <w:spacing w:after="120"/>
        <w:rPr>
          <w:rFonts w:cs="Arial"/>
          <w:szCs w:val="22"/>
        </w:rPr>
      </w:pPr>
      <w:r>
        <w:t>Asurion Finance Services includes a multi-functional Finance Services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 (also known as the “Gateway”). </w:t>
      </w:r>
      <w:r w:rsidR="00BA6332">
        <w:rPr>
          <w:rFonts w:cs="Arial"/>
          <w:szCs w:val="22"/>
        </w:rPr>
        <w:t>These service process flows are introduced in the following sections.</w:t>
      </w:r>
    </w:p>
    <w:p w:rsidR="00F10791" w:rsidRPr="00BA670A" w:rsidRDefault="00F10791" w:rsidP="00871B16">
      <w:pPr>
        <w:pStyle w:val="Heading3"/>
        <w:widowControl w:val="0"/>
      </w:pPr>
      <w:bookmarkStart w:id="29" w:name="_Ref307401703"/>
      <w:bookmarkStart w:id="30" w:name="_Toc312235366"/>
      <w:r>
        <w:t>Finance ServiceGateway Process Flows</w:t>
      </w:r>
      <w:bookmarkEnd w:id="29"/>
      <w:bookmarkEnd w:id="30"/>
      <w:r w:rsidR="002B080D" w:rsidRPr="002B080D">
        <w:rPr>
          <w:b w:val="0"/>
          <w:sz w:val="22"/>
          <w:szCs w:val="22"/>
        </w:rPr>
        <w:fldChar w:fldCharType="begin"/>
      </w:r>
      <w:r w:rsidR="002B080D" w:rsidRPr="002B080D">
        <w:rPr>
          <w:b w:val="0"/>
          <w:sz w:val="22"/>
          <w:szCs w:val="22"/>
        </w:rPr>
        <w:instrText xml:space="preserve"> XE "Finance ServiceGateway Process Flows" </w:instrText>
      </w:r>
      <w:r w:rsidR="002B080D" w:rsidRPr="002B080D">
        <w:rPr>
          <w:b w:val="0"/>
          <w:sz w:val="22"/>
          <w:szCs w:val="22"/>
        </w:rPr>
        <w:fldChar w:fldCharType="end"/>
      </w:r>
    </w:p>
    <w:p w:rsidR="00F10791" w:rsidRDefault="00F10791" w:rsidP="00871B16">
      <w:pPr>
        <w:keepNext/>
      </w:pPr>
      <w:r>
        <w:t>The key processing components and messaging of the Asurion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are represented in the following diagram.</w:t>
      </w:r>
    </w:p>
    <w:p w:rsidR="00F10791" w:rsidRDefault="00F10791" w:rsidP="00F10791"/>
    <w:p w:rsidR="00F10791" w:rsidRDefault="00F10791" w:rsidP="00F10791">
      <w:r>
        <w:rPr>
          <w:noProof/>
        </w:rPr>
        <w:drawing>
          <wp:inline distT="0" distB="0" distL="0" distR="0" wp14:anchorId="15881A85" wp14:editId="216E2507">
            <wp:extent cx="6016625" cy="46926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nceServiceGateway.jpg"/>
                    <pic:cNvPicPr/>
                  </pic:nvPicPr>
                  <pic:blipFill>
                    <a:blip r:embed="rId16">
                      <a:extLst>
                        <a:ext uri="{28A0092B-C50C-407E-A947-70E740481C1C}">
                          <a14:useLocalDpi xmlns:a14="http://schemas.microsoft.com/office/drawing/2010/main" val="0"/>
                        </a:ext>
                      </a:extLst>
                    </a:blip>
                    <a:stretch>
                      <a:fillRect/>
                    </a:stretch>
                  </pic:blipFill>
                  <pic:spPr>
                    <a:xfrm>
                      <a:off x="0" y="0"/>
                      <a:ext cx="6016625" cy="4692650"/>
                    </a:xfrm>
                    <a:prstGeom prst="rect">
                      <a:avLst/>
                    </a:prstGeom>
                  </pic:spPr>
                </pic:pic>
              </a:graphicData>
            </a:graphic>
          </wp:inline>
        </w:drawing>
      </w:r>
    </w:p>
    <w:p w:rsidR="00F10791" w:rsidRDefault="00F10791" w:rsidP="00F10791"/>
    <w:p w:rsidR="00F10791" w:rsidRDefault="00F10791" w:rsidP="00F10791">
      <w:pPr>
        <w:pStyle w:val="Caption"/>
        <w:jc w:val="center"/>
      </w:pPr>
      <w:bookmarkStart w:id="31" w:name="_Ref309804491"/>
      <w:bookmarkStart w:id="32" w:name="_Ref309804646"/>
      <w:bookmarkStart w:id="33" w:name="_Toc312235473"/>
      <w:proofErr w:type="gramStart"/>
      <w:r>
        <w:t xml:space="preserve">Figure </w:t>
      </w:r>
      <w:r w:rsidR="00BF7E50">
        <w:fldChar w:fldCharType="begin"/>
      </w:r>
      <w:r w:rsidR="00BF7E50">
        <w:instrText xml:space="preserve"> SEQ Figure \* ARABIC </w:instrText>
      </w:r>
      <w:r w:rsidR="00BF7E50">
        <w:fldChar w:fldCharType="separate"/>
      </w:r>
      <w:r w:rsidR="00736258">
        <w:rPr>
          <w:noProof/>
        </w:rPr>
        <w:t>1</w:t>
      </w:r>
      <w:r w:rsidR="00BF7E50">
        <w:rPr>
          <w:noProof/>
        </w:rPr>
        <w:fldChar w:fldCharType="end"/>
      </w:r>
      <w:r>
        <w:t>.</w:t>
      </w:r>
      <w:proofErr w:type="gramEnd"/>
      <w:r>
        <w:t xml:space="preserve"> Asurion Finance Service</w:t>
      </w:r>
      <w:r w:rsidR="00A71C10">
        <w:fldChar w:fldCharType="begin"/>
      </w:r>
      <w:r w:rsidR="00A71C10">
        <w:instrText xml:space="preserve"> XE "</w:instrText>
      </w:r>
      <w:r w:rsidR="00A71C10" w:rsidRPr="00560467">
        <w:rPr>
          <w:rFonts w:cs="Arial"/>
          <w:sz w:val="22"/>
          <w:szCs w:val="22"/>
        </w:rPr>
        <w:instrText>Finance Service</w:instrText>
      </w:r>
      <w:r w:rsidR="00A71C10">
        <w:instrText xml:space="preserve">" </w:instrText>
      </w:r>
      <w:r w:rsidR="00A71C10">
        <w:fldChar w:fldCharType="end"/>
      </w:r>
      <w:r>
        <w:t xml:space="preserve"> Gateway</w:t>
      </w:r>
      <w:bookmarkEnd w:id="31"/>
      <w:bookmarkEnd w:id="32"/>
      <w:bookmarkEnd w:id="33"/>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p>
    <w:p w:rsidR="00F10791" w:rsidRPr="00E10231" w:rsidRDefault="00F10791" w:rsidP="00193B61">
      <w:pPr>
        <w:keepNext/>
        <w:spacing w:before="120" w:after="120"/>
        <w:rPr>
          <w:b/>
          <w:color w:val="0070C0"/>
        </w:rPr>
      </w:pPr>
      <w:bookmarkStart w:id="34" w:name="_Ref309029285"/>
      <w:r w:rsidRPr="00E10231">
        <w:rPr>
          <w:b/>
          <w:color w:val="0070C0"/>
        </w:rPr>
        <w:t>Asurion Proxy Server</w:t>
      </w:r>
      <w:r w:rsidR="00465AF4">
        <w:rPr>
          <w:b/>
          <w:color w:val="0070C0"/>
        </w:rPr>
        <w:fldChar w:fldCharType="begin"/>
      </w:r>
      <w:r w:rsidR="00465AF4">
        <w:instrText xml:space="preserve"> XE "</w:instrText>
      </w:r>
      <w:r w:rsidR="00465AF4" w:rsidRPr="001C6B37">
        <w:instrText>Proxy Server</w:instrText>
      </w:r>
      <w:r w:rsidR="00465AF4">
        <w:instrText xml:space="preserve">" </w:instrText>
      </w:r>
      <w:r w:rsidR="00465AF4">
        <w:rPr>
          <w:b/>
          <w:color w:val="0070C0"/>
        </w:rPr>
        <w:fldChar w:fldCharType="end"/>
      </w:r>
      <w:r w:rsidRPr="00E10231">
        <w:rPr>
          <w:b/>
          <w:color w:val="0070C0"/>
        </w:rPr>
        <w:t xml:space="preserve"> Process Flow</w:t>
      </w:r>
      <w:bookmarkEnd w:id="34"/>
    </w:p>
    <w:p w:rsidR="00F10791" w:rsidRPr="005125FC" w:rsidRDefault="00F10791" w:rsidP="00F10791">
      <w:r w:rsidRPr="005125FC">
        <w:t>Within Asurion, the Proxy Se</w:t>
      </w:r>
      <w:r w:rsidR="002928D0">
        <w:t>rver</w:t>
      </w:r>
      <w:r w:rsidR="00465AF4">
        <w:fldChar w:fldCharType="begin"/>
      </w:r>
      <w:r w:rsidR="00465AF4">
        <w:instrText xml:space="preserve"> XE "</w:instrText>
      </w:r>
      <w:r w:rsidR="00465AF4" w:rsidRPr="001C6B37">
        <w:instrText>Proxy Server</w:instrText>
      </w:r>
      <w:r w:rsidR="00465AF4">
        <w:instrText xml:space="preserve">" </w:instrText>
      </w:r>
      <w:r w:rsidR="00465AF4">
        <w:fldChar w:fldCharType="end"/>
      </w:r>
      <w:r w:rsidR="002928D0">
        <w:t xml:space="preserve"> forwards requests from customers</w:t>
      </w:r>
      <w:r w:rsidRPr="005125FC">
        <w:t xml:space="preserve"> to create </w:t>
      </w:r>
      <w:r>
        <w:t>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r>
        <w:t xml:space="preserve"> </w:t>
      </w:r>
      <w:r w:rsidRPr="005125FC">
        <w:t>contr</w:t>
      </w:r>
      <w:r>
        <w:t xml:space="preserve">acts for </w:t>
      </w:r>
      <w:r w:rsidR="002928D0">
        <w:t>subscriber</w:t>
      </w:r>
      <w:r>
        <w:t xml:space="preserve"> insurance. The Proxy Server also requests current </w:t>
      </w:r>
      <w:r w:rsidR="002928D0">
        <w:t xml:space="preserve">subscriber </w:t>
      </w:r>
      <w:r>
        <w:t xml:space="preserve">contract information </w:t>
      </w:r>
      <w:r w:rsidRPr="005125FC">
        <w:t xml:space="preserve">from the ARIA Billing Service </w:t>
      </w:r>
      <w:r>
        <w:t>via GetContracts</w:t>
      </w:r>
      <w:r w:rsidR="00465AF4">
        <w:fldChar w:fldCharType="begin"/>
      </w:r>
      <w:r w:rsidR="00465AF4">
        <w:instrText xml:space="preserve"> XE "</w:instrText>
      </w:r>
      <w:r w:rsidR="00465AF4" w:rsidRPr="00043233">
        <w:instrText>GetContracts</w:instrText>
      </w:r>
      <w:r w:rsidR="00465AF4">
        <w:instrText xml:space="preserve">" </w:instrText>
      </w:r>
      <w:r w:rsidR="00465AF4">
        <w:fldChar w:fldCharType="end"/>
      </w:r>
      <w:r>
        <w:t>. Handling create contract request, t</w:t>
      </w:r>
      <w:r w:rsidRPr="005125FC">
        <w:t>he Proxy Server uses the Virtual IP to pass requests to the appropriate Finance Service</w:t>
      </w:r>
      <w:r w:rsidR="00465AF4">
        <w:t xml:space="preserve"> </w:t>
      </w:r>
      <w:r w:rsidRPr="005125FC">
        <w:t>Agent</w:t>
      </w:r>
      <w:r w:rsidR="00465AF4">
        <w:fldChar w:fldCharType="begin"/>
      </w:r>
      <w:r w:rsidR="00465AF4">
        <w:instrText xml:space="preserve"> XE "</w:instrText>
      </w:r>
      <w:r w:rsidR="00465AF4" w:rsidRPr="00AE4312">
        <w:instrText>Finance Service Agent</w:instrText>
      </w:r>
      <w:r w:rsidR="00465AF4">
        <w:instrText xml:space="preserve">" </w:instrText>
      </w:r>
      <w:r w:rsidR="00465AF4">
        <w:fldChar w:fldCharType="end"/>
      </w:r>
      <w:r w:rsidRPr="005125FC">
        <w:t xml:space="preserve"> for processing.</w:t>
      </w:r>
      <w:r>
        <w:t xml:space="preserve"> </w:t>
      </w:r>
    </w:p>
    <w:p w:rsidR="00F10791" w:rsidRPr="00E10231" w:rsidRDefault="00F10791" w:rsidP="0070790E">
      <w:pPr>
        <w:keepNext/>
        <w:spacing w:before="120" w:after="120"/>
        <w:rPr>
          <w:b/>
          <w:color w:val="0070C0"/>
        </w:rPr>
      </w:pPr>
      <w:r w:rsidRPr="00E10231">
        <w:rPr>
          <w:b/>
          <w:color w:val="0070C0"/>
        </w:rPr>
        <w:t>Virtual IP (VIP) Process Flow</w:t>
      </w:r>
    </w:p>
    <w:p w:rsidR="00F10791" w:rsidRDefault="00F10791" w:rsidP="00F10791">
      <w:r w:rsidRPr="005125FC">
        <w:t>Providing load balancing, the Asurion Virtual IP (VIP) passes each request message from the Proxy Server</w:t>
      </w:r>
      <w:r w:rsidR="00465AF4">
        <w:fldChar w:fldCharType="begin"/>
      </w:r>
      <w:r w:rsidR="00465AF4">
        <w:instrText xml:space="preserve"> XE "</w:instrText>
      </w:r>
      <w:r w:rsidR="00465AF4" w:rsidRPr="001C6B37">
        <w:instrText>Proxy Server</w:instrText>
      </w:r>
      <w:r w:rsidR="00465AF4">
        <w:instrText xml:space="preserve">" </w:instrText>
      </w:r>
      <w:r w:rsidR="00465AF4">
        <w:fldChar w:fldCharType="end"/>
      </w:r>
      <w:r w:rsidRPr="005125FC">
        <w:t xml:space="preserve"> to a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rsidRPr="005125FC">
        <w:t xml:space="preserve"> Agent. The VIP determines which Finance Service Agent</w:t>
      </w:r>
      <w:r w:rsidR="00465AF4">
        <w:fldChar w:fldCharType="begin"/>
      </w:r>
      <w:r w:rsidR="00465AF4">
        <w:instrText xml:space="preserve"> XE "</w:instrText>
      </w:r>
      <w:r w:rsidR="00465AF4" w:rsidRPr="00AE4312">
        <w:instrText>Finance Service Agent</w:instrText>
      </w:r>
      <w:r w:rsidR="00465AF4">
        <w:instrText xml:space="preserve">" </w:instrText>
      </w:r>
      <w:r w:rsidR="00465AF4">
        <w:fldChar w:fldCharType="end"/>
      </w:r>
      <w:r w:rsidRPr="005125FC">
        <w:t xml:space="preserve"> will </w:t>
      </w:r>
      <w:r w:rsidRPr="005125FC">
        <w:lastRenderedPageBreak/>
        <w:t>receive a message depending upon standard criteria (operational status, smallest current queue, and so forth).</w:t>
      </w:r>
    </w:p>
    <w:p w:rsidR="00F10791" w:rsidRPr="00E10231" w:rsidRDefault="009A0B9C" w:rsidP="00FC3CAC">
      <w:pPr>
        <w:spacing w:before="120" w:after="120"/>
        <w:rPr>
          <w:b/>
          <w:color w:val="0070C0"/>
        </w:rPr>
      </w:pPr>
      <w:bookmarkStart w:id="35" w:name="_Ref309736578"/>
      <w:r>
        <w:rPr>
          <w:b/>
          <w:color w:val="0070C0"/>
        </w:rPr>
        <w:t>GetContract</w:t>
      </w:r>
      <w:r w:rsidR="00465AF4">
        <w:rPr>
          <w:b/>
          <w:color w:val="0070C0"/>
        </w:rPr>
        <w:fldChar w:fldCharType="begin"/>
      </w:r>
      <w:r w:rsidR="00465AF4">
        <w:instrText xml:space="preserve"> XE "</w:instrText>
      </w:r>
      <w:r w:rsidR="00465AF4" w:rsidRPr="00E505A4">
        <w:instrText>GetContract</w:instrText>
      </w:r>
      <w:r w:rsidR="00465AF4">
        <w:instrText xml:space="preserve">" </w:instrText>
      </w:r>
      <w:r w:rsidR="00465AF4">
        <w:rPr>
          <w:b/>
          <w:color w:val="0070C0"/>
        </w:rPr>
        <w:fldChar w:fldCharType="end"/>
      </w:r>
      <w:r w:rsidR="00F10791" w:rsidRPr="00E10231">
        <w:rPr>
          <w:b/>
          <w:color w:val="0070C0"/>
        </w:rPr>
        <w:t xml:space="preserve"> Process Flow</w:t>
      </w:r>
      <w:bookmarkEnd w:id="35"/>
    </w:p>
    <w:p w:rsidR="00F10791" w:rsidRDefault="00F10791" w:rsidP="00F10791">
      <w:r>
        <w:t>The Asurion Proxy Server</w:t>
      </w:r>
      <w:r w:rsidR="00465AF4">
        <w:fldChar w:fldCharType="begin"/>
      </w:r>
      <w:r w:rsidR="00465AF4">
        <w:instrText xml:space="preserve"> XE "</w:instrText>
      </w:r>
      <w:r w:rsidR="00465AF4" w:rsidRPr="001C6B37">
        <w:instrText>Proxy Server</w:instrText>
      </w:r>
      <w:r w:rsidR="00465AF4">
        <w:instrText xml:space="preserve">" </w:instrText>
      </w:r>
      <w:r w:rsidR="00465AF4">
        <w:fldChar w:fldCharType="end"/>
      </w:r>
      <w:r>
        <w:t xml:space="preserve"> requests information (via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on curren</w:t>
      </w:r>
      <w:r w:rsidR="009A0B9C">
        <w:t>t contracts through GetContract</w:t>
      </w:r>
      <w:r w:rsidR="00465AF4">
        <w:fldChar w:fldCharType="begin"/>
      </w:r>
      <w:r w:rsidR="00465AF4">
        <w:instrText xml:space="preserve"> XE "</w:instrText>
      </w:r>
      <w:r w:rsidR="00465AF4" w:rsidRPr="00E505A4">
        <w:instrText>GetContract</w:instrText>
      </w:r>
      <w:r w:rsidR="00465AF4">
        <w:instrText xml:space="preserve">" </w:instrText>
      </w:r>
      <w:r w:rsidR="00465AF4">
        <w:fldChar w:fldCharType="end"/>
      </w:r>
      <w:r>
        <w:t>. Aria</w:t>
      </w:r>
      <w:r w:rsidR="00465AF4">
        <w:fldChar w:fldCharType="begin"/>
      </w:r>
      <w:r w:rsidR="00465AF4">
        <w:instrText xml:space="preserve"> XE "</w:instrText>
      </w:r>
      <w:r w:rsidR="00465AF4" w:rsidRPr="0090204A">
        <w:instrText>Aria Billing System</w:instrText>
      </w:r>
      <w:r w:rsidR="00465AF4">
        <w:instrText xml:space="preserve">" </w:instrText>
      </w:r>
      <w:r w:rsidR="00465AF4">
        <w:fldChar w:fldCharType="end"/>
      </w:r>
      <w:r>
        <w:t xml:space="preserve"> responds with the latest customer contract information. Aria</w:t>
      </w:r>
      <w:r w:rsidR="00465AF4">
        <w:fldChar w:fldCharType="begin"/>
      </w:r>
      <w:r w:rsidR="00465AF4">
        <w:instrText xml:space="preserve"> XE "</w:instrText>
      </w:r>
      <w:r w:rsidR="00465AF4" w:rsidRPr="0090204A">
        <w:instrText>Aria Billing System</w:instrText>
      </w:r>
      <w:r w:rsidR="00465AF4">
        <w:instrText xml:space="preserve">" </w:instrText>
      </w:r>
      <w:r w:rsidR="00465AF4">
        <w:fldChar w:fldCharType="end"/>
      </w:r>
      <w:r>
        <w:t xml:space="preserve"> also sends requests to process non-refundable credit card payments to A</w:t>
      </w:r>
      <w:r w:rsidR="009A0B9C">
        <w:t>surion via GetContract</w:t>
      </w:r>
      <w:r w:rsidR="001E31F2">
        <w:t xml:space="preserve">. </w:t>
      </w:r>
    </w:p>
    <w:p w:rsidR="009A0B9C" w:rsidRPr="009A0B9C" w:rsidRDefault="009A0B9C" w:rsidP="00020181">
      <w:pPr>
        <w:keepNext/>
        <w:spacing w:before="120"/>
        <w:rPr>
          <w:b/>
        </w:rPr>
      </w:pPr>
      <w:r w:rsidRPr="009A0B9C">
        <w:rPr>
          <w:b/>
        </w:rPr>
        <w:t>Also See</w:t>
      </w:r>
    </w:p>
    <w:p w:rsidR="009A0B9C" w:rsidRDefault="009A0B9C" w:rsidP="00F10791">
      <w:r>
        <w:t>“</w:t>
      </w:r>
      <w:r>
        <w:fldChar w:fldCharType="begin"/>
      </w:r>
      <w:r>
        <w:instrText xml:space="preserve"> REF _Ref311186413 \h </w:instrText>
      </w:r>
      <w:r>
        <w:fldChar w:fldCharType="separate"/>
      </w:r>
      <w:r w:rsidR="00736258">
        <w:t>GetContract API Services</w:t>
      </w:r>
      <w:r>
        <w:fldChar w:fldCharType="end"/>
      </w:r>
      <w:r>
        <w:t>” in this document.</w:t>
      </w:r>
    </w:p>
    <w:p w:rsidR="00F10791" w:rsidRPr="00E10231" w:rsidRDefault="00F10791" w:rsidP="007959F5">
      <w:pPr>
        <w:keepNext/>
        <w:spacing w:before="120" w:after="120"/>
        <w:rPr>
          <w:b/>
          <w:color w:val="0070C0"/>
        </w:rPr>
      </w:pPr>
      <w:bookmarkStart w:id="36" w:name="_Ref309725161"/>
      <w:r w:rsidRPr="00E10231">
        <w:rPr>
          <w:b/>
          <w:color w:val="0070C0"/>
        </w:rPr>
        <w:t>FinanceServiceAgent Process Flow</w:t>
      </w:r>
      <w:bookmarkEnd w:id="36"/>
    </w:p>
    <w:p w:rsidR="00F10791" w:rsidRPr="00F35FB2" w:rsidRDefault="00F10791" w:rsidP="00F10791">
      <w:pPr>
        <w:rPr>
          <w:szCs w:val="22"/>
        </w:rPr>
      </w:pPr>
      <w:r w:rsidRPr="00F35FB2">
        <w:rPr>
          <w:szCs w:val="22"/>
        </w:rPr>
        <w:t>The Asurion Finance Service Agent (FSA</w:t>
      </w:r>
      <w:r w:rsidR="00871274" w:rsidRPr="00F35FB2">
        <w:rPr>
          <w:szCs w:val="22"/>
        </w:rPr>
        <w:fldChar w:fldCharType="begin"/>
      </w:r>
      <w:r w:rsidR="00871274" w:rsidRPr="00F35FB2">
        <w:rPr>
          <w:szCs w:val="22"/>
        </w:rPr>
        <w:instrText xml:space="preserve"> XE "Finance Service Agent (FSA)" </w:instrText>
      </w:r>
      <w:r w:rsidR="00871274" w:rsidRPr="00F35FB2">
        <w:rPr>
          <w:szCs w:val="22"/>
        </w:rPr>
        <w:fldChar w:fldCharType="end"/>
      </w:r>
      <w:r w:rsidRPr="00F35FB2">
        <w:rPr>
          <w:szCs w:val="22"/>
        </w:rPr>
        <w:t>) manages all requests and responses passed through the Finance Service Gateway</w:t>
      </w:r>
      <w:r w:rsidR="00FA7D16" w:rsidRPr="00F35FB2">
        <w:rPr>
          <w:szCs w:val="22"/>
        </w:rPr>
        <w:fldChar w:fldCharType="begin"/>
      </w:r>
      <w:r w:rsidR="00FA7D16" w:rsidRPr="00F35FB2">
        <w:rPr>
          <w:szCs w:val="22"/>
        </w:rPr>
        <w:instrText xml:space="preserve"> XE "Finance Service Gateway" </w:instrText>
      </w:r>
      <w:r w:rsidR="00FA7D16" w:rsidRPr="00F35FB2">
        <w:rPr>
          <w:szCs w:val="22"/>
        </w:rPr>
        <w:fldChar w:fldCharType="end"/>
      </w:r>
      <w:r w:rsidRPr="00F35FB2">
        <w:rPr>
          <w:szCs w:val="22"/>
        </w:rPr>
        <w:t>. FSA accepts BaseRequest request messages from the VIP to returns BaseResponse response messages back to the server. Each BaseRequest includes request headers, URL arguments, and the submitted files. A BaseResponse includes response headers, current status, and response data as a string.</w:t>
      </w:r>
    </w:p>
    <w:p w:rsidR="00F10791" w:rsidRPr="00F35FB2" w:rsidRDefault="00F10791" w:rsidP="00980A0A">
      <w:pPr>
        <w:spacing w:before="120"/>
        <w:rPr>
          <w:szCs w:val="22"/>
        </w:rPr>
      </w:pPr>
      <w:r w:rsidRPr="00F35FB2">
        <w:rPr>
          <w:szCs w:val="22"/>
        </w:rPr>
        <w:t>Upon accepting requests, FSA first authenticates the request user before further processing the request. FSA sends an AUTH message to the AuthenticateUser Service for user verification. This service verifies the user ID</w:t>
      </w:r>
      <w:r w:rsidR="004113A5" w:rsidRPr="00F35FB2">
        <w:rPr>
          <w:szCs w:val="22"/>
        </w:rPr>
        <w:fldChar w:fldCharType="begin"/>
      </w:r>
      <w:r w:rsidR="004113A5" w:rsidRPr="00F35FB2">
        <w:rPr>
          <w:szCs w:val="22"/>
        </w:rPr>
        <w:instrText xml:space="preserve"> XE "User ID" </w:instrText>
      </w:r>
      <w:r w:rsidR="004113A5" w:rsidRPr="00F35FB2">
        <w:rPr>
          <w:szCs w:val="22"/>
        </w:rPr>
        <w:fldChar w:fldCharType="end"/>
      </w:r>
      <w:r w:rsidRPr="00F35FB2">
        <w:rPr>
          <w:szCs w:val="22"/>
        </w:rPr>
        <w:t xml:space="preserve"> based on information stored in an Active Directory and returns the results to FSA. </w:t>
      </w:r>
    </w:p>
    <w:p w:rsidR="00F10791" w:rsidRPr="00F35FB2" w:rsidRDefault="00F10791" w:rsidP="00F10791">
      <w:pPr>
        <w:spacing w:before="120"/>
        <w:rPr>
          <w:szCs w:val="22"/>
        </w:rPr>
      </w:pPr>
      <w:r w:rsidRPr="00F35FB2">
        <w:rPr>
          <w:szCs w:val="22"/>
        </w:rPr>
        <w:t>When user authentication</w:t>
      </w:r>
      <w:r w:rsidR="00C72850" w:rsidRPr="00F35FB2">
        <w:rPr>
          <w:szCs w:val="22"/>
        </w:rPr>
        <w:fldChar w:fldCharType="begin"/>
      </w:r>
      <w:r w:rsidR="00C72850" w:rsidRPr="00F35FB2">
        <w:rPr>
          <w:szCs w:val="22"/>
        </w:rPr>
        <w:instrText xml:space="preserve"> XE "Authentication" </w:instrText>
      </w:r>
      <w:r w:rsidR="00C72850" w:rsidRPr="00F35FB2">
        <w:rPr>
          <w:szCs w:val="22"/>
        </w:rPr>
        <w:fldChar w:fldCharType="end"/>
      </w:r>
      <w:r w:rsidRPr="00F35FB2">
        <w:rPr>
          <w:szCs w:val="22"/>
        </w:rPr>
        <w:t xml:space="preserve"> is returned, FSA</w:t>
      </w:r>
      <w:r w:rsidR="00871274" w:rsidRPr="00F35FB2">
        <w:rPr>
          <w:szCs w:val="22"/>
        </w:rPr>
        <w:fldChar w:fldCharType="begin"/>
      </w:r>
      <w:r w:rsidR="00871274" w:rsidRPr="00F35FB2">
        <w:rPr>
          <w:szCs w:val="22"/>
        </w:rPr>
        <w:instrText xml:space="preserve"> XE "Finance Service Agent (FSA)" </w:instrText>
      </w:r>
      <w:r w:rsidR="00871274" w:rsidRPr="00F35FB2">
        <w:rPr>
          <w:szCs w:val="22"/>
        </w:rPr>
        <w:fldChar w:fldCharType="end"/>
      </w:r>
      <w:r w:rsidRPr="00F35FB2">
        <w:rPr>
          <w:szCs w:val="22"/>
        </w:rPr>
        <w:t xml:space="preserve"> sends each request to a central queue (Asurion.PRODNA.Q.Business.Persistent.Finance.ProcessGatewayMessage) which calls the API methods CreateContract, ProcessNonRefPayment</w:t>
      </w:r>
      <w:r w:rsidR="00465AF4" w:rsidRPr="00F35FB2">
        <w:rPr>
          <w:szCs w:val="22"/>
        </w:rPr>
        <w:fldChar w:fldCharType="begin"/>
      </w:r>
      <w:r w:rsidR="00465AF4" w:rsidRPr="00F35FB2">
        <w:rPr>
          <w:szCs w:val="22"/>
        </w:rPr>
        <w:instrText xml:space="preserve"> XE "ProcessNonRefPayment" </w:instrText>
      </w:r>
      <w:r w:rsidR="00465AF4" w:rsidRPr="00F35FB2">
        <w:rPr>
          <w:szCs w:val="22"/>
        </w:rPr>
        <w:fldChar w:fldCharType="end"/>
      </w:r>
      <w:r w:rsidRPr="00F35FB2">
        <w:rPr>
          <w:szCs w:val="22"/>
        </w:rPr>
        <w:t>, or CalculateTaxes</w:t>
      </w:r>
      <w:r w:rsidR="00BC4241" w:rsidRPr="00F35FB2">
        <w:rPr>
          <w:szCs w:val="22"/>
        </w:rPr>
        <w:fldChar w:fldCharType="begin"/>
      </w:r>
      <w:r w:rsidR="00BC4241" w:rsidRPr="00F35FB2">
        <w:rPr>
          <w:szCs w:val="22"/>
        </w:rPr>
        <w:instrText xml:space="preserve"> XE "CalculateTaxes" </w:instrText>
      </w:r>
      <w:r w:rsidR="00BC4241" w:rsidRPr="00F35FB2">
        <w:rPr>
          <w:szCs w:val="22"/>
        </w:rPr>
        <w:fldChar w:fldCharType="end"/>
      </w:r>
      <w:r w:rsidRPr="00F35FB2">
        <w:rPr>
          <w:szCs w:val="22"/>
        </w:rPr>
        <w:t xml:space="preserve"> to pass the request to the appropriate service. In the opposite direction, FSA accepts return responses from the ProcessNonRefPaymentGateway (via the ProcessNonRefPayment method) and CalculateTaxesGateway (via the CalculateTaxes method). The FSA</w:t>
      </w:r>
      <w:r w:rsidR="00871274" w:rsidRPr="00F35FB2">
        <w:rPr>
          <w:szCs w:val="22"/>
        </w:rPr>
        <w:fldChar w:fldCharType="begin"/>
      </w:r>
      <w:r w:rsidR="00871274" w:rsidRPr="00F35FB2">
        <w:rPr>
          <w:szCs w:val="22"/>
        </w:rPr>
        <w:instrText xml:space="preserve"> XE "Finance Service Agent (FSA)" </w:instrText>
      </w:r>
      <w:r w:rsidR="00871274" w:rsidRPr="00F35FB2">
        <w:rPr>
          <w:szCs w:val="22"/>
        </w:rPr>
        <w:fldChar w:fldCharType="end"/>
      </w:r>
      <w:r w:rsidRPr="00F35FB2">
        <w:rPr>
          <w:szCs w:val="22"/>
        </w:rPr>
        <w:t xml:space="preserve"> has a set of global variables that</w:t>
      </w:r>
      <w:r w:rsidR="001E31F2" w:rsidRPr="00F35FB2">
        <w:rPr>
          <w:szCs w:val="22"/>
        </w:rPr>
        <w:t xml:space="preserve"> are available to Gateway</w:t>
      </w:r>
      <w:r w:rsidR="00734A4B" w:rsidRPr="00F35FB2">
        <w:rPr>
          <w:szCs w:val="22"/>
        </w:rPr>
        <w:fldChar w:fldCharType="begin"/>
      </w:r>
      <w:r w:rsidR="00734A4B" w:rsidRPr="00F35FB2">
        <w:rPr>
          <w:szCs w:val="22"/>
        </w:rPr>
        <w:instrText xml:space="preserve"> XE "Gateway" </w:instrText>
      </w:r>
      <w:r w:rsidR="00734A4B" w:rsidRPr="00F35FB2">
        <w:rPr>
          <w:szCs w:val="22"/>
        </w:rPr>
        <w:fldChar w:fldCharType="end"/>
      </w:r>
      <w:r w:rsidR="001E31F2" w:rsidRPr="00F35FB2">
        <w:rPr>
          <w:szCs w:val="22"/>
        </w:rPr>
        <w:t xml:space="preserve"> APIs.</w:t>
      </w:r>
    </w:p>
    <w:p w:rsidR="00F10791" w:rsidRDefault="00F10791" w:rsidP="00F10791">
      <w:pPr>
        <w:spacing w:before="120"/>
      </w:pPr>
      <w:r w:rsidRPr="00404657">
        <w:rPr>
          <w:b/>
        </w:rPr>
        <w:t>Note</w:t>
      </w:r>
      <w:r>
        <w:t>: The CreateContract process flow path is one-way (request only). ProcessNonRefPayment</w:t>
      </w:r>
      <w:r w:rsidR="00465AF4">
        <w:fldChar w:fldCharType="begin"/>
      </w:r>
      <w:r w:rsidR="00465AF4">
        <w:instrText xml:space="preserve"> XE "</w:instrText>
      </w:r>
      <w:r w:rsidR="00465AF4" w:rsidRPr="004E5CAF">
        <w:instrText>ProcessNonRefPayment</w:instrText>
      </w:r>
      <w:r w:rsidR="00465AF4">
        <w:instrText xml:space="preserve">" </w:instrText>
      </w:r>
      <w:r w:rsidR="00465AF4">
        <w:fldChar w:fldCharType="end"/>
      </w:r>
      <w:r>
        <w:t xml:space="preserve"> and CalculateTaxes</w:t>
      </w:r>
      <w:r w:rsidR="00BC4241">
        <w:fldChar w:fldCharType="begin"/>
      </w:r>
      <w:r w:rsidR="00BC4241">
        <w:instrText xml:space="preserve"> XE "</w:instrText>
      </w:r>
      <w:r w:rsidR="00BC4241" w:rsidRPr="00E60E92">
        <w:instrText>CalculateTaxes</w:instrText>
      </w:r>
      <w:r w:rsidR="00BC4241">
        <w:instrText xml:space="preserve">" </w:instrText>
      </w:r>
      <w:r w:rsidR="00BC4241">
        <w:fldChar w:fldCharType="end"/>
      </w:r>
      <w:r>
        <w:t xml:space="preserve"> are two-way (request and response).</w:t>
      </w:r>
    </w:p>
    <w:p w:rsidR="00F10791" w:rsidRPr="00E10231" w:rsidRDefault="00F10791" w:rsidP="00FC3CAC">
      <w:pPr>
        <w:spacing w:before="120" w:after="120"/>
        <w:rPr>
          <w:b/>
          <w:color w:val="0070C0"/>
        </w:rPr>
      </w:pPr>
      <w:bookmarkStart w:id="37" w:name="_Ref307560308"/>
      <w:bookmarkStart w:id="38" w:name="_Ref307907786"/>
      <w:r w:rsidRPr="00E10231">
        <w:rPr>
          <w:b/>
          <w:color w:val="0070C0"/>
        </w:rPr>
        <w:t>CreateContractGateway</w:t>
      </w:r>
      <w:r w:rsidR="00455B0C">
        <w:rPr>
          <w:b/>
          <w:color w:val="0070C0"/>
        </w:rPr>
        <w:t xml:space="preserve"> </w:t>
      </w:r>
      <w:r w:rsidRPr="00E10231">
        <w:rPr>
          <w:b/>
          <w:color w:val="0070C0"/>
        </w:rPr>
        <w:t>Process Flow</w:t>
      </w:r>
      <w:bookmarkEnd w:id="37"/>
      <w:bookmarkEnd w:id="38"/>
    </w:p>
    <w:p w:rsidR="00601994" w:rsidRPr="00601994" w:rsidRDefault="00F10791" w:rsidP="00601994">
      <w:pPr>
        <w:spacing w:before="120"/>
      </w:pPr>
      <w:r w:rsidRPr="005125FC">
        <w:t xml:space="preserve">Upon accepting a request </w:t>
      </w:r>
      <w:r>
        <w:t>(SOAP</w:t>
      </w:r>
      <w:r w:rsidR="00465AF4">
        <w:fldChar w:fldCharType="begin"/>
      </w:r>
      <w:r w:rsidR="00465AF4">
        <w:instrText xml:space="preserve"> XE "</w:instrText>
      </w:r>
      <w:r w:rsidR="00465AF4" w:rsidRPr="00AD7F54">
        <w:instrText>SOAP</w:instrText>
      </w:r>
      <w:r w:rsidR="00465AF4">
        <w:instrText xml:space="preserve">" </w:instrText>
      </w:r>
      <w:r w:rsidR="00465AF4">
        <w:fldChar w:fldCharType="end"/>
      </w:r>
      <w:r>
        <w:t xml:space="preserve"> via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xml:space="preserve">) </w:t>
      </w:r>
      <w:r w:rsidRPr="005125FC">
        <w:t xml:space="preserve">to create a </w:t>
      </w:r>
      <w:r>
        <w:t>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r>
        <w:t xml:space="preserve"> </w:t>
      </w:r>
      <w:r w:rsidRPr="005125FC">
        <w:t>customer contract from the FSA</w:t>
      </w:r>
      <w:r w:rsidR="00871274">
        <w:fldChar w:fldCharType="begin"/>
      </w:r>
      <w:r w:rsidR="00871274">
        <w:instrText xml:space="preserve"> XE "</w:instrText>
      </w:r>
      <w:r w:rsidR="00871274" w:rsidRPr="00F27872">
        <w:instrText>Finance Service Agent (FSA)</w:instrText>
      </w:r>
      <w:r w:rsidR="00871274">
        <w:instrText xml:space="preserve">" </w:instrText>
      </w:r>
      <w:r w:rsidR="00871274">
        <w:fldChar w:fldCharType="end"/>
      </w:r>
      <w:r>
        <w:t xml:space="preserve"> via the API method CreateContract, the </w:t>
      </w:r>
      <w:r w:rsidRPr="005125FC">
        <w:t>CreateContractGateway</w:t>
      </w:r>
      <w:r w:rsidR="00465AF4">
        <w:fldChar w:fldCharType="begin"/>
      </w:r>
      <w:r w:rsidR="00465AF4">
        <w:instrText xml:space="preserve"> XE "</w:instrText>
      </w:r>
      <w:r w:rsidR="00465AF4" w:rsidRPr="007D5B96">
        <w:instrText>CreateContractGateway</w:instrText>
      </w:r>
      <w:r w:rsidR="00465AF4">
        <w:instrText xml:space="preserve">" </w:instrText>
      </w:r>
      <w:r w:rsidR="00465AF4">
        <w:fldChar w:fldCharType="end"/>
      </w:r>
      <w:r w:rsidRPr="005125FC">
        <w:t xml:space="preserve"> adds the request to a message queue</w:t>
      </w:r>
      <w:r>
        <w:t xml:space="preserve"> (Asurion.PRODNA.Q.Business.Persistent.Finance.CreateContract). From the queue, the request passes via an Enterprise Service Bus (ESB</w:t>
      </w:r>
      <w:r w:rsidR="00465AF4">
        <w:fldChar w:fldCharType="begin"/>
      </w:r>
      <w:r w:rsidR="00465AF4">
        <w:instrText xml:space="preserve"> XE "</w:instrText>
      </w:r>
      <w:r w:rsidR="005009CB">
        <w:instrText>Enterprise Service Bus (</w:instrText>
      </w:r>
      <w:r w:rsidR="00465AF4" w:rsidRPr="00B01A63">
        <w:instrText>ESB</w:instrText>
      </w:r>
      <w:r w:rsidR="005009CB">
        <w:instrText>)</w:instrText>
      </w:r>
      <w:r w:rsidR="00465AF4">
        <w:instrText xml:space="preserve">" </w:instrText>
      </w:r>
      <w:r w:rsidR="00465AF4">
        <w:fldChar w:fldCharType="end"/>
      </w:r>
      <w:r>
        <w:t>) to the CreateContract Service</w:t>
      </w:r>
      <w:r w:rsidR="00465AF4">
        <w:fldChar w:fldCharType="begin"/>
      </w:r>
      <w:r w:rsidR="00465AF4">
        <w:instrText xml:space="preserve"> XE "</w:instrText>
      </w:r>
      <w:r w:rsidR="00465AF4" w:rsidRPr="008A1A96">
        <w:instrText>CreateContract Service</w:instrText>
      </w:r>
      <w:r w:rsidR="00465AF4">
        <w:instrText xml:space="preserve">" </w:instrText>
      </w:r>
      <w:r w:rsidR="00465AF4">
        <w:fldChar w:fldCharType="end"/>
      </w:r>
      <w:r>
        <w:t xml:space="preserve"> for processing. </w:t>
      </w:r>
      <w:r w:rsidR="00601994" w:rsidRPr="00601994">
        <w:rPr>
          <w:rFonts w:cs="Arial"/>
          <w:szCs w:val="22"/>
        </w:rPr>
        <w:t>CreateContract is a TIBCO step in the Asurion enrollment</w:t>
      </w:r>
      <w:r w:rsidR="008B019C">
        <w:rPr>
          <w:rFonts w:cs="Arial"/>
          <w:szCs w:val="22"/>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Cs w:val="22"/>
        </w:rPr>
        <w:fldChar w:fldCharType="end"/>
      </w:r>
      <w:r w:rsidR="00601994" w:rsidRPr="00601994">
        <w:rPr>
          <w:rFonts w:cs="Arial"/>
          <w:szCs w:val="22"/>
        </w:rPr>
        <w:t xml:space="preserve"> process. </w:t>
      </w:r>
    </w:p>
    <w:p w:rsidR="00F10791" w:rsidRDefault="00F10791" w:rsidP="00F10791">
      <w:pPr>
        <w:spacing w:before="120"/>
      </w:pPr>
      <w:r w:rsidRPr="00097B10">
        <w:rPr>
          <w:b/>
        </w:rPr>
        <w:t>Note</w:t>
      </w:r>
      <w:r>
        <w:t>: ESB enables the gateway to handle messages that originated with different protocols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FTP</w:t>
      </w:r>
      <w:r w:rsidR="005009CB">
        <w:fldChar w:fldCharType="begin"/>
      </w:r>
      <w:r w:rsidR="005009CB">
        <w:instrText xml:space="preserve"> XE "</w:instrText>
      </w:r>
      <w:r w:rsidR="005009CB" w:rsidRPr="005E6713">
        <w:instrText>FTP</w:instrText>
      </w:r>
      <w:r w:rsidR="005009CB">
        <w:instrText xml:space="preserve">" </w:instrText>
      </w:r>
      <w:r w:rsidR="005009CB">
        <w:fldChar w:fldCharType="end"/>
      </w:r>
      <w:r>
        <w:t>, SMTP</w:t>
      </w:r>
      <w:r w:rsidR="005009CB">
        <w:fldChar w:fldCharType="begin"/>
      </w:r>
      <w:r w:rsidR="005009CB">
        <w:instrText xml:space="preserve"> XE "</w:instrText>
      </w:r>
      <w:r w:rsidR="005009CB" w:rsidRPr="00242F7F">
        <w:instrText>SMTP</w:instrText>
      </w:r>
      <w:r w:rsidR="005009CB">
        <w:instrText xml:space="preserve">" </w:instrText>
      </w:r>
      <w:r w:rsidR="005009CB">
        <w:fldChar w:fldCharType="end"/>
      </w:r>
      <w:r>
        <w:t>, and so forth).</w:t>
      </w:r>
    </w:p>
    <w:p w:rsidR="00F10791" w:rsidRDefault="00F10791" w:rsidP="00645C7F">
      <w:pPr>
        <w:spacing w:before="120"/>
      </w:pPr>
      <w:bookmarkStart w:id="39" w:name="_Ref309805209"/>
      <w:r w:rsidRPr="00E10231">
        <w:rPr>
          <w:b/>
        </w:rPr>
        <w:t>CreateContract Service</w:t>
      </w:r>
      <w:bookmarkEnd w:id="39"/>
      <w:r w:rsidR="00465AF4">
        <w:rPr>
          <w:b/>
        </w:rPr>
        <w:fldChar w:fldCharType="begin"/>
      </w:r>
      <w:r w:rsidR="00465AF4">
        <w:instrText xml:space="preserve"> XE "</w:instrText>
      </w:r>
      <w:r w:rsidR="00465AF4" w:rsidRPr="008A1A96">
        <w:instrText>CreateContract Service</w:instrText>
      </w:r>
      <w:r w:rsidR="00465AF4">
        <w:instrText xml:space="preserve">" </w:instrText>
      </w:r>
      <w:r w:rsidR="00465AF4">
        <w:rPr>
          <w:b/>
        </w:rPr>
        <w:fldChar w:fldCharType="end"/>
      </w:r>
      <w:r w:rsidR="00FC3CAC">
        <w:t>—</w:t>
      </w:r>
      <w:r>
        <w:t>Upon receiving a request from the message queue, the CreateContract Service first sends a request to the InsertBehaviorStateMDM</w:t>
      </w:r>
      <w:r w:rsidR="00465AF4">
        <w:fldChar w:fldCharType="begin"/>
      </w:r>
      <w:r w:rsidR="00465AF4">
        <w:instrText xml:space="preserve"> XE "</w:instrText>
      </w:r>
      <w:r w:rsidR="00465AF4" w:rsidRPr="00751208">
        <w:instrText>InsertBehaviorStateMDM</w:instrText>
      </w:r>
      <w:r w:rsidR="00465AF4">
        <w:instrText xml:space="preserve">" </w:instrText>
      </w:r>
      <w:r w:rsidR="00465AF4">
        <w:fldChar w:fldCharType="end"/>
      </w:r>
      <w:r>
        <w:t xml:space="preserve"> (via the message queue Asurion.PRODNA.Q.Business.Persistent.Financ e.Enterprise.InsertBehaviorStateMDM) to determine the current behavior state of the request to prevent processing duplication.</w:t>
      </w:r>
    </w:p>
    <w:p w:rsidR="00F10791" w:rsidRDefault="00F10791" w:rsidP="00701FDE">
      <w:pPr>
        <w:spacing w:before="120"/>
      </w:pPr>
      <w:r>
        <w:t>Upon receiving the message, InsertBehaviorStateMDM</w:t>
      </w:r>
      <w:r w:rsidR="00465AF4">
        <w:fldChar w:fldCharType="begin"/>
      </w:r>
      <w:r w:rsidR="00465AF4">
        <w:instrText xml:space="preserve"> XE "</w:instrText>
      </w:r>
      <w:r w:rsidR="00465AF4" w:rsidRPr="00751208">
        <w:instrText>InsertBehaviorStateMDM</w:instrText>
      </w:r>
      <w:r w:rsidR="00465AF4">
        <w:instrText xml:space="preserve">" </w:instrText>
      </w:r>
      <w:r w:rsidR="00465AF4">
        <w:fldChar w:fldCharType="end"/>
      </w:r>
      <w:r>
        <w:t xml:space="preserve"> queries the Enterprise SOAP Message Log</w:t>
      </w:r>
      <w:r w:rsidR="00685808">
        <w:fldChar w:fldCharType="begin"/>
      </w:r>
      <w:r w:rsidR="00685808">
        <w:instrText xml:space="preserve"> XE "</w:instrText>
      </w:r>
      <w:r w:rsidR="00685808" w:rsidRPr="000C078C">
        <w:instrText>Enterprise SOAP Message Log</w:instrText>
      </w:r>
      <w:r w:rsidR="00685808">
        <w:instrText xml:space="preserve">" </w:instrText>
      </w:r>
      <w:r w:rsidR="00685808">
        <w:fldChar w:fldCharType="end"/>
      </w:r>
      <w:r>
        <w:t xml:space="preserve"> for log messages about the current values of “BehaviorInteractionIdentifier” and “CurrentBehaviorInteractionIdentifier” and returns the status information to InsertBehaviorStateMDM via the message queue. </w:t>
      </w:r>
    </w:p>
    <w:p w:rsidR="00F10791" w:rsidRDefault="00F10791" w:rsidP="00F10791">
      <w:pPr>
        <w:spacing w:before="120"/>
      </w:pPr>
      <w:r>
        <w:lastRenderedPageBreak/>
        <w:t>If the status information indicates that the create contract request has not already advanced to the next process, CreateContract Service</w:t>
      </w:r>
      <w:r w:rsidR="00465AF4">
        <w:fldChar w:fldCharType="begin"/>
      </w:r>
      <w:r w:rsidR="00465AF4">
        <w:instrText xml:space="preserve"> XE "</w:instrText>
      </w:r>
      <w:r w:rsidR="00465AF4" w:rsidRPr="008A1A96">
        <w:instrText>CreateContract Service</w:instrText>
      </w:r>
      <w:r w:rsidR="00465AF4">
        <w:instrText xml:space="preserve">" </w:instrText>
      </w:r>
      <w:r w:rsidR="00465AF4">
        <w:fldChar w:fldCharType="end"/>
      </w:r>
      <w:r>
        <w:t xml:space="preserve"> sends the create contract request via a message queue (Asurion.PRODNA.Q.Business.Persistent.Finance.ProcessNonRefPremiumPayment) to the ProcessNonRefPremiumPayment API</w:t>
      </w:r>
      <w:r w:rsidR="00465AF4">
        <w:fldChar w:fldCharType="begin"/>
      </w:r>
      <w:r w:rsidR="00465AF4">
        <w:instrText xml:space="preserve"> XE "</w:instrText>
      </w:r>
      <w:r w:rsidR="00465AF4" w:rsidRPr="00627E0F">
        <w:instrText>ProcessNonRefPremiumPayment API</w:instrText>
      </w:r>
      <w:r w:rsidR="00465AF4">
        <w:instrText xml:space="preserve">" </w:instrText>
      </w:r>
      <w:r w:rsidR="00465AF4">
        <w:fldChar w:fldCharType="end"/>
      </w:r>
      <w:r>
        <w:t xml:space="preserve"> method.</w:t>
      </w:r>
    </w:p>
    <w:p w:rsidR="00F10791" w:rsidRPr="007F03E8" w:rsidRDefault="00F10791" w:rsidP="00FC3CAC">
      <w:pPr>
        <w:spacing w:before="120"/>
      </w:pPr>
      <w:r w:rsidRPr="00E10231">
        <w:rPr>
          <w:b/>
        </w:rPr>
        <w:t>InsertBehaviorStateMDM</w:t>
      </w:r>
      <w:r w:rsidR="00465AF4">
        <w:rPr>
          <w:b/>
        </w:rPr>
        <w:fldChar w:fldCharType="begin"/>
      </w:r>
      <w:r w:rsidR="00465AF4">
        <w:instrText xml:space="preserve"> XE "</w:instrText>
      </w:r>
      <w:r w:rsidR="00465AF4" w:rsidRPr="00751208">
        <w:instrText>InsertBehaviorStateMDM</w:instrText>
      </w:r>
      <w:r w:rsidR="00465AF4">
        <w:instrText xml:space="preserve">" </w:instrText>
      </w:r>
      <w:r w:rsidR="00465AF4">
        <w:rPr>
          <w:b/>
        </w:rPr>
        <w:fldChar w:fldCharType="end"/>
      </w:r>
      <w:r w:rsidR="00FC3CAC">
        <w:t>—</w:t>
      </w:r>
      <w:proofErr w:type="gramStart"/>
      <w:r>
        <w:t>Upon</w:t>
      </w:r>
      <w:proofErr w:type="gramEnd"/>
      <w:r>
        <w:t xml:space="preserve"> receiving requests for the current status of a device from the CreateContractService, the InsertBehaviorStateMDM gets the information from the Enterprise SOAP Message Log (maintained by TIBCO</w:t>
      </w:r>
      <w:r w:rsidR="00465AF4">
        <w:fldChar w:fldCharType="begin"/>
      </w:r>
      <w:r w:rsidR="00465AF4">
        <w:instrText xml:space="preserve"> XE "</w:instrText>
      </w:r>
      <w:r w:rsidR="00465AF4" w:rsidRPr="0085567C">
        <w:rPr>
          <w:rFonts w:cs="Arial"/>
          <w:szCs w:val="22"/>
        </w:rPr>
        <w:instrText>Tibco</w:instrText>
      </w:r>
      <w:r w:rsidR="00465AF4">
        <w:instrText xml:space="preserve">" </w:instrText>
      </w:r>
      <w:r w:rsidR="00465AF4">
        <w:fldChar w:fldCharType="end"/>
      </w:r>
      <w:r>
        <w:t xml:space="preserve">) and passes it back to the service. </w:t>
      </w:r>
    </w:p>
    <w:p w:rsidR="00F10791" w:rsidRPr="00E069CA" w:rsidRDefault="00F10791" w:rsidP="00F10791">
      <w:pPr>
        <w:spacing w:before="120" w:after="120"/>
        <w:rPr>
          <w:b/>
        </w:rPr>
      </w:pPr>
      <w:r w:rsidRPr="00E069CA">
        <w:rPr>
          <w:b/>
        </w:rPr>
        <w:t>Also See</w:t>
      </w:r>
    </w:p>
    <w:p w:rsidR="00F10791" w:rsidRDefault="00F10791" w:rsidP="00F10791">
      <w:pPr>
        <w:spacing w:before="120"/>
      </w:pPr>
      <w:proofErr w:type="gramStart"/>
      <w:r>
        <w:t>“CRM Database” in the “Asurion Subscriber Billing System - Finance Services API Specification”.</w:t>
      </w:r>
      <w:proofErr w:type="gramEnd"/>
    </w:p>
    <w:p w:rsidR="00F10791" w:rsidRDefault="00F10791" w:rsidP="00FC3CAC">
      <w:pPr>
        <w:spacing w:before="120"/>
      </w:pPr>
      <w:bookmarkStart w:id="40" w:name="_Ref309734616"/>
      <w:r w:rsidRPr="00465AF4">
        <w:rPr>
          <w:b/>
        </w:rPr>
        <w:t>ProcessNonRefPremiumPayment API</w:t>
      </w:r>
      <w:bookmarkEnd w:id="40"/>
      <w:r w:rsidR="00465AF4">
        <w:fldChar w:fldCharType="begin"/>
      </w:r>
      <w:r w:rsidR="00465AF4">
        <w:instrText xml:space="preserve"> XE "</w:instrText>
      </w:r>
      <w:r w:rsidR="00465AF4" w:rsidRPr="00627E0F">
        <w:instrText>ProcessNonRefPremiumPayment API</w:instrText>
      </w:r>
      <w:r w:rsidR="00465AF4">
        <w:instrText xml:space="preserve">" </w:instrText>
      </w:r>
      <w:r w:rsidR="00465AF4">
        <w:fldChar w:fldCharType="end"/>
      </w:r>
      <w:r w:rsidR="00FC3CAC">
        <w:t>—</w:t>
      </w:r>
      <w:proofErr w:type="gramStart"/>
      <w:r>
        <w:t>Upon</w:t>
      </w:r>
      <w:proofErr w:type="gramEnd"/>
      <w:r>
        <w:t xml:space="preserve"> receiving requests to process non-refundable credit card payments from the CreateContract Service</w:t>
      </w:r>
      <w:r w:rsidR="00465AF4">
        <w:fldChar w:fldCharType="begin"/>
      </w:r>
      <w:r w:rsidR="00465AF4">
        <w:instrText xml:space="preserve"> XE "</w:instrText>
      </w:r>
      <w:r w:rsidR="00465AF4" w:rsidRPr="008A1A96">
        <w:instrText>CreateContract Service</w:instrText>
      </w:r>
      <w:r w:rsidR="00465AF4">
        <w:instrText xml:space="preserve">" </w:instrText>
      </w:r>
      <w:r w:rsidR="00465AF4">
        <w:fldChar w:fldCharType="end"/>
      </w:r>
      <w:r>
        <w:t>, this API formulates the request and submits</w:t>
      </w:r>
      <w:r w:rsidR="005A4ED6">
        <w:t xml:space="preserve"> it to the outside ARIA billing system.</w:t>
      </w:r>
      <w:r w:rsidR="00465AF4">
        <w:fldChar w:fldCharType="begin"/>
      </w:r>
      <w:r w:rsidR="00465AF4">
        <w:instrText xml:space="preserve"> XE "</w:instrText>
      </w:r>
      <w:r w:rsidR="00465AF4" w:rsidRPr="00B11E17">
        <w:instrText>Global Collect</w:instrText>
      </w:r>
      <w:r w:rsidR="00465AF4">
        <w:instrText xml:space="preserve">" </w:instrText>
      </w:r>
      <w:r w:rsidR="00465AF4">
        <w:fldChar w:fldCharType="end"/>
      </w:r>
    </w:p>
    <w:p w:rsidR="00F10791" w:rsidRDefault="00F10791" w:rsidP="00FC3CAC">
      <w:pPr>
        <w:spacing w:before="120"/>
      </w:pPr>
      <w:r w:rsidRPr="00E10231">
        <w:rPr>
          <w:b/>
        </w:rPr>
        <w:t>ARIA Billing System</w:t>
      </w:r>
      <w:r w:rsidR="00FC3CAC">
        <w:t>—</w:t>
      </w:r>
      <w:r>
        <w:t>Outside Asurion, the Aria</w:t>
      </w:r>
      <w:r w:rsidR="00465AF4">
        <w:fldChar w:fldCharType="begin"/>
      </w:r>
      <w:r w:rsidR="00465AF4">
        <w:instrText xml:space="preserve"> XE "</w:instrText>
      </w:r>
      <w:r w:rsidR="00465AF4" w:rsidRPr="0090204A">
        <w:instrText>Aria Billing System</w:instrText>
      </w:r>
      <w:r w:rsidR="00465AF4">
        <w:instrText xml:space="preserve">" </w:instrText>
      </w:r>
      <w:r w:rsidR="00465AF4">
        <w:fldChar w:fldCharType="end"/>
      </w:r>
      <w:r>
        <w:t xml:space="preserve"> Billing System accepts requests to create customer contracts from the Asurion ProcessNonRefPremiumPayment API</w:t>
      </w:r>
      <w:r w:rsidR="00465AF4">
        <w:fldChar w:fldCharType="begin"/>
      </w:r>
      <w:r w:rsidR="00465AF4">
        <w:instrText xml:space="preserve"> XE "</w:instrText>
      </w:r>
      <w:r w:rsidR="00465AF4" w:rsidRPr="00627E0F">
        <w:instrText>ProcessNonRefPremiumPayment API</w:instrText>
      </w:r>
      <w:r w:rsidR="00465AF4">
        <w:instrText xml:space="preserve">" </w:instrText>
      </w:r>
      <w:r w:rsidR="00465AF4">
        <w:fldChar w:fldCharType="end"/>
      </w:r>
      <w:r w:rsidR="00465AF4">
        <w:t xml:space="preserve">. In response, Aria </w:t>
      </w:r>
      <w:r>
        <w:t>establishes and manages customer billing cycles for Asurion insurance coverage. When the Asurion Proxy Server</w:t>
      </w:r>
      <w:r w:rsidR="00465AF4">
        <w:fldChar w:fldCharType="begin"/>
      </w:r>
      <w:r w:rsidR="00465AF4">
        <w:instrText xml:space="preserve"> XE "</w:instrText>
      </w:r>
      <w:r w:rsidR="00465AF4" w:rsidRPr="001C6B37">
        <w:instrText>Proxy Server</w:instrText>
      </w:r>
      <w:r w:rsidR="00465AF4">
        <w:instrText xml:space="preserve">" </w:instrText>
      </w:r>
      <w:r w:rsidR="00465AF4">
        <w:fldChar w:fldCharType="end"/>
      </w:r>
      <w:r>
        <w:t xml:space="preserve"> requests information (via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on current contracts through GetContracts</w:t>
      </w:r>
      <w:r w:rsidR="00465AF4">
        <w:fldChar w:fldCharType="begin"/>
      </w:r>
      <w:r w:rsidR="00465AF4">
        <w:instrText xml:space="preserve"> XE "</w:instrText>
      </w:r>
      <w:r w:rsidR="00465AF4" w:rsidRPr="00043233">
        <w:instrText>GetContracts</w:instrText>
      </w:r>
      <w:r w:rsidR="00465AF4">
        <w:instrText xml:space="preserve">" </w:instrText>
      </w:r>
      <w:r w:rsidR="00465AF4">
        <w:fldChar w:fldCharType="end"/>
      </w:r>
      <w:r>
        <w:t>, Aria</w:t>
      </w:r>
      <w:r w:rsidR="00465AF4">
        <w:fldChar w:fldCharType="begin"/>
      </w:r>
      <w:r w:rsidR="00465AF4">
        <w:instrText xml:space="preserve"> XE "</w:instrText>
      </w:r>
      <w:r w:rsidR="00465AF4" w:rsidRPr="0090204A">
        <w:instrText>Aria Billing System</w:instrText>
      </w:r>
      <w:r w:rsidR="00465AF4">
        <w:instrText xml:space="preserve">" </w:instrText>
      </w:r>
      <w:r w:rsidR="00465AF4">
        <w:fldChar w:fldCharType="end"/>
      </w:r>
      <w:r>
        <w:t xml:space="preserve"> responses with the latest customer contract information. Aria</w:t>
      </w:r>
      <w:r w:rsidR="00465AF4">
        <w:fldChar w:fldCharType="begin"/>
      </w:r>
      <w:r w:rsidR="00465AF4">
        <w:instrText xml:space="preserve"> XE "</w:instrText>
      </w:r>
      <w:r w:rsidR="00465AF4" w:rsidRPr="0090204A">
        <w:instrText>Aria Billing System</w:instrText>
      </w:r>
      <w:r w:rsidR="00465AF4">
        <w:instrText xml:space="preserve">" </w:instrText>
      </w:r>
      <w:r w:rsidR="00465AF4">
        <w:fldChar w:fldCharType="end"/>
      </w:r>
      <w:r>
        <w:t xml:space="preserve"> also sends requests to process non-refundable credit card payments to Asurion.</w:t>
      </w:r>
    </w:p>
    <w:p w:rsidR="00F10791" w:rsidRPr="004C5DF9" w:rsidRDefault="00F10791" w:rsidP="00F10791">
      <w:pPr>
        <w:spacing w:before="120" w:after="120"/>
        <w:rPr>
          <w:b/>
        </w:rPr>
      </w:pPr>
      <w:bookmarkStart w:id="41" w:name="_Ref307560383"/>
      <w:r w:rsidRPr="004C5DF9">
        <w:rPr>
          <w:b/>
        </w:rPr>
        <w:t>Also See</w:t>
      </w:r>
    </w:p>
    <w:p w:rsidR="00F10791" w:rsidRDefault="00F10791" w:rsidP="00F10791">
      <w:pPr>
        <w:spacing w:before="120"/>
      </w:pPr>
      <w:proofErr w:type="gramStart"/>
      <w:r>
        <w:t>“CreateContract API” in the “Asurion Subscriber Billing System - Finance Services API Specification”.</w:t>
      </w:r>
      <w:proofErr w:type="gramEnd"/>
    </w:p>
    <w:p w:rsidR="00F10791" w:rsidRPr="00E10231" w:rsidRDefault="00F10791" w:rsidP="00FC3CAC">
      <w:pPr>
        <w:spacing w:before="120" w:after="120"/>
        <w:rPr>
          <w:b/>
          <w:color w:val="0070C0"/>
        </w:rPr>
      </w:pPr>
      <w:bookmarkStart w:id="42" w:name="_Ref307903939"/>
      <w:bookmarkStart w:id="43" w:name="_Ref307907856"/>
      <w:r w:rsidRPr="00E10231">
        <w:rPr>
          <w:b/>
          <w:color w:val="0070C0"/>
        </w:rPr>
        <w:t>ProcessNonRefPaymentGateway Process Flow</w:t>
      </w:r>
      <w:bookmarkEnd w:id="41"/>
      <w:bookmarkEnd w:id="42"/>
      <w:bookmarkEnd w:id="43"/>
    </w:p>
    <w:p w:rsidR="00F10791" w:rsidRDefault="00F10791" w:rsidP="00F10791">
      <w:r w:rsidRPr="005125FC">
        <w:t xml:space="preserve">Upon accepting a request </w:t>
      </w:r>
      <w:r>
        <w:t>(SOAP</w:t>
      </w:r>
      <w:r w:rsidR="00465AF4">
        <w:fldChar w:fldCharType="begin"/>
      </w:r>
      <w:r w:rsidR="00465AF4">
        <w:instrText xml:space="preserve"> XE "</w:instrText>
      </w:r>
      <w:r w:rsidR="00465AF4" w:rsidRPr="00AD7F54">
        <w:instrText>SOAP</w:instrText>
      </w:r>
      <w:r w:rsidR="00465AF4">
        <w:instrText xml:space="preserve">" </w:instrText>
      </w:r>
      <w:r w:rsidR="00465AF4">
        <w:fldChar w:fldCharType="end"/>
      </w:r>
      <w:r>
        <w:t xml:space="preserve"> </w:t>
      </w:r>
      <w:r w:rsidR="0008324C">
        <w:t>via</w:t>
      </w:r>
      <w:r>
        <w:t xml:space="preserve">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xml:space="preserve">) </w:t>
      </w:r>
      <w:r w:rsidRPr="005125FC">
        <w:t xml:space="preserve">to </w:t>
      </w:r>
      <w:r>
        <w:t>process non-refundable credit card payments from the FSA</w:t>
      </w:r>
      <w:r w:rsidR="00871274">
        <w:fldChar w:fldCharType="begin"/>
      </w:r>
      <w:r w:rsidR="00871274">
        <w:instrText xml:space="preserve"> XE "</w:instrText>
      </w:r>
      <w:r w:rsidR="00871274" w:rsidRPr="00F27872">
        <w:instrText>Finance Service Agent (FSA)</w:instrText>
      </w:r>
      <w:r w:rsidR="00871274">
        <w:instrText xml:space="preserve">" </w:instrText>
      </w:r>
      <w:r w:rsidR="00871274">
        <w:fldChar w:fldCharType="end"/>
      </w:r>
      <w:r>
        <w:t xml:space="preserve"> via the API method ProcessNonRefPayment</w:t>
      </w:r>
      <w:r w:rsidR="00465AF4">
        <w:fldChar w:fldCharType="begin"/>
      </w:r>
      <w:r w:rsidR="00465AF4">
        <w:instrText xml:space="preserve"> XE "</w:instrText>
      </w:r>
      <w:r w:rsidR="00465AF4" w:rsidRPr="004E5CAF">
        <w:instrText>ProcessNonRefPayment</w:instrText>
      </w:r>
      <w:r w:rsidR="00465AF4">
        <w:instrText xml:space="preserve">" </w:instrText>
      </w:r>
      <w:r w:rsidR="00465AF4">
        <w:fldChar w:fldCharType="end"/>
      </w:r>
      <w:r>
        <w:t>, the ProcessNonRefPayments Gateway</w:t>
      </w:r>
      <w:r w:rsidR="00465AF4">
        <w:fldChar w:fldCharType="begin"/>
      </w:r>
      <w:r w:rsidR="00465AF4">
        <w:instrText xml:space="preserve"> XE "</w:instrText>
      </w:r>
      <w:r w:rsidR="00465AF4" w:rsidRPr="006F7609">
        <w:instrText>ProcessNonRefPayments Gateway</w:instrText>
      </w:r>
      <w:r w:rsidR="00465AF4">
        <w:instrText xml:space="preserve">" </w:instrText>
      </w:r>
      <w:r w:rsidR="00465AF4">
        <w:fldChar w:fldCharType="end"/>
      </w:r>
      <w:r>
        <w:t xml:space="preserve"> adds the request to a message queue (Asurion.PRODNA.Q.Business.Persistent.Finance.ProcessNonRefPayment).  From this queue, the request is passed via an ESB</w:t>
      </w:r>
      <w:r w:rsidR="00465AF4">
        <w:fldChar w:fldCharType="begin"/>
      </w:r>
      <w:r w:rsidR="00465AF4">
        <w:instrText xml:space="preserve"> XE "</w:instrText>
      </w:r>
      <w:r w:rsidR="00465AF4" w:rsidRPr="00B01A63">
        <w:instrText>ESB</w:instrText>
      </w:r>
      <w:r w:rsidR="00465AF4">
        <w:instrText xml:space="preserve">" </w:instrText>
      </w:r>
      <w:r w:rsidR="00465AF4">
        <w:fldChar w:fldCharType="end"/>
      </w:r>
      <w:r>
        <w:t xml:space="preserve"> to the ProcessNonRefPayment Service. </w:t>
      </w:r>
    </w:p>
    <w:p w:rsidR="00F10791" w:rsidRDefault="00F10791" w:rsidP="00FD36B4">
      <w:pPr>
        <w:spacing w:before="120"/>
      </w:pPr>
      <w:bookmarkStart w:id="44" w:name="_Ref309737507"/>
      <w:r w:rsidRPr="00E10231">
        <w:rPr>
          <w:b/>
        </w:rPr>
        <w:t>ProcessNonRefPremiumPayment Service</w:t>
      </w:r>
      <w:bookmarkEnd w:id="44"/>
      <w:r w:rsidR="00FC3CAC">
        <w:t>—</w:t>
      </w:r>
      <w:proofErr w:type="gramStart"/>
      <w:r>
        <w:t>Upon</w:t>
      </w:r>
      <w:proofErr w:type="gramEnd"/>
      <w:r>
        <w:t xml:space="preserve"> receiving a request to process a non-refundable credit card payment, this service sends it (via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to the outside Global Collect</w:t>
      </w:r>
      <w:r w:rsidR="00465AF4">
        <w:fldChar w:fldCharType="begin"/>
      </w:r>
      <w:r w:rsidR="00465AF4">
        <w:instrText xml:space="preserve"> XE "</w:instrText>
      </w:r>
      <w:r w:rsidR="00465AF4" w:rsidRPr="00B11E17">
        <w:instrText>Global Collect</w:instrText>
      </w:r>
      <w:r w:rsidR="00465AF4">
        <w:instrText xml:space="preserve">" </w:instrText>
      </w:r>
      <w:r w:rsidR="00465AF4">
        <w:fldChar w:fldCharType="end"/>
      </w:r>
      <w:r>
        <w:t xml:space="preserve"> service. In the return direction, responses from the Global Collect are sent back (via HTTP) to the ProcessNonRefPayment</w:t>
      </w:r>
      <w:r w:rsidR="00465AF4">
        <w:fldChar w:fldCharType="begin"/>
      </w:r>
      <w:r w:rsidR="00465AF4">
        <w:instrText xml:space="preserve"> XE "</w:instrText>
      </w:r>
      <w:r w:rsidR="00465AF4" w:rsidRPr="004E5CAF">
        <w:instrText>ProcessNonRefPayment</w:instrText>
      </w:r>
      <w:r w:rsidR="00465AF4">
        <w:instrText xml:space="preserve">" </w:instrText>
      </w:r>
      <w:r w:rsidR="00465AF4">
        <w:fldChar w:fldCharType="end"/>
      </w:r>
      <w:r>
        <w:t xml:space="preserve"> Service which sends them up through the ESB</w:t>
      </w:r>
      <w:r w:rsidR="00465AF4">
        <w:fldChar w:fldCharType="begin"/>
      </w:r>
      <w:r w:rsidR="00465AF4">
        <w:instrText xml:space="preserve"> XE "</w:instrText>
      </w:r>
      <w:r w:rsidR="00465AF4" w:rsidRPr="00B01A63">
        <w:instrText>ESB</w:instrText>
      </w:r>
      <w:r w:rsidR="00465AF4">
        <w:instrText xml:space="preserve">" </w:instrText>
      </w:r>
      <w:r w:rsidR="00465AF4">
        <w:fldChar w:fldCharType="end"/>
      </w:r>
      <w:r>
        <w:t xml:space="preserve"> to the queue, and finally, to the gateway.</w:t>
      </w:r>
    </w:p>
    <w:p w:rsidR="00F10791" w:rsidRDefault="00F10791" w:rsidP="00FC3CAC">
      <w:pPr>
        <w:spacing w:before="120"/>
      </w:pPr>
      <w:r w:rsidRPr="00E10231">
        <w:rPr>
          <w:b/>
        </w:rPr>
        <w:t>Global Collect</w:t>
      </w:r>
      <w:r w:rsidR="00465AF4">
        <w:rPr>
          <w:b/>
        </w:rPr>
        <w:fldChar w:fldCharType="begin"/>
      </w:r>
      <w:r w:rsidR="00465AF4">
        <w:instrText xml:space="preserve"> XE "</w:instrText>
      </w:r>
      <w:r w:rsidR="00465AF4" w:rsidRPr="00B11E17">
        <w:instrText>Global Collect</w:instrText>
      </w:r>
      <w:r w:rsidR="00465AF4">
        <w:instrText xml:space="preserve">" </w:instrText>
      </w:r>
      <w:r w:rsidR="00465AF4">
        <w:rPr>
          <w:b/>
        </w:rPr>
        <w:fldChar w:fldCharType="end"/>
      </w:r>
      <w:r w:rsidRPr="00E10231">
        <w:rPr>
          <w:b/>
        </w:rPr>
        <w:t xml:space="preserve"> Service</w:t>
      </w:r>
      <w:r w:rsidR="00E10231" w:rsidRPr="00E10231">
        <w:t>—</w:t>
      </w:r>
      <w:r w:rsidRPr="00E10231">
        <w:t xml:space="preserve">Outside Asurion, the Global Collect service accepts requests from the </w:t>
      </w:r>
      <w:r>
        <w:t>ProcessNonRefPayment</w:t>
      </w:r>
      <w:r w:rsidR="00465AF4">
        <w:fldChar w:fldCharType="begin"/>
      </w:r>
      <w:r w:rsidR="00465AF4">
        <w:instrText xml:space="preserve"> XE "</w:instrText>
      </w:r>
      <w:r w:rsidR="00465AF4" w:rsidRPr="004E5CAF">
        <w:instrText>ProcessNonRefPayment</w:instrText>
      </w:r>
      <w:r w:rsidR="00465AF4">
        <w:instrText xml:space="preserve"> Service" </w:instrText>
      </w:r>
      <w:r w:rsidR="00465AF4">
        <w:fldChar w:fldCharType="end"/>
      </w:r>
      <w:r>
        <w:t xml:space="preserve"> Service to process non-refundable credit card payments. Global Collects processes the requests and returns responses back (via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to the ProcessNonRefPayment</w:t>
      </w:r>
      <w:r w:rsidR="00BC4241">
        <w:fldChar w:fldCharType="begin"/>
      </w:r>
      <w:r w:rsidR="00BC4241">
        <w:instrText xml:space="preserve"> XE "</w:instrText>
      </w:r>
      <w:r w:rsidR="00BC4241" w:rsidRPr="009A51C1">
        <w:instrText>ProcessNonRefPayment</w:instrText>
      </w:r>
      <w:r w:rsidR="00BC4241">
        <w:instrText xml:space="preserve">" </w:instrText>
      </w:r>
      <w:r w:rsidR="00BC4241">
        <w:fldChar w:fldCharType="end"/>
      </w:r>
      <w:r>
        <w:t xml:space="preserve"> Service.</w:t>
      </w:r>
    </w:p>
    <w:p w:rsidR="00C12A45" w:rsidRPr="00A205FD" w:rsidRDefault="00C12A45" w:rsidP="00C12A45">
      <w:pPr>
        <w:spacing w:before="120"/>
        <w:rPr>
          <w:b/>
        </w:rPr>
      </w:pPr>
      <w:bookmarkStart w:id="45" w:name="_Ref307560433"/>
      <w:bookmarkStart w:id="46" w:name="_Ref307903972"/>
      <w:bookmarkStart w:id="47" w:name="_Ref307907873"/>
      <w:r w:rsidRPr="00A205FD">
        <w:rPr>
          <w:b/>
        </w:rPr>
        <w:t>Also See</w:t>
      </w:r>
    </w:p>
    <w:p w:rsidR="00C12A45" w:rsidRDefault="00C12A45" w:rsidP="00C12A45">
      <w:proofErr w:type="gramStart"/>
      <w:r>
        <w:t>“ProcessNonRefPayment</w:t>
      </w:r>
      <w:r w:rsidR="00BC4241">
        <w:fldChar w:fldCharType="begin"/>
      </w:r>
      <w:r w:rsidR="00BC4241">
        <w:instrText xml:space="preserve"> XE "</w:instrText>
      </w:r>
      <w:r w:rsidR="00BC4241" w:rsidRPr="009A51C1">
        <w:instrText>ProcessNonRefPayment</w:instrText>
      </w:r>
      <w:r w:rsidR="00BC4241">
        <w:instrText xml:space="preserve">" </w:instrText>
      </w:r>
      <w:r w:rsidR="00BC4241">
        <w:fldChar w:fldCharType="end"/>
      </w:r>
      <w:r>
        <w:t xml:space="preserve"> API” in the “Asurion Subscriber Billing System - Finance Services API Specification”.</w:t>
      </w:r>
      <w:proofErr w:type="gramEnd"/>
    </w:p>
    <w:p w:rsidR="00F10791" w:rsidRPr="00E10231" w:rsidRDefault="00F10791" w:rsidP="00FC3CAC">
      <w:pPr>
        <w:spacing w:before="120"/>
        <w:rPr>
          <w:b/>
          <w:i/>
          <w:iCs/>
          <w:color w:val="0070C0"/>
        </w:rPr>
      </w:pPr>
      <w:r w:rsidRPr="00E10231">
        <w:rPr>
          <w:b/>
          <w:color w:val="0070C0"/>
        </w:rPr>
        <w:t>CalculateTaxesGateway Process Flow</w:t>
      </w:r>
      <w:bookmarkEnd w:id="45"/>
      <w:bookmarkEnd w:id="46"/>
      <w:bookmarkEnd w:id="47"/>
    </w:p>
    <w:p w:rsidR="00E10231" w:rsidRDefault="00F10791" w:rsidP="00E10231">
      <w:pPr>
        <w:spacing w:before="120"/>
      </w:pPr>
      <w:r w:rsidRPr="00552F96">
        <w:t xml:space="preserve">Upon accepting a request </w:t>
      </w:r>
      <w:r>
        <w:t>(SOAP</w:t>
      </w:r>
      <w:r w:rsidR="00465AF4">
        <w:fldChar w:fldCharType="begin"/>
      </w:r>
      <w:r w:rsidR="00465AF4">
        <w:instrText xml:space="preserve"> XE "</w:instrText>
      </w:r>
      <w:r w:rsidR="00465AF4" w:rsidRPr="00AD7F54">
        <w:instrText>SOAP</w:instrText>
      </w:r>
      <w:r w:rsidR="00465AF4">
        <w:instrText xml:space="preserve">" </w:instrText>
      </w:r>
      <w:r w:rsidR="00465AF4">
        <w:fldChar w:fldCharType="end"/>
      </w:r>
      <w:r>
        <w:t xml:space="preserve"> </w:t>
      </w:r>
      <w:r w:rsidR="0008324C">
        <w:t>via</w:t>
      </w:r>
      <w:r>
        <w:t xml:space="preserve">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xml:space="preserve">) </w:t>
      </w:r>
      <w:r w:rsidRPr="00552F96">
        <w:t>to calculate taxes on a customer bill from the FSA</w:t>
      </w:r>
      <w:r w:rsidR="00871274">
        <w:fldChar w:fldCharType="begin"/>
      </w:r>
      <w:r w:rsidR="00871274">
        <w:instrText xml:space="preserve"> XE "</w:instrText>
      </w:r>
      <w:r w:rsidR="00871274" w:rsidRPr="00F27872">
        <w:instrText>Finance Service Agent (FSA)</w:instrText>
      </w:r>
      <w:r w:rsidR="00871274">
        <w:instrText xml:space="preserve">" </w:instrText>
      </w:r>
      <w:r w:rsidR="00871274">
        <w:fldChar w:fldCharType="end"/>
      </w:r>
      <w:r w:rsidRPr="00552F96">
        <w:t xml:space="preserve"> via the API method CalculateTaxes</w:t>
      </w:r>
      <w:r w:rsidR="00BC4241">
        <w:fldChar w:fldCharType="begin"/>
      </w:r>
      <w:r w:rsidR="00BC4241">
        <w:instrText xml:space="preserve"> XE "</w:instrText>
      </w:r>
      <w:r w:rsidR="00BC4241" w:rsidRPr="00E60E92">
        <w:instrText>CalculateTaxes</w:instrText>
      </w:r>
      <w:r w:rsidR="00BC4241">
        <w:instrText xml:space="preserve">" </w:instrText>
      </w:r>
      <w:r w:rsidR="00BC4241">
        <w:fldChar w:fldCharType="end"/>
      </w:r>
      <w:r w:rsidRPr="00552F96">
        <w:t>, the CalculateTaxesGateway</w:t>
      </w:r>
      <w:r w:rsidR="00CF311D">
        <w:fldChar w:fldCharType="begin"/>
      </w:r>
      <w:r w:rsidR="00CF311D">
        <w:instrText xml:space="preserve"> XE "</w:instrText>
      </w:r>
      <w:r w:rsidR="00CF311D" w:rsidRPr="00801A87">
        <w:instrText>CalculateTaxesGateway</w:instrText>
      </w:r>
      <w:r w:rsidR="00CF311D">
        <w:instrText xml:space="preserve">" </w:instrText>
      </w:r>
      <w:r w:rsidR="00CF311D">
        <w:fldChar w:fldCharType="end"/>
      </w:r>
      <w:r w:rsidRPr="00552F96">
        <w:t xml:space="preserve"> adds it to a message queue (Asurion.PRODNA.Q.Business.Persistent.Finance.CalculateTaxes). From the queue, the request is passed via an ESB</w:t>
      </w:r>
      <w:r w:rsidR="00465AF4">
        <w:fldChar w:fldCharType="begin"/>
      </w:r>
      <w:r w:rsidR="00465AF4">
        <w:instrText xml:space="preserve"> XE "</w:instrText>
      </w:r>
      <w:r w:rsidR="00465AF4" w:rsidRPr="00B01A63">
        <w:instrText>ESB</w:instrText>
      </w:r>
      <w:r w:rsidR="00465AF4">
        <w:instrText xml:space="preserve">" </w:instrText>
      </w:r>
      <w:r w:rsidR="00465AF4">
        <w:fldChar w:fldCharType="end"/>
      </w:r>
      <w:r w:rsidRPr="00552F96">
        <w:t xml:space="preserve"> to the CalculateTaxes</w:t>
      </w:r>
      <w:r>
        <w:t xml:space="preserve"> </w:t>
      </w:r>
      <w:r w:rsidRPr="00552F96">
        <w:t>Service</w:t>
      </w:r>
      <w:r w:rsidR="00CF311D">
        <w:t>.</w:t>
      </w:r>
      <w:r w:rsidRPr="00552F96">
        <w:t xml:space="preserve"> </w:t>
      </w:r>
    </w:p>
    <w:p w:rsidR="00F10791" w:rsidRDefault="00F10791" w:rsidP="00FC3CAC">
      <w:pPr>
        <w:spacing w:before="120"/>
      </w:pPr>
      <w:bookmarkStart w:id="48" w:name="_Ref309805158"/>
      <w:bookmarkStart w:id="49" w:name="_Ref309805185"/>
      <w:r w:rsidRPr="00917DAE">
        <w:rPr>
          <w:b/>
        </w:rPr>
        <w:lastRenderedPageBreak/>
        <w:t>CalculateTaxesService</w:t>
      </w:r>
      <w:bookmarkEnd w:id="48"/>
      <w:bookmarkEnd w:id="49"/>
      <w:r w:rsidR="00FC3CAC">
        <w:t>—</w:t>
      </w:r>
      <w:r>
        <w:t>Upon receiving a request to calculate taxes via the API method CalculateTaxes</w:t>
      </w:r>
      <w:r w:rsidR="00BC4241">
        <w:fldChar w:fldCharType="begin"/>
      </w:r>
      <w:r w:rsidR="00BC4241">
        <w:instrText xml:space="preserve"> XE "</w:instrText>
      </w:r>
      <w:r w:rsidR="00BC4241" w:rsidRPr="00E60E92">
        <w:instrText>CalculateTaxes</w:instrText>
      </w:r>
      <w:r w:rsidR="00BC4241">
        <w:instrText xml:space="preserve">" </w:instrText>
      </w:r>
      <w:r w:rsidR="00BC4241">
        <w:fldChar w:fldCharType="end"/>
      </w:r>
      <w:r>
        <w:t>, the CalculateTaxes Service</w:t>
      </w:r>
      <w:r w:rsidR="00465AF4">
        <w:fldChar w:fldCharType="begin"/>
      </w:r>
      <w:r w:rsidR="00465AF4">
        <w:instrText xml:space="preserve"> XE "</w:instrText>
      </w:r>
      <w:r w:rsidR="00465AF4" w:rsidRPr="00CD6D13">
        <w:instrText>CalculateTaxes Service</w:instrText>
      </w:r>
      <w:r w:rsidR="00465AF4">
        <w:instrText xml:space="preserve">" </w:instrText>
      </w:r>
      <w:r w:rsidR="00465AF4">
        <w:fldChar w:fldCharType="end"/>
      </w:r>
      <w:r>
        <w:t xml:space="preserve"> gets information about the rate of sales and service tax that should be charged for contracts purchased by customers and services (for example, maintenance) provided to customers. This data is included in a request sent (via HTTP) to the new collection service.</w:t>
      </w:r>
    </w:p>
    <w:p w:rsidR="00F10791" w:rsidRDefault="00F10791" w:rsidP="00FC3CAC">
      <w:pPr>
        <w:spacing w:before="120"/>
      </w:pPr>
      <w:r w:rsidRPr="00917DAE">
        <w:rPr>
          <w:b/>
        </w:rPr>
        <w:t>New Collection Service</w:t>
      </w:r>
      <w:r w:rsidR="00FC3CAC">
        <w:t>—</w:t>
      </w:r>
      <w:proofErr w:type="gramStart"/>
      <w:r>
        <w:t>This</w:t>
      </w:r>
      <w:proofErr w:type="gramEnd"/>
      <w:r>
        <w:t xml:space="preserve"> release of the Asurion Finance Services includes processing flows with a new collection service.  Upon receiving a request to calculate taxes for a contract from the CalculateTaxes</w:t>
      </w:r>
      <w:r w:rsidR="00BC4241">
        <w:fldChar w:fldCharType="begin"/>
      </w:r>
      <w:r w:rsidR="00BC4241">
        <w:instrText xml:space="preserve"> XE "</w:instrText>
      </w:r>
      <w:r w:rsidR="00BC4241" w:rsidRPr="00E60E92">
        <w:instrText>CalculateTaxes</w:instrText>
      </w:r>
      <w:r w:rsidR="00BC4241">
        <w:instrText xml:space="preserve">" </w:instrText>
      </w:r>
      <w:r w:rsidR="00BC4241">
        <w:fldChar w:fldCharType="end"/>
      </w:r>
      <w:r>
        <w:t xml:space="preserve"> Service</w:t>
      </w:r>
      <w:r w:rsidR="00465AF4">
        <w:fldChar w:fldCharType="begin"/>
      </w:r>
      <w:r w:rsidR="00465AF4">
        <w:instrText xml:space="preserve"> XE "</w:instrText>
      </w:r>
      <w:r w:rsidR="00465AF4" w:rsidRPr="00CD6D13">
        <w:instrText>CalculateTaxes Service</w:instrText>
      </w:r>
      <w:r w:rsidR="00465AF4">
        <w:instrText xml:space="preserve">" </w:instrText>
      </w:r>
      <w:r w:rsidR="00465AF4">
        <w:fldChar w:fldCharType="end"/>
      </w:r>
      <w:r>
        <w:t>, this collection service processes the request and handles billing (including the taxes) for customer contracts that use the outside Vertex online Web-based billing service. (The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 does not directly connect to Vertex.)</w:t>
      </w:r>
    </w:p>
    <w:p w:rsidR="00F10791" w:rsidRPr="004C5DF9" w:rsidRDefault="00F10791" w:rsidP="00F10791">
      <w:pPr>
        <w:spacing w:before="120" w:after="120"/>
        <w:rPr>
          <w:b/>
        </w:rPr>
      </w:pPr>
      <w:r w:rsidRPr="004C5DF9">
        <w:rPr>
          <w:b/>
        </w:rPr>
        <w:t>Also See</w:t>
      </w:r>
    </w:p>
    <w:p w:rsidR="00E10231" w:rsidRDefault="00F10791" w:rsidP="00F10791">
      <w:pPr>
        <w:spacing w:before="120"/>
      </w:pPr>
      <w:proofErr w:type="gramStart"/>
      <w:r>
        <w:t>“CalculateTaxes</w:t>
      </w:r>
      <w:r w:rsidR="00BC4241">
        <w:fldChar w:fldCharType="begin"/>
      </w:r>
      <w:r w:rsidR="00BC4241">
        <w:instrText xml:space="preserve"> XE "</w:instrText>
      </w:r>
      <w:r w:rsidR="00BC4241" w:rsidRPr="00E60E92">
        <w:instrText>CalculateTaxes</w:instrText>
      </w:r>
      <w:r w:rsidR="00BC4241">
        <w:instrText xml:space="preserve">" </w:instrText>
      </w:r>
      <w:r w:rsidR="00BC4241">
        <w:fldChar w:fldCharType="end"/>
      </w:r>
      <w:r>
        <w:t xml:space="preserve"> API” in the “Asur</w:t>
      </w:r>
      <w:r w:rsidR="00C12A45">
        <w:t xml:space="preserve">ion Subscriber Billing System </w:t>
      </w:r>
      <w:r>
        <w:t>Finance Services API Specification”.</w:t>
      </w:r>
      <w:proofErr w:type="gramEnd"/>
    </w:p>
    <w:p w:rsidR="00F10791" w:rsidRDefault="00F10791" w:rsidP="00F10791">
      <w:pPr>
        <w:pStyle w:val="Heading3"/>
      </w:pPr>
      <w:bookmarkStart w:id="50" w:name="_Toc312235367"/>
      <w:bookmarkStart w:id="51" w:name="_Toc164067499"/>
      <w:r>
        <w:t>Finance Service</w:t>
      </w:r>
      <w:r w:rsidR="00A71C10" w:rsidRPr="00BC0F3F">
        <w:rPr>
          <w:b w:val="0"/>
          <w:sz w:val="22"/>
          <w:szCs w:val="22"/>
        </w:rPr>
        <w:fldChar w:fldCharType="begin"/>
      </w:r>
      <w:r w:rsidR="00A71C10" w:rsidRPr="00BC0F3F">
        <w:rPr>
          <w:b w:val="0"/>
          <w:sz w:val="22"/>
          <w:szCs w:val="22"/>
        </w:rPr>
        <w:instrText xml:space="preserve"> XE "Finance Service</w:instrText>
      </w:r>
      <w:r w:rsidR="00BC0F3F" w:rsidRPr="00BC0F3F">
        <w:rPr>
          <w:b w:val="0"/>
          <w:sz w:val="22"/>
          <w:szCs w:val="22"/>
        </w:rPr>
        <w:instrText xml:space="preserve"> Gateway</w:instrText>
      </w:r>
      <w:r w:rsidR="00A71C10" w:rsidRPr="00BC0F3F">
        <w:rPr>
          <w:b w:val="0"/>
          <w:sz w:val="22"/>
          <w:szCs w:val="22"/>
        </w:rPr>
        <w:instrText xml:space="preserve">" </w:instrText>
      </w:r>
      <w:r w:rsidR="00A71C10" w:rsidRPr="00BC0F3F">
        <w:rPr>
          <w:b w:val="0"/>
          <w:sz w:val="22"/>
          <w:szCs w:val="22"/>
        </w:rPr>
        <w:fldChar w:fldCharType="end"/>
      </w:r>
      <w:r>
        <w:t xml:space="preserve"> Gateway </w:t>
      </w:r>
      <w:r w:rsidR="00917DAE">
        <w:t xml:space="preserve">Accessed </w:t>
      </w:r>
      <w:r>
        <w:t>Databases</w:t>
      </w:r>
      <w:bookmarkEnd w:id="50"/>
    </w:p>
    <w:p w:rsidR="00F10791" w:rsidRDefault="00F10791" w:rsidP="00F10791">
      <w:pPr>
        <w:tabs>
          <w:tab w:val="left" w:pos="720"/>
        </w:tabs>
        <w:spacing w:before="120"/>
      </w:pPr>
      <w:r>
        <w:t>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Gateway API operations access several databases to store, update, and retrieve records primarily s</w:t>
      </w:r>
      <w:r w:rsidR="00BC0F3F">
        <w:t>tored in two databases: Asurion</w:t>
      </w:r>
      <w:r>
        <w:t xml:space="preserve">Finance </w:t>
      </w:r>
      <w:r w:rsidR="00B13479">
        <w:t>DB</w:t>
      </w:r>
      <w:r w:rsidR="00BC0F3F">
        <w:fldChar w:fldCharType="begin"/>
      </w:r>
      <w:r w:rsidR="00BC0F3F">
        <w:instrText xml:space="preserve"> XE "</w:instrText>
      </w:r>
      <w:r w:rsidR="00BC0F3F" w:rsidRPr="002E1ED4">
        <w:instrText>AsurionFinance Database</w:instrText>
      </w:r>
      <w:r w:rsidR="00BC0F3F">
        <w:instrText xml:space="preserve">" </w:instrText>
      </w:r>
      <w:r w:rsidR="00BC0F3F">
        <w:fldChar w:fldCharType="end"/>
      </w:r>
      <w:r w:rsidR="00B13479">
        <w:t xml:space="preserve"> and the CRM</w:t>
      </w:r>
      <w:r w:rsidR="00465AF4">
        <w:fldChar w:fldCharType="begin"/>
      </w:r>
      <w:r w:rsidR="00465AF4">
        <w:instrText xml:space="preserve"> XE "</w:instrText>
      </w:r>
      <w:r w:rsidR="00465AF4" w:rsidRPr="00A86839">
        <w:instrText>CRM</w:instrText>
      </w:r>
      <w:r w:rsidR="00BC0F3F">
        <w:instrText xml:space="preserve"> Databse</w:instrText>
      </w:r>
      <w:r w:rsidR="00465AF4">
        <w:instrText xml:space="preserve">" </w:instrText>
      </w:r>
      <w:r w:rsidR="00465AF4">
        <w:fldChar w:fldCharType="end"/>
      </w:r>
      <w:r w:rsidR="00B13479">
        <w:t xml:space="preserve"> DB.</w:t>
      </w:r>
    </w:p>
    <w:p w:rsidR="00F10791" w:rsidRPr="00267665" w:rsidRDefault="00F10791" w:rsidP="00F10791">
      <w:pPr>
        <w:pStyle w:val="Heading8"/>
        <w:spacing w:before="120"/>
      </w:pPr>
      <w:r w:rsidRPr="00E10231">
        <w:rPr>
          <w:color w:val="0070C0"/>
        </w:rPr>
        <w:t>Asurion Finance Database</w:t>
      </w:r>
    </w:p>
    <w:p w:rsidR="00F10791" w:rsidRPr="00BC0F3F" w:rsidRDefault="00F10791" w:rsidP="00F10791">
      <w:pPr>
        <w:tabs>
          <w:tab w:val="left" w:pos="720"/>
        </w:tabs>
        <w:spacing w:before="120"/>
        <w:rPr>
          <w:rFonts w:cs="Arial"/>
          <w:szCs w:val="22"/>
        </w:rPr>
      </w:pPr>
      <w:r>
        <w:t>This database stores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-processed financial transaction records including message requests and responses. Gateway processes access the DB to display and update records. The </w:t>
      </w:r>
      <w:r w:rsidR="000975F4">
        <w:t>Asurion</w:t>
      </w:r>
      <w:r>
        <w:t>Finance Database</w:t>
      </w:r>
      <w:r w:rsidR="000975F4">
        <w:fldChar w:fldCharType="begin"/>
      </w:r>
      <w:r w:rsidR="000975F4">
        <w:instrText xml:space="preserve"> XE "</w:instrText>
      </w:r>
      <w:r w:rsidR="000975F4" w:rsidRPr="00090C2A">
        <w:instrText>AsurionFinance Database</w:instrText>
      </w:r>
      <w:r w:rsidR="000975F4">
        <w:instrText xml:space="preserve">" </w:instrText>
      </w:r>
      <w:r w:rsidR="000975F4">
        <w:fldChar w:fldCharType="end"/>
      </w:r>
      <w:r>
        <w:t xml:space="preserve"> </w:t>
      </w:r>
      <w:r w:rsidR="002A151E">
        <w:t>(Asurion Finance DB</w:t>
      </w:r>
      <w:r w:rsidR="00CF311D">
        <w:fldChar w:fldCharType="begin"/>
      </w:r>
      <w:r w:rsidR="00CF311D">
        <w:instrText xml:space="preserve"> XE "</w:instrText>
      </w:r>
      <w:r w:rsidR="00CF311D" w:rsidRPr="00C545A5">
        <w:rPr>
          <w:rFonts w:cs="Arial"/>
          <w:szCs w:val="22"/>
        </w:rPr>
        <w:instrText>Asurion Finance Database</w:instrText>
      </w:r>
      <w:r w:rsidR="00CF311D">
        <w:instrText xml:space="preserve">" </w:instrText>
      </w:r>
      <w:r w:rsidR="00CF311D">
        <w:fldChar w:fldCharType="end"/>
      </w:r>
      <w:r w:rsidR="002A151E">
        <w:t xml:space="preserve">) </w:t>
      </w:r>
      <w:r>
        <w:t xml:space="preserve">stores this data in </w:t>
      </w:r>
      <w:r w:rsidRPr="00BC0F3F">
        <w:rPr>
          <w:rFonts w:cs="Arial"/>
          <w:szCs w:val="22"/>
        </w:rPr>
        <w:t>the following tables:</w:t>
      </w:r>
    </w:p>
    <w:p w:rsidR="00297E95" w:rsidRPr="00BC0F3F" w:rsidRDefault="00297E95" w:rsidP="00297E95">
      <w:pPr>
        <w:pStyle w:val="ListParagraph"/>
        <w:numPr>
          <w:ilvl w:val="0"/>
          <w:numId w:val="6"/>
        </w:numPr>
        <w:tabs>
          <w:tab w:val="left" w:pos="720"/>
        </w:tabs>
        <w:spacing w:before="120"/>
        <w:rPr>
          <w:rFonts w:ascii="Arial" w:hAnsi="Arial" w:cs="Arial"/>
          <w:sz w:val="22"/>
          <w:szCs w:val="22"/>
        </w:rPr>
      </w:pPr>
      <w:r w:rsidRPr="00BC0F3F">
        <w:rPr>
          <w:rFonts w:ascii="Arial" w:hAnsi="Arial" w:cs="Arial"/>
          <w:b/>
          <w:sz w:val="22"/>
          <w:szCs w:val="22"/>
        </w:rPr>
        <w:t>AreaUser</w:t>
      </w:r>
      <w:r w:rsidR="000975F4" w:rsidRPr="00BC0F3F">
        <w:rPr>
          <w:rFonts w:ascii="Arial" w:hAnsi="Arial" w:cs="Arial"/>
          <w:sz w:val="22"/>
          <w:szCs w:val="22"/>
        </w:rPr>
        <w:fldChar w:fldCharType="begin"/>
      </w:r>
      <w:r w:rsidR="000975F4" w:rsidRPr="00BC0F3F">
        <w:rPr>
          <w:rFonts w:ascii="Arial" w:hAnsi="Arial" w:cs="Arial"/>
          <w:sz w:val="22"/>
          <w:szCs w:val="22"/>
        </w:rPr>
        <w:instrText xml:space="preserve"> XE "AsurionFinanace Database Table:AreaUser Table" </w:instrText>
      </w:r>
      <w:r w:rsidR="000975F4" w:rsidRPr="00BC0F3F">
        <w:rPr>
          <w:rFonts w:ascii="Arial" w:hAnsi="Arial" w:cs="Arial"/>
          <w:sz w:val="22"/>
          <w:szCs w:val="22"/>
        </w:rPr>
        <w:fldChar w:fldCharType="end"/>
      </w:r>
      <w:r w:rsidRPr="00BC0F3F">
        <w:rPr>
          <w:rFonts w:ascii="Arial" w:hAnsi="Arial" w:cs="Arial"/>
          <w:sz w:val="22"/>
          <w:szCs w:val="22"/>
        </w:rPr>
        <w:t>—Stores information about the UserID generated for Aria</w:t>
      </w:r>
      <w:r w:rsidR="00465AF4" w:rsidRPr="00BC0F3F">
        <w:rPr>
          <w:rFonts w:ascii="Arial" w:hAnsi="Arial" w:cs="Arial"/>
          <w:sz w:val="22"/>
          <w:szCs w:val="22"/>
        </w:rPr>
        <w:fldChar w:fldCharType="begin"/>
      </w:r>
      <w:r w:rsidR="00465AF4" w:rsidRPr="00BC0F3F">
        <w:rPr>
          <w:rFonts w:ascii="Arial" w:hAnsi="Arial" w:cs="Arial"/>
          <w:sz w:val="22"/>
          <w:szCs w:val="22"/>
        </w:rPr>
        <w:instrText xml:space="preserve"> XE "Aria Billing System" </w:instrText>
      </w:r>
      <w:r w:rsidR="00465AF4" w:rsidRPr="00BC0F3F">
        <w:rPr>
          <w:rFonts w:ascii="Arial" w:hAnsi="Arial" w:cs="Arial"/>
          <w:sz w:val="22"/>
          <w:szCs w:val="22"/>
        </w:rPr>
        <w:fldChar w:fldCharType="end"/>
      </w:r>
      <w:r w:rsidRPr="00BC0F3F">
        <w:rPr>
          <w:rFonts w:ascii="Arial" w:hAnsi="Arial" w:cs="Arial"/>
          <w:sz w:val="22"/>
          <w:szCs w:val="22"/>
        </w:rPr>
        <w:t>.</w:t>
      </w:r>
    </w:p>
    <w:p w:rsidR="00297E95" w:rsidRPr="00BC0F3F" w:rsidRDefault="00297E95" w:rsidP="00297E95">
      <w:pPr>
        <w:pStyle w:val="ListParagraph"/>
        <w:numPr>
          <w:ilvl w:val="0"/>
          <w:numId w:val="6"/>
        </w:numPr>
        <w:tabs>
          <w:tab w:val="left" w:pos="720"/>
        </w:tabs>
        <w:spacing w:before="120"/>
        <w:rPr>
          <w:rFonts w:ascii="Arial" w:hAnsi="Arial" w:cs="Arial"/>
          <w:sz w:val="22"/>
          <w:szCs w:val="22"/>
        </w:rPr>
      </w:pPr>
      <w:r w:rsidRPr="00BC0F3F">
        <w:rPr>
          <w:rFonts w:ascii="Arial" w:hAnsi="Arial" w:cs="Arial"/>
          <w:b/>
          <w:sz w:val="22"/>
          <w:szCs w:val="22"/>
        </w:rPr>
        <w:t>BTADetail</w:t>
      </w:r>
      <w:r w:rsidR="000975F4" w:rsidRPr="00BC0F3F">
        <w:rPr>
          <w:rFonts w:ascii="Arial" w:hAnsi="Arial" w:cs="Arial"/>
          <w:sz w:val="22"/>
          <w:szCs w:val="22"/>
        </w:rPr>
        <w:fldChar w:fldCharType="begin"/>
      </w:r>
      <w:r w:rsidR="000975F4" w:rsidRPr="00BC0F3F">
        <w:rPr>
          <w:rFonts w:ascii="Arial" w:hAnsi="Arial" w:cs="Arial"/>
          <w:sz w:val="22"/>
          <w:szCs w:val="22"/>
        </w:rPr>
        <w:instrText xml:space="preserve"> XE "AsurionFinance Database Table:BTADetail Table" </w:instrText>
      </w:r>
      <w:r w:rsidR="000975F4" w:rsidRPr="00BC0F3F">
        <w:rPr>
          <w:rFonts w:ascii="Arial" w:hAnsi="Arial" w:cs="Arial"/>
          <w:sz w:val="22"/>
          <w:szCs w:val="22"/>
        </w:rPr>
        <w:fldChar w:fldCharType="end"/>
      </w:r>
      <w:r w:rsidRPr="00BC0F3F">
        <w:rPr>
          <w:rFonts w:ascii="Arial" w:hAnsi="Arial" w:cs="Arial"/>
          <w:sz w:val="22"/>
          <w:szCs w:val="22"/>
        </w:rPr>
        <w:t>—Stored information about the Bill to Account actions.</w:t>
      </w:r>
    </w:p>
    <w:p w:rsidR="00F10791" w:rsidRPr="00BC0F3F" w:rsidRDefault="00F10791" w:rsidP="00926193">
      <w:pPr>
        <w:pStyle w:val="ListParagraph"/>
        <w:numPr>
          <w:ilvl w:val="0"/>
          <w:numId w:val="6"/>
        </w:numPr>
        <w:tabs>
          <w:tab w:val="left" w:pos="720"/>
        </w:tabs>
        <w:spacing w:before="120"/>
        <w:rPr>
          <w:rFonts w:ascii="Arial" w:hAnsi="Arial" w:cs="Arial"/>
          <w:sz w:val="22"/>
          <w:szCs w:val="22"/>
        </w:rPr>
      </w:pPr>
      <w:r w:rsidRPr="00BC0F3F">
        <w:rPr>
          <w:rFonts w:ascii="Arial" w:hAnsi="Arial" w:cs="Arial"/>
          <w:b/>
          <w:sz w:val="22"/>
          <w:szCs w:val="22"/>
        </w:rPr>
        <w:t>CreditCardDetail</w:t>
      </w:r>
      <w:r w:rsidR="000975F4" w:rsidRPr="00BC0F3F">
        <w:rPr>
          <w:rFonts w:ascii="Arial" w:hAnsi="Arial" w:cs="Arial"/>
          <w:sz w:val="22"/>
          <w:szCs w:val="22"/>
        </w:rPr>
        <w:fldChar w:fldCharType="begin"/>
      </w:r>
      <w:r w:rsidR="000975F4" w:rsidRPr="00BC0F3F">
        <w:rPr>
          <w:rFonts w:ascii="Arial" w:hAnsi="Arial" w:cs="Arial"/>
          <w:sz w:val="22"/>
          <w:szCs w:val="22"/>
        </w:rPr>
        <w:instrText xml:space="preserve"> XE "AsurionFinance Database Table:CreditCardDetail Table" </w:instrText>
      </w:r>
      <w:r w:rsidR="000975F4" w:rsidRPr="00BC0F3F">
        <w:rPr>
          <w:rFonts w:ascii="Arial" w:hAnsi="Arial" w:cs="Arial"/>
          <w:sz w:val="22"/>
          <w:szCs w:val="22"/>
        </w:rPr>
        <w:fldChar w:fldCharType="end"/>
      </w:r>
      <w:r w:rsidRPr="00BC0F3F">
        <w:rPr>
          <w:rFonts w:ascii="Arial" w:hAnsi="Arial" w:cs="Arial"/>
          <w:sz w:val="22"/>
          <w:szCs w:val="22"/>
        </w:rPr>
        <w:t>—Stores information about credit card transactions.</w:t>
      </w:r>
    </w:p>
    <w:p w:rsidR="00297E95" w:rsidRPr="000975F4" w:rsidRDefault="00297E95" w:rsidP="00297E95">
      <w:pPr>
        <w:pStyle w:val="ListParagraph"/>
        <w:numPr>
          <w:ilvl w:val="0"/>
          <w:numId w:val="6"/>
        </w:numPr>
        <w:tabs>
          <w:tab w:val="left" w:pos="720"/>
        </w:tabs>
        <w:spacing w:before="120"/>
        <w:rPr>
          <w:rFonts w:ascii="Arial" w:hAnsi="Arial" w:cs="Arial"/>
          <w:sz w:val="22"/>
          <w:szCs w:val="22"/>
        </w:rPr>
      </w:pPr>
      <w:r w:rsidRPr="000975F4">
        <w:rPr>
          <w:rFonts w:ascii="Arial" w:hAnsi="Arial" w:cs="Arial"/>
          <w:b/>
          <w:sz w:val="22"/>
          <w:szCs w:val="22"/>
        </w:rPr>
        <w:t>DeuCSDetail</w:t>
      </w:r>
      <w:r w:rsidR="000975F4">
        <w:rPr>
          <w:rFonts w:ascii="Arial" w:hAnsi="Arial" w:cs="Arial"/>
          <w:sz w:val="22"/>
          <w:szCs w:val="22"/>
        </w:rPr>
        <w:fldChar w:fldCharType="begin"/>
      </w:r>
      <w:r w:rsidR="000975F4">
        <w:instrText xml:space="preserve"> XE "</w:instrText>
      </w:r>
      <w:r w:rsidR="000975F4" w:rsidRPr="004D205F">
        <w:rPr>
          <w:rFonts w:cs="Arial"/>
          <w:sz w:val="22"/>
          <w:szCs w:val="22"/>
        </w:rPr>
        <w:instrText>AsurionFinance Database Table</w:instrText>
      </w:r>
      <w:r w:rsidR="000975F4" w:rsidRPr="004D205F">
        <w:rPr>
          <w:rFonts w:cs="Arial"/>
        </w:rPr>
        <w:instrText>:</w:instrText>
      </w:r>
      <w:r w:rsidR="000975F4" w:rsidRPr="004D205F">
        <w:instrText>DeuCSDetail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transactions processed through the DeuCS Gateway</w:t>
      </w:r>
      <w:r w:rsidR="00734A4B">
        <w:rPr>
          <w:rFonts w:ascii="Arial" w:hAnsi="Arial" w:cs="Arial"/>
          <w:sz w:val="22"/>
          <w:szCs w:val="22"/>
        </w:rPr>
        <w:fldChar w:fldCharType="begin"/>
      </w:r>
      <w:r w:rsidR="00734A4B">
        <w:instrText xml:space="preserve"> XE "</w:instrText>
      </w:r>
      <w:r w:rsidR="00734A4B" w:rsidRPr="00270A8A">
        <w:instrText>Gateway</w:instrText>
      </w:r>
      <w:r w:rsidR="00734A4B">
        <w:instrText xml:space="preserve">" </w:instrText>
      </w:r>
      <w:r w:rsidR="00734A4B">
        <w:rPr>
          <w:rFonts w:ascii="Arial" w:hAnsi="Arial" w:cs="Arial"/>
          <w:sz w:val="22"/>
          <w:szCs w:val="22"/>
        </w:rPr>
        <w:fldChar w:fldCharType="end"/>
      </w:r>
      <w:r w:rsidRPr="000975F4">
        <w:rPr>
          <w:rFonts w:ascii="Arial" w:hAnsi="Arial" w:cs="Arial"/>
          <w:sz w:val="22"/>
          <w:szCs w:val="22"/>
        </w:rPr>
        <w:t>.</w:t>
      </w:r>
    </w:p>
    <w:p w:rsidR="00F10791" w:rsidRPr="000975F4" w:rsidRDefault="00F10791" w:rsidP="00926193">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DirectDebitDetail</w:t>
      </w:r>
      <w:r w:rsidR="000975F4">
        <w:rPr>
          <w:rFonts w:ascii="Arial" w:hAnsi="Arial" w:cs="Arial"/>
          <w:sz w:val="22"/>
          <w:szCs w:val="22"/>
        </w:rPr>
        <w:fldChar w:fldCharType="begin"/>
      </w:r>
      <w:r w:rsidR="000975F4">
        <w:instrText xml:space="preserve"> XE "</w:instrText>
      </w:r>
      <w:r w:rsidR="000975F4" w:rsidRPr="00AB2F8F">
        <w:rPr>
          <w:rFonts w:cs="Arial"/>
          <w:sz w:val="22"/>
          <w:szCs w:val="22"/>
        </w:rPr>
        <w:instrText>AsurionFinance Database Table</w:instrText>
      </w:r>
      <w:r w:rsidR="000975F4" w:rsidRPr="00AB2F8F">
        <w:rPr>
          <w:rFonts w:cs="Arial"/>
        </w:rPr>
        <w:instrText>:</w:instrText>
      </w:r>
      <w:r w:rsidR="000975F4" w:rsidRPr="00AB2F8F">
        <w:instrText>DirectDebitDetail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transactions processed through the DDProcessing Gateway</w:t>
      </w:r>
      <w:r w:rsidR="00734A4B">
        <w:rPr>
          <w:rFonts w:ascii="Arial" w:hAnsi="Arial" w:cs="Arial"/>
          <w:sz w:val="22"/>
          <w:szCs w:val="22"/>
        </w:rPr>
        <w:fldChar w:fldCharType="begin"/>
      </w:r>
      <w:r w:rsidR="00734A4B">
        <w:instrText xml:space="preserve"> XE "</w:instrText>
      </w:r>
      <w:r w:rsidR="00734A4B" w:rsidRPr="00270A8A">
        <w:instrText>Gateway</w:instrText>
      </w:r>
      <w:r w:rsidR="00734A4B">
        <w:instrText xml:space="preserve">" </w:instrText>
      </w:r>
      <w:r w:rsidR="00734A4B">
        <w:rPr>
          <w:rFonts w:ascii="Arial" w:hAnsi="Arial" w:cs="Arial"/>
          <w:sz w:val="22"/>
          <w:szCs w:val="22"/>
        </w:rPr>
        <w:fldChar w:fldCharType="end"/>
      </w:r>
      <w:r w:rsidRPr="000975F4">
        <w:rPr>
          <w:rFonts w:ascii="Arial" w:hAnsi="Arial" w:cs="Arial"/>
          <w:sz w:val="22"/>
          <w:szCs w:val="22"/>
        </w:rPr>
        <w:t>.</w:t>
      </w:r>
    </w:p>
    <w:p w:rsidR="00297E95" w:rsidRPr="000975F4" w:rsidRDefault="00297E95" w:rsidP="00297E95">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ECheckDetail</w:t>
      </w:r>
      <w:r w:rsidR="000975F4">
        <w:rPr>
          <w:rFonts w:ascii="Arial" w:hAnsi="Arial" w:cs="Arial"/>
          <w:sz w:val="22"/>
          <w:szCs w:val="22"/>
        </w:rPr>
        <w:fldChar w:fldCharType="begin"/>
      </w:r>
      <w:r w:rsidR="000975F4">
        <w:instrText xml:space="preserve"> XE "</w:instrText>
      </w:r>
      <w:r w:rsidR="000975F4" w:rsidRPr="000F28A9">
        <w:rPr>
          <w:rFonts w:cs="Arial"/>
          <w:sz w:val="22"/>
          <w:szCs w:val="22"/>
        </w:rPr>
        <w:instrText>AsurionFinance Database Table</w:instrText>
      </w:r>
      <w:r w:rsidR="000975F4" w:rsidRPr="000F28A9">
        <w:rPr>
          <w:rFonts w:cs="Arial"/>
        </w:rPr>
        <w:instrText>:</w:instrText>
      </w:r>
      <w:r w:rsidR="000975F4" w:rsidRPr="000F28A9">
        <w:instrText>ECheckDetail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e-check transactions.</w:t>
      </w:r>
    </w:p>
    <w:p w:rsidR="00F10791" w:rsidRPr="000975F4" w:rsidRDefault="00F10791" w:rsidP="00926193">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EDIFactDetail</w:t>
      </w:r>
      <w:r w:rsidR="000975F4">
        <w:rPr>
          <w:rFonts w:ascii="Arial" w:hAnsi="Arial" w:cs="Arial"/>
          <w:sz w:val="22"/>
          <w:szCs w:val="22"/>
        </w:rPr>
        <w:fldChar w:fldCharType="begin"/>
      </w:r>
      <w:r w:rsidR="000975F4">
        <w:instrText xml:space="preserve"> XE "</w:instrText>
      </w:r>
      <w:r w:rsidR="000975F4" w:rsidRPr="00E245D3">
        <w:rPr>
          <w:rFonts w:cs="Arial"/>
          <w:sz w:val="22"/>
          <w:szCs w:val="22"/>
        </w:rPr>
        <w:instrText>AsurionFinance Database Table</w:instrText>
      </w:r>
      <w:r w:rsidR="000975F4" w:rsidRPr="00E245D3">
        <w:rPr>
          <w:rFonts w:cs="Arial"/>
        </w:rPr>
        <w:instrText>:</w:instrText>
      </w:r>
      <w:r w:rsidR="000975F4" w:rsidRPr="00E245D3">
        <w:instrText>EDIFactDetail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transactions processed through the EDIFact Gateway</w:t>
      </w:r>
      <w:r w:rsidR="00734A4B">
        <w:rPr>
          <w:rFonts w:ascii="Arial" w:hAnsi="Arial" w:cs="Arial"/>
          <w:sz w:val="22"/>
          <w:szCs w:val="22"/>
        </w:rPr>
        <w:fldChar w:fldCharType="begin"/>
      </w:r>
      <w:r w:rsidR="00734A4B">
        <w:instrText xml:space="preserve"> XE "</w:instrText>
      </w:r>
      <w:r w:rsidR="00734A4B" w:rsidRPr="00270A8A">
        <w:instrText>Gateway</w:instrText>
      </w:r>
      <w:r w:rsidR="00734A4B">
        <w:instrText xml:space="preserve">" </w:instrText>
      </w:r>
      <w:r w:rsidR="00734A4B">
        <w:rPr>
          <w:rFonts w:ascii="Arial" w:hAnsi="Arial" w:cs="Arial"/>
          <w:sz w:val="22"/>
          <w:szCs w:val="22"/>
        </w:rPr>
        <w:fldChar w:fldCharType="end"/>
      </w:r>
      <w:r w:rsidRPr="000975F4">
        <w:rPr>
          <w:rFonts w:ascii="Arial" w:hAnsi="Arial" w:cs="Arial"/>
          <w:sz w:val="22"/>
          <w:szCs w:val="22"/>
        </w:rPr>
        <w:t>.</w:t>
      </w:r>
    </w:p>
    <w:p w:rsidR="00F10791" w:rsidRPr="000975F4" w:rsidRDefault="00F10791" w:rsidP="00926193">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InStoreDetail</w:t>
      </w:r>
      <w:r w:rsidR="000975F4">
        <w:rPr>
          <w:rFonts w:ascii="Arial" w:hAnsi="Arial" w:cs="Arial"/>
          <w:sz w:val="22"/>
          <w:szCs w:val="22"/>
        </w:rPr>
        <w:fldChar w:fldCharType="begin"/>
      </w:r>
      <w:r w:rsidR="000975F4">
        <w:instrText xml:space="preserve"> XE "</w:instrText>
      </w:r>
      <w:r w:rsidR="000975F4" w:rsidRPr="00855E18">
        <w:rPr>
          <w:rFonts w:cs="Arial"/>
          <w:sz w:val="22"/>
          <w:szCs w:val="22"/>
        </w:rPr>
        <w:instrText>AsurionFinance Database Table</w:instrText>
      </w:r>
      <w:r w:rsidR="000975F4" w:rsidRPr="00855E18">
        <w:rPr>
          <w:rFonts w:cs="Arial"/>
        </w:rPr>
        <w:instrText>:</w:instrText>
      </w:r>
      <w:r w:rsidR="000975F4" w:rsidRPr="00855E18">
        <w:instrText>InStoreDetail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in-store transactions.</w:t>
      </w:r>
    </w:p>
    <w:p w:rsidR="00297E95" w:rsidRPr="000975F4" w:rsidRDefault="00297E95" w:rsidP="00297E95">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PaymentGatewayRequestStatus</w:t>
      </w:r>
      <w:r w:rsidR="000975F4">
        <w:rPr>
          <w:rFonts w:ascii="Arial" w:hAnsi="Arial" w:cs="Arial"/>
          <w:sz w:val="22"/>
          <w:szCs w:val="22"/>
        </w:rPr>
        <w:fldChar w:fldCharType="begin"/>
      </w:r>
      <w:r w:rsidR="000975F4">
        <w:instrText xml:space="preserve"> XE "</w:instrText>
      </w:r>
      <w:r w:rsidR="000975F4" w:rsidRPr="00C53824">
        <w:rPr>
          <w:rFonts w:cs="Arial"/>
          <w:sz w:val="22"/>
          <w:szCs w:val="22"/>
        </w:rPr>
        <w:instrText>AsurionFinance Database Table</w:instrText>
      </w:r>
      <w:r w:rsidR="000975F4" w:rsidRPr="00C53824">
        <w:rPr>
          <w:rFonts w:cs="Arial"/>
        </w:rPr>
        <w:instrText>:</w:instrText>
      </w:r>
      <w:r w:rsidR="000975F4" w:rsidRPr="00C53824">
        <w:instrText>PaymentGatewayRequestStatus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clienthashvalue</w:t>
      </w:r>
      <w:r w:rsidR="0060768D">
        <w:rPr>
          <w:rFonts w:ascii="Arial" w:hAnsi="Arial" w:cs="Arial"/>
          <w:sz w:val="22"/>
          <w:szCs w:val="22"/>
        </w:rPr>
        <w:fldChar w:fldCharType="begin"/>
      </w:r>
      <w:r w:rsidR="0060768D">
        <w:instrText xml:space="preserve"> XE "</w:instrText>
      </w:r>
      <w:r w:rsidR="0060768D" w:rsidRPr="00A938C0">
        <w:rPr>
          <w:rStyle w:val="Emphasis"/>
          <w:i w:val="0"/>
          <w:szCs w:val="22"/>
        </w:rPr>
        <w:instrText>ClientHashValue</w:instrText>
      </w:r>
      <w:r w:rsidR="0060768D">
        <w:instrText xml:space="preserve">" </w:instrText>
      </w:r>
      <w:r w:rsidR="0060768D">
        <w:rPr>
          <w:rFonts w:ascii="Arial" w:hAnsi="Arial" w:cs="Arial"/>
          <w:sz w:val="22"/>
          <w:szCs w:val="22"/>
        </w:rPr>
        <w:fldChar w:fldCharType="end"/>
      </w:r>
      <w:r w:rsidRPr="000975F4">
        <w:rPr>
          <w:rFonts w:ascii="Arial" w:hAnsi="Arial" w:cs="Arial"/>
          <w:sz w:val="22"/>
          <w:szCs w:val="22"/>
        </w:rPr>
        <w:t xml:space="preserve"> and its status.</w:t>
      </w:r>
    </w:p>
    <w:p w:rsidR="00F10791" w:rsidRPr="000975F4" w:rsidRDefault="00F10791" w:rsidP="00926193">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RefundQueue</w:t>
      </w:r>
      <w:r w:rsidR="000975F4">
        <w:rPr>
          <w:rFonts w:ascii="Arial" w:hAnsi="Arial" w:cs="Arial"/>
          <w:sz w:val="22"/>
          <w:szCs w:val="22"/>
        </w:rPr>
        <w:fldChar w:fldCharType="begin"/>
      </w:r>
      <w:r w:rsidR="000975F4">
        <w:instrText xml:space="preserve"> XE "</w:instrText>
      </w:r>
      <w:r w:rsidR="000975F4" w:rsidRPr="00003B11">
        <w:rPr>
          <w:rFonts w:cs="Arial"/>
          <w:sz w:val="22"/>
          <w:szCs w:val="22"/>
        </w:rPr>
        <w:instrText>AsurionFinance Database Table</w:instrText>
      </w:r>
      <w:r w:rsidR="000975F4" w:rsidRPr="00003B11">
        <w:rPr>
          <w:rFonts w:cs="Arial"/>
        </w:rPr>
        <w:instrText>:</w:instrText>
      </w:r>
      <w:r w:rsidR="000975F4" w:rsidRPr="00003B11">
        <w:instrText>RefundQueue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refunds processed by the system.</w:t>
      </w:r>
    </w:p>
    <w:p w:rsidR="00F10791" w:rsidRPr="000975F4" w:rsidRDefault="00F10791" w:rsidP="00926193">
      <w:pPr>
        <w:pStyle w:val="ListParagraph"/>
        <w:numPr>
          <w:ilvl w:val="0"/>
          <w:numId w:val="6"/>
        </w:numPr>
        <w:tabs>
          <w:tab w:val="left" w:pos="720"/>
        </w:tabs>
        <w:spacing w:before="120"/>
        <w:rPr>
          <w:rFonts w:ascii="Arial" w:hAnsi="Arial" w:cs="Arial"/>
          <w:sz w:val="22"/>
          <w:szCs w:val="22"/>
        </w:rPr>
      </w:pPr>
      <w:r w:rsidRPr="00347B4C">
        <w:rPr>
          <w:rFonts w:ascii="Arial" w:hAnsi="Arial" w:cs="Arial"/>
          <w:b/>
          <w:sz w:val="22"/>
          <w:szCs w:val="22"/>
        </w:rPr>
        <w:t>RefundQueueFee</w:t>
      </w:r>
      <w:r w:rsidR="000975F4">
        <w:rPr>
          <w:rFonts w:ascii="Arial" w:hAnsi="Arial" w:cs="Arial"/>
          <w:sz w:val="22"/>
          <w:szCs w:val="22"/>
        </w:rPr>
        <w:fldChar w:fldCharType="begin"/>
      </w:r>
      <w:r w:rsidR="000975F4">
        <w:instrText xml:space="preserve"> XE "</w:instrText>
      </w:r>
      <w:r w:rsidR="000975F4" w:rsidRPr="00D2675C">
        <w:rPr>
          <w:rFonts w:cs="Arial"/>
          <w:sz w:val="22"/>
          <w:szCs w:val="22"/>
        </w:rPr>
        <w:instrText>AsurionFinance Database Table</w:instrText>
      </w:r>
      <w:r w:rsidR="000975F4" w:rsidRPr="00D2675C">
        <w:rPr>
          <w:rFonts w:cs="Arial"/>
        </w:rPr>
        <w:instrText>:</w:instrText>
      </w:r>
      <w:r w:rsidR="000975F4" w:rsidRPr="00D2675C">
        <w:instrText>RefundQueueFee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about the fee amount.</w:t>
      </w:r>
    </w:p>
    <w:p w:rsidR="00297E95" w:rsidRPr="000975F4" w:rsidRDefault="00297E95" w:rsidP="00297E95">
      <w:pPr>
        <w:pStyle w:val="ListParagraph"/>
        <w:numPr>
          <w:ilvl w:val="0"/>
          <w:numId w:val="6"/>
        </w:numPr>
        <w:tabs>
          <w:tab w:val="left" w:pos="720"/>
        </w:tabs>
        <w:spacing w:before="120"/>
        <w:rPr>
          <w:rFonts w:ascii="Arial" w:hAnsi="Arial" w:cs="Arial"/>
          <w:sz w:val="22"/>
          <w:szCs w:val="22"/>
        </w:rPr>
      </w:pPr>
      <w:r w:rsidRPr="00E801BD">
        <w:rPr>
          <w:rFonts w:ascii="Arial" w:hAnsi="Arial" w:cs="Arial"/>
          <w:b/>
          <w:sz w:val="22"/>
          <w:szCs w:val="22"/>
        </w:rPr>
        <w:t>Transaction</w:t>
      </w:r>
      <w:r w:rsidR="000975F4">
        <w:rPr>
          <w:rFonts w:ascii="Arial" w:hAnsi="Arial" w:cs="Arial"/>
          <w:sz w:val="22"/>
          <w:szCs w:val="22"/>
        </w:rPr>
        <w:fldChar w:fldCharType="begin"/>
      </w:r>
      <w:r w:rsidR="000975F4">
        <w:instrText xml:space="preserve"> XE "</w:instrText>
      </w:r>
      <w:r w:rsidR="000975F4" w:rsidRPr="00E47C3E">
        <w:rPr>
          <w:rFonts w:cs="Arial"/>
          <w:sz w:val="22"/>
          <w:szCs w:val="22"/>
        </w:rPr>
        <w:instrText>AsurionFinance Database Table</w:instrText>
      </w:r>
      <w:r w:rsidR="000975F4" w:rsidRPr="00E47C3E">
        <w:rPr>
          <w:rFonts w:cs="Arial"/>
        </w:rPr>
        <w:instrText>:</w:instrText>
      </w:r>
      <w:r w:rsidR="000975F4" w:rsidRPr="00E47C3E">
        <w:instrText>Transaction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 xml:space="preserve">—Stores information about a particular transaction, identified by a unique transaction </w:t>
      </w:r>
      <w:proofErr w:type="gramStart"/>
      <w:r w:rsidRPr="000975F4">
        <w:rPr>
          <w:rFonts w:ascii="Arial" w:hAnsi="Arial" w:cs="Arial"/>
          <w:sz w:val="22"/>
          <w:szCs w:val="22"/>
        </w:rPr>
        <w:t>ID.</w:t>
      </w:r>
      <w:proofErr w:type="gramEnd"/>
      <w:r w:rsidRPr="000975F4">
        <w:rPr>
          <w:rFonts w:ascii="Arial" w:hAnsi="Arial" w:cs="Arial"/>
          <w:sz w:val="22"/>
          <w:szCs w:val="22"/>
        </w:rPr>
        <w:t xml:space="preserve"> Other tables get information on the transaction from this table. </w:t>
      </w:r>
    </w:p>
    <w:p w:rsidR="00297E95" w:rsidRPr="000975F4" w:rsidRDefault="00297E95" w:rsidP="00297E95">
      <w:pPr>
        <w:pStyle w:val="ListParagraph"/>
        <w:numPr>
          <w:ilvl w:val="0"/>
          <w:numId w:val="6"/>
        </w:numPr>
        <w:tabs>
          <w:tab w:val="left" w:pos="720"/>
        </w:tabs>
        <w:spacing w:before="120"/>
        <w:rPr>
          <w:rFonts w:ascii="Arial" w:hAnsi="Arial" w:cs="Arial"/>
          <w:sz w:val="22"/>
          <w:szCs w:val="22"/>
        </w:rPr>
      </w:pPr>
      <w:r w:rsidRPr="00E801BD">
        <w:rPr>
          <w:rFonts w:ascii="Arial" w:hAnsi="Arial" w:cs="Arial"/>
          <w:b/>
          <w:sz w:val="22"/>
          <w:szCs w:val="22"/>
        </w:rPr>
        <w:t>TransactionDetai</w:t>
      </w:r>
      <w:r w:rsidRPr="000975F4">
        <w:rPr>
          <w:rFonts w:ascii="Arial" w:hAnsi="Arial" w:cs="Arial"/>
          <w:sz w:val="22"/>
          <w:szCs w:val="22"/>
        </w:rPr>
        <w:t>l</w:t>
      </w:r>
      <w:r w:rsidR="000975F4">
        <w:rPr>
          <w:rFonts w:ascii="Arial" w:hAnsi="Arial" w:cs="Arial"/>
          <w:sz w:val="22"/>
          <w:szCs w:val="22"/>
        </w:rPr>
        <w:fldChar w:fldCharType="begin"/>
      </w:r>
      <w:r w:rsidR="000975F4">
        <w:instrText xml:space="preserve"> XE "</w:instrText>
      </w:r>
      <w:r w:rsidR="000975F4" w:rsidRPr="00107EC6">
        <w:rPr>
          <w:rFonts w:cs="Arial"/>
          <w:sz w:val="22"/>
          <w:szCs w:val="22"/>
        </w:rPr>
        <w:instrText>AsurionFinance Database Table</w:instrText>
      </w:r>
      <w:r w:rsidR="000975F4" w:rsidRPr="00107EC6">
        <w:rPr>
          <w:rFonts w:cs="Arial"/>
        </w:rPr>
        <w:instrText>:</w:instrText>
      </w:r>
      <w:r w:rsidR="000975F4" w:rsidRPr="00107EC6">
        <w:instrText>TransactionDetail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 xml:space="preserve">—Stores information about transactions. Other tables refer to fields in this table for transaction details. </w:t>
      </w:r>
    </w:p>
    <w:p w:rsidR="00297E95" w:rsidRPr="000975F4" w:rsidRDefault="00297E95" w:rsidP="00297E95">
      <w:pPr>
        <w:pStyle w:val="ListParagraph"/>
        <w:numPr>
          <w:ilvl w:val="0"/>
          <w:numId w:val="6"/>
        </w:numPr>
        <w:tabs>
          <w:tab w:val="left" w:pos="720"/>
        </w:tabs>
        <w:spacing w:before="120"/>
        <w:rPr>
          <w:rFonts w:ascii="Arial" w:hAnsi="Arial" w:cs="Arial"/>
          <w:sz w:val="22"/>
          <w:szCs w:val="22"/>
        </w:rPr>
      </w:pPr>
      <w:r w:rsidRPr="00E801BD">
        <w:rPr>
          <w:rFonts w:ascii="Arial" w:hAnsi="Arial" w:cs="Arial"/>
          <w:b/>
          <w:sz w:val="22"/>
          <w:szCs w:val="22"/>
        </w:rPr>
        <w:t>VerisignDetail</w:t>
      </w:r>
      <w:r w:rsidR="000975F4">
        <w:rPr>
          <w:rFonts w:ascii="Arial" w:hAnsi="Arial" w:cs="Arial"/>
          <w:sz w:val="22"/>
          <w:szCs w:val="22"/>
        </w:rPr>
        <w:fldChar w:fldCharType="begin"/>
      </w:r>
      <w:r w:rsidR="000975F4">
        <w:instrText xml:space="preserve"> XE "</w:instrText>
      </w:r>
      <w:r w:rsidR="000975F4" w:rsidRPr="004719A8">
        <w:rPr>
          <w:rFonts w:cs="Arial"/>
          <w:sz w:val="22"/>
          <w:szCs w:val="22"/>
        </w:rPr>
        <w:instrText>AsurionFinance Database Table</w:instrText>
      </w:r>
      <w:r w:rsidR="000975F4" w:rsidRPr="004719A8">
        <w:rPr>
          <w:rFonts w:cs="Arial"/>
        </w:rPr>
        <w:instrText>:</w:instrText>
      </w:r>
      <w:r w:rsidR="000975F4" w:rsidRPr="004719A8">
        <w:instrText>VerisignDetail Table</w:instrText>
      </w:r>
      <w:r w:rsidR="000975F4">
        <w:instrText xml:space="preserve">" </w:instrText>
      </w:r>
      <w:r w:rsidR="000975F4">
        <w:rPr>
          <w:rFonts w:ascii="Arial" w:hAnsi="Arial" w:cs="Arial"/>
          <w:sz w:val="22"/>
          <w:szCs w:val="22"/>
        </w:rPr>
        <w:fldChar w:fldCharType="end"/>
      </w:r>
      <w:r w:rsidRPr="000975F4">
        <w:rPr>
          <w:rFonts w:ascii="Arial" w:hAnsi="Arial" w:cs="Arial"/>
          <w:sz w:val="22"/>
          <w:szCs w:val="22"/>
        </w:rPr>
        <w:t>—Stores information that is used in transactions processed through the PayFlowPro</w:t>
      </w:r>
      <w:r w:rsidR="00DE2001">
        <w:rPr>
          <w:rFonts w:ascii="Arial" w:hAnsi="Arial" w:cs="Arial"/>
          <w:sz w:val="22"/>
          <w:szCs w:val="22"/>
        </w:rPr>
        <w:t>cess</w:t>
      </w:r>
      <w:r w:rsidRPr="000975F4">
        <w:rPr>
          <w:rFonts w:ascii="Arial" w:hAnsi="Arial" w:cs="Arial"/>
          <w:sz w:val="22"/>
          <w:szCs w:val="22"/>
        </w:rPr>
        <w:t xml:space="preserve"> Gateway</w:t>
      </w:r>
      <w:r w:rsidR="00734A4B">
        <w:rPr>
          <w:rFonts w:ascii="Arial" w:hAnsi="Arial" w:cs="Arial"/>
          <w:sz w:val="22"/>
          <w:szCs w:val="22"/>
        </w:rPr>
        <w:fldChar w:fldCharType="begin"/>
      </w:r>
      <w:r w:rsidR="00734A4B">
        <w:instrText xml:space="preserve"> XE "</w:instrText>
      </w:r>
      <w:r w:rsidR="00734A4B" w:rsidRPr="00270A8A">
        <w:instrText>Gateway</w:instrText>
      </w:r>
      <w:r w:rsidR="00734A4B">
        <w:instrText xml:space="preserve">" </w:instrText>
      </w:r>
      <w:r w:rsidR="00734A4B">
        <w:rPr>
          <w:rFonts w:ascii="Arial" w:hAnsi="Arial" w:cs="Arial"/>
          <w:sz w:val="22"/>
          <w:szCs w:val="22"/>
        </w:rPr>
        <w:fldChar w:fldCharType="end"/>
      </w:r>
      <w:r w:rsidRPr="000975F4">
        <w:rPr>
          <w:rFonts w:ascii="Arial" w:hAnsi="Arial" w:cs="Arial"/>
          <w:sz w:val="22"/>
          <w:szCs w:val="22"/>
        </w:rPr>
        <w:t>.</w:t>
      </w:r>
    </w:p>
    <w:p w:rsidR="00F10791" w:rsidRDefault="00F10791" w:rsidP="00BA6332">
      <w:pPr>
        <w:keepNext/>
        <w:tabs>
          <w:tab w:val="left" w:pos="720"/>
        </w:tabs>
        <w:spacing w:before="120" w:after="120"/>
        <w:rPr>
          <w:b/>
        </w:rPr>
      </w:pPr>
      <w:r>
        <w:rPr>
          <w:b/>
        </w:rPr>
        <w:t>Also See</w:t>
      </w:r>
    </w:p>
    <w:p w:rsidR="00373668" w:rsidRPr="00B13479" w:rsidRDefault="00373668">
      <w:proofErr w:type="gramStart"/>
      <w:r>
        <w:t>“</w:t>
      </w:r>
      <w:r>
        <w:fldChar w:fldCharType="begin"/>
      </w:r>
      <w:r>
        <w:instrText xml:space="preserve"> REF _Ref310949545 \h </w:instrText>
      </w:r>
      <w:r>
        <w:fldChar w:fldCharType="separate"/>
      </w:r>
      <w:r w:rsidR="00736258">
        <w:t xml:space="preserve">Figure </w:t>
      </w:r>
      <w:r w:rsidR="00736258">
        <w:rPr>
          <w:noProof/>
        </w:rPr>
        <w:t>2</w:t>
      </w:r>
      <w:r w:rsidR="00736258">
        <w:t>.</w:t>
      </w:r>
      <w:proofErr w:type="gramEnd"/>
      <w:r w:rsidR="00736258">
        <w:t xml:space="preserve"> Asurion Finance Database ERD</w:t>
      </w:r>
      <w:r>
        <w:fldChar w:fldCharType="end"/>
      </w:r>
      <w:r>
        <w:t>” below.</w:t>
      </w:r>
      <w:bookmarkStart w:id="52" w:name="_Toc310861087"/>
      <w:r>
        <w:br w:type="page"/>
      </w:r>
    </w:p>
    <w:p w:rsidR="00373668" w:rsidRPr="00FC6B14" w:rsidRDefault="00373668" w:rsidP="00373668">
      <w:pPr>
        <w:pStyle w:val="Heading4"/>
      </w:pPr>
      <w:bookmarkStart w:id="53" w:name="_Toc312235368"/>
      <w:r>
        <w:lastRenderedPageBreak/>
        <w:t>Asurion Finance Database ERD</w:t>
      </w:r>
      <w:bookmarkEnd w:id="52"/>
      <w:bookmarkEnd w:id="53"/>
    </w:p>
    <w:p w:rsidR="00373668" w:rsidRDefault="00373668" w:rsidP="00373668">
      <w:pPr>
        <w:tabs>
          <w:tab w:val="left" w:pos="720"/>
        </w:tabs>
        <w:spacing w:before="120"/>
      </w:pPr>
      <w:r>
        <w:t xml:space="preserve">Asurion Finance Database inter-table </w:t>
      </w:r>
      <w:r>
        <w:fldChar w:fldCharType="begin"/>
      </w:r>
      <w:r>
        <w:instrText xml:space="preserve"> XE "</w:instrText>
      </w:r>
      <w:r w:rsidRPr="00511069">
        <w:instrText>ERD:AsurionFinance Database</w:instrText>
      </w:r>
      <w:r>
        <w:instrText xml:space="preserve">" </w:instrText>
      </w:r>
      <w:r>
        <w:fldChar w:fldCharType="end"/>
      </w:r>
      <w:r>
        <w:t>relations are indicated in the following Entity Relationship Diagram (ERD).</w:t>
      </w:r>
    </w:p>
    <w:p w:rsidR="00373668" w:rsidRDefault="00373668" w:rsidP="00373668">
      <w:pPr>
        <w:tabs>
          <w:tab w:val="left" w:pos="720"/>
        </w:tabs>
        <w:spacing w:before="120"/>
      </w:pPr>
      <w:r>
        <w:rPr>
          <w:noProof/>
        </w:rPr>
        <w:drawing>
          <wp:inline distT="0" distB="0" distL="0" distR="0" wp14:anchorId="198F46AD" wp14:editId="2897191D">
            <wp:extent cx="6016625" cy="587946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AsurionFinanceDB.jpg"/>
                    <pic:cNvPicPr/>
                  </pic:nvPicPr>
                  <pic:blipFill>
                    <a:blip r:embed="rId17">
                      <a:extLst>
                        <a:ext uri="{28A0092B-C50C-407E-A947-70E740481C1C}">
                          <a14:useLocalDpi xmlns:a14="http://schemas.microsoft.com/office/drawing/2010/main" val="0"/>
                        </a:ext>
                      </a:extLst>
                    </a:blip>
                    <a:stretch>
                      <a:fillRect/>
                    </a:stretch>
                  </pic:blipFill>
                  <pic:spPr>
                    <a:xfrm>
                      <a:off x="0" y="0"/>
                      <a:ext cx="6016625" cy="5879465"/>
                    </a:xfrm>
                    <a:prstGeom prst="rect">
                      <a:avLst/>
                    </a:prstGeom>
                  </pic:spPr>
                </pic:pic>
              </a:graphicData>
            </a:graphic>
          </wp:inline>
        </w:drawing>
      </w:r>
    </w:p>
    <w:p w:rsidR="00373668" w:rsidRDefault="00373668" w:rsidP="00F10791"/>
    <w:p w:rsidR="00373668" w:rsidRDefault="00373668" w:rsidP="00373668">
      <w:pPr>
        <w:pStyle w:val="Caption"/>
        <w:jc w:val="center"/>
      </w:pPr>
      <w:bookmarkStart w:id="54" w:name="_Ref310949545"/>
      <w:bookmarkStart w:id="55" w:name="_Toc312235474"/>
      <w:proofErr w:type="gramStart"/>
      <w:r>
        <w:t xml:space="preserve">Figure </w:t>
      </w:r>
      <w:r w:rsidR="00BF7E50">
        <w:fldChar w:fldCharType="begin"/>
      </w:r>
      <w:r w:rsidR="00BF7E50">
        <w:instrText xml:space="preserve"> SEQ Figure \* ARABIC </w:instrText>
      </w:r>
      <w:r w:rsidR="00BF7E50">
        <w:fldChar w:fldCharType="separate"/>
      </w:r>
      <w:r w:rsidR="00736258">
        <w:rPr>
          <w:noProof/>
        </w:rPr>
        <w:t>2</w:t>
      </w:r>
      <w:r w:rsidR="00BF7E50">
        <w:rPr>
          <w:noProof/>
        </w:rPr>
        <w:fldChar w:fldCharType="end"/>
      </w:r>
      <w:r>
        <w:t>.</w:t>
      </w:r>
      <w:proofErr w:type="gramEnd"/>
      <w:r>
        <w:t xml:space="preserve"> Asurion Finance Database ERD</w:t>
      </w:r>
      <w:bookmarkEnd w:id="54"/>
      <w:bookmarkEnd w:id="55"/>
    </w:p>
    <w:p w:rsidR="00373668" w:rsidRDefault="00373668">
      <w:pPr>
        <w:rPr>
          <w:rFonts w:cs="Arial"/>
          <w:b/>
          <w:bCs/>
          <w:color w:val="0070C0"/>
        </w:rPr>
      </w:pPr>
      <w:bookmarkStart w:id="56" w:name="_Ref308609771"/>
      <w:r>
        <w:rPr>
          <w:color w:val="0070C0"/>
        </w:rPr>
        <w:br w:type="page"/>
      </w:r>
    </w:p>
    <w:p w:rsidR="00F10791" w:rsidRDefault="00F10791" w:rsidP="00F10791">
      <w:pPr>
        <w:pStyle w:val="Heading8"/>
        <w:spacing w:before="120"/>
      </w:pPr>
      <w:r w:rsidRPr="00E10231">
        <w:rPr>
          <w:color w:val="0070C0"/>
        </w:rPr>
        <w:lastRenderedPageBreak/>
        <w:t>CRM Database</w:t>
      </w:r>
      <w:bookmarkEnd w:id="56"/>
    </w:p>
    <w:p w:rsidR="00F10791" w:rsidRDefault="00F10791" w:rsidP="00F10791">
      <w:pPr>
        <w:tabs>
          <w:tab w:val="left" w:pos="720"/>
        </w:tabs>
        <w:spacing w:before="120"/>
      </w:pPr>
      <w:r>
        <w:t>The CRM</w:t>
      </w:r>
      <w:r w:rsidR="004F108D">
        <w:t xml:space="preserve"> </w:t>
      </w:r>
      <w:r>
        <w:t xml:space="preserve">Database </w:t>
      </w:r>
      <w:r w:rsidR="002A151E">
        <w:t>(CRM DB</w:t>
      </w:r>
      <w:r w:rsidR="00890A0A">
        <w:fldChar w:fldCharType="begin"/>
      </w:r>
      <w:r w:rsidR="00890A0A">
        <w:instrText xml:space="preserve"> XE "</w:instrText>
      </w:r>
      <w:r w:rsidR="00890A0A" w:rsidRPr="00E12BCB">
        <w:rPr>
          <w:rFonts w:cs="Arial"/>
          <w:szCs w:val="22"/>
        </w:rPr>
        <w:instrText>CRM Database</w:instrText>
      </w:r>
      <w:r w:rsidR="00890A0A">
        <w:instrText xml:space="preserve">" </w:instrText>
      </w:r>
      <w:r w:rsidR="00890A0A">
        <w:fldChar w:fldCharType="end"/>
      </w:r>
      <w:r w:rsidR="002A151E">
        <w:t xml:space="preserve">) </w:t>
      </w:r>
      <w:r>
        <w:t>stores the requests and responses to manually entered enrollment</w:t>
      </w:r>
      <w:r w:rsidR="008B019C">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fldChar w:fldCharType="end"/>
      </w:r>
      <w:r>
        <w:t>, contact, billing cycle, invoice, and other information about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customer account. The CalculateTax</w:t>
      </w:r>
      <w:r w:rsidR="004F108D">
        <w:fldChar w:fldCharType="begin"/>
      </w:r>
      <w:r w:rsidR="004F108D">
        <w:instrText xml:space="preserve"> XE "</w:instrText>
      </w:r>
      <w:r w:rsidR="004F108D" w:rsidRPr="00C7151B">
        <w:instrText>CalculateTax</w:instrText>
      </w:r>
      <w:r w:rsidR="004F108D">
        <w:instrText xml:space="preserve">" </w:instrText>
      </w:r>
      <w:r w:rsidR="004F108D">
        <w:fldChar w:fldCharType="end"/>
      </w:r>
      <w:r>
        <w:t xml:space="preserve"> API calls the CRM Web Service to update the database. The CRM Database stores this data in the following tables:</w:t>
      </w:r>
    </w:p>
    <w:p w:rsidR="00F10791" w:rsidRPr="00DA2E65" w:rsidRDefault="00F10791" w:rsidP="00926193">
      <w:pPr>
        <w:pStyle w:val="ListParagraph"/>
        <w:numPr>
          <w:ilvl w:val="0"/>
          <w:numId w:val="6"/>
        </w:numPr>
        <w:tabs>
          <w:tab w:val="left" w:pos="720"/>
        </w:tabs>
        <w:spacing w:before="120"/>
        <w:rPr>
          <w:rFonts w:ascii="Arial" w:hAnsi="Arial" w:cs="Arial"/>
          <w:sz w:val="22"/>
          <w:szCs w:val="22"/>
        </w:rPr>
      </w:pPr>
      <w:r w:rsidRPr="002C0EBF">
        <w:rPr>
          <w:rFonts w:ascii="Arial" w:hAnsi="Arial" w:cs="Arial"/>
          <w:b/>
          <w:sz w:val="22"/>
          <w:szCs w:val="22"/>
        </w:rPr>
        <w:t>AncillaryData</w:t>
      </w:r>
      <w:r w:rsidR="00DA2E65">
        <w:rPr>
          <w:rFonts w:ascii="Arial" w:hAnsi="Arial" w:cs="Arial"/>
          <w:sz w:val="22"/>
          <w:szCs w:val="22"/>
        </w:rPr>
        <w:fldChar w:fldCharType="begin"/>
      </w:r>
      <w:r w:rsidR="00DA2E65">
        <w:instrText xml:space="preserve"> XE "</w:instrText>
      </w:r>
      <w:r w:rsidR="00DA2E65" w:rsidRPr="006D37AD">
        <w:rPr>
          <w:rFonts w:cs="Arial"/>
          <w:sz w:val="22"/>
          <w:szCs w:val="22"/>
        </w:rPr>
        <w:instrText>CRM Database Tables</w:instrText>
      </w:r>
      <w:r w:rsidR="00DA2E65" w:rsidRPr="006D37AD">
        <w:rPr>
          <w:rFonts w:cs="Arial"/>
        </w:rPr>
        <w:instrText>:</w:instrText>
      </w:r>
      <w:r w:rsidR="00DA2E65" w:rsidRPr="006D37AD">
        <w:instrText>AncillaryData Table</w:instrText>
      </w:r>
      <w:r w:rsidR="00DA2E65">
        <w:instrText xml:space="preserve">" </w:instrText>
      </w:r>
      <w:r w:rsidR="00DA2E65">
        <w:rPr>
          <w:rFonts w:ascii="Arial" w:hAnsi="Arial" w:cs="Arial"/>
          <w:sz w:val="22"/>
          <w:szCs w:val="22"/>
        </w:rPr>
        <w:fldChar w:fldCharType="end"/>
      </w:r>
      <w:r w:rsidRPr="00DA2E65">
        <w:rPr>
          <w:rFonts w:ascii="Arial" w:hAnsi="Arial" w:cs="Arial"/>
          <w:sz w:val="22"/>
          <w:szCs w:val="22"/>
        </w:rPr>
        <w:t>—Stores ancillary data (for example, reason for enrollment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Pr="00DA2E65">
        <w:rPr>
          <w:rFonts w:ascii="Arial" w:hAnsi="Arial" w:cs="Arial"/>
          <w:sz w:val="22"/>
          <w:szCs w:val="22"/>
        </w:rPr>
        <w:t xml:space="preserve"> status) about contacts.</w:t>
      </w:r>
    </w:p>
    <w:p w:rsidR="00F10791" w:rsidRPr="00DA2E65" w:rsidRDefault="00F10791" w:rsidP="00926193">
      <w:pPr>
        <w:pStyle w:val="ListParagraph"/>
        <w:numPr>
          <w:ilvl w:val="0"/>
          <w:numId w:val="6"/>
        </w:numPr>
        <w:tabs>
          <w:tab w:val="left" w:pos="720"/>
        </w:tabs>
        <w:spacing w:before="120"/>
        <w:rPr>
          <w:rFonts w:ascii="Arial" w:hAnsi="Arial" w:cs="Arial"/>
          <w:sz w:val="22"/>
          <w:szCs w:val="22"/>
        </w:rPr>
      </w:pPr>
      <w:r w:rsidRPr="002C0EBF">
        <w:rPr>
          <w:rFonts w:ascii="Arial" w:hAnsi="Arial" w:cs="Arial"/>
          <w:b/>
          <w:sz w:val="22"/>
          <w:szCs w:val="22"/>
        </w:rPr>
        <w:t>ValidationSummary</w:t>
      </w:r>
      <w:r w:rsidR="00DA2E65">
        <w:rPr>
          <w:rFonts w:ascii="Arial" w:hAnsi="Arial" w:cs="Arial"/>
          <w:sz w:val="22"/>
          <w:szCs w:val="22"/>
        </w:rPr>
        <w:fldChar w:fldCharType="begin"/>
      </w:r>
      <w:r w:rsidR="00DA2E65">
        <w:instrText xml:space="preserve"> XE "</w:instrText>
      </w:r>
      <w:r w:rsidR="00DA2E65" w:rsidRPr="00B40E00">
        <w:rPr>
          <w:rFonts w:cs="Arial"/>
          <w:sz w:val="22"/>
          <w:szCs w:val="22"/>
        </w:rPr>
        <w:instrText>CRM Database Tables</w:instrText>
      </w:r>
      <w:r w:rsidR="00DA2E65" w:rsidRPr="00B40E00">
        <w:rPr>
          <w:rFonts w:cs="Arial"/>
        </w:rPr>
        <w:instrText>:</w:instrText>
      </w:r>
      <w:r w:rsidR="00DA2E65" w:rsidRPr="00B40E00">
        <w:instrText>ValidationSummary Table</w:instrText>
      </w:r>
      <w:r w:rsidR="00DA2E65">
        <w:instrText xml:space="preserve">" </w:instrText>
      </w:r>
      <w:r w:rsidR="00DA2E65">
        <w:rPr>
          <w:rFonts w:ascii="Arial" w:hAnsi="Arial" w:cs="Arial"/>
          <w:sz w:val="22"/>
          <w:szCs w:val="22"/>
        </w:rPr>
        <w:fldChar w:fldCharType="end"/>
      </w:r>
      <w:r w:rsidRPr="00DA2E65">
        <w:rPr>
          <w:rFonts w:ascii="Arial" w:hAnsi="Arial" w:cs="Arial"/>
          <w:sz w:val="22"/>
          <w:szCs w:val="22"/>
        </w:rPr>
        <w:t>—Stores validation summary data.</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enrollment</w:t>
      </w:r>
      <w:r w:rsidR="002C0EBF">
        <w:rPr>
          <w:rFonts w:ascii="Arial" w:hAnsi="Arial" w:cs="Arial"/>
          <w:sz w:val="22"/>
          <w:szCs w:val="22"/>
        </w:rPr>
        <w:fldChar w:fldCharType="begin"/>
      </w:r>
      <w:r w:rsidR="002C0EBF">
        <w:instrText xml:space="preserve"> XE "</w:instrText>
      </w:r>
      <w:r w:rsidR="002C0EBF" w:rsidRPr="00992506">
        <w:rPr>
          <w:rFonts w:cs="Arial"/>
          <w:sz w:val="22"/>
          <w:szCs w:val="22"/>
        </w:rPr>
        <w:instrText>CRM Database Tables</w:instrText>
      </w:r>
      <w:r w:rsidR="002C0EBF" w:rsidRPr="00992506">
        <w:rPr>
          <w:rFonts w:cs="Arial"/>
        </w:rPr>
        <w:instrText>:</w:instrText>
      </w:r>
      <w:r w:rsidR="002C0EBF" w:rsidRPr="00992506">
        <w:instrText>asu_enrollment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 Stores overview information about policy enrollments.</w:t>
      </w:r>
    </w:p>
    <w:p w:rsidR="00F10791" w:rsidRPr="00DA2E65" w:rsidRDefault="00F10791" w:rsidP="00926193">
      <w:pPr>
        <w:pStyle w:val="ListParagraph"/>
        <w:numPr>
          <w:ilvl w:val="0"/>
          <w:numId w:val="6"/>
        </w:numPr>
        <w:tabs>
          <w:tab w:val="left" w:pos="720"/>
        </w:tabs>
        <w:spacing w:before="120"/>
        <w:rPr>
          <w:rFonts w:ascii="Arial" w:hAnsi="Arial" w:cs="Arial"/>
          <w:sz w:val="22"/>
          <w:szCs w:val="22"/>
        </w:rPr>
      </w:pPr>
      <w:r w:rsidRPr="002C0EBF">
        <w:rPr>
          <w:rFonts w:ascii="Arial" w:hAnsi="Arial" w:cs="Arial"/>
          <w:b/>
          <w:sz w:val="22"/>
          <w:szCs w:val="22"/>
        </w:rPr>
        <w:t>Contact</w:t>
      </w:r>
      <w:r w:rsidR="002C0EBF">
        <w:rPr>
          <w:rFonts w:ascii="Arial" w:hAnsi="Arial" w:cs="Arial"/>
          <w:sz w:val="22"/>
          <w:szCs w:val="22"/>
        </w:rPr>
        <w:fldChar w:fldCharType="begin"/>
      </w:r>
      <w:r w:rsidR="002C0EBF">
        <w:instrText xml:space="preserve"> XE "</w:instrText>
      </w:r>
      <w:r w:rsidR="002C0EBF" w:rsidRPr="005D79EA">
        <w:rPr>
          <w:rFonts w:cs="Arial"/>
          <w:sz w:val="22"/>
          <w:szCs w:val="22"/>
        </w:rPr>
        <w:instrText>CRM Database Tables</w:instrText>
      </w:r>
      <w:r w:rsidR="002C0EBF" w:rsidRPr="005D79EA">
        <w:rPr>
          <w:rFonts w:cs="Arial"/>
        </w:rPr>
        <w:instrText>:</w:instrText>
      </w:r>
      <w:r w:rsidR="002C0EBF" w:rsidRPr="005D79EA">
        <w:instrText>Contact Table</w:instrText>
      </w:r>
      <w:r w:rsidR="002C0EBF">
        <w:instrText xml:space="preserve">" </w:instrText>
      </w:r>
      <w:r w:rsidR="002C0EBF">
        <w:rPr>
          <w:rFonts w:ascii="Arial" w:hAnsi="Arial" w:cs="Arial"/>
          <w:sz w:val="22"/>
          <w:szCs w:val="22"/>
        </w:rPr>
        <w:fldChar w:fldCharType="end"/>
      </w:r>
      <w:r w:rsidRPr="00DA2E65">
        <w:rPr>
          <w:rFonts w:ascii="Arial" w:hAnsi="Arial" w:cs="Arial"/>
          <w:sz w:val="22"/>
          <w:szCs w:val="22"/>
        </w:rPr>
        <w:t>—Stores contact information.</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billingcycle</w:t>
      </w:r>
      <w:r w:rsidR="002C0EBF">
        <w:rPr>
          <w:rFonts w:ascii="Arial" w:hAnsi="Arial" w:cs="Arial"/>
          <w:sz w:val="22"/>
          <w:szCs w:val="22"/>
        </w:rPr>
        <w:fldChar w:fldCharType="begin"/>
      </w:r>
      <w:r w:rsidR="002C0EBF">
        <w:instrText xml:space="preserve"> XE "</w:instrText>
      </w:r>
      <w:r w:rsidR="002C0EBF" w:rsidRPr="00F37F43">
        <w:rPr>
          <w:rFonts w:cs="Arial"/>
          <w:sz w:val="22"/>
          <w:szCs w:val="22"/>
        </w:rPr>
        <w:instrText>CRM Database Tables</w:instrText>
      </w:r>
      <w:r w:rsidR="002C0EBF" w:rsidRPr="00F37F43">
        <w:rPr>
          <w:rFonts w:cs="Arial"/>
        </w:rPr>
        <w:instrText>:</w:instrText>
      </w:r>
      <w:r w:rsidR="002C0EBF" w:rsidRPr="00F37F43">
        <w:instrText>asu_billingcycle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billing cycle information.</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communicationmethod</w:t>
      </w:r>
      <w:r w:rsidR="002C0EBF">
        <w:rPr>
          <w:rFonts w:ascii="Arial" w:hAnsi="Arial" w:cs="Arial"/>
          <w:sz w:val="22"/>
          <w:szCs w:val="22"/>
        </w:rPr>
        <w:fldChar w:fldCharType="begin"/>
      </w:r>
      <w:r w:rsidR="002C0EBF">
        <w:instrText xml:space="preserve"> XE "</w:instrText>
      </w:r>
      <w:r w:rsidR="002C0EBF" w:rsidRPr="000C6A44">
        <w:rPr>
          <w:rFonts w:cs="Arial"/>
          <w:sz w:val="22"/>
          <w:szCs w:val="22"/>
        </w:rPr>
        <w:instrText>CRM Database Tables</w:instrText>
      </w:r>
      <w:r w:rsidR="002C0EBF" w:rsidRPr="000C6A44">
        <w:rPr>
          <w:rFonts w:cs="Arial"/>
        </w:rPr>
        <w:instrText>:</w:instrText>
      </w:r>
      <w:r w:rsidR="002C0EBF" w:rsidRPr="000C6A44">
        <w:instrText>asu_communicationmethod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information about communication methods.</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configuration</w:t>
      </w:r>
      <w:r w:rsidR="002C0EBF">
        <w:rPr>
          <w:rFonts w:ascii="Arial" w:hAnsi="Arial" w:cs="Arial"/>
          <w:sz w:val="22"/>
          <w:szCs w:val="22"/>
        </w:rPr>
        <w:fldChar w:fldCharType="begin"/>
      </w:r>
      <w:r w:rsidR="002C0EBF">
        <w:instrText xml:space="preserve"> XE "</w:instrText>
      </w:r>
      <w:r w:rsidR="002C0EBF" w:rsidRPr="000A103E">
        <w:rPr>
          <w:rFonts w:cs="Arial"/>
          <w:sz w:val="22"/>
          <w:szCs w:val="22"/>
        </w:rPr>
        <w:instrText>CRM Database Tables</w:instrText>
      </w:r>
      <w:r w:rsidR="002C0EBF" w:rsidRPr="000A103E">
        <w:rPr>
          <w:rFonts w:cs="Arial"/>
        </w:rPr>
        <w:instrText>:</w:instrText>
      </w:r>
      <w:r w:rsidR="002C0EBF" w:rsidRPr="000A103E">
        <w:instrText>asu_configuration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information about system configurations.</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configurationitems</w:t>
      </w:r>
      <w:r w:rsidR="002C0EBF">
        <w:rPr>
          <w:rFonts w:ascii="Arial" w:hAnsi="Arial" w:cs="Arial"/>
          <w:sz w:val="22"/>
          <w:szCs w:val="22"/>
        </w:rPr>
        <w:fldChar w:fldCharType="begin"/>
      </w:r>
      <w:r w:rsidR="002C0EBF">
        <w:instrText xml:space="preserve"> XE "</w:instrText>
      </w:r>
      <w:r w:rsidR="002C0EBF" w:rsidRPr="004A76EC">
        <w:rPr>
          <w:rFonts w:cs="Arial"/>
          <w:sz w:val="22"/>
          <w:szCs w:val="22"/>
        </w:rPr>
        <w:instrText>CRM Database Tables</w:instrText>
      </w:r>
      <w:r w:rsidR="002C0EBF" w:rsidRPr="004A76EC">
        <w:rPr>
          <w:rFonts w:cs="Arial"/>
        </w:rPr>
        <w:instrText>:</w:instrText>
      </w:r>
      <w:r w:rsidR="002C0EBF" w:rsidRPr="004A76EC">
        <w:instrText>asu_configurationitems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 xml:space="preserve">—Stores configuration items (for example, “asur_configurationid”). </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contentscriptset</w:t>
      </w:r>
      <w:r w:rsidR="002C0EBF">
        <w:rPr>
          <w:rFonts w:ascii="Arial" w:hAnsi="Arial" w:cs="Arial"/>
          <w:sz w:val="22"/>
          <w:szCs w:val="22"/>
        </w:rPr>
        <w:fldChar w:fldCharType="begin"/>
      </w:r>
      <w:r w:rsidR="002C0EBF">
        <w:instrText xml:space="preserve"> XE "</w:instrText>
      </w:r>
      <w:r w:rsidR="002C0EBF" w:rsidRPr="0055776A">
        <w:rPr>
          <w:rFonts w:cs="Arial"/>
          <w:sz w:val="22"/>
          <w:szCs w:val="22"/>
        </w:rPr>
        <w:instrText>CRM Database Tables</w:instrText>
      </w:r>
      <w:r w:rsidR="002C0EBF" w:rsidRPr="0055776A">
        <w:rPr>
          <w:rFonts w:cs="Arial"/>
        </w:rPr>
        <w:instrText>:</w:instrText>
      </w:r>
      <w:r w:rsidR="002C0EBF" w:rsidRPr="0055776A">
        <w:instrText>asu_contentscriptset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content scripts for each account.</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emsactivitylogger</w:t>
      </w:r>
      <w:r w:rsidR="002C0EBF">
        <w:rPr>
          <w:rFonts w:ascii="Arial" w:hAnsi="Arial" w:cs="Arial"/>
          <w:sz w:val="22"/>
          <w:szCs w:val="22"/>
        </w:rPr>
        <w:fldChar w:fldCharType="begin"/>
      </w:r>
      <w:r w:rsidR="002C0EBF">
        <w:instrText xml:space="preserve"> XE "</w:instrText>
      </w:r>
      <w:r w:rsidR="002C0EBF" w:rsidRPr="00A57F3C">
        <w:rPr>
          <w:rFonts w:cs="Arial"/>
          <w:sz w:val="22"/>
          <w:szCs w:val="22"/>
        </w:rPr>
        <w:instrText>CRM Database Tables</w:instrText>
      </w:r>
      <w:r w:rsidR="002C0EBF" w:rsidRPr="00A57F3C">
        <w:rPr>
          <w:rFonts w:cs="Arial"/>
        </w:rPr>
        <w:instrText>:</w:instrText>
      </w:r>
      <w:r w:rsidR="002C0EBF" w:rsidRPr="00A57F3C">
        <w:instrText>asu_emsactivitylogger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logs of all manual requests and responses.</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culture</w:t>
      </w:r>
      <w:r w:rsidR="002C0EBF">
        <w:rPr>
          <w:rFonts w:ascii="Arial" w:hAnsi="Arial" w:cs="Arial"/>
          <w:sz w:val="22"/>
          <w:szCs w:val="22"/>
        </w:rPr>
        <w:fldChar w:fldCharType="begin"/>
      </w:r>
      <w:r w:rsidR="002C0EBF">
        <w:instrText xml:space="preserve"> XE "</w:instrText>
      </w:r>
      <w:r w:rsidR="002C0EBF" w:rsidRPr="008E2CC6">
        <w:rPr>
          <w:rFonts w:cs="Arial"/>
          <w:sz w:val="22"/>
          <w:szCs w:val="22"/>
        </w:rPr>
        <w:instrText>CRM Database Tables</w:instrText>
      </w:r>
      <w:r w:rsidR="002C0EBF" w:rsidRPr="008E2CC6">
        <w:rPr>
          <w:rFonts w:cs="Arial"/>
        </w:rPr>
        <w:instrText>:</w:instrText>
      </w:r>
      <w:r w:rsidR="002C0EBF" w:rsidRPr="008E2CC6">
        <w:instrText>asu_culture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culture information (for example, “</w:t>
      </w:r>
      <w:r>
        <w:rPr>
          <w:rFonts w:ascii="Arial" w:hAnsi="Arial" w:cs="Arial"/>
          <w:sz w:val="22"/>
          <w:szCs w:val="22"/>
        </w:rPr>
        <w:t>Asu_</w:t>
      </w:r>
      <w:r w:rsidR="00F10791" w:rsidRPr="00DA2E65">
        <w:rPr>
          <w:rFonts w:ascii="Arial" w:hAnsi="Arial" w:cs="Arial"/>
          <w:sz w:val="22"/>
          <w:szCs w:val="22"/>
        </w:rPr>
        <w:t>cultureid”) used by Gateway</w:t>
      </w:r>
      <w:r w:rsidR="00734A4B">
        <w:rPr>
          <w:rFonts w:ascii="Arial" w:hAnsi="Arial" w:cs="Arial"/>
          <w:sz w:val="22"/>
          <w:szCs w:val="22"/>
        </w:rPr>
        <w:fldChar w:fldCharType="begin"/>
      </w:r>
      <w:r w:rsidR="00734A4B">
        <w:instrText xml:space="preserve"> XE "</w:instrText>
      </w:r>
      <w:r w:rsidR="00734A4B" w:rsidRPr="00270A8A">
        <w:instrText>Gateway</w:instrText>
      </w:r>
      <w:r w:rsidR="00734A4B">
        <w:instrText xml:space="preserve">" </w:instrText>
      </w:r>
      <w:r w:rsidR="00734A4B">
        <w:rPr>
          <w:rFonts w:ascii="Arial" w:hAnsi="Arial" w:cs="Arial"/>
          <w:sz w:val="22"/>
          <w:szCs w:val="22"/>
        </w:rPr>
        <w:fldChar w:fldCharType="end"/>
      </w:r>
      <w:r w:rsidR="00F10791" w:rsidRPr="00DA2E65">
        <w:rPr>
          <w:rFonts w:ascii="Arial" w:hAnsi="Arial" w:cs="Arial"/>
          <w:sz w:val="22"/>
          <w:szCs w:val="22"/>
        </w:rPr>
        <w:t xml:space="preserve"> APIs.</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holiday</w:t>
      </w:r>
      <w:r w:rsidR="002C0EBF">
        <w:rPr>
          <w:rFonts w:ascii="Arial" w:hAnsi="Arial" w:cs="Arial"/>
          <w:sz w:val="22"/>
          <w:szCs w:val="22"/>
        </w:rPr>
        <w:fldChar w:fldCharType="begin"/>
      </w:r>
      <w:r w:rsidR="002C0EBF">
        <w:instrText xml:space="preserve"> XE "</w:instrText>
      </w:r>
      <w:r w:rsidR="002C0EBF" w:rsidRPr="00863B5D">
        <w:rPr>
          <w:rFonts w:cs="Arial"/>
          <w:sz w:val="22"/>
          <w:szCs w:val="22"/>
        </w:rPr>
        <w:instrText>CRM Database Tables</w:instrText>
      </w:r>
      <w:r w:rsidR="002C0EBF" w:rsidRPr="00863B5D">
        <w:rPr>
          <w:rFonts w:cs="Arial"/>
        </w:rPr>
        <w:instrText>:</w:instrText>
      </w:r>
      <w:r w:rsidR="002C0EBF" w:rsidRPr="00863B5D">
        <w:instrText>asu_holiday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information about holidays celebrated by supported cultures.</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paymentmethod</w:t>
      </w:r>
      <w:r w:rsidR="002C0EBF">
        <w:rPr>
          <w:rFonts w:ascii="Arial" w:hAnsi="Arial" w:cs="Arial"/>
          <w:sz w:val="22"/>
          <w:szCs w:val="22"/>
        </w:rPr>
        <w:fldChar w:fldCharType="begin"/>
      </w:r>
      <w:r w:rsidR="002C0EBF">
        <w:instrText xml:space="preserve"> XE "</w:instrText>
      </w:r>
      <w:r w:rsidR="002C0EBF" w:rsidRPr="00BF153B">
        <w:rPr>
          <w:rFonts w:cs="Arial"/>
          <w:sz w:val="22"/>
          <w:szCs w:val="22"/>
        </w:rPr>
        <w:instrText>CRM Database Tables</w:instrText>
      </w:r>
      <w:r w:rsidR="002C0EBF" w:rsidRPr="00BF153B">
        <w:rPr>
          <w:rFonts w:cs="Arial"/>
        </w:rPr>
        <w:instrText>:</w:instrText>
      </w:r>
      <w:r w:rsidR="002C0EBF" w:rsidRPr="00BF153B">
        <w:instrText>asu_paymentmethod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information about payment methods.</w:t>
      </w:r>
    </w:p>
    <w:p w:rsidR="00F10791" w:rsidRPr="00DA2E65" w:rsidRDefault="00EA0D7A" w:rsidP="00926193">
      <w:pPr>
        <w:pStyle w:val="ListParagraph"/>
        <w:numPr>
          <w:ilvl w:val="0"/>
          <w:numId w:val="6"/>
        </w:numPr>
        <w:tabs>
          <w:tab w:val="left" w:pos="720"/>
        </w:tabs>
        <w:spacing w:before="120"/>
        <w:rPr>
          <w:rFonts w:ascii="Arial" w:hAnsi="Arial" w:cs="Arial"/>
          <w:sz w:val="22"/>
          <w:szCs w:val="22"/>
        </w:rPr>
      </w:pPr>
      <w:r>
        <w:rPr>
          <w:rFonts w:ascii="Arial" w:hAnsi="Arial" w:cs="Arial"/>
          <w:b/>
          <w:sz w:val="22"/>
          <w:szCs w:val="22"/>
        </w:rPr>
        <w:t>asu_</w:t>
      </w:r>
      <w:r w:rsidR="00F10791" w:rsidRPr="002C0EBF">
        <w:rPr>
          <w:rFonts w:ascii="Arial" w:hAnsi="Arial" w:cs="Arial"/>
          <w:b/>
          <w:sz w:val="22"/>
          <w:szCs w:val="22"/>
        </w:rPr>
        <w:t>program</w:t>
      </w:r>
      <w:r w:rsidR="002C0EBF">
        <w:rPr>
          <w:rFonts w:ascii="Arial" w:hAnsi="Arial" w:cs="Arial"/>
          <w:sz w:val="22"/>
          <w:szCs w:val="22"/>
        </w:rPr>
        <w:fldChar w:fldCharType="begin"/>
      </w:r>
      <w:r w:rsidR="002C0EBF">
        <w:instrText xml:space="preserve"> XE "</w:instrText>
      </w:r>
      <w:r w:rsidR="002C0EBF" w:rsidRPr="002B124A">
        <w:rPr>
          <w:rFonts w:cs="Arial"/>
          <w:sz w:val="22"/>
          <w:szCs w:val="22"/>
        </w:rPr>
        <w:instrText>CRM Database Tables</w:instrText>
      </w:r>
      <w:r w:rsidR="002C0EBF" w:rsidRPr="002B124A">
        <w:rPr>
          <w:rFonts w:cs="Arial"/>
        </w:rPr>
        <w:instrText>:</w:instrText>
      </w:r>
      <w:r w:rsidR="002C0EBF" w:rsidRPr="002B124A">
        <w:instrText>asu_program Table</w:instrText>
      </w:r>
      <w:r w:rsidR="002C0EBF">
        <w:instrText xml:space="preserve">" </w:instrText>
      </w:r>
      <w:r w:rsidR="002C0EBF">
        <w:rPr>
          <w:rFonts w:ascii="Arial" w:hAnsi="Arial" w:cs="Arial"/>
          <w:sz w:val="22"/>
          <w:szCs w:val="22"/>
        </w:rPr>
        <w:fldChar w:fldCharType="end"/>
      </w:r>
      <w:r w:rsidR="00F10791" w:rsidRPr="00DA2E65">
        <w:rPr>
          <w:rFonts w:ascii="Arial" w:hAnsi="Arial" w:cs="Arial"/>
          <w:sz w:val="22"/>
          <w:szCs w:val="22"/>
        </w:rPr>
        <w:t>—Stores information about programs.</w:t>
      </w:r>
    </w:p>
    <w:p w:rsidR="00F10791" w:rsidRPr="00B33ACB" w:rsidRDefault="00F10791" w:rsidP="00926193">
      <w:pPr>
        <w:pStyle w:val="ListParagraph"/>
        <w:numPr>
          <w:ilvl w:val="0"/>
          <w:numId w:val="6"/>
        </w:numPr>
        <w:tabs>
          <w:tab w:val="left" w:pos="720"/>
        </w:tabs>
        <w:spacing w:before="120"/>
        <w:rPr>
          <w:rFonts w:ascii="Arial" w:hAnsi="Arial" w:cs="Arial"/>
          <w:sz w:val="22"/>
          <w:szCs w:val="22"/>
        </w:rPr>
      </w:pPr>
      <w:r w:rsidRPr="002C0EBF">
        <w:rPr>
          <w:rFonts w:ascii="Arial" w:hAnsi="Arial" w:cs="Arial"/>
          <w:b/>
          <w:sz w:val="22"/>
          <w:szCs w:val="22"/>
        </w:rPr>
        <w:t>Invoice</w:t>
      </w:r>
      <w:r w:rsidR="002C0EBF">
        <w:rPr>
          <w:rFonts w:ascii="Arial" w:hAnsi="Arial" w:cs="Arial"/>
          <w:sz w:val="22"/>
          <w:szCs w:val="22"/>
        </w:rPr>
        <w:fldChar w:fldCharType="begin"/>
      </w:r>
      <w:r w:rsidR="002C0EBF">
        <w:instrText xml:space="preserve"> XE "</w:instrText>
      </w:r>
      <w:r w:rsidR="002C0EBF" w:rsidRPr="002C1367">
        <w:rPr>
          <w:rFonts w:cs="Arial"/>
          <w:sz w:val="22"/>
          <w:szCs w:val="22"/>
        </w:rPr>
        <w:instrText>CRM Database Tables</w:instrText>
      </w:r>
      <w:r w:rsidR="002C0EBF" w:rsidRPr="002C1367">
        <w:rPr>
          <w:rFonts w:cs="Arial"/>
        </w:rPr>
        <w:instrText>:</w:instrText>
      </w:r>
      <w:r w:rsidR="002C0EBF" w:rsidRPr="002C1367">
        <w:instrText>Invoice Table</w:instrText>
      </w:r>
      <w:r w:rsidR="002C0EBF">
        <w:instrText xml:space="preserve">" </w:instrText>
      </w:r>
      <w:r w:rsidR="002C0EBF">
        <w:rPr>
          <w:rFonts w:ascii="Arial" w:hAnsi="Arial" w:cs="Arial"/>
          <w:sz w:val="22"/>
          <w:szCs w:val="22"/>
        </w:rPr>
        <w:fldChar w:fldCharType="end"/>
      </w:r>
      <w:r w:rsidRPr="00DA2E65">
        <w:rPr>
          <w:rFonts w:ascii="Arial" w:hAnsi="Arial" w:cs="Arial"/>
          <w:sz w:val="22"/>
          <w:szCs w:val="22"/>
        </w:rPr>
        <w:t>—Stores</w:t>
      </w:r>
      <w:r w:rsidRPr="00E10231">
        <w:rPr>
          <w:rFonts w:ascii="Arial" w:hAnsi="Arial" w:cs="Arial"/>
          <w:sz w:val="22"/>
          <w:szCs w:val="22"/>
        </w:rPr>
        <w:t xml:space="preserve"> information </w:t>
      </w:r>
      <w:r w:rsidRPr="00B33ACB">
        <w:rPr>
          <w:rFonts w:ascii="Arial" w:hAnsi="Arial" w:cs="Arial"/>
          <w:sz w:val="22"/>
          <w:szCs w:val="22"/>
        </w:rPr>
        <w:t>about invoices.</w:t>
      </w:r>
    </w:p>
    <w:p w:rsidR="00F10791" w:rsidRDefault="00F10791" w:rsidP="00F10791">
      <w:pPr>
        <w:tabs>
          <w:tab w:val="left" w:pos="720"/>
        </w:tabs>
        <w:spacing w:before="120" w:after="120"/>
        <w:rPr>
          <w:b/>
        </w:rPr>
      </w:pPr>
      <w:r>
        <w:rPr>
          <w:b/>
        </w:rPr>
        <w:t>Also See</w:t>
      </w:r>
    </w:p>
    <w:p w:rsidR="00373668" w:rsidRDefault="00373668" w:rsidP="00F10791">
      <w:proofErr w:type="gramStart"/>
      <w:r>
        <w:t>“</w:t>
      </w:r>
      <w:r w:rsidR="00362C81">
        <w:fldChar w:fldCharType="begin"/>
      </w:r>
      <w:r w:rsidR="00362C81">
        <w:instrText xml:space="preserve"> REF _Ref314486681 \h </w:instrText>
      </w:r>
      <w:r w:rsidR="00362C81">
        <w:fldChar w:fldCharType="separate"/>
      </w:r>
      <w:r w:rsidR="00736258">
        <w:t xml:space="preserve">Figure </w:t>
      </w:r>
      <w:r w:rsidR="00736258">
        <w:rPr>
          <w:noProof/>
        </w:rPr>
        <w:t>3</w:t>
      </w:r>
      <w:r w:rsidR="00736258">
        <w:t>.</w:t>
      </w:r>
      <w:proofErr w:type="gramEnd"/>
      <w:r w:rsidR="00736258">
        <w:t xml:space="preserve"> CRM</w:t>
      </w:r>
      <w:r w:rsidR="00736258">
        <w:fldChar w:fldCharType="begin"/>
      </w:r>
      <w:r w:rsidR="00736258">
        <w:instrText xml:space="preserve"> XE "</w:instrText>
      </w:r>
      <w:r w:rsidR="00736258" w:rsidRPr="00A86839">
        <w:instrText>CRM</w:instrText>
      </w:r>
      <w:r w:rsidR="00736258">
        <w:instrText xml:space="preserve">" </w:instrText>
      </w:r>
      <w:r w:rsidR="00736258">
        <w:fldChar w:fldCharType="end"/>
      </w:r>
      <w:r w:rsidR="00736258">
        <w:t xml:space="preserve"> Database ERD</w:t>
      </w:r>
      <w:r w:rsidR="00362C81">
        <w:fldChar w:fldCharType="end"/>
      </w:r>
      <w:r>
        <w:t>” below.</w:t>
      </w:r>
    </w:p>
    <w:p w:rsidR="00373668" w:rsidRDefault="00373668" w:rsidP="00F10791"/>
    <w:p w:rsidR="00890653" w:rsidRPr="000271FB" w:rsidRDefault="00890653" w:rsidP="00890653">
      <w:pPr>
        <w:pStyle w:val="Heading4"/>
      </w:pPr>
      <w:bookmarkStart w:id="57" w:name="_Toc310861090"/>
      <w:bookmarkStart w:id="58" w:name="_Toc312235369"/>
      <w:r w:rsidRPr="000271FB">
        <w:lastRenderedPageBreak/>
        <w:t>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r>
        <w:t xml:space="preserve"> </w:t>
      </w:r>
      <w:r>
        <w:fldChar w:fldCharType="begin"/>
      </w:r>
      <w:r>
        <w:instrText xml:space="preserve"> XE "</w:instrText>
      </w:r>
      <w:r w:rsidRPr="00511069">
        <w:instrText>ERD:</w:instrText>
      </w:r>
      <w:r>
        <w:instrText>CRM</w:instrText>
      </w:r>
      <w:r w:rsidRPr="00511069">
        <w:instrText xml:space="preserve"> Database</w:instrText>
      </w:r>
      <w:r>
        <w:instrText xml:space="preserve">" </w:instrText>
      </w:r>
      <w:r>
        <w:fldChar w:fldCharType="end"/>
      </w:r>
      <w:r w:rsidRPr="000271FB">
        <w:t>Database ERD</w:t>
      </w:r>
      <w:bookmarkEnd w:id="57"/>
      <w:bookmarkEnd w:id="58"/>
    </w:p>
    <w:p w:rsidR="00890653" w:rsidRDefault="00890653" w:rsidP="00890653">
      <w:pPr>
        <w:tabs>
          <w:tab w:val="left" w:pos="720"/>
        </w:tabs>
        <w:spacing w:before="120"/>
      </w:pPr>
      <w:r>
        <w:rPr>
          <w:noProof/>
        </w:rPr>
        <w:drawing>
          <wp:inline distT="0" distB="0" distL="0" distR="0" wp14:anchorId="47AB4533" wp14:editId="108AA34D">
            <wp:extent cx="6016625" cy="51676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CRM_DB.jpg"/>
                    <pic:cNvPicPr/>
                  </pic:nvPicPr>
                  <pic:blipFill>
                    <a:blip r:embed="rId18">
                      <a:extLst>
                        <a:ext uri="{28A0092B-C50C-407E-A947-70E740481C1C}">
                          <a14:useLocalDpi xmlns:a14="http://schemas.microsoft.com/office/drawing/2010/main" val="0"/>
                        </a:ext>
                      </a:extLst>
                    </a:blip>
                    <a:stretch>
                      <a:fillRect/>
                    </a:stretch>
                  </pic:blipFill>
                  <pic:spPr>
                    <a:xfrm>
                      <a:off x="0" y="0"/>
                      <a:ext cx="6016625" cy="5167630"/>
                    </a:xfrm>
                    <a:prstGeom prst="rect">
                      <a:avLst/>
                    </a:prstGeom>
                  </pic:spPr>
                </pic:pic>
              </a:graphicData>
            </a:graphic>
          </wp:inline>
        </w:drawing>
      </w:r>
    </w:p>
    <w:p w:rsidR="00890653" w:rsidRDefault="00890653" w:rsidP="00890653">
      <w:pPr>
        <w:tabs>
          <w:tab w:val="left" w:pos="720"/>
        </w:tabs>
        <w:spacing w:before="120"/>
      </w:pPr>
    </w:p>
    <w:p w:rsidR="00890653" w:rsidRDefault="00890653" w:rsidP="00890653">
      <w:pPr>
        <w:pStyle w:val="Caption"/>
        <w:jc w:val="center"/>
      </w:pPr>
      <w:bookmarkStart w:id="59" w:name="_Toc312235475"/>
      <w:bookmarkStart w:id="60" w:name="_Ref314486681"/>
      <w:proofErr w:type="gramStart"/>
      <w:r>
        <w:t xml:space="preserve">Figure </w:t>
      </w:r>
      <w:r w:rsidR="00BF7E50">
        <w:fldChar w:fldCharType="begin"/>
      </w:r>
      <w:r w:rsidR="00BF7E50">
        <w:instrText xml:space="preserve"> SEQ Figure \* ARABIC </w:instrText>
      </w:r>
      <w:r w:rsidR="00BF7E50">
        <w:fldChar w:fldCharType="separate"/>
      </w:r>
      <w:r w:rsidR="00736258">
        <w:rPr>
          <w:noProof/>
        </w:rPr>
        <w:t>3</w:t>
      </w:r>
      <w:r w:rsidR="00BF7E50">
        <w:rPr>
          <w:noProof/>
        </w:rPr>
        <w:fldChar w:fldCharType="end"/>
      </w:r>
      <w:r>
        <w:t>.</w:t>
      </w:r>
      <w:proofErr w:type="gramEnd"/>
      <w:r>
        <w:t xml:space="preserve"> 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r>
        <w:t xml:space="preserve"> Database ERD</w:t>
      </w:r>
      <w:bookmarkEnd w:id="59"/>
      <w:bookmarkEnd w:id="60"/>
    </w:p>
    <w:p w:rsidR="00373668" w:rsidRDefault="00373668" w:rsidP="00F10791"/>
    <w:p w:rsidR="00FF5AE1" w:rsidRDefault="00FF5AE1" w:rsidP="001D35D0">
      <w:pPr>
        <w:pStyle w:val="Heading2"/>
      </w:pPr>
      <w:bookmarkStart w:id="61" w:name="_Ref310430005"/>
      <w:bookmarkStart w:id="62" w:name="_Toc312235370"/>
      <w:bookmarkEnd w:id="51"/>
      <w:r>
        <w:t xml:space="preserve">CancelPremium </w:t>
      </w:r>
      <w:r w:rsidR="0042185E">
        <w:t xml:space="preserve">API </w:t>
      </w:r>
      <w:r>
        <w:t>Service</w:t>
      </w:r>
      <w:bookmarkEnd w:id="61"/>
      <w:bookmarkEnd w:id="62"/>
      <w:r w:rsidR="00A71C10" w:rsidRPr="004F108D">
        <w:rPr>
          <w:b w:val="0"/>
          <w:i w:val="0"/>
          <w:sz w:val="22"/>
          <w:szCs w:val="22"/>
        </w:rPr>
        <w:fldChar w:fldCharType="begin"/>
      </w:r>
      <w:r w:rsidR="00A71C10" w:rsidRPr="004F108D">
        <w:rPr>
          <w:b w:val="0"/>
          <w:i w:val="0"/>
          <w:sz w:val="22"/>
          <w:szCs w:val="22"/>
        </w:rPr>
        <w:instrText xml:space="preserve"> XE "CancelPremium API Service" </w:instrText>
      </w:r>
      <w:r w:rsidR="00A71C10" w:rsidRPr="004F108D">
        <w:rPr>
          <w:b w:val="0"/>
          <w:i w:val="0"/>
          <w:sz w:val="22"/>
          <w:szCs w:val="22"/>
        </w:rPr>
        <w:fldChar w:fldCharType="end"/>
      </w:r>
    </w:p>
    <w:p w:rsidR="00B33398" w:rsidRDefault="00DE2001" w:rsidP="001D35D0">
      <w:pPr>
        <w:pStyle w:val="TableTextCharChar"/>
        <w:keepNext/>
        <w:spacing w:before="120"/>
        <w:rPr>
          <w:rFonts w:ascii="Arial" w:hAnsi="Arial" w:cs="Arial"/>
          <w:sz w:val="22"/>
          <w:szCs w:val="22"/>
        </w:rPr>
      </w:pPr>
      <w:r>
        <w:rPr>
          <w:rFonts w:ascii="Arial" w:hAnsi="Arial" w:cs="Arial"/>
          <w:sz w:val="22"/>
          <w:szCs w:val="22"/>
        </w:rPr>
        <w:t>The CancelPremium</w:t>
      </w:r>
      <w:r w:rsidR="00734A4B">
        <w:rPr>
          <w:rFonts w:ascii="Arial" w:hAnsi="Arial" w:cs="Arial"/>
          <w:sz w:val="22"/>
          <w:szCs w:val="22"/>
        </w:rPr>
        <w:fldChar w:fldCharType="begin"/>
      </w:r>
      <w:r w:rsidR="00734A4B">
        <w:instrText xml:space="preserve"> XE "</w:instrText>
      </w:r>
      <w:r w:rsidR="00734A4B" w:rsidRPr="001E59E0">
        <w:rPr>
          <w:rFonts w:ascii="Arial" w:hAnsi="Arial" w:cs="Arial"/>
          <w:sz w:val="20"/>
          <w:szCs w:val="20"/>
        </w:rPr>
        <w:instrText>CancelPremium</w:instrText>
      </w:r>
      <w:r w:rsidR="00734A4B">
        <w:instrText xml:space="preserve">" </w:instrText>
      </w:r>
      <w:r w:rsidR="00734A4B">
        <w:rPr>
          <w:rFonts w:ascii="Arial" w:hAnsi="Arial" w:cs="Arial"/>
          <w:sz w:val="22"/>
          <w:szCs w:val="22"/>
        </w:rPr>
        <w:fldChar w:fldCharType="end"/>
      </w:r>
      <w:r w:rsidR="00B33398">
        <w:rPr>
          <w:rFonts w:ascii="Arial" w:hAnsi="Arial" w:cs="Arial"/>
          <w:sz w:val="22"/>
          <w:szCs w:val="22"/>
        </w:rPr>
        <w:t xml:space="preserve"> </w:t>
      </w:r>
      <w:r w:rsidR="00F86366">
        <w:rPr>
          <w:rFonts w:ascii="Arial" w:hAnsi="Arial" w:cs="Arial"/>
          <w:sz w:val="22"/>
          <w:szCs w:val="22"/>
        </w:rPr>
        <w:t>API</w:t>
      </w:r>
      <w:r w:rsidR="002C0EBF">
        <w:rPr>
          <w:rFonts w:ascii="Arial" w:hAnsi="Arial" w:cs="Arial"/>
          <w:sz w:val="22"/>
          <w:szCs w:val="22"/>
        </w:rPr>
        <w:fldChar w:fldCharType="begin"/>
      </w:r>
      <w:r w:rsidR="002C0EBF">
        <w:instrText xml:space="preserve"> XE "</w:instrText>
      </w:r>
      <w:r w:rsidR="002C0EBF" w:rsidRPr="00EA513A">
        <w:rPr>
          <w:rFonts w:cs="Arial"/>
          <w:sz w:val="22"/>
          <w:szCs w:val="22"/>
        </w:rPr>
        <w:instrText>Service</w:instrText>
      </w:r>
      <w:r w:rsidR="002C0EBF" w:rsidRPr="00EA513A">
        <w:rPr>
          <w:rFonts w:cs="Arial"/>
        </w:rPr>
        <w:instrText>:</w:instrText>
      </w:r>
      <w:r w:rsidR="002C0EBF" w:rsidRPr="00EA513A">
        <w:instrText>CancelPremium API Service</w:instrText>
      </w:r>
      <w:r w:rsidR="002C0EBF">
        <w:instrText xml:space="preserve">" </w:instrText>
      </w:r>
      <w:r w:rsidR="002C0EBF">
        <w:rPr>
          <w:rFonts w:ascii="Arial" w:hAnsi="Arial" w:cs="Arial"/>
          <w:sz w:val="22"/>
          <w:szCs w:val="22"/>
        </w:rPr>
        <w:fldChar w:fldCharType="end"/>
      </w:r>
      <w:r w:rsidR="00F86366">
        <w:rPr>
          <w:rFonts w:ascii="Arial" w:hAnsi="Arial" w:cs="Arial"/>
          <w:sz w:val="22"/>
          <w:szCs w:val="22"/>
        </w:rPr>
        <w:t xml:space="preserve"> </w:t>
      </w:r>
      <w:r w:rsidR="00B33398">
        <w:rPr>
          <w:rFonts w:ascii="Arial" w:hAnsi="Arial" w:cs="Arial"/>
          <w:sz w:val="22"/>
          <w:szCs w:val="22"/>
        </w:rPr>
        <w:t xml:space="preserve">service method </w:t>
      </w:r>
      <w:r w:rsidR="00E56F92">
        <w:rPr>
          <w:rFonts w:ascii="Arial" w:hAnsi="Arial" w:cs="Arial"/>
          <w:sz w:val="22"/>
          <w:szCs w:val="22"/>
        </w:rPr>
        <w:t xml:space="preserve">is used </w:t>
      </w:r>
      <w:r w:rsidR="00B33398">
        <w:rPr>
          <w:rFonts w:ascii="Arial" w:hAnsi="Arial" w:cs="Arial"/>
          <w:sz w:val="22"/>
          <w:szCs w:val="22"/>
        </w:rPr>
        <w:t>to cancel a premium that is already paid. The overall process involves</w:t>
      </w:r>
      <w:proofErr w:type="gramStart"/>
      <w:r w:rsidR="00B33398">
        <w:rPr>
          <w:rFonts w:ascii="Arial" w:hAnsi="Arial" w:cs="Arial"/>
          <w:sz w:val="22"/>
          <w:szCs w:val="22"/>
        </w:rPr>
        <w:t>:</w:t>
      </w:r>
      <w:proofErr w:type="gramEnd"/>
      <w:r w:rsidR="00B33398">
        <w:rPr>
          <w:rFonts w:ascii="Arial" w:hAnsi="Arial" w:cs="Arial"/>
          <w:sz w:val="22"/>
          <w:szCs w:val="22"/>
        </w:rPr>
        <w:t>1) getting enrollment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00B33398">
        <w:rPr>
          <w:rFonts w:ascii="Arial" w:hAnsi="Arial" w:cs="Arial"/>
          <w:sz w:val="22"/>
          <w:szCs w:val="22"/>
        </w:rPr>
        <w:t xml:space="preserve"> details from the CRM</w:t>
      </w:r>
      <w:r w:rsidR="00465AF4" w:rsidRPr="00CF311D">
        <w:rPr>
          <w:rFonts w:ascii="Arial" w:hAnsi="Arial" w:cs="Arial"/>
          <w:sz w:val="22"/>
          <w:szCs w:val="22"/>
        </w:rPr>
        <w:fldChar w:fldCharType="begin"/>
      </w:r>
      <w:r w:rsidR="00465AF4" w:rsidRPr="00CF311D">
        <w:rPr>
          <w:rFonts w:ascii="Arial" w:hAnsi="Arial" w:cs="Arial"/>
          <w:sz w:val="22"/>
          <w:szCs w:val="22"/>
        </w:rPr>
        <w:instrText xml:space="preserve"> XE "CRM</w:instrText>
      </w:r>
      <w:r w:rsidR="0075454B" w:rsidRPr="00CF311D">
        <w:rPr>
          <w:rFonts w:ascii="Arial" w:hAnsi="Arial" w:cs="Arial"/>
          <w:sz w:val="22"/>
          <w:szCs w:val="22"/>
        </w:rPr>
        <w:instrText xml:space="preserve"> Database</w:instrText>
      </w:r>
      <w:r w:rsidR="00465AF4" w:rsidRPr="00CF311D">
        <w:rPr>
          <w:rFonts w:ascii="Arial" w:hAnsi="Arial" w:cs="Arial"/>
          <w:sz w:val="22"/>
          <w:szCs w:val="22"/>
        </w:rPr>
        <w:instrText xml:space="preserve">" </w:instrText>
      </w:r>
      <w:r w:rsidR="00465AF4" w:rsidRPr="00CF311D">
        <w:rPr>
          <w:rFonts w:ascii="Arial" w:hAnsi="Arial" w:cs="Arial"/>
          <w:sz w:val="22"/>
          <w:szCs w:val="22"/>
        </w:rPr>
        <w:fldChar w:fldCharType="end"/>
      </w:r>
      <w:r w:rsidR="00B33398" w:rsidRPr="00CF311D">
        <w:rPr>
          <w:rFonts w:ascii="Arial" w:hAnsi="Arial" w:cs="Arial"/>
          <w:sz w:val="22"/>
          <w:szCs w:val="22"/>
        </w:rPr>
        <w:t xml:space="preserve"> </w:t>
      </w:r>
      <w:r w:rsidR="00562DFE" w:rsidRPr="00CF311D">
        <w:rPr>
          <w:rFonts w:ascii="Arial" w:hAnsi="Arial" w:cs="Arial"/>
          <w:sz w:val="22"/>
          <w:szCs w:val="22"/>
        </w:rPr>
        <w:t>DB</w:t>
      </w:r>
      <w:r w:rsidR="00B33398" w:rsidRPr="00CF311D">
        <w:rPr>
          <w:rFonts w:ascii="Arial" w:hAnsi="Arial" w:cs="Arial"/>
          <w:sz w:val="22"/>
          <w:szCs w:val="22"/>
        </w:rPr>
        <w:t>, 2) cancelling the premium payment account</w:t>
      </w:r>
      <w:r w:rsidR="00E56F92" w:rsidRPr="00CF311D">
        <w:rPr>
          <w:rFonts w:ascii="Arial" w:hAnsi="Arial" w:cs="Arial"/>
          <w:sz w:val="22"/>
          <w:szCs w:val="22"/>
        </w:rPr>
        <w:t xml:space="preserve"> in the Asurion Finance DB</w:t>
      </w:r>
      <w:r w:rsidR="00CF311D" w:rsidRPr="00CF311D">
        <w:rPr>
          <w:rFonts w:ascii="Arial" w:hAnsi="Arial" w:cs="Arial"/>
          <w:sz w:val="22"/>
          <w:szCs w:val="22"/>
        </w:rPr>
        <w:fldChar w:fldCharType="begin"/>
      </w:r>
      <w:r w:rsidR="00CF311D" w:rsidRPr="00CF311D">
        <w:rPr>
          <w:rFonts w:ascii="Arial" w:hAnsi="Arial" w:cs="Arial"/>
          <w:sz w:val="22"/>
          <w:szCs w:val="22"/>
        </w:rPr>
        <w:instrText xml:space="preserve"> XE "Asurion Finance Database" </w:instrText>
      </w:r>
      <w:r w:rsidR="00CF311D" w:rsidRPr="00CF311D">
        <w:rPr>
          <w:rFonts w:ascii="Arial" w:hAnsi="Arial" w:cs="Arial"/>
          <w:sz w:val="22"/>
          <w:szCs w:val="22"/>
        </w:rPr>
        <w:fldChar w:fldCharType="end"/>
      </w:r>
      <w:r w:rsidR="00B33398">
        <w:rPr>
          <w:rFonts w:ascii="Arial" w:hAnsi="Arial" w:cs="Arial"/>
          <w:sz w:val="22"/>
          <w:szCs w:val="22"/>
        </w:rPr>
        <w:t>, and 3) calculating the premium and deposit the refund amount.</w:t>
      </w:r>
      <w:r w:rsidR="00E56229">
        <w:rPr>
          <w:rFonts w:ascii="Arial" w:hAnsi="Arial" w:cs="Arial"/>
          <w:sz w:val="22"/>
          <w:szCs w:val="22"/>
        </w:rPr>
        <w:t xml:space="preserve"> </w:t>
      </w:r>
    </w:p>
    <w:p w:rsidR="00E56229" w:rsidRDefault="00F64CB5" w:rsidP="001D35D0">
      <w:pPr>
        <w:pStyle w:val="TableTextCharChar"/>
        <w:keepNext/>
        <w:spacing w:before="120"/>
        <w:rPr>
          <w:rFonts w:ascii="Arial" w:hAnsi="Arial" w:cs="Arial"/>
          <w:sz w:val="22"/>
          <w:szCs w:val="22"/>
        </w:rPr>
      </w:pPr>
      <w:r w:rsidRPr="00E56229">
        <w:rPr>
          <w:rFonts w:ascii="Arial" w:hAnsi="Arial" w:cs="Arial"/>
          <w:sz w:val="22"/>
          <w:szCs w:val="22"/>
        </w:rPr>
        <w:t>CancelPremium</w:t>
      </w:r>
      <w:r w:rsidR="00734A4B">
        <w:rPr>
          <w:rFonts w:ascii="Arial" w:hAnsi="Arial" w:cs="Arial"/>
          <w:sz w:val="22"/>
          <w:szCs w:val="22"/>
        </w:rPr>
        <w:fldChar w:fldCharType="begin"/>
      </w:r>
      <w:r w:rsidR="00734A4B">
        <w:instrText xml:space="preserve"> XE "</w:instrText>
      </w:r>
      <w:r w:rsidR="00734A4B" w:rsidRPr="001E59E0">
        <w:rPr>
          <w:rFonts w:ascii="Arial" w:hAnsi="Arial" w:cs="Arial"/>
          <w:sz w:val="20"/>
          <w:szCs w:val="20"/>
        </w:rPr>
        <w:instrText>CancelPremium</w:instrText>
      </w:r>
      <w:r w:rsidR="00734A4B">
        <w:instrText xml:space="preserve">" </w:instrText>
      </w:r>
      <w:r w:rsidR="00734A4B">
        <w:rPr>
          <w:rFonts w:ascii="Arial" w:hAnsi="Arial" w:cs="Arial"/>
          <w:sz w:val="22"/>
          <w:szCs w:val="22"/>
        </w:rPr>
        <w:fldChar w:fldCharType="end"/>
      </w:r>
      <w:r w:rsidRPr="00E56229">
        <w:rPr>
          <w:rFonts w:ascii="Arial" w:hAnsi="Arial" w:cs="Arial"/>
          <w:sz w:val="22"/>
          <w:szCs w:val="22"/>
        </w:rPr>
        <w:t xml:space="preserve"> </w:t>
      </w:r>
      <w:r w:rsidR="00E56229" w:rsidRPr="00E56229">
        <w:rPr>
          <w:rStyle w:val="Emphasis"/>
          <w:rFonts w:ascii="Arial" w:hAnsi="Arial" w:cs="Arial"/>
          <w:i w:val="0"/>
          <w:sz w:val="22"/>
          <w:szCs w:val="22"/>
        </w:rPr>
        <w:t>incorporates:</w:t>
      </w:r>
      <w:r w:rsidR="00B33398" w:rsidRPr="00E56229">
        <w:rPr>
          <w:rFonts w:ascii="Arial" w:hAnsi="Arial" w:cs="Arial"/>
          <w:sz w:val="22"/>
          <w:szCs w:val="22"/>
        </w:rPr>
        <w:t xml:space="preserve"> </w:t>
      </w:r>
    </w:p>
    <w:p w:rsidR="00E56229" w:rsidRPr="003E058B" w:rsidRDefault="00E56229" w:rsidP="00926193">
      <w:pPr>
        <w:pStyle w:val="TableTextCharChar"/>
        <w:numPr>
          <w:ilvl w:val="0"/>
          <w:numId w:val="10"/>
        </w:numPr>
        <w:spacing w:before="120"/>
        <w:rPr>
          <w:rFonts w:ascii="Arial" w:hAnsi="Arial" w:cs="Arial"/>
          <w:sz w:val="22"/>
          <w:szCs w:val="22"/>
        </w:rPr>
      </w:pPr>
      <w:r w:rsidRPr="003E058B">
        <w:rPr>
          <w:rFonts w:ascii="Arial" w:hAnsi="Arial" w:cs="Arial"/>
          <w:b/>
          <w:sz w:val="22"/>
          <w:szCs w:val="22"/>
        </w:rPr>
        <w:t>CancelPremiumRequest</w:t>
      </w:r>
      <w:r w:rsidR="003E058B">
        <w:rPr>
          <w:rFonts w:ascii="Arial" w:hAnsi="Arial" w:cs="Arial"/>
          <w:sz w:val="22"/>
          <w:szCs w:val="22"/>
        </w:rPr>
        <w:fldChar w:fldCharType="begin"/>
      </w:r>
      <w:r w:rsidR="003E058B">
        <w:instrText xml:space="preserve"> XE "</w:instrText>
      </w:r>
      <w:r w:rsidR="003E058B" w:rsidRPr="00521A29">
        <w:rPr>
          <w:rFonts w:ascii="Arial" w:hAnsi="Arial" w:cs="Arial"/>
          <w:sz w:val="22"/>
          <w:szCs w:val="22"/>
        </w:rPr>
        <w:instrText>CancelPremiumRequest</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—SOAP</w:t>
      </w:r>
      <w:r w:rsidR="00465AF4" w:rsidRPr="003E058B">
        <w:rPr>
          <w:rFonts w:ascii="Arial" w:hAnsi="Arial" w:cs="Arial"/>
          <w:sz w:val="22"/>
          <w:szCs w:val="22"/>
        </w:rPr>
        <w:fldChar w:fldCharType="begin"/>
      </w:r>
      <w:r w:rsidR="00465AF4" w:rsidRPr="003E058B">
        <w:instrText xml:space="preserve"> XE "SOAP" </w:instrText>
      </w:r>
      <w:r w:rsidR="00465AF4" w:rsidRPr="003E058B">
        <w:rPr>
          <w:rFonts w:ascii="Arial" w:hAnsi="Arial" w:cs="Arial"/>
          <w:sz w:val="22"/>
          <w:szCs w:val="22"/>
        </w:rPr>
        <w:fldChar w:fldCharType="end"/>
      </w:r>
      <w:r w:rsidRPr="003E058B">
        <w:rPr>
          <w:rFonts w:ascii="Arial" w:hAnsi="Arial" w:cs="Arial"/>
          <w:sz w:val="22"/>
          <w:szCs w:val="22"/>
        </w:rPr>
        <w:t xml:space="preserve"> message requests CancelPremium</w:t>
      </w:r>
      <w:r w:rsidR="00734A4B">
        <w:rPr>
          <w:rFonts w:ascii="Arial" w:hAnsi="Arial" w:cs="Arial"/>
          <w:sz w:val="22"/>
          <w:szCs w:val="22"/>
        </w:rPr>
        <w:fldChar w:fldCharType="begin"/>
      </w:r>
      <w:r w:rsidR="00734A4B">
        <w:instrText xml:space="preserve"> XE "</w:instrText>
      </w:r>
      <w:r w:rsidR="00734A4B" w:rsidRPr="001E59E0">
        <w:rPr>
          <w:rFonts w:ascii="Arial" w:hAnsi="Arial" w:cs="Arial"/>
          <w:sz w:val="20"/>
          <w:szCs w:val="20"/>
        </w:rPr>
        <w:instrText>CancelPremium</w:instrText>
      </w:r>
      <w:r w:rsidR="00734A4B">
        <w:instrText xml:space="preserve">" </w:instrText>
      </w:r>
      <w:r w:rsidR="00734A4B">
        <w:rPr>
          <w:rFonts w:ascii="Arial" w:hAnsi="Arial" w:cs="Arial"/>
          <w:sz w:val="22"/>
          <w:szCs w:val="22"/>
        </w:rPr>
        <w:fldChar w:fldCharType="end"/>
      </w:r>
      <w:r w:rsidRPr="003E058B">
        <w:rPr>
          <w:rFonts w:ascii="Arial" w:hAnsi="Arial" w:cs="Arial"/>
          <w:sz w:val="22"/>
          <w:szCs w:val="22"/>
        </w:rPr>
        <w:t xml:space="preserve"> information. Request has one required parameter, CancelPremiumByContractId</w:t>
      </w:r>
      <w:r w:rsidR="003E058B">
        <w:rPr>
          <w:rFonts w:ascii="Arial" w:hAnsi="Arial" w:cs="Arial"/>
          <w:sz w:val="22"/>
          <w:szCs w:val="22"/>
        </w:rPr>
        <w:fldChar w:fldCharType="begin"/>
      </w:r>
      <w:r w:rsidR="003E058B">
        <w:instrText xml:space="preserve"> XE "</w:instrText>
      </w:r>
      <w:r w:rsidR="003E058B" w:rsidRPr="00583796">
        <w:rPr>
          <w:rFonts w:ascii="Arial" w:hAnsi="Arial" w:cs="Arial"/>
          <w:sz w:val="22"/>
          <w:szCs w:val="22"/>
        </w:rPr>
        <w:instrText>CancelPremiumByContractId</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xml:space="preserve">. </w:t>
      </w:r>
    </w:p>
    <w:p w:rsidR="00E56229" w:rsidRPr="003E058B" w:rsidRDefault="00E56229" w:rsidP="00926193">
      <w:pPr>
        <w:pStyle w:val="ListParagraph"/>
        <w:numPr>
          <w:ilvl w:val="0"/>
          <w:numId w:val="8"/>
        </w:numPr>
        <w:spacing w:before="120"/>
        <w:rPr>
          <w:rFonts w:ascii="Arial" w:hAnsi="Arial" w:cs="Arial"/>
          <w:sz w:val="22"/>
          <w:szCs w:val="22"/>
        </w:rPr>
      </w:pPr>
      <w:r w:rsidRPr="003E058B">
        <w:rPr>
          <w:rFonts w:ascii="Arial" w:hAnsi="Arial" w:cs="Arial"/>
          <w:b/>
          <w:sz w:val="22"/>
          <w:szCs w:val="22"/>
        </w:rPr>
        <w:lastRenderedPageBreak/>
        <w:t>CancelPremiumByContractId</w:t>
      </w:r>
      <w:r w:rsidR="003E058B">
        <w:rPr>
          <w:rFonts w:ascii="Arial" w:hAnsi="Arial" w:cs="Arial"/>
          <w:sz w:val="22"/>
          <w:szCs w:val="22"/>
        </w:rPr>
        <w:fldChar w:fldCharType="begin"/>
      </w:r>
      <w:r w:rsidR="003E058B">
        <w:instrText xml:space="preserve"> XE "</w:instrText>
      </w:r>
      <w:r w:rsidR="003E058B" w:rsidRPr="00583796">
        <w:rPr>
          <w:rFonts w:ascii="Arial" w:hAnsi="Arial" w:cs="Arial"/>
          <w:sz w:val="22"/>
          <w:szCs w:val="22"/>
        </w:rPr>
        <w:instrText>CancelPremiumByContractId</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—The CancelPremiumByContractId SOAP</w:t>
      </w:r>
      <w:r w:rsidR="00465AF4" w:rsidRPr="003E058B">
        <w:rPr>
          <w:rFonts w:ascii="Arial" w:hAnsi="Arial" w:cs="Arial"/>
          <w:sz w:val="22"/>
          <w:szCs w:val="22"/>
        </w:rPr>
        <w:fldChar w:fldCharType="begin"/>
      </w:r>
      <w:r w:rsidR="00465AF4" w:rsidRPr="003E058B">
        <w:instrText xml:space="preserve"> XE "SOAP" </w:instrText>
      </w:r>
      <w:r w:rsidR="00465AF4" w:rsidRPr="003E058B">
        <w:rPr>
          <w:rFonts w:ascii="Arial" w:hAnsi="Arial" w:cs="Arial"/>
          <w:sz w:val="22"/>
          <w:szCs w:val="22"/>
        </w:rPr>
        <w:fldChar w:fldCharType="end"/>
      </w:r>
      <w:r w:rsidRPr="003E058B">
        <w:rPr>
          <w:rFonts w:ascii="Arial" w:hAnsi="Arial" w:cs="Arial"/>
          <w:sz w:val="22"/>
          <w:szCs w:val="22"/>
        </w:rPr>
        <w:t xml:space="preserve"> message is required to cancel a premium payment identified by contract ID. The messag</w:t>
      </w:r>
      <w:r w:rsidR="00CF018C">
        <w:rPr>
          <w:rFonts w:ascii="Arial" w:hAnsi="Arial" w:cs="Arial"/>
          <w:sz w:val="22"/>
          <w:szCs w:val="22"/>
        </w:rPr>
        <w:t xml:space="preserve">e takes one required parameter: </w:t>
      </w:r>
      <w:r w:rsidRPr="003E058B">
        <w:rPr>
          <w:rFonts w:ascii="Arial" w:hAnsi="Arial" w:cs="Arial"/>
          <w:sz w:val="22"/>
          <w:szCs w:val="22"/>
        </w:rPr>
        <w:t>ContractId</w:t>
      </w:r>
      <w:r w:rsidR="003E058B">
        <w:rPr>
          <w:rFonts w:ascii="Arial" w:hAnsi="Arial" w:cs="Arial"/>
          <w:sz w:val="22"/>
          <w:szCs w:val="22"/>
        </w:rPr>
        <w:fldChar w:fldCharType="begin"/>
      </w:r>
      <w:r w:rsidR="003E058B">
        <w:instrText xml:space="preserve"> XE "</w:instrText>
      </w:r>
      <w:r w:rsidR="003E058B" w:rsidRPr="00CA6DAA">
        <w:rPr>
          <w:rFonts w:ascii="Arial" w:hAnsi="Arial" w:cs="Arial"/>
          <w:sz w:val="22"/>
          <w:szCs w:val="22"/>
        </w:rPr>
        <w:instrText>ContractId</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xml:space="preserve">. It also takes several optional </w:t>
      </w:r>
      <w:r w:rsidR="00DE2001" w:rsidRPr="003E058B">
        <w:rPr>
          <w:rFonts w:ascii="Arial" w:hAnsi="Arial" w:cs="Arial"/>
          <w:sz w:val="22"/>
          <w:szCs w:val="22"/>
        </w:rPr>
        <w:t>parameters</w:t>
      </w:r>
      <w:r w:rsidRPr="003E058B">
        <w:rPr>
          <w:rFonts w:ascii="Arial" w:hAnsi="Arial" w:cs="Arial"/>
          <w:sz w:val="22"/>
          <w:szCs w:val="22"/>
        </w:rPr>
        <w:t>: IsRequestBySubscriber</w:t>
      </w:r>
      <w:r w:rsidR="003E058B">
        <w:rPr>
          <w:rFonts w:ascii="Arial" w:hAnsi="Arial" w:cs="Arial"/>
          <w:sz w:val="22"/>
          <w:szCs w:val="22"/>
        </w:rPr>
        <w:fldChar w:fldCharType="begin"/>
      </w:r>
      <w:r w:rsidR="003E058B">
        <w:instrText xml:space="preserve"> XE "</w:instrText>
      </w:r>
      <w:r w:rsidR="003E058B" w:rsidRPr="006A05F0">
        <w:rPr>
          <w:rFonts w:ascii="Arial" w:hAnsi="Arial" w:cs="Arial"/>
          <w:sz w:val="22"/>
          <w:szCs w:val="22"/>
        </w:rPr>
        <w:instrText>IsRequestBySubscriber</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DenyRefund</w:t>
      </w:r>
      <w:r w:rsidR="003E058B">
        <w:rPr>
          <w:rFonts w:ascii="Arial" w:hAnsi="Arial" w:cs="Arial"/>
          <w:sz w:val="22"/>
          <w:szCs w:val="22"/>
        </w:rPr>
        <w:fldChar w:fldCharType="begin"/>
      </w:r>
      <w:r w:rsidR="003E058B">
        <w:instrText xml:space="preserve"> XE "</w:instrText>
      </w:r>
      <w:r w:rsidR="003E058B" w:rsidRPr="0086605B">
        <w:rPr>
          <w:rFonts w:ascii="Arial" w:hAnsi="Arial" w:cs="Arial"/>
          <w:sz w:val="22"/>
          <w:szCs w:val="22"/>
        </w:rPr>
        <w:instrText>DenyRefund</w:instrText>
      </w:r>
      <w:r w:rsidR="003E058B">
        <w:instrText xml:space="preserve">" </w:instrText>
      </w:r>
      <w:r w:rsidR="003E058B">
        <w:rPr>
          <w:rFonts w:ascii="Arial" w:hAnsi="Arial" w:cs="Arial"/>
          <w:sz w:val="22"/>
          <w:szCs w:val="22"/>
        </w:rPr>
        <w:fldChar w:fldCharType="end"/>
      </w:r>
      <w:r w:rsidR="003E058B">
        <w:rPr>
          <w:rFonts w:ascii="Arial" w:hAnsi="Arial" w:cs="Arial"/>
          <w:sz w:val="22"/>
          <w:szCs w:val="22"/>
        </w:rPr>
        <w:t>, P</w:t>
      </w:r>
      <w:r w:rsidRPr="003E058B">
        <w:rPr>
          <w:rFonts w:ascii="Arial" w:hAnsi="Arial" w:cs="Arial"/>
          <w:sz w:val="22"/>
          <w:szCs w:val="22"/>
        </w:rPr>
        <w:t>rovideFullRefund</w:t>
      </w:r>
      <w:r w:rsidR="003E058B">
        <w:rPr>
          <w:rFonts w:ascii="Arial" w:hAnsi="Arial" w:cs="Arial"/>
          <w:sz w:val="22"/>
          <w:szCs w:val="22"/>
        </w:rPr>
        <w:fldChar w:fldCharType="begin"/>
      </w:r>
      <w:r w:rsidR="003E058B">
        <w:instrText xml:space="preserve"> XE "</w:instrText>
      </w:r>
      <w:r w:rsidR="003E058B" w:rsidRPr="001368B0">
        <w:rPr>
          <w:rFonts w:ascii="Arial" w:hAnsi="Arial" w:cs="Arial"/>
          <w:sz w:val="22"/>
          <w:szCs w:val="22"/>
        </w:rPr>
        <w:instrText>ProvideFullRefund</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ZeroPremiumPaidThroughDate</w:t>
      </w:r>
      <w:r w:rsidR="003E058B">
        <w:rPr>
          <w:rFonts w:ascii="Arial" w:hAnsi="Arial" w:cs="Arial"/>
          <w:sz w:val="22"/>
          <w:szCs w:val="22"/>
        </w:rPr>
        <w:fldChar w:fldCharType="begin"/>
      </w:r>
      <w:r w:rsidR="003E058B">
        <w:instrText xml:space="preserve"> XE "</w:instrText>
      </w:r>
      <w:r w:rsidR="003E058B" w:rsidRPr="00203DC2">
        <w:rPr>
          <w:rFonts w:ascii="Arial" w:hAnsi="Arial" w:cs="Arial"/>
          <w:sz w:val="22"/>
          <w:szCs w:val="22"/>
        </w:rPr>
        <w:instrText>ZeroPremiumPaidThroughDate</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NullPremiumPaidThroughDat</w:t>
      </w:r>
      <w:r w:rsidR="003E058B">
        <w:rPr>
          <w:rFonts w:ascii="Arial" w:hAnsi="Arial" w:cs="Arial"/>
          <w:sz w:val="22"/>
          <w:szCs w:val="22"/>
        </w:rPr>
        <w:t>e</w:t>
      </w:r>
      <w:r w:rsidR="003E058B">
        <w:rPr>
          <w:rFonts w:ascii="Arial" w:hAnsi="Arial" w:cs="Arial"/>
          <w:sz w:val="22"/>
          <w:szCs w:val="22"/>
        </w:rPr>
        <w:fldChar w:fldCharType="begin"/>
      </w:r>
      <w:r w:rsidR="003E058B">
        <w:instrText xml:space="preserve"> XE "</w:instrText>
      </w:r>
      <w:r w:rsidR="003E058B" w:rsidRPr="00CC5FCB">
        <w:rPr>
          <w:rFonts w:ascii="Arial" w:hAnsi="Arial" w:cs="Arial"/>
          <w:sz w:val="22"/>
          <w:szCs w:val="22"/>
        </w:rPr>
        <w:instrText>NullPremiumPaidThroughDate</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IsPPIDValidParamValid</w:t>
      </w:r>
      <w:r w:rsidR="003E058B">
        <w:rPr>
          <w:rFonts w:ascii="Arial" w:hAnsi="Arial" w:cs="Arial"/>
          <w:sz w:val="22"/>
          <w:szCs w:val="22"/>
        </w:rPr>
        <w:fldChar w:fldCharType="begin"/>
      </w:r>
      <w:r w:rsidR="003E058B">
        <w:instrText xml:space="preserve"> XE "</w:instrText>
      </w:r>
      <w:r w:rsidR="003E058B" w:rsidRPr="00063782">
        <w:rPr>
          <w:rFonts w:ascii="Arial" w:hAnsi="Arial" w:cs="Arial"/>
          <w:sz w:val="22"/>
          <w:szCs w:val="22"/>
        </w:rPr>
        <w:instrText>IsPPIDValidParamValid</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 and IsHandlingRefundValid</w:t>
      </w:r>
      <w:r w:rsidR="003E058B">
        <w:rPr>
          <w:rFonts w:ascii="Arial" w:hAnsi="Arial" w:cs="Arial"/>
          <w:sz w:val="22"/>
          <w:szCs w:val="22"/>
        </w:rPr>
        <w:fldChar w:fldCharType="begin"/>
      </w:r>
      <w:r w:rsidR="003E058B">
        <w:instrText xml:space="preserve"> XE "</w:instrText>
      </w:r>
      <w:r w:rsidR="003E058B" w:rsidRPr="008566F5">
        <w:rPr>
          <w:rFonts w:ascii="Arial" w:hAnsi="Arial" w:cs="Arial"/>
          <w:sz w:val="22"/>
          <w:szCs w:val="22"/>
        </w:rPr>
        <w:instrText>and IsHandlingRefundValid</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w:t>
      </w:r>
    </w:p>
    <w:p w:rsidR="00E56229" w:rsidRPr="003E058B" w:rsidRDefault="00E56229" w:rsidP="00E56229">
      <w:pPr>
        <w:ind w:left="720"/>
        <w:rPr>
          <w:rFonts w:cs="Arial"/>
          <w:szCs w:val="22"/>
        </w:rPr>
      </w:pPr>
      <w:r w:rsidRPr="003E058B">
        <w:rPr>
          <w:rFonts w:cs="Arial"/>
          <w:b/>
          <w:szCs w:val="22"/>
        </w:rPr>
        <w:t>Note</w:t>
      </w:r>
      <w:r w:rsidRPr="003E058B">
        <w:rPr>
          <w:rFonts w:cs="Arial"/>
          <w:szCs w:val="22"/>
        </w:rPr>
        <w:t>: The CRM</w:t>
      </w:r>
      <w:r w:rsidR="00465AF4" w:rsidRPr="003E058B">
        <w:rPr>
          <w:rFonts w:cs="Arial"/>
          <w:szCs w:val="22"/>
        </w:rPr>
        <w:fldChar w:fldCharType="begin"/>
      </w:r>
      <w:r w:rsidR="00465AF4" w:rsidRPr="003E058B">
        <w:instrText xml:space="preserve"> XE "CRM" </w:instrText>
      </w:r>
      <w:r w:rsidR="00465AF4" w:rsidRPr="003E058B">
        <w:rPr>
          <w:rFonts w:cs="Arial"/>
          <w:szCs w:val="22"/>
        </w:rPr>
        <w:fldChar w:fldCharType="end"/>
      </w:r>
      <w:r w:rsidRPr="003E058B">
        <w:rPr>
          <w:rFonts w:cs="Arial"/>
          <w:szCs w:val="22"/>
        </w:rPr>
        <w:t xml:space="preserve"> database shows the invoice for this premium payment with a status Submitted for Refund</w:t>
      </w:r>
      <w:r w:rsidR="003E058B">
        <w:rPr>
          <w:rFonts w:cs="Arial"/>
          <w:szCs w:val="22"/>
        </w:rPr>
        <w:fldChar w:fldCharType="begin"/>
      </w:r>
      <w:r w:rsidR="003E058B">
        <w:instrText xml:space="preserve"> XE "</w:instrText>
      </w:r>
      <w:r w:rsidR="003E058B" w:rsidRPr="00725005">
        <w:rPr>
          <w:rFonts w:cs="Arial"/>
          <w:szCs w:val="22"/>
        </w:rPr>
        <w:instrText>Status</w:instrText>
      </w:r>
      <w:r w:rsidR="003E058B" w:rsidRPr="00725005">
        <w:rPr>
          <w:rFonts w:cs="Arial"/>
        </w:rPr>
        <w:instrText>:</w:instrText>
      </w:r>
      <w:r w:rsidR="003E058B" w:rsidRPr="00725005">
        <w:instrText>Submitted for Refund</w:instrText>
      </w:r>
      <w:r w:rsidR="003E058B">
        <w:instrText xml:space="preserve">" </w:instrText>
      </w:r>
      <w:r w:rsidR="003E058B">
        <w:rPr>
          <w:rFonts w:cs="Arial"/>
          <w:szCs w:val="22"/>
        </w:rPr>
        <w:fldChar w:fldCharType="end"/>
      </w:r>
      <w:r w:rsidRPr="003E058B">
        <w:rPr>
          <w:rFonts w:cs="Arial"/>
          <w:szCs w:val="22"/>
        </w:rPr>
        <w:t>.</w:t>
      </w:r>
    </w:p>
    <w:p w:rsidR="00E56229" w:rsidRPr="003E058B" w:rsidRDefault="00E56229" w:rsidP="00926193">
      <w:pPr>
        <w:pStyle w:val="ListParagraph"/>
        <w:numPr>
          <w:ilvl w:val="0"/>
          <w:numId w:val="8"/>
        </w:numPr>
        <w:rPr>
          <w:rFonts w:ascii="Arial" w:hAnsi="Arial" w:cs="Arial"/>
          <w:sz w:val="22"/>
          <w:szCs w:val="22"/>
        </w:rPr>
      </w:pPr>
      <w:r w:rsidRPr="003E058B">
        <w:rPr>
          <w:rFonts w:ascii="Arial" w:hAnsi="Arial" w:cs="Arial"/>
          <w:b/>
          <w:sz w:val="22"/>
          <w:szCs w:val="22"/>
        </w:rPr>
        <w:t>CancelPremiumResponse</w:t>
      </w:r>
      <w:r w:rsidR="003E058B">
        <w:rPr>
          <w:rFonts w:ascii="Arial" w:hAnsi="Arial" w:cs="Arial"/>
          <w:sz w:val="22"/>
          <w:szCs w:val="22"/>
        </w:rPr>
        <w:fldChar w:fldCharType="begin"/>
      </w:r>
      <w:r w:rsidR="003E058B">
        <w:instrText xml:space="preserve"> XE "</w:instrText>
      </w:r>
      <w:r w:rsidR="003E058B" w:rsidRPr="00547EA0">
        <w:rPr>
          <w:rFonts w:ascii="Arial" w:hAnsi="Arial" w:cs="Arial"/>
          <w:sz w:val="22"/>
          <w:szCs w:val="22"/>
        </w:rPr>
        <w:instrText>CancelPremiumResponse</w:instrText>
      </w:r>
      <w:r w:rsidR="003E058B">
        <w:instrText xml:space="preserve">" </w:instrText>
      </w:r>
      <w:r w:rsidR="003E058B">
        <w:rPr>
          <w:rFonts w:ascii="Arial" w:hAnsi="Arial" w:cs="Arial"/>
          <w:sz w:val="22"/>
          <w:szCs w:val="22"/>
        </w:rPr>
        <w:fldChar w:fldCharType="end"/>
      </w:r>
      <w:r w:rsidRPr="003E058B">
        <w:rPr>
          <w:rFonts w:ascii="Arial" w:hAnsi="Arial" w:cs="Arial"/>
          <w:sz w:val="22"/>
          <w:szCs w:val="22"/>
        </w:rPr>
        <w:t>—SOAP message response (type: CancelPremiumResult) is returned to the requester. This message has one required parameter: RefundedFees</w:t>
      </w:r>
      <w:r w:rsidR="005013C3">
        <w:rPr>
          <w:rFonts w:ascii="Arial" w:hAnsi="Arial" w:cs="Arial"/>
          <w:sz w:val="22"/>
          <w:szCs w:val="22"/>
        </w:rPr>
        <w:fldChar w:fldCharType="begin"/>
      </w:r>
      <w:r w:rsidR="005013C3">
        <w:instrText xml:space="preserve"> XE "</w:instrText>
      </w:r>
      <w:r w:rsidR="005013C3" w:rsidRPr="000F4E08">
        <w:rPr>
          <w:rFonts w:ascii="Arial" w:hAnsi="Arial" w:cs="Arial"/>
          <w:sz w:val="22"/>
          <w:szCs w:val="22"/>
        </w:rPr>
        <w:instrText>RefundedFees</w:instrText>
      </w:r>
      <w:r w:rsidR="005013C3">
        <w:instrText xml:space="preserve">" </w:instrText>
      </w:r>
      <w:r w:rsidR="005013C3">
        <w:rPr>
          <w:rFonts w:ascii="Arial" w:hAnsi="Arial" w:cs="Arial"/>
          <w:sz w:val="22"/>
          <w:szCs w:val="22"/>
        </w:rPr>
        <w:fldChar w:fldCharType="end"/>
      </w:r>
      <w:r w:rsidRPr="003E058B">
        <w:rPr>
          <w:rFonts w:ascii="Arial" w:hAnsi="Arial" w:cs="Arial"/>
          <w:sz w:val="22"/>
          <w:szCs w:val="22"/>
        </w:rPr>
        <w:t>.</w:t>
      </w:r>
    </w:p>
    <w:p w:rsidR="002B2D0B" w:rsidRDefault="0042185E" w:rsidP="002B2D0B">
      <w:pPr>
        <w:pStyle w:val="Heading3"/>
      </w:pPr>
      <w:bookmarkStart w:id="63" w:name="_Toc312235371"/>
      <w:r>
        <w:t xml:space="preserve">CancelPremium </w:t>
      </w:r>
      <w:r w:rsidR="002B2D0B">
        <w:t>Process Flows</w:t>
      </w:r>
      <w:bookmarkEnd w:id="63"/>
      <w:r w:rsidR="00CF311D" w:rsidRPr="00CF311D">
        <w:rPr>
          <w:b w:val="0"/>
          <w:sz w:val="22"/>
          <w:szCs w:val="22"/>
        </w:rPr>
        <w:fldChar w:fldCharType="begin"/>
      </w:r>
      <w:r w:rsidR="00CF311D" w:rsidRPr="00CF311D">
        <w:rPr>
          <w:b w:val="0"/>
          <w:sz w:val="22"/>
          <w:szCs w:val="22"/>
        </w:rPr>
        <w:instrText xml:space="preserve"> XE "CancelPremium Process Flows" </w:instrText>
      </w:r>
      <w:r w:rsidR="00CF311D" w:rsidRPr="00CF311D">
        <w:rPr>
          <w:b w:val="0"/>
          <w:sz w:val="22"/>
          <w:szCs w:val="22"/>
        </w:rPr>
        <w:fldChar w:fldCharType="end"/>
      </w:r>
    </w:p>
    <w:p w:rsidR="00827D18" w:rsidRDefault="002B2D0B" w:rsidP="001F2BD0">
      <w:pPr>
        <w:pStyle w:val="TableTextCharChar"/>
        <w:spacing w:before="120"/>
      </w:pPr>
      <w:r w:rsidRPr="00296F46">
        <w:rPr>
          <w:rFonts w:ascii="Arial" w:hAnsi="Arial" w:cs="Arial"/>
          <w:sz w:val="22"/>
          <w:szCs w:val="22"/>
        </w:rPr>
        <w:t>CancelPremium process flows are represented in the diagram “CancelPremiumGlobal</w:t>
      </w:r>
      <w:r w:rsidR="00296F46">
        <w:rPr>
          <w:rFonts w:ascii="Arial" w:hAnsi="Arial" w:cs="Arial"/>
          <w:sz w:val="22"/>
          <w:szCs w:val="22"/>
        </w:rPr>
        <w:t>.vsd</w:t>
      </w:r>
      <w:r w:rsidRPr="00296F46">
        <w:rPr>
          <w:rFonts w:ascii="Arial" w:hAnsi="Arial" w:cs="Arial"/>
          <w:sz w:val="22"/>
          <w:szCs w:val="22"/>
        </w:rPr>
        <w:t>” at</w:t>
      </w:r>
      <w:r>
        <w:rPr>
          <w:rFonts w:ascii="Arial" w:hAnsi="Arial" w:cs="Arial"/>
          <w:sz w:val="22"/>
          <w:szCs w:val="22"/>
        </w:rPr>
        <w:t xml:space="preserve"> </w:t>
      </w:r>
    </w:p>
    <w:p w:rsidR="00827D18" w:rsidRPr="00827D18" w:rsidRDefault="00BF7E50" w:rsidP="001F2BD0">
      <w:pPr>
        <w:pStyle w:val="TableTextCharChar"/>
        <w:spacing w:before="120"/>
        <w:rPr>
          <w:rFonts w:ascii="Arial" w:hAnsi="Arial" w:cs="Arial"/>
          <w:sz w:val="22"/>
          <w:szCs w:val="22"/>
        </w:rPr>
      </w:pPr>
      <w:hyperlink r:id="rId19" w:history="1">
        <w:r w:rsidR="00827D18" w:rsidRPr="00827D18">
          <w:rPr>
            <w:rStyle w:val="Hyperlink"/>
            <w:rFonts w:ascii="Arial" w:hAnsi="Arial" w:cs="Arial"/>
            <w:sz w:val="22"/>
            <w:szCs w:val="22"/>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827D18" w:rsidRPr="00827D18">
        <w:rPr>
          <w:rFonts w:ascii="Arial" w:hAnsi="Arial" w:cs="Arial"/>
          <w:sz w:val="22"/>
          <w:szCs w:val="22"/>
        </w:rPr>
        <w:t>.</w:t>
      </w:r>
    </w:p>
    <w:p w:rsidR="00800286" w:rsidRPr="00735D42" w:rsidRDefault="00735D42" w:rsidP="00FF5AE1">
      <w:pPr>
        <w:pStyle w:val="TableTextCharChar"/>
        <w:spacing w:before="120"/>
        <w:rPr>
          <w:rFonts w:ascii="Arial" w:hAnsi="Arial" w:cs="Arial"/>
          <w:b/>
          <w:sz w:val="22"/>
          <w:szCs w:val="22"/>
        </w:rPr>
      </w:pPr>
      <w:r w:rsidRPr="00735D42">
        <w:rPr>
          <w:rFonts w:ascii="Arial" w:hAnsi="Arial" w:cs="Arial"/>
          <w:b/>
          <w:sz w:val="22"/>
          <w:szCs w:val="22"/>
        </w:rPr>
        <w:t>Also See</w:t>
      </w:r>
    </w:p>
    <w:p w:rsidR="00735D42" w:rsidRDefault="00A8340C" w:rsidP="00735D42">
      <w:pPr>
        <w:pStyle w:val="TableTextCharChar"/>
        <w:spacing w:before="120"/>
      </w:pPr>
      <w:r>
        <w:rPr>
          <w:rFonts w:ascii="Arial" w:hAnsi="Arial" w:cs="Arial"/>
          <w:sz w:val="22"/>
          <w:szCs w:val="22"/>
        </w:rPr>
        <w:t xml:space="preserve">Sample </w:t>
      </w:r>
      <w:r w:rsidR="00A62964">
        <w:rPr>
          <w:rFonts w:ascii="Arial" w:hAnsi="Arial" w:cs="Arial"/>
          <w:sz w:val="22"/>
          <w:szCs w:val="22"/>
        </w:rPr>
        <w:t xml:space="preserve">“CancelPremiumRequest_SOAP.xml” </w:t>
      </w:r>
      <w:r>
        <w:rPr>
          <w:rFonts w:ascii="Arial" w:hAnsi="Arial" w:cs="Arial"/>
          <w:sz w:val="22"/>
          <w:szCs w:val="22"/>
        </w:rPr>
        <w:t xml:space="preserve">and “CancelPremiumResponse_SOAP” </w:t>
      </w:r>
      <w:r w:rsidR="00735D42">
        <w:rPr>
          <w:rFonts w:ascii="Arial" w:hAnsi="Arial" w:cs="Arial"/>
          <w:sz w:val="22"/>
          <w:szCs w:val="22"/>
        </w:rPr>
        <w:t xml:space="preserve">at </w:t>
      </w:r>
    </w:p>
    <w:p w:rsidR="00827D18" w:rsidRDefault="00BF7E50" w:rsidP="00827D18">
      <w:hyperlink r:id="rId20" w:history="1">
        <w:r w:rsidR="00827D18" w:rsidRPr="005449CC">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827D18">
        <w:t>.</w:t>
      </w:r>
    </w:p>
    <w:p w:rsidR="000A449A" w:rsidRDefault="00F96774" w:rsidP="00C8002A">
      <w:pPr>
        <w:pStyle w:val="Heading2"/>
      </w:pPr>
      <w:bookmarkStart w:id="64" w:name="_Ref310430017"/>
      <w:bookmarkStart w:id="65" w:name="_Toc312235372"/>
      <w:r>
        <w:t xml:space="preserve">GetClientHashValue </w:t>
      </w:r>
      <w:r w:rsidR="0042185E">
        <w:t xml:space="preserve">API </w:t>
      </w:r>
      <w:r>
        <w:t>Service</w:t>
      </w:r>
      <w:bookmarkEnd w:id="64"/>
      <w:bookmarkEnd w:id="65"/>
      <w:r w:rsidR="00A71C10" w:rsidRPr="0072118B">
        <w:rPr>
          <w:b w:val="0"/>
          <w:i w:val="0"/>
          <w:sz w:val="22"/>
          <w:szCs w:val="22"/>
        </w:rPr>
        <w:fldChar w:fldCharType="begin"/>
      </w:r>
      <w:r w:rsidR="00A71C10" w:rsidRPr="0072118B">
        <w:rPr>
          <w:b w:val="0"/>
          <w:i w:val="0"/>
          <w:sz w:val="22"/>
          <w:szCs w:val="22"/>
        </w:rPr>
        <w:instrText xml:space="preserve"> XE "GetClientHashValue API Service" </w:instrText>
      </w:r>
      <w:r w:rsidR="00A71C10" w:rsidRPr="0072118B">
        <w:rPr>
          <w:b w:val="0"/>
          <w:i w:val="0"/>
          <w:sz w:val="22"/>
          <w:szCs w:val="22"/>
        </w:rPr>
        <w:fldChar w:fldCharType="end"/>
      </w:r>
    </w:p>
    <w:p w:rsidR="00FC335A" w:rsidRPr="005E6995" w:rsidRDefault="00C8002A" w:rsidP="00FC335A">
      <w:pPr>
        <w:rPr>
          <w:rFonts w:cs="Arial"/>
          <w:szCs w:val="22"/>
        </w:rPr>
      </w:pPr>
      <w:r w:rsidRPr="005E6995">
        <w:rPr>
          <w:rStyle w:val="Emphasis"/>
          <w:i w:val="0"/>
          <w:szCs w:val="22"/>
        </w:rPr>
        <w:t>The Get</w:t>
      </w:r>
      <w:r w:rsidR="00FC335A" w:rsidRPr="005E6995">
        <w:rPr>
          <w:rStyle w:val="Emphasis"/>
          <w:i w:val="0"/>
          <w:szCs w:val="22"/>
        </w:rPr>
        <w:t>a</w:t>
      </w:r>
      <w:r w:rsidRPr="005E6995">
        <w:rPr>
          <w:rStyle w:val="Emphasis"/>
          <w:i w:val="0"/>
          <w:szCs w:val="22"/>
        </w:rPr>
        <w:t xml:space="preserve">ClientHashValue </w:t>
      </w:r>
      <w:r w:rsidR="00562DFE">
        <w:rPr>
          <w:rStyle w:val="Emphasis"/>
          <w:i w:val="0"/>
          <w:szCs w:val="22"/>
        </w:rPr>
        <w:t xml:space="preserve">API </w:t>
      </w:r>
      <w:r w:rsidR="000A1BFC">
        <w:rPr>
          <w:rStyle w:val="Emphasis"/>
          <w:i w:val="0"/>
          <w:szCs w:val="22"/>
        </w:rPr>
        <w:t xml:space="preserve">service </w:t>
      </w:r>
      <w:r w:rsidRPr="005E6995">
        <w:rPr>
          <w:rStyle w:val="Emphasis"/>
          <w:i w:val="0"/>
          <w:szCs w:val="22"/>
        </w:rPr>
        <w:t xml:space="preserve">method </w:t>
      </w:r>
      <w:r w:rsidR="0060768D">
        <w:rPr>
          <w:rStyle w:val="Emphasis"/>
          <w:i w:val="0"/>
          <w:szCs w:val="22"/>
        </w:rPr>
        <w:t>accesses the Asurion</w:t>
      </w:r>
      <w:r w:rsidR="005E6995">
        <w:rPr>
          <w:rStyle w:val="Emphasis"/>
          <w:i w:val="0"/>
          <w:szCs w:val="22"/>
        </w:rPr>
        <w:t>Finance DB</w:t>
      </w:r>
      <w:r w:rsidR="0060768D">
        <w:rPr>
          <w:rStyle w:val="Emphasis"/>
          <w:i w:val="0"/>
          <w:szCs w:val="22"/>
        </w:rPr>
        <w:fldChar w:fldCharType="begin"/>
      </w:r>
      <w:r w:rsidR="0060768D">
        <w:instrText xml:space="preserve"> XE "</w:instrText>
      </w:r>
      <w:r w:rsidR="0060768D" w:rsidRPr="0083227F">
        <w:rPr>
          <w:rStyle w:val="Emphasis"/>
          <w:i w:val="0"/>
          <w:szCs w:val="22"/>
        </w:rPr>
        <w:instrText>AsurionFinance Database</w:instrText>
      </w:r>
      <w:r w:rsidR="0060768D">
        <w:instrText xml:space="preserve">" </w:instrText>
      </w:r>
      <w:r w:rsidR="0060768D">
        <w:rPr>
          <w:rStyle w:val="Emphasis"/>
          <w:i w:val="0"/>
          <w:szCs w:val="22"/>
        </w:rPr>
        <w:fldChar w:fldCharType="end"/>
      </w:r>
      <w:r w:rsidR="005E6995">
        <w:rPr>
          <w:rStyle w:val="Emphasis"/>
          <w:i w:val="0"/>
          <w:szCs w:val="22"/>
        </w:rPr>
        <w:t xml:space="preserve"> to</w:t>
      </w:r>
      <w:r w:rsidRPr="005E6995">
        <w:rPr>
          <w:rStyle w:val="Emphasis"/>
          <w:i w:val="0"/>
          <w:szCs w:val="22"/>
        </w:rPr>
        <w:t xml:space="preserve"> fetch the clienthashvalue</w:t>
      </w:r>
      <w:r w:rsidR="0060768D">
        <w:rPr>
          <w:rStyle w:val="Emphasis"/>
          <w:i w:val="0"/>
          <w:szCs w:val="22"/>
        </w:rPr>
        <w:fldChar w:fldCharType="begin"/>
      </w:r>
      <w:r w:rsidR="0060768D">
        <w:instrText xml:space="preserve"> XE "</w:instrText>
      </w:r>
      <w:r w:rsidR="0060768D" w:rsidRPr="00A938C0">
        <w:rPr>
          <w:rStyle w:val="Emphasis"/>
          <w:i w:val="0"/>
          <w:szCs w:val="22"/>
        </w:rPr>
        <w:instrText>ClientHashValue</w:instrText>
      </w:r>
      <w:r w:rsidR="0060768D">
        <w:instrText xml:space="preserve">" </w:instrText>
      </w:r>
      <w:r w:rsidR="0060768D">
        <w:rPr>
          <w:rStyle w:val="Emphasis"/>
          <w:i w:val="0"/>
          <w:szCs w:val="22"/>
        </w:rPr>
        <w:fldChar w:fldCharType="end"/>
      </w:r>
      <w:r w:rsidRPr="005E6995">
        <w:rPr>
          <w:rStyle w:val="Emphasis"/>
          <w:i w:val="0"/>
          <w:szCs w:val="22"/>
        </w:rPr>
        <w:t xml:space="preserve"> for a datakey after it is validated. This service method is also used to determine the number of times that the clienthashvalue has </w:t>
      </w:r>
      <w:r w:rsidRPr="005E6995">
        <w:rPr>
          <w:rStyle w:val="Emphasis"/>
          <w:rFonts w:cs="Arial"/>
          <w:i w:val="0"/>
          <w:szCs w:val="22"/>
        </w:rPr>
        <w:t>been accessed for a specific datakey.</w:t>
      </w:r>
      <w:r w:rsidR="0048782A" w:rsidRPr="005E6995">
        <w:rPr>
          <w:rStyle w:val="Emphasis"/>
          <w:rFonts w:cs="Arial"/>
          <w:i w:val="0"/>
          <w:szCs w:val="22"/>
        </w:rPr>
        <w:t xml:space="preserve"> The </w:t>
      </w:r>
      <w:r w:rsidR="00FC335A" w:rsidRPr="005E6995">
        <w:rPr>
          <w:rStyle w:val="Emphasis"/>
          <w:rFonts w:cs="Arial"/>
          <w:i w:val="0"/>
          <w:szCs w:val="22"/>
        </w:rPr>
        <w:t xml:space="preserve">service </w:t>
      </w:r>
      <w:r w:rsidR="00F64CB5">
        <w:rPr>
          <w:rStyle w:val="Emphasis"/>
          <w:rFonts w:cs="Arial"/>
          <w:i w:val="0"/>
          <w:szCs w:val="22"/>
        </w:rPr>
        <w:t xml:space="preserve">method </w:t>
      </w:r>
      <w:r w:rsidR="00E56229">
        <w:rPr>
          <w:rStyle w:val="Emphasis"/>
          <w:rFonts w:cs="Arial"/>
          <w:i w:val="0"/>
          <w:szCs w:val="22"/>
        </w:rPr>
        <w:t>incorporates:</w:t>
      </w:r>
    </w:p>
    <w:p w:rsidR="0048782A" w:rsidRPr="00585EBB" w:rsidRDefault="00FC335A"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GetHashValueRequest</w:t>
      </w:r>
      <w:r w:rsidR="0048782A" w:rsidRPr="00585EBB">
        <w:rPr>
          <w:rFonts w:ascii="Arial" w:hAnsi="Arial" w:cs="Arial"/>
          <w:sz w:val="22"/>
          <w:szCs w:val="22"/>
        </w:rPr>
        <w:t>—</w:t>
      </w:r>
      <w:r w:rsidR="004E5188">
        <w:rPr>
          <w:rFonts w:ascii="Arial" w:hAnsi="Arial" w:cs="Arial"/>
          <w:sz w:val="22"/>
          <w:szCs w:val="22"/>
        </w:rPr>
        <w:t>SOAP</w:t>
      </w:r>
      <w:r w:rsidR="00465AF4">
        <w:rPr>
          <w:rFonts w:ascii="Arial" w:hAnsi="Arial" w:cs="Arial"/>
          <w:sz w:val="22"/>
          <w:szCs w:val="22"/>
        </w:rPr>
        <w:fldChar w:fldCharType="begin"/>
      </w:r>
      <w:r w:rsidR="00465AF4">
        <w:instrText xml:space="preserve"> XE "</w:instrText>
      </w:r>
      <w:r w:rsidR="00465AF4" w:rsidRPr="00AD7F54">
        <w:instrText>SOAP</w:instrText>
      </w:r>
      <w:r w:rsidR="00465AF4">
        <w:instrText xml:space="preserve">" </w:instrText>
      </w:r>
      <w:r w:rsidR="00465AF4">
        <w:rPr>
          <w:rFonts w:ascii="Arial" w:hAnsi="Arial" w:cs="Arial"/>
          <w:sz w:val="22"/>
          <w:szCs w:val="22"/>
        </w:rPr>
        <w:fldChar w:fldCharType="end"/>
      </w:r>
      <w:r w:rsidR="004E5188">
        <w:rPr>
          <w:rFonts w:ascii="Arial" w:hAnsi="Arial" w:cs="Arial"/>
          <w:sz w:val="22"/>
          <w:szCs w:val="22"/>
        </w:rPr>
        <w:t xml:space="preserve"> message r</w:t>
      </w:r>
      <w:r w:rsidR="00585EBB" w:rsidRPr="00585EBB">
        <w:rPr>
          <w:rFonts w:ascii="Arial" w:hAnsi="Arial" w:cs="Arial"/>
          <w:sz w:val="22"/>
          <w:szCs w:val="22"/>
        </w:rPr>
        <w:t>equ</w:t>
      </w:r>
      <w:r w:rsidR="00585EBB">
        <w:rPr>
          <w:rFonts w:ascii="Arial" w:hAnsi="Arial" w:cs="Arial"/>
          <w:sz w:val="22"/>
          <w:szCs w:val="22"/>
        </w:rPr>
        <w:t>est creates an instance of GetClientHashValueByDataKey</w:t>
      </w:r>
      <w:r w:rsidR="0060768D">
        <w:rPr>
          <w:rFonts w:ascii="Arial" w:hAnsi="Arial" w:cs="Arial"/>
          <w:sz w:val="22"/>
          <w:szCs w:val="22"/>
        </w:rPr>
        <w:fldChar w:fldCharType="begin"/>
      </w:r>
      <w:r w:rsidR="0060768D">
        <w:instrText xml:space="preserve"> XE "</w:instrText>
      </w:r>
      <w:r w:rsidR="0060768D" w:rsidRPr="006961AB">
        <w:rPr>
          <w:rFonts w:ascii="Arial" w:hAnsi="Arial" w:cs="Arial"/>
          <w:sz w:val="22"/>
          <w:szCs w:val="22"/>
        </w:rPr>
        <w:instrText>GetClientHashValueByDataKey</w:instrText>
      </w:r>
      <w:r w:rsidR="0060768D">
        <w:instrText xml:space="preserve">" </w:instrText>
      </w:r>
      <w:r w:rsidR="0060768D">
        <w:rPr>
          <w:rFonts w:ascii="Arial" w:hAnsi="Arial" w:cs="Arial"/>
          <w:sz w:val="22"/>
          <w:szCs w:val="22"/>
        </w:rPr>
        <w:fldChar w:fldCharType="end"/>
      </w:r>
      <w:r w:rsidR="00585EBB">
        <w:rPr>
          <w:rFonts w:ascii="Arial" w:hAnsi="Arial" w:cs="Arial"/>
          <w:sz w:val="22"/>
          <w:szCs w:val="22"/>
        </w:rPr>
        <w:t>, populates its fields, and sets SearchParameters equal to the instance.</w:t>
      </w:r>
    </w:p>
    <w:p w:rsidR="0048782A" w:rsidRPr="00585EBB" w:rsidRDefault="00FC335A"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GetHashValueByDataKey</w:t>
      </w:r>
      <w:r w:rsidR="0048782A" w:rsidRPr="00585EBB">
        <w:rPr>
          <w:rFonts w:ascii="Arial" w:hAnsi="Arial" w:cs="Arial"/>
          <w:sz w:val="22"/>
          <w:szCs w:val="22"/>
        </w:rPr>
        <w:t>—</w:t>
      </w:r>
      <w:r w:rsidR="00585EBB">
        <w:rPr>
          <w:rFonts w:ascii="Arial" w:hAnsi="Arial" w:cs="Arial"/>
          <w:sz w:val="22"/>
          <w:szCs w:val="22"/>
        </w:rPr>
        <w:t xml:space="preserve">Request validates a datakey, </w:t>
      </w:r>
      <w:proofErr w:type="gramStart"/>
      <w:r w:rsidR="00585EBB">
        <w:rPr>
          <w:rFonts w:ascii="Arial" w:hAnsi="Arial" w:cs="Arial"/>
          <w:sz w:val="22"/>
          <w:szCs w:val="22"/>
        </w:rPr>
        <w:t>then</w:t>
      </w:r>
      <w:proofErr w:type="gramEnd"/>
      <w:r w:rsidR="00585EBB">
        <w:rPr>
          <w:rFonts w:ascii="Arial" w:hAnsi="Arial" w:cs="Arial"/>
          <w:sz w:val="22"/>
          <w:szCs w:val="22"/>
        </w:rPr>
        <w:t xml:space="preserve"> fetch</w:t>
      </w:r>
      <w:r w:rsidR="0023727B">
        <w:rPr>
          <w:rFonts w:ascii="Arial" w:hAnsi="Arial" w:cs="Arial"/>
          <w:sz w:val="22"/>
          <w:szCs w:val="22"/>
        </w:rPr>
        <w:t>es</w:t>
      </w:r>
      <w:r w:rsidR="00585EBB">
        <w:rPr>
          <w:rFonts w:ascii="Arial" w:hAnsi="Arial" w:cs="Arial"/>
          <w:sz w:val="22"/>
          <w:szCs w:val="22"/>
        </w:rPr>
        <w:t xml:space="preserve"> the clienthashvalue</w:t>
      </w:r>
      <w:r w:rsidR="0060768D">
        <w:rPr>
          <w:rFonts w:ascii="Arial" w:hAnsi="Arial" w:cs="Arial"/>
          <w:sz w:val="22"/>
          <w:szCs w:val="22"/>
        </w:rPr>
        <w:fldChar w:fldCharType="begin"/>
      </w:r>
      <w:r w:rsidR="0060768D">
        <w:instrText xml:space="preserve"> XE "</w:instrText>
      </w:r>
      <w:r w:rsidR="0060768D" w:rsidRPr="00A938C0">
        <w:rPr>
          <w:rStyle w:val="Emphasis"/>
          <w:i w:val="0"/>
          <w:szCs w:val="22"/>
        </w:rPr>
        <w:instrText>ClientHashValue</w:instrText>
      </w:r>
      <w:r w:rsidR="0060768D">
        <w:instrText xml:space="preserve">" </w:instrText>
      </w:r>
      <w:r w:rsidR="0060768D">
        <w:rPr>
          <w:rFonts w:ascii="Arial" w:hAnsi="Arial" w:cs="Arial"/>
          <w:sz w:val="22"/>
          <w:szCs w:val="22"/>
        </w:rPr>
        <w:fldChar w:fldCharType="end"/>
      </w:r>
      <w:r w:rsidR="00585EBB">
        <w:rPr>
          <w:rFonts w:ascii="Arial" w:hAnsi="Arial" w:cs="Arial"/>
          <w:sz w:val="22"/>
          <w:szCs w:val="22"/>
        </w:rPr>
        <w:t xml:space="preserve"> for the datakey. This request has two required parameters: DataKey</w:t>
      </w:r>
      <w:r w:rsidR="0060768D">
        <w:rPr>
          <w:rFonts w:ascii="Arial" w:hAnsi="Arial" w:cs="Arial"/>
          <w:sz w:val="22"/>
          <w:szCs w:val="22"/>
        </w:rPr>
        <w:fldChar w:fldCharType="begin"/>
      </w:r>
      <w:r w:rsidR="0060768D">
        <w:instrText xml:space="preserve"> XE "</w:instrText>
      </w:r>
      <w:r w:rsidR="0060768D" w:rsidRPr="00FC5A6A">
        <w:rPr>
          <w:rFonts w:ascii="Arial" w:hAnsi="Arial" w:cs="Arial"/>
          <w:sz w:val="22"/>
          <w:szCs w:val="22"/>
        </w:rPr>
        <w:instrText>DataKey</w:instrText>
      </w:r>
      <w:r w:rsidR="0060768D">
        <w:instrText xml:space="preserve">" </w:instrText>
      </w:r>
      <w:r w:rsidR="0060768D">
        <w:rPr>
          <w:rFonts w:ascii="Arial" w:hAnsi="Arial" w:cs="Arial"/>
          <w:sz w:val="22"/>
          <w:szCs w:val="22"/>
        </w:rPr>
        <w:fldChar w:fldCharType="end"/>
      </w:r>
      <w:r w:rsidR="00585EBB">
        <w:rPr>
          <w:rFonts w:ascii="Arial" w:hAnsi="Arial" w:cs="Arial"/>
          <w:sz w:val="22"/>
          <w:szCs w:val="22"/>
        </w:rPr>
        <w:t xml:space="preserve"> and TransactionType</w:t>
      </w:r>
      <w:r w:rsidR="0060768D">
        <w:rPr>
          <w:rFonts w:ascii="Arial" w:hAnsi="Arial" w:cs="Arial"/>
          <w:sz w:val="22"/>
          <w:szCs w:val="22"/>
        </w:rPr>
        <w:fldChar w:fldCharType="begin"/>
      </w:r>
      <w:r w:rsidR="0060768D">
        <w:instrText xml:space="preserve"> XE "</w:instrText>
      </w:r>
      <w:r w:rsidR="0060768D" w:rsidRPr="000816BB">
        <w:rPr>
          <w:rFonts w:ascii="Arial" w:hAnsi="Arial" w:cs="Arial"/>
          <w:sz w:val="22"/>
          <w:szCs w:val="22"/>
        </w:rPr>
        <w:instrText>TransactionType</w:instrText>
      </w:r>
      <w:r w:rsidR="0060768D">
        <w:instrText xml:space="preserve">" </w:instrText>
      </w:r>
      <w:r w:rsidR="0060768D">
        <w:rPr>
          <w:rFonts w:ascii="Arial" w:hAnsi="Arial" w:cs="Arial"/>
          <w:sz w:val="22"/>
          <w:szCs w:val="22"/>
        </w:rPr>
        <w:fldChar w:fldCharType="end"/>
      </w:r>
      <w:r w:rsidR="00585EBB">
        <w:rPr>
          <w:rFonts w:ascii="Arial" w:hAnsi="Arial" w:cs="Arial"/>
          <w:sz w:val="22"/>
          <w:szCs w:val="22"/>
        </w:rPr>
        <w:t>. It also t</w:t>
      </w:r>
      <w:r w:rsidR="0060768D">
        <w:rPr>
          <w:rFonts w:ascii="Arial" w:hAnsi="Arial" w:cs="Arial"/>
          <w:sz w:val="22"/>
          <w:szCs w:val="22"/>
        </w:rPr>
        <w:t>akes one optional parameter: Is</w:t>
      </w:r>
      <w:r w:rsidR="00585EBB">
        <w:rPr>
          <w:rFonts w:ascii="Arial" w:hAnsi="Arial" w:cs="Arial"/>
          <w:sz w:val="22"/>
          <w:szCs w:val="22"/>
        </w:rPr>
        <w:t>Override</w:t>
      </w:r>
      <w:r w:rsidR="0060768D">
        <w:rPr>
          <w:rFonts w:ascii="Arial" w:hAnsi="Arial" w:cs="Arial"/>
          <w:sz w:val="22"/>
          <w:szCs w:val="22"/>
        </w:rPr>
        <w:fldChar w:fldCharType="begin"/>
      </w:r>
      <w:r w:rsidR="0060768D">
        <w:instrText xml:space="preserve"> XE "</w:instrText>
      </w:r>
      <w:r w:rsidR="0060768D" w:rsidRPr="00CC278A">
        <w:rPr>
          <w:rFonts w:ascii="Arial" w:hAnsi="Arial" w:cs="Arial"/>
          <w:sz w:val="22"/>
          <w:szCs w:val="22"/>
        </w:rPr>
        <w:instrText>IsOverride</w:instrText>
      </w:r>
      <w:r w:rsidR="0060768D">
        <w:instrText xml:space="preserve">" </w:instrText>
      </w:r>
      <w:r w:rsidR="0060768D">
        <w:rPr>
          <w:rFonts w:ascii="Arial" w:hAnsi="Arial" w:cs="Arial"/>
          <w:sz w:val="22"/>
          <w:szCs w:val="22"/>
        </w:rPr>
        <w:fldChar w:fldCharType="end"/>
      </w:r>
      <w:r w:rsidR="00585EBB">
        <w:rPr>
          <w:rFonts w:ascii="Arial" w:hAnsi="Arial" w:cs="Arial"/>
          <w:sz w:val="22"/>
          <w:szCs w:val="22"/>
        </w:rPr>
        <w:t>.</w:t>
      </w:r>
    </w:p>
    <w:p w:rsidR="0048782A" w:rsidRDefault="00FC335A"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GetHashValueResponse</w:t>
      </w:r>
      <w:r w:rsidR="0048782A" w:rsidRPr="00585EBB">
        <w:rPr>
          <w:rFonts w:ascii="Arial" w:hAnsi="Arial" w:cs="Arial"/>
          <w:sz w:val="22"/>
          <w:szCs w:val="22"/>
        </w:rPr>
        <w:t>—</w:t>
      </w:r>
      <w:r w:rsidR="004E5188">
        <w:rPr>
          <w:rFonts w:ascii="Arial" w:hAnsi="Arial" w:cs="Arial"/>
          <w:sz w:val="22"/>
          <w:szCs w:val="22"/>
        </w:rPr>
        <w:t>SOAP</w:t>
      </w:r>
      <w:r w:rsidR="00465AF4">
        <w:rPr>
          <w:rFonts w:ascii="Arial" w:hAnsi="Arial" w:cs="Arial"/>
          <w:sz w:val="22"/>
          <w:szCs w:val="22"/>
        </w:rPr>
        <w:fldChar w:fldCharType="begin"/>
      </w:r>
      <w:r w:rsidR="00465AF4">
        <w:instrText xml:space="preserve"> XE "</w:instrText>
      </w:r>
      <w:r w:rsidR="00465AF4" w:rsidRPr="00AD7F54">
        <w:instrText>SOAP</w:instrText>
      </w:r>
      <w:r w:rsidR="00465AF4">
        <w:instrText xml:space="preserve">" </w:instrText>
      </w:r>
      <w:r w:rsidR="00465AF4">
        <w:rPr>
          <w:rFonts w:ascii="Arial" w:hAnsi="Arial" w:cs="Arial"/>
          <w:sz w:val="22"/>
          <w:szCs w:val="22"/>
        </w:rPr>
        <w:fldChar w:fldCharType="end"/>
      </w:r>
      <w:r w:rsidR="004E5188">
        <w:rPr>
          <w:rFonts w:ascii="Arial" w:hAnsi="Arial" w:cs="Arial"/>
          <w:sz w:val="22"/>
          <w:szCs w:val="22"/>
        </w:rPr>
        <w:t xml:space="preserve"> message </w:t>
      </w:r>
      <w:r w:rsidR="00585EBB">
        <w:rPr>
          <w:rFonts w:ascii="Arial" w:hAnsi="Arial" w:cs="Arial"/>
          <w:sz w:val="22"/>
          <w:szCs w:val="22"/>
        </w:rPr>
        <w:t>response takes one required parameter: GetClientHashValueResult.</w:t>
      </w:r>
    </w:p>
    <w:p w:rsidR="00585EBB" w:rsidRDefault="00585EBB"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GetClentHashValueResult</w:t>
      </w:r>
      <w:r w:rsidRPr="00585EBB">
        <w:rPr>
          <w:rFonts w:ascii="Arial" w:hAnsi="Arial" w:cs="Arial"/>
          <w:sz w:val="22"/>
          <w:szCs w:val="22"/>
        </w:rPr>
        <w:t>—</w:t>
      </w:r>
      <w:proofErr w:type="gramStart"/>
      <w:r w:rsidR="004A1303">
        <w:rPr>
          <w:rFonts w:ascii="Arial" w:hAnsi="Arial" w:cs="Arial"/>
          <w:sz w:val="22"/>
          <w:szCs w:val="22"/>
        </w:rPr>
        <w:t>Given</w:t>
      </w:r>
      <w:proofErr w:type="gramEnd"/>
      <w:r w:rsidR="004A1303">
        <w:rPr>
          <w:rFonts w:ascii="Arial" w:hAnsi="Arial" w:cs="Arial"/>
          <w:sz w:val="22"/>
          <w:szCs w:val="22"/>
        </w:rPr>
        <w:t xml:space="preserve"> a data key, returns a clienthashvalue</w:t>
      </w:r>
      <w:r w:rsidR="0060768D">
        <w:rPr>
          <w:rFonts w:ascii="Arial" w:hAnsi="Arial" w:cs="Arial"/>
          <w:sz w:val="22"/>
          <w:szCs w:val="22"/>
        </w:rPr>
        <w:fldChar w:fldCharType="begin"/>
      </w:r>
      <w:r w:rsidR="0060768D">
        <w:instrText xml:space="preserve"> XE "</w:instrText>
      </w:r>
      <w:r w:rsidR="0060768D" w:rsidRPr="00A938C0">
        <w:rPr>
          <w:rStyle w:val="Emphasis"/>
          <w:i w:val="0"/>
          <w:szCs w:val="22"/>
        </w:rPr>
        <w:instrText>ClientHashValue</w:instrText>
      </w:r>
      <w:r w:rsidR="0060768D">
        <w:instrText xml:space="preserve">" </w:instrText>
      </w:r>
      <w:r w:rsidR="0060768D">
        <w:rPr>
          <w:rFonts w:ascii="Arial" w:hAnsi="Arial" w:cs="Arial"/>
          <w:sz w:val="22"/>
          <w:szCs w:val="22"/>
        </w:rPr>
        <w:fldChar w:fldCharType="end"/>
      </w:r>
      <w:r w:rsidR="004A1303">
        <w:rPr>
          <w:rFonts w:ascii="Arial" w:hAnsi="Arial" w:cs="Arial"/>
          <w:sz w:val="22"/>
          <w:szCs w:val="22"/>
        </w:rPr>
        <w:t>.</w:t>
      </w:r>
      <w:r w:rsidR="00BB0B64">
        <w:rPr>
          <w:rFonts w:ascii="Arial" w:hAnsi="Arial" w:cs="Arial"/>
          <w:sz w:val="22"/>
          <w:szCs w:val="22"/>
        </w:rPr>
        <w:t xml:space="preserve"> The result has two required parameters: ClientHashValue and AccessCount</w:t>
      </w:r>
      <w:r w:rsidR="0060768D">
        <w:rPr>
          <w:rFonts w:ascii="Arial" w:hAnsi="Arial" w:cs="Arial"/>
          <w:sz w:val="22"/>
          <w:szCs w:val="22"/>
        </w:rPr>
        <w:fldChar w:fldCharType="begin"/>
      </w:r>
      <w:r w:rsidR="0060768D">
        <w:instrText xml:space="preserve"> XE "</w:instrText>
      </w:r>
      <w:r w:rsidR="0060768D" w:rsidRPr="00362BD4">
        <w:rPr>
          <w:rFonts w:ascii="Arial" w:hAnsi="Arial" w:cs="Arial"/>
          <w:sz w:val="22"/>
          <w:szCs w:val="22"/>
        </w:rPr>
        <w:instrText>AccessCount</w:instrText>
      </w:r>
      <w:r w:rsidR="0060768D">
        <w:instrText xml:space="preserve">" </w:instrText>
      </w:r>
      <w:r w:rsidR="0060768D">
        <w:rPr>
          <w:rFonts w:ascii="Arial" w:hAnsi="Arial" w:cs="Arial"/>
          <w:sz w:val="22"/>
          <w:szCs w:val="22"/>
        </w:rPr>
        <w:fldChar w:fldCharType="end"/>
      </w:r>
      <w:r w:rsidR="00BB0B64">
        <w:rPr>
          <w:rFonts w:ascii="Arial" w:hAnsi="Arial" w:cs="Arial"/>
          <w:sz w:val="22"/>
          <w:szCs w:val="22"/>
        </w:rPr>
        <w:t>.</w:t>
      </w:r>
    </w:p>
    <w:p w:rsidR="00BB0B64" w:rsidRPr="00BB0B64" w:rsidRDefault="00BB0B64" w:rsidP="00BB0B64">
      <w:pPr>
        <w:spacing w:before="120"/>
        <w:rPr>
          <w:rFonts w:cs="Arial"/>
          <w:b/>
          <w:szCs w:val="22"/>
        </w:rPr>
      </w:pPr>
      <w:r w:rsidRPr="00BB0B64">
        <w:rPr>
          <w:rFonts w:cs="Arial"/>
          <w:b/>
          <w:szCs w:val="22"/>
        </w:rPr>
        <w:t>Also See</w:t>
      </w:r>
    </w:p>
    <w:p w:rsidR="00827D18" w:rsidRPr="00296F46" w:rsidRDefault="00BB0B64" w:rsidP="003E3A44">
      <w:pPr>
        <w:rPr>
          <w:rFonts w:cs="Arial"/>
          <w:szCs w:val="22"/>
        </w:rPr>
      </w:pPr>
      <w:r w:rsidRPr="006E03A5">
        <w:rPr>
          <w:rFonts w:cs="Arial"/>
          <w:szCs w:val="22"/>
        </w:rPr>
        <w:lastRenderedPageBreak/>
        <w:t>“GetClientHashValueRequest_SOAP” and “GetClientHashValueResonse_SOAP” at</w:t>
      </w:r>
      <w:r>
        <w:rPr>
          <w:rFonts w:cs="Arial"/>
          <w:szCs w:val="22"/>
        </w:rPr>
        <w:t xml:space="preserve"> </w:t>
      </w:r>
      <w:hyperlink r:id="rId21" w:history="1">
        <w:r w:rsidR="00827D18" w:rsidRPr="005449CC">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827D18">
        <w:t>.</w:t>
      </w:r>
    </w:p>
    <w:p w:rsidR="009A0B9C" w:rsidRDefault="009A0B9C" w:rsidP="00BB0B64">
      <w:pPr>
        <w:pStyle w:val="Heading2"/>
      </w:pPr>
      <w:bookmarkStart w:id="66" w:name="_Ref311186413"/>
      <w:bookmarkStart w:id="67" w:name="_Toc312235373"/>
      <w:bookmarkStart w:id="68" w:name="_Ref310430024"/>
      <w:r>
        <w:t xml:space="preserve">GetContract </w:t>
      </w:r>
      <w:r w:rsidR="0042185E">
        <w:t xml:space="preserve">API </w:t>
      </w:r>
      <w:r>
        <w:t>Services</w:t>
      </w:r>
      <w:bookmarkEnd w:id="66"/>
      <w:bookmarkEnd w:id="67"/>
      <w:r w:rsidR="00A71C10" w:rsidRPr="0072118B">
        <w:rPr>
          <w:b w:val="0"/>
          <w:i w:val="0"/>
          <w:sz w:val="22"/>
          <w:szCs w:val="22"/>
        </w:rPr>
        <w:fldChar w:fldCharType="begin"/>
      </w:r>
      <w:r w:rsidR="00A71C10" w:rsidRPr="0072118B">
        <w:rPr>
          <w:b w:val="0"/>
          <w:i w:val="0"/>
          <w:sz w:val="22"/>
          <w:szCs w:val="22"/>
        </w:rPr>
        <w:instrText xml:space="preserve"> XE "GetContract API Services" </w:instrText>
      </w:r>
      <w:r w:rsidR="00A71C10" w:rsidRPr="0072118B">
        <w:rPr>
          <w:b w:val="0"/>
          <w:i w:val="0"/>
          <w:sz w:val="22"/>
          <w:szCs w:val="22"/>
        </w:rPr>
        <w:fldChar w:fldCharType="end"/>
      </w:r>
    </w:p>
    <w:p w:rsidR="009A0B9C" w:rsidRDefault="009A0B9C" w:rsidP="009A0B9C">
      <w:pPr>
        <w:spacing w:before="120"/>
        <w:rPr>
          <w:rFonts w:cs="Arial"/>
          <w:szCs w:val="22"/>
        </w:rPr>
      </w:pPr>
      <w:r w:rsidRPr="00FF6334">
        <w:rPr>
          <w:rFonts w:cs="Arial"/>
          <w:szCs w:val="22"/>
        </w:rPr>
        <w:t>The Asurion Proxy Server</w:t>
      </w:r>
      <w:r w:rsidR="00465AF4">
        <w:rPr>
          <w:rFonts w:cs="Arial"/>
          <w:szCs w:val="22"/>
        </w:rPr>
        <w:fldChar w:fldCharType="begin"/>
      </w:r>
      <w:r w:rsidR="00465AF4">
        <w:instrText xml:space="preserve"> XE "</w:instrText>
      </w:r>
      <w:r w:rsidR="00465AF4" w:rsidRPr="001C6B37">
        <w:instrText>Proxy Server</w:instrText>
      </w:r>
      <w:r w:rsidR="00465AF4">
        <w:instrText xml:space="preserve">" </w:instrText>
      </w:r>
      <w:r w:rsidR="00465AF4">
        <w:rPr>
          <w:rFonts w:cs="Arial"/>
          <w:szCs w:val="22"/>
        </w:rPr>
        <w:fldChar w:fldCharType="end"/>
      </w:r>
      <w:r w:rsidRPr="00FF6334">
        <w:rPr>
          <w:rFonts w:cs="Arial"/>
          <w:szCs w:val="22"/>
        </w:rPr>
        <w:t xml:space="preserve"> requests informa</w:t>
      </w:r>
      <w:r>
        <w:rPr>
          <w:rFonts w:cs="Arial"/>
          <w:szCs w:val="22"/>
        </w:rPr>
        <w:t>tion (via HTTP</w:t>
      </w:r>
      <w:r w:rsidR="00465AF4">
        <w:rPr>
          <w:rFonts w:cs="Arial"/>
          <w:szCs w:val="22"/>
        </w:rPr>
        <w:fldChar w:fldCharType="begin"/>
      </w:r>
      <w:r w:rsidR="00465AF4">
        <w:instrText xml:space="preserve"> XE "</w:instrText>
      </w:r>
      <w:r w:rsidR="00465AF4" w:rsidRPr="00E64290">
        <w:instrText>HTTP</w:instrText>
      </w:r>
      <w:r w:rsidR="00465AF4">
        <w:instrText xml:space="preserve">" </w:instrText>
      </w:r>
      <w:r w:rsidR="00465AF4">
        <w:rPr>
          <w:rFonts w:cs="Arial"/>
          <w:szCs w:val="22"/>
        </w:rPr>
        <w:fldChar w:fldCharType="end"/>
      </w:r>
      <w:r>
        <w:rPr>
          <w:rFonts w:cs="Arial"/>
          <w:szCs w:val="22"/>
        </w:rPr>
        <w:t xml:space="preserve">) on current contracts </w:t>
      </w:r>
      <w:r w:rsidRPr="00FF6334">
        <w:rPr>
          <w:rFonts w:cs="Arial"/>
          <w:szCs w:val="22"/>
        </w:rPr>
        <w:t xml:space="preserve">through </w:t>
      </w:r>
      <w:r>
        <w:rPr>
          <w:rFonts w:cs="Arial"/>
          <w:szCs w:val="22"/>
        </w:rPr>
        <w:t>the GetContract</w:t>
      </w:r>
      <w:r w:rsidR="00465AF4">
        <w:rPr>
          <w:rFonts w:cs="Arial"/>
          <w:szCs w:val="22"/>
        </w:rPr>
        <w:fldChar w:fldCharType="begin"/>
      </w:r>
      <w:r w:rsidR="00465AF4">
        <w:instrText xml:space="preserve"> XE "</w:instrText>
      </w:r>
      <w:r w:rsidR="00465AF4" w:rsidRPr="00E505A4">
        <w:instrText>GetContract</w:instrText>
      </w:r>
      <w:r w:rsidR="00465AF4">
        <w:instrText xml:space="preserve">" </w:instrText>
      </w:r>
      <w:r w:rsidR="00465AF4">
        <w:rPr>
          <w:rFonts w:cs="Arial"/>
          <w:szCs w:val="22"/>
        </w:rPr>
        <w:fldChar w:fldCharType="end"/>
      </w:r>
      <w:r>
        <w:rPr>
          <w:rFonts w:cs="Arial"/>
          <w:szCs w:val="22"/>
        </w:rPr>
        <w:t xml:space="preserve"> Service API.</w:t>
      </w:r>
      <w:r w:rsidRPr="00FF6334">
        <w:rPr>
          <w:rFonts w:cs="Arial"/>
          <w:szCs w:val="22"/>
        </w:rPr>
        <w:t xml:space="preserve"> Aria</w:t>
      </w:r>
      <w:r w:rsidR="00465AF4">
        <w:rPr>
          <w:rFonts w:cs="Arial"/>
          <w:szCs w:val="22"/>
        </w:rPr>
        <w:fldChar w:fldCharType="begin"/>
      </w:r>
      <w:r w:rsidR="00465AF4">
        <w:instrText xml:space="preserve"> XE "</w:instrText>
      </w:r>
      <w:r w:rsidR="00465AF4" w:rsidRPr="0090204A">
        <w:instrText>Aria Billing System</w:instrText>
      </w:r>
      <w:r w:rsidR="00465AF4">
        <w:instrText xml:space="preserve">" </w:instrText>
      </w:r>
      <w:r w:rsidR="00465AF4">
        <w:rPr>
          <w:rFonts w:cs="Arial"/>
          <w:szCs w:val="22"/>
        </w:rPr>
        <w:fldChar w:fldCharType="end"/>
      </w:r>
      <w:r w:rsidRPr="00FF6334">
        <w:rPr>
          <w:rFonts w:cs="Arial"/>
          <w:szCs w:val="22"/>
        </w:rPr>
        <w:t xml:space="preserve"> responds with the latest</w:t>
      </w:r>
      <w:r>
        <w:rPr>
          <w:rFonts w:cs="Arial"/>
          <w:szCs w:val="22"/>
        </w:rPr>
        <w:t xml:space="preserve"> account contract information including account </w:t>
      </w:r>
      <w:r w:rsidRPr="00FF6334">
        <w:rPr>
          <w:rFonts w:cs="Arial"/>
          <w:szCs w:val="22"/>
        </w:rPr>
        <w:t>owner data, demographics, associated dates, status, plan, notification method, password,</w:t>
      </w:r>
      <w:r>
        <w:rPr>
          <w:rFonts w:cs="Arial"/>
          <w:szCs w:val="22"/>
        </w:rPr>
        <w:t xml:space="preserve"> </w:t>
      </w:r>
      <w:r w:rsidRPr="00FF6334">
        <w:rPr>
          <w:rFonts w:cs="Arial"/>
          <w:szCs w:val="22"/>
        </w:rPr>
        <w:t xml:space="preserve">and billing information. </w:t>
      </w:r>
      <w:r>
        <w:rPr>
          <w:rFonts w:cs="Arial"/>
          <w:szCs w:val="22"/>
        </w:rPr>
        <w:t>In the other direction, Aria</w:t>
      </w:r>
      <w:r w:rsidR="00465AF4">
        <w:rPr>
          <w:rFonts w:cs="Arial"/>
          <w:szCs w:val="22"/>
        </w:rPr>
        <w:fldChar w:fldCharType="begin"/>
      </w:r>
      <w:r w:rsidR="00465AF4">
        <w:instrText xml:space="preserve"> XE "</w:instrText>
      </w:r>
      <w:r w:rsidR="00465AF4" w:rsidRPr="0090204A">
        <w:instrText>Aria Billing System</w:instrText>
      </w:r>
      <w:r w:rsidR="00465AF4">
        <w:instrText xml:space="preserve">" </w:instrText>
      </w:r>
      <w:r w:rsidR="00465AF4">
        <w:rPr>
          <w:rFonts w:cs="Arial"/>
          <w:szCs w:val="22"/>
        </w:rPr>
        <w:fldChar w:fldCharType="end"/>
      </w:r>
      <w:r>
        <w:rPr>
          <w:rFonts w:cs="Arial"/>
          <w:szCs w:val="22"/>
        </w:rPr>
        <w:t xml:space="preserve"> </w:t>
      </w:r>
      <w:r w:rsidRPr="00FF6334">
        <w:rPr>
          <w:rFonts w:cs="Arial"/>
          <w:szCs w:val="22"/>
        </w:rPr>
        <w:t>sends requests to process non-refundable credit card payments to A</w:t>
      </w:r>
      <w:r>
        <w:rPr>
          <w:rFonts w:cs="Arial"/>
          <w:szCs w:val="22"/>
        </w:rPr>
        <w:t>surion via GetContract</w:t>
      </w:r>
      <w:r w:rsidRPr="00FF6334">
        <w:rPr>
          <w:rFonts w:cs="Arial"/>
          <w:szCs w:val="22"/>
        </w:rPr>
        <w:t xml:space="preserve">. </w:t>
      </w:r>
    </w:p>
    <w:p w:rsidR="009A0B9C" w:rsidRPr="009A0B9C" w:rsidRDefault="00C5779C" w:rsidP="009A0B9C">
      <w:pPr>
        <w:spacing w:before="120"/>
        <w:rPr>
          <w:rFonts w:cs="Arial"/>
          <w:szCs w:val="22"/>
        </w:rPr>
      </w:pPr>
      <w:r w:rsidRPr="00C5779C">
        <w:rPr>
          <w:rFonts w:cs="Arial"/>
          <w:b/>
          <w:szCs w:val="22"/>
        </w:rPr>
        <w:t>Note</w:t>
      </w:r>
      <w:r>
        <w:rPr>
          <w:rFonts w:cs="Arial"/>
          <w:szCs w:val="22"/>
        </w:rPr>
        <w:t xml:space="preserve">: </w:t>
      </w:r>
      <w:r w:rsidR="009A0B9C">
        <w:rPr>
          <w:rFonts w:cs="Arial"/>
          <w:szCs w:val="22"/>
        </w:rPr>
        <w:t>The GetContract</w:t>
      </w:r>
      <w:r w:rsidR="00465AF4">
        <w:rPr>
          <w:rFonts w:cs="Arial"/>
          <w:szCs w:val="22"/>
        </w:rPr>
        <w:fldChar w:fldCharType="begin"/>
      </w:r>
      <w:r w:rsidR="00465AF4">
        <w:instrText xml:space="preserve"> XE "</w:instrText>
      </w:r>
      <w:r w:rsidR="00465AF4" w:rsidRPr="00E505A4">
        <w:instrText>GetContract</w:instrText>
      </w:r>
      <w:r w:rsidR="00465AF4">
        <w:instrText xml:space="preserve">" </w:instrText>
      </w:r>
      <w:r w:rsidR="00465AF4">
        <w:rPr>
          <w:rFonts w:cs="Arial"/>
          <w:szCs w:val="22"/>
        </w:rPr>
        <w:fldChar w:fldCharType="end"/>
      </w:r>
      <w:r w:rsidR="009A0B9C">
        <w:rPr>
          <w:rFonts w:cs="Arial"/>
          <w:szCs w:val="22"/>
        </w:rPr>
        <w:t xml:space="preserve"> Service is a Tibco wrapper</w:t>
      </w:r>
      <w:r w:rsidR="007462F5">
        <w:rPr>
          <w:rFonts w:cs="Arial"/>
          <w:szCs w:val="22"/>
        </w:rPr>
        <w:fldChar w:fldCharType="begin"/>
      </w:r>
      <w:r w:rsidR="007462F5">
        <w:instrText xml:space="preserve"> XE "</w:instrText>
      </w:r>
      <w:r w:rsidR="007462F5" w:rsidRPr="00FA3FE8">
        <w:rPr>
          <w:rFonts w:cs="Arial"/>
          <w:szCs w:val="22"/>
        </w:rPr>
        <w:instrText>Tibco wrapper</w:instrText>
      </w:r>
      <w:r w:rsidR="007462F5">
        <w:instrText xml:space="preserve">" </w:instrText>
      </w:r>
      <w:r w:rsidR="007462F5">
        <w:rPr>
          <w:rFonts w:cs="Arial"/>
          <w:szCs w:val="22"/>
        </w:rPr>
        <w:fldChar w:fldCharType="end"/>
      </w:r>
      <w:r w:rsidR="009A0B9C">
        <w:rPr>
          <w:rFonts w:cs="Arial"/>
          <w:szCs w:val="22"/>
        </w:rPr>
        <w:t xml:space="preserve"> </w:t>
      </w:r>
      <w:r w:rsidR="009A0B9C" w:rsidRPr="00DF4F2E">
        <w:rPr>
          <w:rFonts w:cs="Arial"/>
          <w:szCs w:val="22"/>
        </w:rPr>
        <w:t>for the Aria</w:t>
      </w:r>
      <w:r w:rsidR="00465AF4">
        <w:rPr>
          <w:rFonts w:cs="Arial"/>
          <w:szCs w:val="22"/>
        </w:rPr>
        <w:fldChar w:fldCharType="begin"/>
      </w:r>
      <w:r w:rsidR="00465AF4">
        <w:instrText xml:space="preserve"> XE "</w:instrText>
      </w:r>
      <w:r w:rsidR="00465AF4" w:rsidRPr="0090204A">
        <w:instrText>Aria Billing System</w:instrText>
      </w:r>
      <w:r w:rsidR="00465AF4">
        <w:instrText xml:space="preserve">" </w:instrText>
      </w:r>
      <w:r w:rsidR="00465AF4">
        <w:rPr>
          <w:rFonts w:cs="Arial"/>
          <w:szCs w:val="22"/>
        </w:rPr>
        <w:fldChar w:fldCharType="end"/>
      </w:r>
      <w:r w:rsidR="009A0B9C" w:rsidRPr="00DF4F2E">
        <w:rPr>
          <w:rFonts w:cs="Arial"/>
          <w:szCs w:val="22"/>
        </w:rPr>
        <w:t xml:space="preserve"> </w:t>
      </w:r>
      <w:r w:rsidR="009A0B9C" w:rsidRPr="00DF4F2E">
        <w:rPr>
          <w:rFonts w:cs="Arial"/>
          <w:bCs/>
          <w:szCs w:val="22"/>
        </w:rPr>
        <w:t>get_acct_details_all</w:t>
      </w:r>
      <w:r w:rsidR="0072118B">
        <w:rPr>
          <w:rFonts w:cs="Arial"/>
          <w:bCs/>
          <w:szCs w:val="22"/>
        </w:rPr>
        <w:fldChar w:fldCharType="begin"/>
      </w:r>
      <w:r w:rsidR="0072118B">
        <w:instrText xml:space="preserve"> XE "</w:instrText>
      </w:r>
      <w:r w:rsidR="0072118B" w:rsidRPr="00AC3DF3">
        <w:instrText>ARIA Service Method:get_acct_details_all</w:instrText>
      </w:r>
      <w:r w:rsidR="0072118B">
        <w:instrText xml:space="preserve">" </w:instrText>
      </w:r>
      <w:r w:rsidR="0072118B">
        <w:rPr>
          <w:rFonts w:cs="Arial"/>
          <w:bCs/>
          <w:szCs w:val="22"/>
        </w:rPr>
        <w:fldChar w:fldCharType="end"/>
      </w:r>
      <w:r w:rsidR="009A0B9C" w:rsidRPr="00DF4F2E">
        <w:rPr>
          <w:rFonts w:cs="Arial"/>
          <w:bCs/>
          <w:szCs w:val="22"/>
        </w:rPr>
        <w:t xml:space="preserve"> service method.</w:t>
      </w:r>
    </w:p>
    <w:p w:rsidR="006E0403" w:rsidRPr="006E0403" w:rsidRDefault="006E0403" w:rsidP="006E0403">
      <w:pPr>
        <w:pStyle w:val="Heading3"/>
      </w:pPr>
      <w:bookmarkStart w:id="69" w:name="_Toc312235374"/>
      <w:r>
        <w:t xml:space="preserve">GetContract </w:t>
      </w:r>
      <w:r w:rsidRPr="006E0403">
        <w:t>Process Flow</w:t>
      </w:r>
      <w:bookmarkEnd w:id="69"/>
      <w:r w:rsidR="009A1915" w:rsidRPr="009A1915">
        <w:rPr>
          <w:b w:val="0"/>
          <w:sz w:val="22"/>
          <w:szCs w:val="22"/>
        </w:rPr>
        <w:fldChar w:fldCharType="begin"/>
      </w:r>
      <w:r w:rsidR="009A1915" w:rsidRPr="009A1915">
        <w:rPr>
          <w:b w:val="0"/>
          <w:sz w:val="22"/>
          <w:szCs w:val="22"/>
        </w:rPr>
        <w:instrText xml:space="preserve"> XE "GetContract Process Flow" </w:instrText>
      </w:r>
      <w:r w:rsidR="009A1915" w:rsidRPr="009A1915">
        <w:rPr>
          <w:b w:val="0"/>
          <w:sz w:val="22"/>
          <w:szCs w:val="22"/>
        </w:rPr>
        <w:fldChar w:fldCharType="end"/>
      </w:r>
    </w:p>
    <w:p w:rsidR="006E0403" w:rsidRDefault="000732C2" w:rsidP="006E0403">
      <w:pPr>
        <w:spacing w:before="120"/>
        <w:rPr>
          <w:rFonts w:cs="Arial"/>
          <w:szCs w:val="22"/>
        </w:rPr>
      </w:pPr>
      <w:r>
        <w:rPr>
          <w:rFonts w:cs="Arial"/>
          <w:szCs w:val="22"/>
        </w:rPr>
        <w:t>See t</w:t>
      </w:r>
      <w:r w:rsidR="006E0403">
        <w:rPr>
          <w:rFonts w:cs="Arial"/>
          <w:szCs w:val="22"/>
        </w:rPr>
        <w:t>he GetContract</w:t>
      </w:r>
      <w:r w:rsidR="00465AF4">
        <w:rPr>
          <w:rFonts w:cs="Arial"/>
          <w:szCs w:val="22"/>
        </w:rPr>
        <w:fldChar w:fldCharType="begin"/>
      </w:r>
      <w:r w:rsidR="00465AF4">
        <w:instrText xml:space="preserve"> XE "</w:instrText>
      </w:r>
      <w:r w:rsidR="00465AF4" w:rsidRPr="00E505A4">
        <w:instrText>GetContract</w:instrText>
      </w:r>
      <w:r w:rsidR="00465AF4">
        <w:instrText xml:space="preserve">" </w:instrText>
      </w:r>
      <w:r w:rsidR="00465AF4">
        <w:rPr>
          <w:rFonts w:cs="Arial"/>
          <w:szCs w:val="22"/>
        </w:rPr>
        <w:fldChar w:fldCharType="end"/>
      </w:r>
      <w:r w:rsidR="006E0403">
        <w:rPr>
          <w:rFonts w:cs="Arial"/>
          <w:szCs w:val="22"/>
        </w:rPr>
        <w:t xml:space="preserve"> process </w:t>
      </w:r>
      <w:r>
        <w:rPr>
          <w:rFonts w:cs="Arial"/>
          <w:szCs w:val="22"/>
        </w:rPr>
        <w:t xml:space="preserve">flow </w:t>
      </w:r>
      <w:r w:rsidR="006E0403">
        <w:rPr>
          <w:rFonts w:cs="Arial"/>
          <w:szCs w:val="22"/>
        </w:rPr>
        <w:t>in “Figure 2. GetContracts</w:t>
      </w:r>
      <w:r w:rsidR="00465AF4">
        <w:rPr>
          <w:rFonts w:cs="Arial"/>
          <w:szCs w:val="22"/>
        </w:rPr>
        <w:fldChar w:fldCharType="begin"/>
      </w:r>
      <w:r w:rsidR="00465AF4">
        <w:instrText xml:space="preserve"> XE "</w:instrText>
      </w:r>
      <w:r w:rsidR="00465AF4" w:rsidRPr="00043233">
        <w:instrText>GetContracts</w:instrText>
      </w:r>
      <w:r w:rsidR="00465AF4">
        <w:instrText xml:space="preserve">" </w:instrText>
      </w:r>
      <w:r w:rsidR="00465AF4">
        <w:rPr>
          <w:rFonts w:cs="Arial"/>
          <w:szCs w:val="22"/>
        </w:rPr>
        <w:fldChar w:fldCharType="end"/>
      </w:r>
      <w:r w:rsidR="006E0403">
        <w:rPr>
          <w:rFonts w:cs="Arial"/>
          <w:szCs w:val="22"/>
        </w:rPr>
        <w:t xml:space="preserve"> Process Flow” in the “Asurion Subscriber Billing System API Specification” at </w:t>
      </w:r>
    </w:p>
    <w:p w:rsidR="006E0403" w:rsidRDefault="00BF7E50" w:rsidP="006E0403">
      <w:pPr>
        <w:spacing w:before="120"/>
        <w:rPr>
          <w:rFonts w:cs="Arial"/>
          <w:szCs w:val="22"/>
        </w:rPr>
      </w:pPr>
      <w:hyperlink r:id="rId22" w:history="1">
        <w:r w:rsidR="006E0403" w:rsidRPr="00B453EE">
          <w:rPr>
            <w:rStyle w:val="Hyperlink"/>
            <w:rFonts w:cs="Arial"/>
            <w:szCs w:val="22"/>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w:t>
        </w:r>
      </w:hyperlink>
      <w:r w:rsidR="006E0403">
        <w:rPr>
          <w:rFonts w:cs="Arial"/>
          <w:szCs w:val="22"/>
        </w:rPr>
        <w:t>.</w:t>
      </w:r>
    </w:p>
    <w:p w:rsidR="009A0B9C" w:rsidRPr="0007489B" w:rsidRDefault="009A0B9C" w:rsidP="0007489B">
      <w:pPr>
        <w:spacing w:before="120"/>
        <w:rPr>
          <w:b/>
        </w:rPr>
      </w:pPr>
      <w:r w:rsidRPr="0007489B">
        <w:rPr>
          <w:b/>
        </w:rPr>
        <w:t>Also See</w:t>
      </w:r>
    </w:p>
    <w:p w:rsidR="009A0B9C" w:rsidRPr="009A0B9C" w:rsidRDefault="009A0B9C" w:rsidP="009A0B9C">
      <w:r>
        <w:t>“</w:t>
      </w:r>
      <w:r w:rsidR="0007489B">
        <w:fldChar w:fldCharType="begin"/>
      </w:r>
      <w:r w:rsidR="0007489B">
        <w:instrText xml:space="preserve"> REF _Ref311187718 \h </w:instrText>
      </w:r>
      <w:r w:rsidR="0007489B">
        <w:fldChar w:fldCharType="separate"/>
      </w:r>
      <w:r w:rsidR="00736258">
        <w:t>GetContract</w:t>
      </w:r>
      <w:r w:rsidR="00736258">
        <w:fldChar w:fldCharType="begin"/>
      </w:r>
      <w:r w:rsidR="00736258">
        <w:instrText xml:space="preserve"> XE "</w:instrText>
      </w:r>
      <w:r w:rsidR="00736258" w:rsidRPr="00E505A4">
        <w:instrText>GetContract</w:instrText>
      </w:r>
      <w:r w:rsidR="00736258">
        <w:instrText xml:space="preserve">" </w:instrText>
      </w:r>
      <w:r w:rsidR="00736258">
        <w:fldChar w:fldCharType="end"/>
      </w:r>
      <w:r w:rsidR="00736258">
        <w:t xml:space="preserve"> Service API Data</w:t>
      </w:r>
      <w:r w:rsidR="0007489B">
        <w:fldChar w:fldCharType="end"/>
      </w:r>
      <w:r>
        <w:t>” in this document.</w:t>
      </w:r>
    </w:p>
    <w:p w:rsidR="00E6040A" w:rsidRDefault="00F96774" w:rsidP="00BB0B64">
      <w:pPr>
        <w:pStyle w:val="Heading2"/>
      </w:pPr>
      <w:bookmarkStart w:id="70" w:name="_Ref311467571"/>
      <w:bookmarkStart w:id="71" w:name="_Toc312235375"/>
      <w:r>
        <w:t xml:space="preserve">GetPayments </w:t>
      </w:r>
      <w:r w:rsidR="0042185E">
        <w:t>API S</w:t>
      </w:r>
      <w:r w:rsidR="00E6040A">
        <w:t>ervices</w:t>
      </w:r>
      <w:bookmarkEnd w:id="68"/>
      <w:bookmarkEnd w:id="70"/>
      <w:bookmarkEnd w:id="71"/>
      <w:r w:rsidR="00A71C10" w:rsidRPr="00307FCA">
        <w:rPr>
          <w:b w:val="0"/>
          <w:i w:val="0"/>
          <w:sz w:val="22"/>
          <w:szCs w:val="22"/>
        </w:rPr>
        <w:fldChar w:fldCharType="begin"/>
      </w:r>
      <w:r w:rsidR="00A71C10" w:rsidRPr="00307FCA">
        <w:rPr>
          <w:b w:val="0"/>
          <w:i w:val="0"/>
          <w:sz w:val="22"/>
          <w:szCs w:val="22"/>
        </w:rPr>
        <w:instrText xml:space="preserve"> XE "GetPayments API Services" </w:instrText>
      </w:r>
      <w:r w:rsidR="00A71C10" w:rsidRPr="00307FCA">
        <w:rPr>
          <w:b w:val="0"/>
          <w:i w:val="0"/>
          <w:sz w:val="22"/>
          <w:szCs w:val="22"/>
        </w:rPr>
        <w:fldChar w:fldCharType="end"/>
      </w:r>
    </w:p>
    <w:p w:rsidR="00FC335A" w:rsidRPr="00CA070D" w:rsidRDefault="005E6995" w:rsidP="00CA070D">
      <w:pPr>
        <w:pStyle w:val="TableTextCharChar"/>
        <w:spacing w:before="120"/>
        <w:rPr>
          <w:rFonts w:ascii="Arial" w:hAnsi="Arial" w:cs="Arial"/>
          <w:sz w:val="22"/>
          <w:szCs w:val="22"/>
        </w:rPr>
      </w:pPr>
      <w:r w:rsidRPr="00C47434">
        <w:rPr>
          <w:rFonts w:ascii="Arial" w:hAnsi="Arial" w:cs="Arial"/>
          <w:sz w:val="22"/>
          <w:szCs w:val="22"/>
        </w:rPr>
        <w:t>GetPayments</w:t>
      </w:r>
      <w:r w:rsidR="00734A4B" w:rsidRPr="00C47434">
        <w:rPr>
          <w:rFonts w:ascii="Arial" w:hAnsi="Arial" w:cs="Arial"/>
          <w:sz w:val="22"/>
          <w:szCs w:val="22"/>
        </w:rPr>
        <w:fldChar w:fldCharType="begin"/>
      </w:r>
      <w:r w:rsidR="00734A4B" w:rsidRPr="00C47434">
        <w:rPr>
          <w:rFonts w:ascii="Arial" w:hAnsi="Arial" w:cs="Arial"/>
          <w:sz w:val="22"/>
          <w:szCs w:val="22"/>
        </w:rPr>
        <w:instrText xml:space="preserve"> XE "GetPayments" </w:instrText>
      </w:r>
      <w:r w:rsidR="00734A4B" w:rsidRPr="00C47434">
        <w:rPr>
          <w:rFonts w:ascii="Arial" w:hAnsi="Arial" w:cs="Arial"/>
          <w:sz w:val="22"/>
          <w:szCs w:val="22"/>
        </w:rPr>
        <w:fldChar w:fldCharType="end"/>
      </w:r>
      <w:r w:rsidRPr="00C47434">
        <w:rPr>
          <w:rFonts w:ascii="Arial" w:hAnsi="Arial" w:cs="Arial"/>
          <w:sz w:val="22"/>
          <w:szCs w:val="22"/>
        </w:rPr>
        <w:t xml:space="preserve"> </w:t>
      </w:r>
      <w:r w:rsidR="00562DFE" w:rsidRPr="00C47434">
        <w:rPr>
          <w:rFonts w:ascii="Arial" w:hAnsi="Arial" w:cs="Arial"/>
          <w:sz w:val="22"/>
          <w:szCs w:val="22"/>
        </w:rPr>
        <w:t xml:space="preserve">API </w:t>
      </w:r>
      <w:r w:rsidRPr="00C47434">
        <w:rPr>
          <w:rFonts w:ascii="Arial" w:hAnsi="Arial" w:cs="Arial"/>
          <w:sz w:val="22"/>
          <w:szCs w:val="22"/>
        </w:rPr>
        <w:t xml:space="preserve">is used to search </w:t>
      </w:r>
      <w:r w:rsidR="00D92B48" w:rsidRPr="00C47434">
        <w:rPr>
          <w:rFonts w:ascii="Arial" w:hAnsi="Arial" w:cs="Arial"/>
          <w:sz w:val="22"/>
          <w:szCs w:val="22"/>
        </w:rPr>
        <w:t>through the Asurion Finance DB</w:t>
      </w:r>
      <w:r w:rsidR="00CF311D" w:rsidRPr="00C47434">
        <w:rPr>
          <w:rFonts w:ascii="Arial" w:hAnsi="Arial" w:cs="Arial"/>
          <w:sz w:val="22"/>
          <w:szCs w:val="22"/>
        </w:rPr>
        <w:fldChar w:fldCharType="begin"/>
      </w:r>
      <w:r w:rsidR="00CF311D" w:rsidRPr="00C47434">
        <w:rPr>
          <w:rFonts w:ascii="Arial" w:hAnsi="Arial" w:cs="Arial"/>
          <w:sz w:val="22"/>
          <w:szCs w:val="22"/>
        </w:rPr>
        <w:instrText xml:space="preserve"> XE "Asurion Finance Database" </w:instrText>
      </w:r>
      <w:r w:rsidR="00CF311D" w:rsidRPr="00C47434">
        <w:rPr>
          <w:rFonts w:ascii="Arial" w:hAnsi="Arial" w:cs="Arial"/>
          <w:sz w:val="22"/>
          <w:szCs w:val="22"/>
        </w:rPr>
        <w:fldChar w:fldCharType="end"/>
      </w:r>
      <w:r w:rsidR="00D92B48" w:rsidRPr="00C47434">
        <w:rPr>
          <w:rFonts w:ascii="Arial" w:hAnsi="Arial" w:cs="Arial"/>
          <w:sz w:val="22"/>
          <w:szCs w:val="22"/>
        </w:rPr>
        <w:t xml:space="preserve"> </w:t>
      </w:r>
      <w:r w:rsidRPr="00C47434">
        <w:rPr>
          <w:rFonts w:ascii="Arial" w:hAnsi="Arial" w:cs="Arial"/>
          <w:sz w:val="22"/>
          <w:szCs w:val="22"/>
        </w:rPr>
        <w:t>for payment details bas</w:t>
      </w:r>
      <w:r w:rsidR="00F64CB5" w:rsidRPr="00C47434">
        <w:rPr>
          <w:rFonts w:ascii="Arial" w:hAnsi="Arial" w:cs="Arial"/>
          <w:sz w:val="22"/>
          <w:szCs w:val="22"/>
        </w:rPr>
        <w:t>ed on multiple parameters. The T</w:t>
      </w:r>
      <w:r w:rsidRPr="00C47434">
        <w:rPr>
          <w:rFonts w:ascii="Arial" w:hAnsi="Arial" w:cs="Arial"/>
          <w:sz w:val="22"/>
          <w:szCs w:val="22"/>
        </w:rPr>
        <w:t>ransaction</w:t>
      </w:r>
      <w:r w:rsidR="007462F5" w:rsidRPr="00C47434">
        <w:rPr>
          <w:rFonts w:ascii="Arial" w:hAnsi="Arial" w:cs="Arial"/>
          <w:sz w:val="22"/>
          <w:szCs w:val="22"/>
        </w:rPr>
        <w:fldChar w:fldCharType="begin"/>
      </w:r>
      <w:r w:rsidR="007462F5" w:rsidRPr="00C47434">
        <w:rPr>
          <w:rFonts w:ascii="Arial" w:hAnsi="Arial" w:cs="Arial"/>
          <w:sz w:val="22"/>
          <w:szCs w:val="22"/>
        </w:rPr>
        <w:instrText xml:space="preserve"> XE "Transaction" </w:instrText>
      </w:r>
      <w:r w:rsidR="007462F5" w:rsidRPr="00C47434">
        <w:rPr>
          <w:rFonts w:ascii="Arial" w:hAnsi="Arial" w:cs="Arial"/>
          <w:sz w:val="22"/>
          <w:szCs w:val="22"/>
        </w:rPr>
        <w:fldChar w:fldCharType="end"/>
      </w:r>
      <w:r w:rsidRPr="00C47434">
        <w:rPr>
          <w:rFonts w:ascii="Arial" w:hAnsi="Arial" w:cs="Arial"/>
          <w:sz w:val="22"/>
          <w:szCs w:val="22"/>
        </w:rPr>
        <w:t xml:space="preserve"> </w:t>
      </w:r>
      <w:r w:rsidR="00F64CB5" w:rsidRPr="00C47434">
        <w:rPr>
          <w:rFonts w:ascii="Arial" w:hAnsi="Arial" w:cs="Arial"/>
          <w:sz w:val="22"/>
          <w:szCs w:val="22"/>
        </w:rPr>
        <w:t>ID</w:t>
      </w:r>
      <w:r w:rsidRPr="00C47434">
        <w:rPr>
          <w:rFonts w:ascii="Arial" w:hAnsi="Arial" w:cs="Arial"/>
          <w:sz w:val="22"/>
          <w:szCs w:val="22"/>
        </w:rPr>
        <w:t xml:space="preserve"> is returned in response. </w:t>
      </w:r>
      <w:r w:rsidR="00FC335A" w:rsidRPr="00C47434">
        <w:rPr>
          <w:rStyle w:val="Emphasis"/>
          <w:rFonts w:ascii="Arial" w:hAnsi="Arial" w:cs="Arial"/>
          <w:i w:val="0"/>
          <w:sz w:val="22"/>
          <w:szCs w:val="22"/>
        </w:rPr>
        <w:t xml:space="preserve">The service method </w:t>
      </w:r>
      <w:r w:rsidR="00CA070D" w:rsidRPr="00C47434">
        <w:rPr>
          <w:rStyle w:val="Emphasis"/>
          <w:rFonts w:ascii="Arial" w:hAnsi="Arial" w:cs="Arial"/>
          <w:i w:val="0"/>
          <w:sz w:val="22"/>
          <w:szCs w:val="22"/>
        </w:rPr>
        <w:t>incorporates</w:t>
      </w:r>
      <w:r w:rsidR="00CA070D">
        <w:rPr>
          <w:rStyle w:val="Emphasis"/>
          <w:rFonts w:ascii="Arial" w:hAnsi="Arial" w:cs="Arial"/>
          <w:i w:val="0"/>
          <w:sz w:val="22"/>
          <w:szCs w:val="22"/>
        </w:rPr>
        <w:t>:</w:t>
      </w:r>
    </w:p>
    <w:p w:rsidR="00D410E9" w:rsidRPr="00CA070D" w:rsidRDefault="00F64CB5"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GetPaymentsRequest</w:t>
      </w:r>
      <w:r w:rsidR="00307FCA" w:rsidRPr="00307FCA">
        <w:rPr>
          <w:rFonts w:ascii="Arial" w:hAnsi="Arial" w:cs="Arial"/>
          <w:sz w:val="22"/>
          <w:szCs w:val="22"/>
        </w:rPr>
        <w:fldChar w:fldCharType="begin"/>
      </w:r>
      <w:r w:rsidR="00307FCA" w:rsidRPr="00307FCA">
        <w:rPr>
          <w:rFonts w:ascii="Arial" w:hAnsi="Arial" w:cs="Arial"/>
          <w:sz w:val="22"/>
          <w:szCs w:val="22"/>
        </w:rPr>
        <w:instrText xml:space="preserve"> XE "</w:instrText>
      </w:r>
      <w:r w:rsidR="00307FCA">
        <w:rPr>
          <w:rFonts w:ascii="Arial" w:hAnsi="Arial" w:cs="Arial"/>
          <w:sz w:val="22"/>
          <w:szCs w:val="22"/>
        </w:rPr>
        <w:instrText xml:space="preserve">GetPayments: </w:instrText>
      </w:r>
      <w:r w:rsidR="00307FCA" w:rsidRPr="00307FCA">
        <w:rPr>
          <w:rFonts w:ascii="Arial" w:hAnsi="Arial" w:cs="Arial"/>
          <w:sz w:val="22"/>
          <w:szCs w:val="22"/>
        </w:rPr>
        <w:instrText xml:space="preserve">GetPaymentsRequest" </w:instrText>
      </w:r>
      <w:r w:rsidR="00307FCA" w:rsidRPr="00307FCA">
        <w:rPr>
          <w:rFonts w:ascii="Arial" w:hAnsi="Arial" w:cs="Arial"/>
          <w:sz w:val="22"/>
          <w:szCs w:val="22"/>
        </w:rPr>
        <w:fldChar w:fldCharType="end"/>
      </w:r>
      <w:r w:rsidR="00D410E9" w:rsidRPr="00CA070D">
        <w:rPr>
          <w:rFonts w:ascii="Arial" w:hAnsi="Arial" w:cs="Arial"/>
          <w:sz w:val="22"/>
          <w:szCs w:val="22"/>
        </w:rPr>
        <w:t>—</w:t>
      </w:r>
      <w:r w:rsidR="004E5188" w:rsidRPr="00CA070D">
        <w:rPr>
          <w:rFonts w:ascii="Arial" w:hAnsi="Arial" w:cs="Arial"/>
          <w:sz w:val="22"/>
          <w:szCs w:val="22"/>
        </w:rPr>
        <w:t>SOAP</w:t>
      </w:r>
      <w:r w:rsidR="00465AF4">
        <w:rPr>
          <w:rFonts w:ascii="Arial" w:hAnsi="Arial" w:cs="Arial"/>
          <w:sz w:val="22"/>
          <w:szCs w:val="22"/>
        </w:rPr>
        <w:fldChar w:fldCharType="begin"/>
      </w:r>
      <w:r w:rsidR="00465AF4">
        <w:instrText xml:space="preserve"> XE "</w:instrText>
      </w:r>
      <w:r w:rsidR="00465AF4" w:rsidRPr="00AD7F54">
        <w:instrText>SOAP</w:instrText>
      </w:r>
      <w:r w:rsidR="00465AF4">
        <w:instrText xml:space="preserve">" </w:instrText>
      </w:r>
      <w:r w:rsidR="00465AF4">
        <w:rPr>
          <w:rFonts w:ascii="Arial" w:hAnsi="Arial" w:cs="Arial"/>
          <w:sz w:val="22"/>
          <w:szCs w:val="22"/>
        </w:rPr>
        <w:fldChar w:fldCharType="end"/>
      </w:r>
      <w:r w:rsidR="004E5188" w:rsidRPr="00CA070D">
        <w:rPr>
          <w:rFonts w:ascii="Arial" w:hAnsi="Arial" w:cs="Arial"/>
          <w:sz w:val="22"/>
          <w:szCs w:val="22"/>
        </w:rPr>
        <w:t xml:space="preserve"> message r</w:t>
      </w:r>
      <w:r w:rsidR="00E11598" w:rsidRPr="00CA070D">
        <w:rPr>
          <w:rFonts w:ascii="Arial" w:hAnsi="Arial" w:cs="Arial"/>
          <w:sz w:val="22"/>
          <w:szCs w:val="22"/>
        </w:rPr>
        <w:t>equests payment details with one required parameter: GetPaymentsByTransactionId</w:t>
      </w:r>
      <w:r w:rsidR="007462F5">
        <w:rPr>
          <w:rFonts w:ascii="Arial" w:hAnsi="Arial" w:cs="Arial"/>
          <w:sz w:val="22"/>
          <w:szCs w:val="22"/>
        </w:rPr>
        <w:fldChar w:fldCharType="begin"/>
      </w:r>
      <w:r w:rsidR="007462F5">
        <w:instrText xml:space="preserve"> XE "</w:instrText>
      </w:r>
      <w:r w:rsidR="007462F5" w:rsidRPr="002E13A5">
        <w:rPr>
          <w:rFonts w:ascii="Arial" w:hAnsi="Arial" w:cs="Arial"/>
          <w:sz w:val="22"/>
          <w:szCs w:val="22"/>
        </w:rPr>
        <w:instrText>GetPaymentsByTransactionId</w:instrText>
      </w:r>
      <w:r w:rsidR="007462F5">
        <w:instrText xml:space="preserve">" </w:instrText>
      </w:r>
      <w:r w:rsidR="007462F5">
        <w:rPr>
          <w:rFonts w:ascii="Arial" w:hAnsi="Arial" w:cs="Arial"/>
          <w:sz w:val="22"/>
          <w:szCs w:val="22"/>
        </w:rPr>
        <w:fldChar w:fldCharType="end"/>
      </w:r>
      <w:r w:rsidR="00E11598" w:rsidRPr="00CA070D">
        <w:rPr>
          <w:rFonts w:ascii="Arial" w:hAnsi="Arial" w:cs="Arial"/>
          <w:sz w:val="22"/>
          <w:szCs w:val="22"/>
        </w:rPr>
        <w:t>.</w:t>
      </w:r>
    </w:p>
    <w:p w:rsidR="00D410E9" w:rsidRPr="00CA070D" w:rsidRDefault="00F64CB5"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GetPaymentsByTransactionID</w:t>
      </w:r>
      <w:r w:rsidR="00307FCA" w:rsidRPr="00307FCA">
        <w:rPr>
          <w:rFonts w:ascii="Arial" w:hAnsi="Arial" w:cs="Arial"/>
          <w:sz w:val="22"/>
          <w:szCs w:val="22"/>
        </w:rPr>
        <w:fldChar w:fldCharType="begin"/>
      </w:r>
      <w:r w:rsidR="00307FCA" w:rsidRPr="00307FCA">
        <w:rPr>
          <w:rFonts w:ascii="Arial" w:hAnsi="Arial" w:cs="Arial"/>
          <w:sz w:val="22"/>
          <w:szCs w:val="22"/>
        </w:rPr>
        <w:instrText xml:space="preserve"> XE "</w:instrText>
      </w:r>
      <w:r w:rsidR="00307FCA">
        <w:rPr>
          <w:rFonts w:ascii="Arial" w:hAnsi="Arial" w:cs="Arial"/>
          <w:sz w:val="22"/>
          <w:szCs w:val="22"/>
        </w:rPr>
        <w:instrText xml:space="preserve">GetPayments: </w:instrText>
      </w:r>
      <w:r w:rsidR="00307FCA" w:rsidRPr="00307FCA">
        <w:rPr>
          <w:rFonts w:ascii="Arial" w:hAnsi="Arial" w:cs="Arial"/>
          <w:sz w:val="22"/>
          <w:szCs w:val="22"/>
        </w:rPr>
        <w:instrText>GetPayments</w:instrText>
      </w:r>
      <w:r w:rsidR="00307FCA">
        <w:rPr>
          <w:rFonts w:ascii="Arial" w:hAnsi="Arial" w:cs="Arial"/>
          <w:sz w:val="22"/>
          <w:szCs w:val="22"/>
        </w:rPr>
        <w:instrText>ByTransactionId</w:instrText>
      </w:r>
      <w:r w:rsidR="00307FCA" w:rsidRPr="00307FCA">
        <w:rPr>
          <w:rFonts w:ascii="Arial" w:hAnsi="Arial" w:cs="Arial"/>
          <w:sz w:val="22"/>
          <w:szCs w:val="22"/>
        </w:rPr>
        <w:instrText xml:space="preserve">" </w:instrText>
      </w:r>
      <w:r w:rsidR="00307FCA" w:rsidRPr="00307FCA">
        <w:rPr>
          <w:rFonts w:ascii="Arial" w:hAnsi="Arial" w:cs="Arial"/>
          <w:sz w:val="22"/>
          <w:szCs w:val="22"/>
        </w:rPr>
        <w:fldChar w:fldCharType="end"/>
      </w:r>
      <w:r w:rsidR="00D410E9" w:rsidRPr="00CA070D">
        <w:rPr>
          <w:rFonts w:ascii="Arial" w:hAnsi="Arial" w:cs="Arial"/>
          <w:sz w:val="22"/>
          <w:szCs w:val="22"/>
        </w:rPr>
        <w:t>—</w:t>
      </w:r>
      <w:proofErr w:type="gramStart"/>
      <w:r w:rsidR="00E11598" w:rsidRPr="00CA070D">
        <w:rPr>
          <w:rFonts w:ascii="Arial" w:hAnsi="Arial" w:cs="Arial"/>
          <w:sz w:val="22"/>
          <w:szCs w:val="22"/>
        </w:rPr>
        <w:t>Fetches</w:t>
      </w:r>
      <w:proofErr w:type="gramEnd"/>
      <w:r w:rsidR="00E11598" w:rsidRPr="00CA070D">
        <w:rPr>
          <w:rFonts w:ascii="Arial" w:hAnsi="Arial" w:cs="Arial"/>
          <w:sz w:val="22"/>
          <w:szCs w:val="22"/>
        </w:rPr>
        <w:t xml:space="preserve"> all payment transaction details for a TransactionID. Takes one required parameter: TransactionId</w:t>
      </w:r>
      <w:r w:rsidR="00095EFB">
        <w:rPr>
          <w:rFonts w:ascii="Arial" w:hAnsi="Arial" w:cs="Arial"/>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sz w:val="22"/>
          <w:szCs w:val="22"/>
        </w:rPr>
        <w:fldChar w:fldCharType="end"/>
      </w:r>
      <w:r w:rsidR="00B21996" w:rsidRPr="00CA070D">
        <w:rPr>
          <w:rFonts w:ascii="Arial" w:hAnsi="Arial" w:cs="Arial"/>
          <w:sz w:val="22"/>
          <w:szCs w:val="22"/>
        </w:rPr>
        <w:t>. The request also takes the following optional parameter: ReturnUnmasked</w:t>
      </w:r>
      <w:r w:rsidR="007462F5">
        <w:rPr>
          <w:rFonts w:ascii="Arial" w:hAnsi="Arial" w:cs="Arial"/>
          <w:sz w:val="22"/>
          <w:szCs w:val="22"/>
        </w:rPr>
        <w:fldChar w:fldCharType="begin"/>
      </w:r>
      <w:r w:rsidR="007462F5">
        <w:instrText xml:space="preserve"> XE "</w:instrText>
      </w:r>
      <w:r w:rsidR="007462F5" w:rsidRPr="00637948">
        <w:rPr>
          <w:rFonts w:ascii="Arial" w:hAnsi="Arial" w:cs="Arial"/>
          <w:sz w:val="22"/>
          <w:szCs w:val="22"/>
        </w:rPr>
        <w:instrText>ReturnUnmasked</w:instrText>
      </w:r>
      <w:r w:rsidR="007462F5">
        <w:instrText xml:space="preserve">" </w:instrText>
      </w:r>
      <w:r w:rsidR="007462F5">
        <w:rPr>
          <w:rFonts w:ascii="Arial" w:hAnsi="Arial" w:cs="Arial"/>
          <w:sz w:val="22"/>
          <w:szCs w:val="22"/>
        </w:rPr>
        <w:fldChar w:fldCharType="end"/>
      </w:r>
      <w:r w:rsidR="00B21996" w:rsidRPr="00CA070D">
        <w:rPr>
          <w:rFonts w:ascii="Arial" w:hAnsi="Arial" w:cs="Arial"/>
          <w:sz w:val="22"/>
          <w:szCs w:val="22"/>
        </w:rPr>
        <w:t>.</w:t>
      </w:r>
    </w:p>
    <w:p w:rsidR="00D410E9" w:rsidRPr="00CA070D" w:rsidRDefault="00F64CB5"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GetPaymentsResponse</w:t>
      </w:r>
      <w:r w:rsidR="00307FCA" w:rsidRPr="00307FCA">
        <w:rPr>
          <w:rFonts w:ascii="Arial" w:hAnsi="Arial" w:cs="Arial"/>
          <w:sz w:val="22"/>
          <w:szCs w:val="22"/>
        </w:rPr>
        <w:fldChar w:fldCharType="begin"/>
      </w:r>
      <w:r w:rsidR="00307FCA" w:rsidRPr="00307FCA">
        <w:rPr>
          <w:rFonts w:ascii="Arial" w:hAnsi="Arial" w:cs="Arial"/>
          <w:sz w:val="22"/>
          <w:szCs w:val="22"/>
        </w:rPr>
        <w:instrText xml:space="preserve"> XE "</w:instrText>
      </w:r>
      <w:r w:rsidR="00307FCA">
        <w:rPr>
          <w:rFonts w:ascii="Arial" w:hAnsi="Arial" w:cs="Arial"/>
          <w:sz w:val="22"/>
          <w:szCs w:val="22"/>
        </w:rPr>
        <w:instrText xml:space="preserve">GetPayments: </w:instrText>
      </w:r>
      <w:r w:rsidR="00307FCA" w:rsidRPr="00307FCA">
        <w:rPr>
          <w:rFonts w:ascii="Arial" w:hAnsi="Arial" w:cs="Arial"/>
          <w:sz w:val="22"/>
          <w:szCs w:val="22"/>
        </w:rPr>
        <w:instrText>GetPaymentsRe</w:instrText>
      </w:r>
      <w:r w:rsidR="00307FCA">
        <w:rPr>
          <w:rFonts w:ascii="Arial" w:hAnsi="Arial" w:cs="Arial"/>
          <w:sz w:val="22"/>
          <w:szCs w:val="22"/>
        </w:rPr>
        <w:instrText>sponse</w:instrText>
      </w:r>
      <w:r w:rsidR="00307FCA" w:rsidRPr="00307FCA">
        <w:rPr>
          <w:rFonts w:ascii="Arial" w:hAnsi="Arial" w:cs="Arial"/>
          <w:sz w:val="22"/>
          <w:szCs w:val="22"/>
        </w:rPr>
        <w:instrText xml:space="preserve">" </w:instrText>
      </w:r>
      <w:r w:rsidR="00307FCA" w:rsidRPr="00307FCA">
        <w:rPr>
          <w:rFonts w:ascii="Arial" w:hAnsi="Arial" w:cs="Arial"/>
          <w:sz w:val="22"/>
          <w:szCs w:val="22"/>
        </w:rPr>
        <w:fldChar w:fldCharType="end"/>
      </w:r>
      <w:r w:rsidR="00D410E9" w:rsidRPr="00CA070D">
        <w:rPr>
          <w:rFonts w:ascii="Arial" w:hAnsi="Arial" w:cs="Arial"/>
          <w:sz w:val="22"/>
          <w:szCs w:val="22"/>
        </w:rPr>
        <w:t>—</w:t>
      </w:r>
      <w:r w:rsidR="004E5188" w:rsidRPr="00CA070D">
        <w:rPr>
          <w:rFonts w:ascii="Arial" w:hAnsi="Arial" w:cs="Arial"/>
          <w:sz w:val="22"/>
          <w:szCs w:val="22"/>
        </w:rPr>
        <w:t>SOAP</w:t>
      </w:r>
      <w:r w:rsidR="00465AF4">
        <w:rPr>
          <w:rFonts w:ascii="Arial" w:hAnsi="Arial" w:cs="Arial"/>
          <w:sz w:val="22"/>
          <w:szCs w:val="22"/>
        </w:rPr>
        <w:fldChar w:fldCharType="begin"/>
      </w:r>
      <w:r w:rsidR="00465AF4">
        <w:instrText xml:space="preserve"> XE "</w:instrText>
      </w:r>
      <w:r w:rsidR="00465AF4" w:rsidRPr="00AD7F54">
        <w:instrText>SOAP</w:instrText>
      </w:r>
      <w:r w:rsidR="00465AF4">
        <w:instrText xml:space="preserve">" </w:instrText>
      </w:r>
      <w:r w:rsidR="00465AF4">
        <w:rPr>
          <w:rFonts w:ascii="Arial" w:hAnsi="Arial" w:cs="Arial"/>
          <w:sz w:val="22"/>
          <w:szCs w:val="22"/>
        </w:rPr>
        <w:fldChar w:fldCharType="end"/>
      </w:r>
      <w:r w:rsidR="004E5188" w:rsidRPr="00CA070D">
        <w:rPr>
          <w:rFonts w:ascii="Arial" w:hAnsi="Arial" w:cs="Arial"/>
          <w:sz w:val="22"/>
          <w:szCs w:val="22"/>
        </w:rPr>
        <w:t xml:space="preserve"> m</w:t>
      </w:r>
      <w:r w:rsidR="00B21996" w:rsidRPr="00CA070D">
        <w:rPr>
          <w:rFonts w:ascii="Arial" w:hAnsi="Arial" w:cs="Arial"/>
          <w:sz w:val="22"/>
          <w:szCs w:val="22"/>
        </w:rPr>
        <w:t xml:space="preserve">essage returns requested payment </w:t>
      </w:r>
      <w:r w:rsidR="00DE2001" w:rsidRPr="00CA070D">
        <w:rPr>
          <w:rFonts w:ascii="Arial" w:hAnsi="Arial" w:cs="Arial"/>
          <w:sz w:val="22"/>
          <w:szCs w:val="22"/>
        </w:rPr>
        <w:t>transaction</w:t>
      </w:r>
      <w:r w:rsidR="00B21996" w:rsidRPr="00CA070D">
        <w:rPr>
          <w:rFonts w:ascii="Arial" w:hAnsi="Arial" w:cs="Arial"/>
          <w:sz w:val="22"/>
          <w:szCs w:val="22"/>
        </w:rPr>
        <w:t xml:space="preserve"> details. Takes one required parameter: SearchResult</w:t>
      </w:r>
      <w:r w:rsidR="007462F5">
        <w:rPr>
          <w:rFonts w:ascii="Arial" w:hAnsi="Arial" w:cs="Arial"/>
          <w:sz w:val="22"/>
          <w:szCs w:val="22"/>
        </w:rPr>
        <w:fldChar w:fldCharType="begin"/>
      </w:r>
      <w:r w:rsidR="007462F5">
        <w:instrText xml:space="preserve"> XE "</w:instrText>
      </w:r>
      <w:r w:rsidR="007462F5" w:rsidRPr="00D74D54">
        <w:rPr>
          <w:rFonts w:ascii="Arial" w:hAnsi="Arial" w:cs="Arial"/>
          <w:sz w:val="22"/>
          <w:szCs w:val="22"/>
        </w:rPr>
        <w:instrText>SearchResult</w:instrText>
      </w:r>
      <w:r w:rsidR="007462F5">
        <w:instrText xml:space="preserve">" </w:instrText>
      </w:r>
      <w:r w:rsidR="007462F5">
        <w:rPr>
          <w:rFonts w:ascii="Arial" w:hAnsi="Arial" w:cs="Arial"/>
          <w:sz w:val="22"/>
          <w:szCs w:val="22"/>
        </w:rPr>
        <w:fldChar w:fldCharType="end"/>
      </w:r>
      <w:r w:rsidR="00B21996" w:rsidRPr="00CA070D">
        <w:rPr>
          <w:rFonts w:ascii="Arial" w:hAnsi="Arial" w:cs="Arial"/>
          <w:sz w:val="22"/>
          <w:szCs w:val="22"/>
        </w:rPr>
        <w:t>.</w:t>
      </w:r>
    </w:p>
    <w:p w:rsidR="00F64CB5" w:rsidRPr="00CA070D" w:rsidRDefault="00F64CB5" w:rsidP="00926193">
      <w:pPr>
        <w:pStyle w:val="ListParagraph"/>
        <w:numPr>
          <w:ilvl w:val="0"/>
          <w:numId w:val="8"/>
        </w:numPr>
        <w:spacing w:before="120"/>
        <w:rPr>
          <w:rFonts w:ascii="Arial" w:hAnsi="Arial" w:cs="Arial"/>
          <w:sz w:val="22"/>
          <w:szCs w:val="22"/>
        </w:rPr>
      </w:pPr>
      <w:r w:rsidRPr="00845243">
        <w:rPr>
          <w:rFonts w:ascii="Arial" w:hAnsi="Arial" w:cs="Arial"/>
          <w:b/>
          <w:sz w:val="22"/>
          <w:szCs w:val="22"/>
        </w:rPr>
        <w:t>GetPaymentsResult</w:t>
      </w:r>
      <w:r w:rsidR="00307FCA" w:rsidRPr="00307FCA">
        <w:rPr>
          <w:rFonts w:ascii="Arial" w:hAnsi="Arial" w:cs="Arial"/>
          <w:sz w:val="22"/>
          <w:szCs w:val="22"/>
        </w:rPr>
        <w:fldChar w:fldCharType="begin"/>
      </w:r>
      <w:r w:rsidR="00307FCA" w:rsidRPr="00307FCA">
        <w:rPr>
          <w:rFonts w:ascii="Arial" w:hAnsi="Arial" w:cs="Arial"/>
          <w:sz w:val="22"/>
          <w:szCs w:val="22"/>
        </w:rPr>
        <w:instrText xml:space="preserve"> XE "</w:instrText>
      </w:r>
      <w:r w:rsidR="00307FCA">
        <w:rPr>
          <w:rFonts w:ascii="Arial" w:hAnsi="Arial" w:cs="Arial"/>
          <w:sz w:val="22"/>
          <w:szCs w:val="22"/>
        </w:rPr>
        <w:instrText xml:space="preserve">GetPayments: </w:instrText>
      </w:r>
      <w:r w:rsidR="00307FCA" w:rsidRPr="00307FCA">
        <w:rPr>
          <w:rFonts w:ascii="Arial" w:hAnsi="Arial" w:cs="Arial"/>
          <w:sz w:val="22"/>
          <w:szCs w:val="22"/>
        </w:rPr>
        <w:instrText>GetPaymentsRe</w:instrText>
      </w:r>
      <w:r w:rsidR="00307FCA">
        <w:rPr>
          <w:rFonts w:ascii="Arial" w:hAnsi="Arial" w:cs="Arial"/>
          <w:sz w:val="22"/>
          <w:szCs w:val="22"/>
        </w:rPr>
        <w:instrText>sult</w:instrText>
      </w:r>
      <w:r w:rsidR="00307FCA" w:rsidRPr="00307FCA">
        <w:rPr>
          <w:rFonts w:ascii="Arial" w:hAnsi="Arial" w:cs="Arial"/>
          <w:sz w:val="22"/>
          <w:szCs w:val="22"/>
        </w:rPr>
        <w:instrText xml:space="preserve">" </w:instrText>
      </w:r>
      <w:r w:rsidR="00307FCA" w:rsidRPr="00307FCA">
        <w:rPr>
          <w:rFonts w:ascii="Arial" w:hAnsi="Arial" w:cs="Arial"/>
          <w:sz w:val="22"/>
          <w:szCs w:val="22"/>
        </w:rPr>
        <w:fldChar w:fldCharType="end"/>
      </w:r>
      <w:r w:rsidRPr="00CA070D">
        <w:rPr>
          <w:rFonts w:ascii="Arial" w:hAnsi="Arial" w:cs="Arial"/>
          <w:sz w:val="22"/>
          <w:szCs w:val="22"/>
        </w:rPr>
        <w:t>—</w:t>
      </w:r>
      <w:r w:rsidR="00B21996" w:rsidRPr="00CA070D">
        <w:rPr>
          <w:rFonts w:ascii="Arial" w:hAnsi="Arial" w:cs="Arial"/>
          <w:sz w:val="22"/>
          <w:szCs w:val="22"/>
        </w:rPr>
        <w:t>Returns payment transaction details. Required one parameter: Transaction</w:t>
      </w:r>
      <w:r w:rsidR="007462F5">
        <w:rPr>
          <w:rFonts w:ascii="Arial" w:hAnsi="Arial" w:cs="Arial"/>
          <w:sz w:val="22"/>
          <w:szCs w:val="22"/>
        </w:rPr>
        <w:fldChar w:fldCharType="begin"/>
      </w:r>
      <w:r w:rsidR="007462F5">
        <w:instrText xml:space="preserve"> XE "</w:instrText>
      </w:r>
      <w:r w:rsidR="007462F5" w:rsidRPr="000E7F04">
        <w:rPr>
          <w:rFonts w:ascii="Arial" w:hAnsi="Arial" w:cs="Arial"/>
          <w:sz w:val="22"/>
          <w:szCs w:val="22"/>
        </w:rPr>
        <w:instrText>Transaction</w:instrText>
      </w:r>
      <w:r w:rsidR="007462F5">
        <w:instrText xml:space="preserve">" </w:instrText>
      </w:r>
      <w:r w:rsidR="007462F5">
        <w:rPr>
          <w:rFonts w:ascii="Arial" w:hAnsi="Arial" w:cs="Arial"/>
          <w:sz w:val="22"/>
          <w:szCs w:val="22"/>
        </w:rPr>
        <w:fldChar w:fldCharType="end"/>
      </w:r>
      <w:r w:rsidR="00B21996" w:rsidRPr="00CA070D">
        <w:rPr>
          <w:rFonts w:ascii="Arial" w:hAnsi="Arial" w:cs="Arial"/>
          <w:sz w:val="22"/>
          <w:szCs w:val="22"/>
        </w:rPr>
        <w:t>.</w:t>
      </w:r>
    </w:p>
    <w:p w:rsidR="006E0403" w:rsidRPr="006E0403" w:rsidRDefault="000732C2" w:rsidP="006E0403">
      <w:pPr>
        <w:pStyle w:val="Heading3"/>
      </w:pPr>
      <w:bookmarkStart w:id="72" w:name="_Toc312235376"/>
      <w:r>
        <w:lastRenderedPageBreak/>
        <w:t>GetPayments</w:t>
      </w:r>
      <w:r w:rsidR="006E0403">
        <w:t xml:space="preserve"> </w:t>
      </w:r>
      <w:r w:rsidR="006E0403" w:rsidRPr="006E0403">
        <w:t>Process Flow</w:t>
      </w:r>
      <w:bookmarkEnd w:id="72"/>
      <w:r w:rsidR="00307FCA" w:rsidRPr="00307FCA">
        <w:rPr>
          <w:b w:val="0"/>
          <w:sz w:val="22"/>
          <w:szCs w:val="22"/>
        </w:rPr>
        <w:fldChar w:fldCharType="begin"/>
      </w:r>
      <w:r w:rsidR="00307FCA" w:rsidRPr="00307FCA">
        <w:rPr>
          <w:b w:val="0"/>
          <w:sz w:val="22"/>
          <w:szCs w:val="22"/>
        </w:rPr>
        <w:instrText xml:space="preserve"> XE "GetPayments Process Flow" </w:instrText>
      </w:r>
      <w:r w:rsidR="00307FCA" w:rsidRPr="00307FCA">
        <w:rPr>
          <w:b w:val="0"/>
          <w:sz w:val="22"/>
          <w:szCs w:val="22"/>
        </w:rPr>
        <w:fldChar w:fldCharType="end"/>
      </w:r>
    </w:p>
    <w:p w:rsidR="006E0403" w:rsidRDefault="000732C2" w:rsidP="006E0403">
      <w:pPr>
        <w:spacing w:before="120"/>
        <w:rPr>
          <w:rFonts w:cs="Arial"/>
          <w:szCs w:val="22"/>
        </w:rPr>
      </w:pPr>
      <w:r>
        <w:rPr>
          <w:rFonts w:cs="Arial"/>
          <w:szCs w:val="22"/>
        </w:rPr>
        <w:t>See GetPayments</w:t>
      </w:r>
      <w:r w:rsidR="00734A4B" w:rsidRPr="00307FCA">
        <w:rPr>
          <w:rFonts w:cs="Arial"/>
          <w:szCs w:val="22"/>
        </w:rPr>
        <w:fldChar w:fldCharType="begin"/>
      </w:r>
      <w:r w:rsidR="00734A4B" w:rsidRPr="00307FCA">
        <w:rPr>
          <w:szCs w:val="22"/>
        </w:rPr>
        <w:instrText xml:space="preserve"> XE "</w:instrText>
      </w:r>
      <w:r w:rsidR="00734A4B" w:rsidRPr="00307FCA">
        <w:rPr>
          <w:rFonts w:cs="Arial"/>
          <w:szCs w:val="22"/>
        </w:rPr>
        <w:instrText>GetPayments</w:instrText>
      </w:r>
      <w:r w:rsidR="00734A4B" w:rsidRPr="00307FCA">
        <w:rPr>
          <w:szCs w:val="22"/>
        </w:rPr>
        <w:instrText xml:space="preserve">" </w:instrText>
      </w:r>
      <w:r w:rsidR="00734A4B" w:rsidRPr="00307FCA">
        <w:rPr>
          <w:rFonts w:cs="Arial"/>
          <w:szCs w:val="22"/>
        </w:rPr>
        <w:fldChar w:fldCharType="end"/>
      </w:r>
      <w:r w:rsidRPr="00307FCA">
        <w:rPr>
          <w:rFonts w:cs="Arial"/>
          <w:szCs w:val="22"/>
        </w:rPr>
        <w:t xml:space="preserve"> process flow diagrams “GetPaymentsGlobal</w:t>
      </w:r>
      <w:r w:rsidR="007462F5" w:rsidRPr="00307FCA">
        <w:rPr>
          <w:rFonts w:cs="Arial"/>
          <w:szCs w:val="22"/>
        </w:rPr>
        <w:fldChar w:fldCharType="begin"/>
      </w:r>
      <w:r w:rsidR="007462F5" w:rsidRPr="00307FCA">
        <w:rPr>
          <w:szCs w:val="22"/>
        </w:rPr>
        <w:instrText xml:space="preserve"> XE "</w:instrText>
      </w:r>
      <w:r w:rsidR="007462F5" w:rsidRPr="00307FCA">
        <w:rPr>
          <w:rFonts w:cs="Arial"/>
          <w:szCs w:val="22"/>
        </w:rPr>
        <w:instrText>GetPaymentsGlobal</w:instrText>
      </w:r>
      <w:r w:rsidR="007462F5" w:rsidRPr="00307FCA">
        <w:rPr>
          <w:szCs w:val="22"/>
        </w:rPr>
        <w:instrText xml:space="preserve">" </w:instrText>
      </w:r>
      <w:r w:rsidR="007462F5" w:rsidRPr="00307FCA">
        <w:rPr>
          <w:rFonts w:cs="Arial"/>
          <w:szCs w:val="22"/>
        </w:rPr>
        <w:fldChar w:fldCharType="end"/>
      </w:r>
      <w:r w:rsidRPr="00307FCA">
        <w:rPr>
          <w:rFonts w:cs="Arial"/>
          <w:szCs w:val="22"/>
        </w:rPr>
        <w:t>”, “GetPaymentsIntelliset</w:t>
      </w:r>
      <w:r w:rsidR="007462F5" w:rsidRPr="00307FCA">
        <w:rPr>
          <w:rFonts w:cs="Arial"/>
          <w:szCs w:val="22"/>
        </w:rPr>
        <w:fldChar w:fldCharType="begin"/>
      </w:r>
      <w:r w:rsidR="007462F5" w:rsidRPr="00307FCA">
        <w:rPr>
          <w:szCs w:val="22"/>
        </w:rPr>
        <w:instrText xml:space="preserve"> XE "</w:instrText>
      </w:r>
      <w:r w:rsidR="007462F5" w:rsidRPr="00307FCA">
        <w:rPr>
          <w:rFonts w:cs="Arial"/>
          <w:szCs w:val="22"/>
        </w:rPr>
        <w:instrText>GetPaymentsIntelliset</w:instrText>
      </w:r>
      <w:r w:rsidR="007462F5" w:rsidRPr="00307FCA">
        <w:rPr>
          <w:szCs w:val="22"/>
        </w:rPr>
        <w:instrText xml:space="preserve">" </w:instrText>
      </w:r>
      <w:r w:rsidR="007462F5" w:rsidRPr="00307FCA">
        <w:rPr>
          <w:rFonts w:cs="Arial"/>
          <w:szCs w:val="22"/>
        </w:rPr>
        <w:fldChar w:fldCharType="end"/>
      </w:r>
      <w:r w:rsidRPr="00307FCA">
        <w:rPr>
          <w:rFonts w:cs="Arial"/>
          <w:szCs w:val="22"/>
        </w:rPr>
        <w:t>” and “GetPaymentsUK</w:t>
      </w:r>
      <w:r w:rsidR="007462F5" w:rsidRPr="00307FCA">
        <w:rPr>
          <w:rFonts w:cs="Arial"/>
          <w:szCs w:val="22"/>
        </w:rPr>
        <w:fldChar w:fldCharType="begin"/>
      </w:r>
      <w:r w:rsidR="007462F5" w:rsidRPr="00307FCA">
        <w:rPr>
          <w:szCs w:val="22"/>
        </w:rPr>
        <w:instrText xml:space="preserve"> XE "</w:instrText>
      </w:r>
      <w:r w:rsidR="007462F5" w:rsidRPr="00307FCA">
        <w:rPr>
          <w:rFonts w:cs="Arial"/>
          <w:szCs w:val="22"/>
        </w:rPr>
        <w:instrText>GetPaymentsUK</w:instrText>
      </w:r>
      <w:r w:rsidR="007462F5" w:rsidRPr="00307FCA">
        <w:rPr>
          <w:szCs w:val="22"/>
        </w:rPr>
        <w:instrText xml:space="preserve">" </w:instrText>
      </w:r>
      <w:r w:rsidR="007462F5" w:rsidRPr="00307FCA">
        <w:rPr>
          <w:rFonts w:cs="Arial"/>
          <w:szCs w:val="22"/>
        </w:rPr>
        <w:fldChar w:fldCharType="end"/>
      </w:r>
      <w:r w:rsidRPr="00307FCA">
        <w:rPr>
          <w:rFonts w:cs="Arial"/>
          <w:szCs w:val="22"/>
        </w:rPr>
        <w:t>” at</w:t>
      </w:r>
      <w:r>
        <w:rPr>
          <w:rFonts w:cs="Arial"/>
          <w:szCs w:val="22"/>
        </w:rPr>
        <w:t xml:space="preserve"> </w:t>
      </w:r>
    </w:p>
    <w:p w:rsidR="000732C2" w:rsidRDefault="00BF7E50" w:rsidP="006E0403">
      <w:pPr>
        <w:spacing w:before="120"/>
        <w:rPr>
          <w:rFonts w:cs="Arial"/>
          <w:szCs w:val="22"/>
        </w:rPr>
      </w:pPr>
      <w:hyperlink r:id="rId23" w:history="1">
        <w:r w:rsidR="000732C2"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r w:rsidR="000732C2">
        <w:rPr>
          <w:rFonts w:cs="Arial"/>
          <w:szCs w:val="22"/>
        </w:rPr>
        <w:t>.</w:t>
      </w:r>
    </w:p>
    <w:p w:rsidR="00D410E9" w:rsidRPr="004E5188" w:rsidRDefault="004E5188" w:rsidP="007C5D35">
      <w:pPr>
        <w:pStyle w:val="TableTextCharChar"/>
        <w:keepNext/>
        <w:spacing w:before="120"/>
        <w:rPr>
          <w:rFonts w:ascii="Arial" w:hAnsi="Arial" w:cs="Arial"/>
          <w:b/>
          <w:sz w:val="22"/>
          <w:szCs w:val="22"/>
        </w:rPr>
      </w:pPr>
      <w:r w:rsidRPr="004E5188">
        <w:rPr>
          <w:rFonts w:ascii="Arial" w:hAnsi="Arial" w:cs="Arial"/>
          <w:b/>
          <w:sz w:val="22"/>
          <w:szCs w:val="22"/>
        </w:rPr>
        <w:t>Also See</w:t>
      </w:r>
    </w:p>
    <w:p w:rsidR="004E5188" w:rsidRPr="003E3A44" w:rsidRDefault="004E5188" w:rsidP="003E3A44">
      <w:r>
        <w:rPr>
          <w:rFonts w:cs="Arial"/>
          <w:szCs w:val="22"/>
        </w:rPr>
        <w:t xml:space="preserve">“GetPaymentsRequest_SOAP” and “GetPaymentsResponse_SOAP” at </w:t>
      </w:r>
      <w:hyperlink r:id="rId24" w:history="1">
        <w:r w:rsidR="003E3A44" w:rsidRPr="005449CC">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3E3A44">
        <w:t>.</w:t>
      </w:r>
    </w:p>
    <w:p w:rsidR="00F96774" w:rsidRDefault="00F96774" w:rsidP="00A84E89">
      <w:pPr>
        <w:pStyle w:val="Heading2"/>
      </w:pPr>
      <w:bookmarkStart w:id="73" w:name="_Ref310430040"/>
      <w:bookmarkStart w:id="74" w:name="_Toc312235377"/>
      <w:r>
        <w:t xml:space="preserve">Message Header </w:t>
      </w:r>
      <w:r w:rsidR="00C836CB">
        <w:t xml:space="preserve">API </w:t>
      </w:r>
      <w:r>
        <w:t>Services</w:t>
      </w:r>
      <w:bookmarkEnd w:id="73"/>
      <w:bookmarkEnd w:id="74"/>
      <w:r w:rsidR="00A71C10" w:rsidRPr="00710482">
        <w:rPr>
          <w:b w:val="0"/>
          <w:i w:val="0"/>
          <w:sz w:val="22"/>
          <w:szCs w:val="22"/>
        </w:rPr>
        <w:fldChar w:fldCharType="begin"/>
      </w:r>
      <w:r w:rsidR="00A71C10" w:rsidRPr="00710482">
        <w:rPr>
          <w:b w:val="0"/>
          <w:i w:val="0"/>
          <w:sz w:val="22"/>
          <w:szCs w:val="22"/>
        </w:rPr>
        <w:instrText xml:space="preserve"> XE "Message Header </w:instrText>
      </w:r>
      <w:r w:rsidR="009F5F6B" w:rsidRPr="00710482">
        <w:rPr>
          <w:b w:val="0"/>
          <w:i w:val="0"/>
          <w:sz w:val="22"/>
          <w:szCs w:val="22"/>
        </w:rPr>
        <w:instrText xml:space="preserve">API </w:instrText>
      </w:r>
      <w:r w:rsidR="00A71C10" w:rsidRPr="00710482">
        <w:rPr>
          <w:b w:val="0"/>
          <w:i w:val="0"/>
          <w:sz w:val="22"/>
          <w:szCs w:val="22"/>
        </w:rPr>
        <w:instrText xml:space="preserve">Services" </w:instrText>
      </w:r>
      <w:r w:rsidR="00A71C10" w:rsidRPr="00710482">
        <w:rPr>
          <w:b w:val="0"/>
          <w:i w:val="0"/>
          <w:sz w:val="22"/>
          <w:szCs w:val="22"/>
        </w:rPr>
        <w:fldChar w:fldCharType="end"/>
      </w:r>
    </w:p>
    <w:p w:rsidR="00C07968" w:rsidRDefault="00C07968" w:rsidP="00C07968">
      <w:pPr>
        <w:pStyle w:val="TableTextCharChar"/>
        <w:spacing w:before="120"/>
        <w:rPr>
          <w:rFonts w:ascii="Arial" w:hAnsi="Arial" w:cs="Arial"/>
          <w:sz w:val="22"/>
          <w:szCs w:val="22"/>
        </w:rPr>
      </w:pPr>
      <w:r>
        <w:rPr>
          <w:rFonts w:ascii="Arial" w:hAnsi="Arial" w:cs="Arial"/>
          <w:sz w:val="22"/>
          <w:szCs w:val="22"/>
        </w:rPr>
        <w:t>The MessageHeader</w:t>
      </w:r>
      <w:r w:rsidR="00710482">
        <w:rPr>
          <w:rFonts w:ascii="Arial" w:hAnsi="Arial" w:cs="Arial"/>
          <w:sz w:val="22"/>
          <w:szCs w:val="22"/>
        </w:rPr>
        <w:fldChar w:fldCharType="begin"/>
      </w:r>
      <w:r w:rsidR="00710482">
        <w:instrText xml:space="preserve"> XE "</w:instrText>
      </w:r>
      <w:r w:rsidR="00710482" w:rsidRPr="002F386A">
        <w:rPr>
          <w:rFonts w:ascii="Arial" w:hAnsi="Arial" w:cs="Arial"/>
          <w:sz w:val="22"/>
          <w:szCs w:val="22"/>
        </w:rPr>
        <w:instrText>MessageHeader</w:instrText>
      </w:r>
      <w:r w:rsidR="00710482">
        <w:instrText xml:space="preserve">" </w:instrText>
      </w:r>
      <w:r w:rsidR="00710482">
        <w:rPr>
          <w:rFonts w:ascii="Arial" w:hAnsi="Arial" w:cs="Arial"/>
          <w:sz w:val="22"/>
          <w:szCs w:val="22"/>
        </w:rPr>
        <w:fldChar w:fldCharType="end"/>
      </w:r>
      <w:r>
        <w:rPr>
          <w:rFonts w:ascii="Arial" w:hAnsi="Arial" w:cs="Arial"/>
          <w:sz w:val="22"/>
          <w:szCs w:val="22"/>
        </w:rPr>
        <w:t xml:space="preserve"> API service defines the message header content requi</w:t>
      </w:r>
      <w:r w:rsidR="00856E50">
        <w:rPr>
          <w:rFonts w:ascii="Arial" w:hAnsi="Arial" w:cs="Arial"/>
          <w:sz w:val="22"/>
          <w:szCs w:val="22"/>
        </w:rPr>
        <w:t>red for messages</w:t>
      </w:r>
      <w:r w:rsidR="00DF6F60">
        <w:rPr>
          <w:rFonts w:ascii="Arial" w:hAnsi="Arial" w:cs="Arial"/>
          <w:sz w:val="22"/>
          <w:szCs w:val="22"/>
        </w:rPr>
        <w:t xml:space="preserve"> exchanged in the following contexts:</w:t>
      </w:r>
    </w:p>
    <w:p w:rsidR="00C07968" w:rsidRPr="00856E50" w:rsidRDefault="00BF7E50" w:rsidP="00926193">
      <w:pPr>
        <w:pStyle w:val="ListParagraph"/>
        <w:numPr>
          <w:ilvl w:val="0"/>
          <w:numId w:val="9"/>
        </w:numPr>
        <w:spacing w:before="120"/>
        <w:rPr>
          <w:rFonts w:ascii="Arial" w:hAnsi="Arial" w:cs="Arial"/>
          <w:noProof/>
          <w:sz w:val="22"/>
          <w:szCs w:val="22"/>
        </w:rPr>
      </w:pPr>
      <w:hyperlink w:anchor="_Toc260411957" w:history="1">
        <w:r w:rsidR="00C07968" w:rsidRPr="00856E50">
          <w:rPr>
            <w:rStyle w:val="Hyperlink"/>
            <w:rFonts w:ascii="Arial" w:hAnsi="Arial" w:cs="Arial"/>
            <w:noProof/>
            <w:color w:val="auto"/>
            <w:sz w:val="22"/>
            <w:szCs w:val="22"/>
            <w:u w:val="none"/>
          </w:rPr>
          <w:t>AlltelIntelliset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59" w:history="1">
        <w:r w:rsidR="00C07968" w:rsidRPr="00856E50">
          <w:rPr>
            <w:rStyle w:val="Hyperlink"/>
            <w:rFonts w:ascii="Arial" w:hAnsi="Arial" w:cs="Arial"/>
            <w:noProof/>
            <w:color w:val="auto"/>
            <w:sz w:val="22"/>
            <w:szCs w:val="22"/>
            <w:u w:val="none"/>
          </w:rPr>
          <w:t>AlltelWirelessStoreFront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0" w:history="1">
        <w:r w:rsidR="00C07968" w:rsidRPr="00856E50">
          <w:rPr>
            <w:rStyle w:val="Hyperlink"/>
            <w:rFonts w:ascii="Arial" w:hAnsi="Arial" w:cs="Arial"/>
            <w:noProof/>
            <w:color w:val="auto"/>
            <w:sz w:val="22"/>
            <w:szCs w:val="22"/>
            <w:u w:val="none"/>
          </w:rPr>
          <w:t>ATTClaimsLite</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1" w:history="1">
        <w:r w:rsidR="00C07968" w:rsidRPr="00856E50">
          <w:rPr>
            <w:rStyle w:val="Hyperlink"/>
            <w:rFonts w:ascii="Arial" w:hAnsi="Arial" w:cs="Arial"/>
            <w:noProof/>
            <w:color w:val="auto"/>
            <w:sz w:val="22"/>
            <w:szCs w:val="22"/>
            <w:u w:val="none"/>
          </w:rPr>
          <w:t>ATTiWeb</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2" w:history="1">
        <w:r w:rsidR="00C07968" w:rsidRPr="00856E50">
          <w:rPr>
            <w:rStyle w:val="Hyperlink"/>
            <w:rFonts w:ascii="Arial" w:hAnsi="Arial" w:cs="Arial"/>
            <w:noProof/>
            <w:color w:val="auto"/>
            <w:sz w:val="22"/>
            <w:szCs w:val="22"/>
            <w:u w:val="none"/>
          </w:rPr>
          <w:t>ATTSinglePlatformU</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3" w:history="1">
        <w:r w:rsidR="00C07968" w:rsidRPr="00856E50">
          <w:rPr>
            <w:rStyle w:val="Hyperlink"/>
            <w:rFonts w:ascii="Arial" w:hAnsi="Arial" w:cs="Arial"/>
            <w:noProof/>
            <w:color w:val="auto"/>
            <w:sz w:val="22"/>
            <w:szCs w:val="22"/>
            <w:u w:val="none"/>
          </w:rPr>
          <w:t>ATTWirelessStoreFront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4" w:history="1">
        <w:r w:rsidR="00C07968" w:rsidRPr="00856E50">
          <w:rPr>
            <w:rStyle w:val="Hyperlink"/>
            <w:rFonts w:ascii="Arial" w:hAnsi="Arial" w:cs="Arial"/>
            <w:noProof/>
            <w:color w:val="auto"/>
            <w:sz w:val="22"/>
            <w:szCs w:val="22"/>
            <w:u w:val="none"/>
          </w:rPr>
          <w:t>BellCanadaWISE</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5" w:history="1">
        <w:r w:rsidR="00C07968" w:rsidRPr="00856E50">
          <w:rPr>
            <w:rStyle w:val="Hyperlink"/>
            <w:rFonts w:ascii="Arial" w:hAnsi="Arial" w:cs="Arial"/>
            <w:noProof/>
            <w:color w:val="auto"/>
            <w:sz w:val="22"/>
            <w:szCs w:val="22"/>
            <w:u w:val="none"/>
          </w:rPr>
          <w:t>BestBuyPega</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7" w:history="1">
        <w:r w:rsidR="00C07968" w:rsidRPr="00856E50">
          <w:rPr>
            <w:rStyle w:val="Hyperlink"/>
            <w:rFonts w:ascii="Arial" w:hAnsi="Arial" w:cs="Arial"/>
            <w:noProof/>
            <w:color w:val="auto"/>
            <w:sz w:val="22"/>
            <w:szCs w:val="22"/>
            <w:u w:val="none"/>
          </w:rPr>
          <w:t>CellutionsWirelessStoreFront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8" w:history="1">
        <w:r w:rsidR="00C07968" w:rsidRPr="00856E50">
          <w:rPr>
            <w:rStyle w:val="Hyperlink"/>
            <w:rFonts w:ascii="Arial" w:hAnsi="Arial" w:cs="Arial"/>
            <w:noProof/>
            <w:color w:val="auto"/>
            <w:sz w:val="22"/>
            <w:szCs w:val="22"/>
            <w:u w:val="none"/>
          </w:rPr>
          <w:t>CentennialWirelessStoreFront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69" w:history="1">
        <w:r w:rsidR="00C07968" w:rsidRPr="00856E50">
          <w:rPr>
            <w:rStyle w:val="Hyperlink"/>
            <w:rFonts w:ascii="Arial" w:hAnsi="Arial" w:cs="Arial"/>
            <w:noProof/>
            <w:color w:val="auto"/>
            <w:sz w:val="22"/>
            <w:szCs w:val="22"/>
            <w:u w:val="none"/>
          </w:rPr>
          <w:t>CingularWirelessStoreFront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0" w:history="1">
        <w:r w:rsidR="00C07968" w:rsidRPr="00856E50">
          <w:rPr>
            <w:rStyle w:val="Hyperlink"/>
            <w:rFonts w:ascii="Arial" w:hAnsi="Arial" w:cs="Arial"/>
            <w:noProof/>
            <w:color w:val="auto"/>
            <w:sz w:val="22"/>
            <w:szCs w:val="22"/>
            <w:u w:val="none"/>
          </w:rPr>
          <w:t>CricketWirelessStoreFront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1" w:history="1">
        <w:r w:rsidR="00C07968" w:rsidRPr="00856E50">
          <w:rPr>
            <w:rStyle w:val="Hyperlink"/>
            <w:rFonts w:ascii="Arial" w:hAnsi="Arial" w:cs="Arial"/>
            <w:noProof/>
            <w:color w:val="auto"/>
            <w:sz w:val="22"/>
            <w:szCs w:val="22"/>
            <w:u w:val="none"/>
          </w:rPr>
          <w:t>DobsonWirelessStoreFront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2" w:history="1">
        <w:r w:rsidR="00C07968" w:rsidRPr="00856E50">
          <w:rPr>
            <w:rStyle w:val="Hyperlink"/>
            <w:rFonts w:ascii="Arial" w:hAnsi="Arial" w:cs="Arial"/>
            <w:noProof/>
            <w:color w:val="auto"/>
            <w:sz w:val="22"/>
            <w:szCs w:val="22"/>
            <w:u w:val="none"/>
          </w:rPr>
          <w:t>EmbarqWirelessStoreFront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3" w:history="1">
        <w:r w:rsidR="00C07968" w:rsidRPr="00856E50">
          <w:rPr>
            <w:rStyle w:val="Hyperlink"/>
            <w:rFonts w:ascii="Arial" w:hAnsi="Arial" w:cs="Arial"/>
            <w:noProof/>
            <w:color w:val="auto"/>
            <w:sz w:val="22"/>
            <w:szCs w:val="22"/>
            <w:u w:val="none"/>
          </w:rPr>
          <w:t>EnterpriseIntellise</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7" w:history="1">
        <w:r w:rsidR="00C07968" w:rsidRPr="00856E50">
          <w:rPr>
            <w:rStyle w:val="Hyperlink"/>
            <w:rFonts w:ascii="Arial" w:hAnsi="Arial" w:cs="Arial"/>
            <w:noProof/>
            <w:color w:val="auto"/>
            <w:sz w:val="22"/>
            <w:szCs w:val="22"/>
            <w:u w:val="none"/>
          </w:rPr>
          <w:t>EnterpriseRARefundApp</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8" w:history="1">
        <w:r w:rsidR="00C07968" w:rsidRPr="00856E50">
          <w:rPr>
            <w:rStyle w:val="Hyperlink"/>
            <w:rFonts w:ascii="Arial" w:hAnsi="Arial" w:cs="Arial"/>
            <w:noProof/>
            <w:color w:val="auto"/>
            <w:sz w:val="22"/>
            <w:szCs w:val="22"/>
            <w:u w:val="none"/>
          </w:rPr>
          <w:t>EnterpriseWirelessStoreFront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79" w:history="1">
        <w:r w:rsidR="00C07968" w:rsidRPr="00856E50">
          <w:rPr>
            <w:rStyle w:val="Hyperlink"/>
            <w:rFonts w:ascii="Arial" w:hAnsi="Arial" w:cs="Arial"/>
            <w:noProof/>
            <w:color w:val="auto"/>
            <w:sz w:val="22"/>
            <w:szCs w:val="22"/>
            <w:u w:val="none"/>
          </w:rPr>
          <w:t>EPlusClaimsLite</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80" w:history="1">
        <w:r w:rsidR="00C07968" w:rsidRPr="00856E50">
          <w:rPr>
            <w:rStyle w:val="Hyperlink"/>
            <w:rFonts w:ascii="Arial" w:hAnsi="Arial" w:cs="Arial"/>
            <w:noProof/>
            <w:color w:val="auto"/>
            <w:sz w:val="22"/>
            <w:szCs w:val="22"/>
            <w:u w:val="none"/>
          </w:rPr>
          <w:t>MetroPCSIntelliset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83" w:history="1">
        <w:r w:rsidR="00C07968" w:rsidRPr="00856E50">
          <w:rPr>
            <w:rStyle w:val="Hyperlink"/>
            <w:rFonts w:ascii="Arial" w:hAnsi="Arial" w:cs="Arial"/>
            <w:noProof/>
            <w:color w:val="auto"/>
            <w:sz w:val="22"/>
            <w:szCs w:val="22"/>
            <w:u w:val="none"/>
          </w:rPr>
          <w:t>MetroPCSWirelessStoreFront</w:t>
        </w:r>
      </w:hyperlink>
    </w:p>
    <w:p w:rsidR="00C07968" w:rsidRPr="00856E50" w:rsidRDefault="00BF7E50" w:rsidP="00926193">
      <w:pPr>
        <w:pStyle w:val="ListParagraph"/>
        <w:numPr>
          <w:ilvl w:val="0"/>
          <w:numId w:val="9"/>
        </w:numPr>
        <w:rPr>
          <w:rStyle w:val="Hyperlink"/>
          <w:rFonts w:ascii="Arial" w:hAnsi="Arial" w:cs="Arial"/>
          <w:noProof/>
          <w:color w:val="auto"/>
          <w:sz w:val="22"/>
          <w:szCs w:val="22"/>
          <w:u w:val="none"/>
        </w:rPr>
      </w:pPr>
      <w:hyperlink w:anchor="_Toc260411984" w:history="1">
        <w:r w:rsidR="00C07968" w:rsidRPr="00856E50">
          <w:rPr>
            <w:rStyle w:val="Hyperlink"/>
            <w:rFonts w:ascii="Arial" w:hAnsi="Arial" w:cs="Arial"/>
            <w:noProof/>
            <w:color w:val="auto"/>
            <w:sz w:val="22"/>
            <w:szCs w:val="22"/>
            <w:u w:val="none"/>
          </w:rPr>
          <w:t>RogersWirelessStoreFront</w:t>
        </w:r>
      </w:hyperlink>
    </w:p>
    <w:p w:rsidR="00856E50" w:rsidRPr="00856E50" w:rsidRDefault="00856E50" w:rsidP="00926193">
      <w:pPr>
        <w:pStyle w:val="ListParagraph"/>
        <w:numPr>
          <w:ilvl w:val="0"/>
          <w:numId w:val="9"/>
        </w:numPr>
        <w:rPr>
          <w:rFonts w:ascii="Arial" w:hAnsi="Arial" w:cs="Arial"/>
          <w:noProof/>
          <w:sz w:val="22"/>
          <w:szCs w:val="22"/>
        </w:rPr>
      </w:pPr>
      <w:r w:rsidRPr="00856E50">
        <w:rPr>
          <w:rStyle w:val="Hyperlink"/>
          <w:rFonts w:ascii="Arial" w:hAnsi="Arial" w:cs="Arial"/>
          <w:noProof/>
          <w:color w:val="auto"/>
          <w:sz w:val="22"/>
          <w:szCs w:val="22"/>
          <w:u w:val="none"/>
        </w:rPr>
        <w:t>SOAP</w:t>
      </w:r>
      <w:r w:rsidR="00465AF4">
        <w:rPr>
          <w:rStyle w:val="Hyperlink"/>
          <w:rFonts w:ascii="Arial" w:hAnsi="Arial" w:cs="Arial"/>
          <w:noProof/>
          <w:color w:val="auto"/>
          <w:sz w:val="22"/>
          <w:szCs w:val="22"/>
          <w:u w:val="none"/>
        </w:rPr>
        <w:fldChar w:fldCharType="begin"/>
      </w:r>
      <w:r w:rsidR="00465AF4">
        <w:instrText xml:space="preserve"> XE "</w:instrText>
      </w:r>
      <w:r w:rsidR="00465AF4" w:rsidRPr="00AD7F54">
        <w:instrText>SOAP</w:instrText>
      </w:r>
      <w:r w:rsidR="00465AF4">
        <w:instrText xml:space="preserve">" </w:instrText>
      </w:r>
      <w:r w:rsidR="00465AF4">
        <w:rPr>
          <w:rStyle w:val="Hyperlink"/>
          <w:rFonts w:ascii="Arial" w:hAnsi="Arial" w:cs="Arial"/>
          <w:noProof/>
          <w:color w:val="auto"/>
          <w:sz w:val="22"/>
          <w:szCs w:val="22"/>
          <w:u w:val="none"/>
        </w:rPr>
        <w:fldChar w:fldCharType="end"/>
      </w:r>
    </w:p>
    <w:p w:rsidR="00C07968" w:rsidRPr="00856E50" w:rsidRDefault="00BF7E50" w:rsidP="00926193">
      <w:pPr>
        <w:pStyle w:val="ListParagraph"/>
        <w:numPr>
          <w:ilvl w:val="0"/>
          <w:numId w:val="9"/>
        </w:numPr>
        <w:rPr>
          <w:rFonts w:ascii="Arial" w:hAnsi="Arial" w:cs="Arial"/>
          <w:noProof/>
          <w:sz w:val="22"/>
          <w:szCs w:val="22"/>
        </w:rPr>
      </w:pPr>
      <w:hyperlink w:anchor="_Toc260411985" w:history="1">
        <w:r w:rsidR="00C07968" w:rsidRPr="00856E50">
          <w:rPr>
            <w:rStyle w:val="Hyperlink"/>
            <w:rFonts w:ascii="Arial" w:hAnsi="Arial" w:cs="Arial"/>
            <w:noProof/>
            <w:color w:val="auto"/>
            <w:sz w:val="22"/>
            <w:szCs w:val="22"/>
            <w:u w:val="none"/>
          </w:rPr>
          <w:t>SprintSinglePlatformUI</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86" w:history="1">
        <w:r w:rsidR="00C07968" w:rsidRPr="00856E50">
          <w:rPr>
            <w:rStyle w:val="Hyperlink"/>
            <w:rFonts w:ascii="Arial" w:hAnsi="Arial" w:cs="Arial"/>
            <w:noProof/>
            <w:color w:val="auto"/>
            <w:sz w:val="22"/>
            <w:szCs w:val="22"/>
            <w:u w:val="none"/>
          </w:rPr>
          <w:t>SprintWirelessStoreFront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87" w:history="1">
        <w:r w:rsidR="00C07968" w:rsidRPr="00856E50">
          <w:rPr>
            <w:rStyle w:val="Hyperlink"/>
            <w:rFonts w:ascii="Arial" w:hAnsi="Arial" w:cs="Arial"/>
            <w:noProof/>
            <w:color w:val="auto"/>
            <w:sz w:val="22"/>
            <w:szCs w:val="22"/>
            <w:u w:val="none"/>
          </w:rPr>
          <w:t>SprintWITS</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90" w:history="1">
        <w:r w:rsidR="00C07968" w:rsidRPr="00856E50">
          <w:rPr>
            <w:rStyle w:val="Hyperlink"/>
            <w:rFonts w:ascii="Arial" w:hAnsi="Arial" w:cs="Arial"/>
            <w:noProof/>
            <w:color w:val="auto"/>
            <w:sz w:val="22"/>
            <w:szCs w:val="22"/>
            <w:u w:val="none"/>
          </w:rPr>
          <w:t>TelebecNortelWirelessWISE</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91" w:history="1">
        <w:r w:rsidR="00C07968" w:rsidRPr="00856E50">
          <w:rPr>
            <w:rStyle w:val="Hyperlink"/>
            <w:rFonts w:ascii="Arial" w:hAnsi="Arial" w:cs="Arial"/>
            <w:noProof/>
            <w:color w:val="auto"/>
            <w:sz w:val="22"/>
            <w:szCs w:val="22"/>
            <w:u w:val="none"/>
          </w:rPr>
          <w:t>TmobileIntelliset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93" w:history="1">
        <w:r w:rsidR="00C07968" w:rsidRPr="00856E50">
          <w:rPr>
            <w:rStyle w:val="Hyperlink"/>
            <w:rFonts w:ascii="Arial" w:hAnsi="Arial" w:cs="Arial"/>
            <w:noProof/>
            <w:color w:val="auto"/>
            <w:sz w:val="22"/>
            <w:szCs w:val="22"/>
            <w:u w:val="none"/>
          </w:rPr>
          <w:t>TMobileWirelessStoreFront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94" w:history="1">
        <w:r w:rsidR="00C07968" w:rsidRPr="00856E50">
          <w:rPr>
            <w:rStyle w:val="Hyperlink"/>
            <w:rFonts w:ascii="Arial" w:hAnsi="Arial" w:cs="Arial"/>
            <w:noProof/>
            <w:color w:val="auto"/>
            <w:sz w:val="22"/>
            <w:szCs w:val="22"/>
            <w:u w:val="none"/>
          </w:rPr>
          <w:t>VerizonIntelliset</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96" w:history="1">
        <w:r w:rsidR="00C07968" w:rsidRPr="00856E50">
          <w:rPr>
            <w:rStyle w:val="Hyperlink"/>
            <w:rFonts w:ascii="Arial" w:hAnsi="Arial" w:cs="Arial"/>
            <w:noProof/>
            <w:color w:val="auto"/>
            <w:sz w:val="22"/>
            <w:szCs w:val="22"/>
            <w:u w:val="none"/>
          </w:rPr>
          <w:t>VerizonSinglePlatformUI</w:t>
        </w:r>
      </w:hyperlink>
    </w:p>
    <w:p w:rsidR="00C07968" w:rsidRPr="00856E50" w:rsidRDefault="00BF7E50" w:rsidP="00926193">
      <w:pPr>
        <w:pStyle w:val="ListParagraph"/>
        <w:numPr>
          <w:ilvl w:val="0"/>
          <w:numId w:val="9"/>
        </w:numPr>
        <w:rPr>
          <w:rFonts w:ascii="Arial" w:hAnsi="Arial" w:cs="Arial"/>
          <w:noProof/>
          <w:sz w:val="22"/>
          <w:szCs w:val="22"/>
        </w:rPr>
      </w:pPr>
      <w:hyperlink w:anchor="_Toc260411997" w:history="1">
        <w:r w:rsidR="00C07968" w:rsidRPr="00856E50">
          <w:rPr>
            <w:rStyle w:val="Hyperlink"/>
            <w:rFonts w:ascii="Arial" w:hAnsi="Arial" w:cs="Arial"/>
            <w:noProof/>
            <w:color w:val="auto"/>
            <w:sz w:val="22"/>
            <w:szCs w:val="22"/>
            <w:u w:val="none"/>
          </w:rPr>
          <w:t>VerizonWirelessStoreFront</w:t>
        </w:r>
      </w:hyperlink>
    </w:p>
    <w:p w:rsidR="00DF6F60" w:rsidRPr="00DF6F60" w:rsidRDefault="00DF6F60" w:rsidP="00B97DE7">
      <w:pPr>
        <w:pStyle w:val="TableTextCharChar"/>
        <w:keepNext/>
        <w:spacing w:before="120"/>
        <w:rPr>
          <w:rFonts w:ascii="Arial" w:hAnsi="Arial" w:cs="Arial"/>
          <w:b/>
          <w:sz w:val="22"/>
          <w:szCs w:val="22"/>
        </w:rPr>
      </w:pPr>
      <w:r w:rsidRPr="00DF6F60">
        <w:rPr>
          <w:rFonts w:ascii="Arial" w:hAnsi="Arial" w:cs="Arial"/>
          <w:b/>
          <w:sz w:val="22"/>
          <w:szCs w:val="22"/>
        </w:rPr>
        <w:t>Also See</w:t>
      </w:r>
    </w:p>
    <w:p w:rsidR="006273B5" w:rsidRDefault="00DF6F60" w:rsidP="006273B5">
      <w:r>
        <w:rPr>
          <w:rFonts w:cs="Arial"/>
          <w:szCs w:val="22"/>
        </w:rPr>
        <w:t xml:space="preserve">“Finance Messageheader API.doc” at </w:t>
      </w:r>
      <w:hyperlink r:id="rId25" w:history="1">
        <w:r w:rsidR="006273B5" w:rsidRPr="005449CC">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6273B5">
        <w:t>.</w:t>
      </w:r>
    </w:p>
    <w:p w:rsidR="00F96774" w:rsidRDefault="00F96774" w:rsidP="00A84E89">
      <w:pPr>
        <w:pStyle w:val="Heading2"/>
      </w:pPr>
      <w:bookmarkStart w:id="75" w:name="_Ref310430047"/>
      <w:bookmarkStart w:id="76" w:name="_Toc312235378"/>
      <w:r>
        <w:t>CRM</w:t>
      </w:r>
      <w:r w:rsidR="00890A0A">
        <w:t xml:space="preserve"> </w:t>
      </w:r>
      <w:r>
        <w:t>Services</w:t>
      </w:r>
      <w:bookmarkEnd w:id="75"/>
      <w:bookmarkEnd w:id="76"/>
      <w:r w:rsidR="00A71C10" w:rsidRPr="00890A0A">
        <w:rPr>
          <w:b w:val="0"/>
          <w:i w:val="0"/>
          <w:sz w:val="22"/>
          <w:szCs w:val="22"/>
        </w:rPr>
        <w:fldChar w:fldCharType="begin"/>
      </w:r>
      <w:r w:rsidR="00A71C10" w:rsidRPr="00890A0A">
        <w:rPr>
          <w:b w:val="0"/>
          <w:i w:val="0"/>
          <w:sz w:val="22"/>
          <w:szCs w:val="22"/>
        </w:rPr>
        <w:instrText xml:space="preserve"> XE "CRM Services" </w:instrText>
      </w:r>
      <w:r w:rsidR="00A71C10" w:rsidRPr="00890A0A">
        <w:rPr>
          <w:b w:val="0"/>
          <w:i w:val="0"/>
          <w:sz w:val="22"/>
          <w:szCs w:val="22"/>
        </w:rPr>
        <w:fldChar w:fldCharType="end"/>
      </w:r>
    </w:p>
    <w:p w:rsidR="00503912" w:rsidRPr="00890A0A" w:rsidRDefault="00A21F08" w:rsidP="00503912">
      <w:pPr>
        <w:pStyle w:val="TableTextCharChar"/>
        <w:spacing w:before="120"/>
        <w:rPr>
          <w:rFonts w:ascii="Arial" w:hAnsi="Arial" w:cs="Arial"/>
          <w:sz w:val="22"/>
          <w:szCs w:val="22"/>
        </w:rPr>
      </w:pPr>
      <w:r w:rsidRPr="00503912">
        <w:rPr>
          <w:rFonts w:ascii="Arial" w:hAnsi="Arial" w:cs="Arial"/>
          <w:sz w:val="22"/>
          <w:szCs w:val="22"/>
        </w:rPr>
        <w:t>CRM</w:t>
      </w:r>
      <w:r w:rsidR="00465AF4">
        <w:rPr>
          <w:rFonts w:ascii="Arial" w:hAnsi="Arial" w:cs="Arial"/>
          <w:sz w:val="22"/>
          <w:szCs w:val="22"/>
        </w:rPr>
        <w:fldChar w:fldCharType="begin"/>
      </w:r>
      <w:r w:rsidR="00465AF4">
        <w:instrText xml:space="preserve"> XE "</w:instrText>
      </w:r>
      <w:r w:rsidR="00465AF4" w:rsidRPr="00A86839">
        <w:instrText>CRM</w:instrText>
      </w:r>
      <w:r w:rsidR="00465AF4">
        <w:instrText xml:space="preserve">" </w:instrText>
      </w:r>
      <w:r w:rsidR="00465AF4">
        <w:rPr>
          <w:rFonts w:ascii="Arial" w:hAnsi="Arial" w:cs="Arial"/>
          <w:sz w:val="22"/>
          <w:szCs w:val="22"/>
        </w:rPr>
        <w:fldChar w:fldCharType="end"/>
      </w:r>
      <w:r w:rsidRPr="00503912">
        <w:rPr>
          <w:rFonts w:ascii="Arial" w:hAnsi="Arial" w:cs="Arial"/>
          <w:sz w:val="22"/>
          <w:szCs w:val="22"/>
        </w:rPr>
        <w:t xml:space="preserve"> services access the CRM DB</w:t>
      </w:r>
      <w:r w:rsidR="002410F1">
        <w:rPr>
          <w:rFonts w:ascii="Arial" w:hAnsi="Arial" w:cs="Arial"/>
          <w:sz w:val="22"/>
          <w:szCs w:val="22"/>
        </w:rPr>
        <w:fldChar w:fldCharType="begin"/>
      </w:r>
      <w:r w:rsidR="002410F1">
        <w:instrText xml:space="preserve"> XE "</w:instrText>
      </w:r>
      <w:r w:rsidR="002410F1" w:rsidRPr="00C25CA3">
        <w:rPr>
          <w:rFonts w:cs="Arial"/>
          <w:sz w:val="22"/>
          <w:szCs w:val="22"/>
        </w:rPr>
        <w:instrText>CRM Database</w:instrText>
      </w:r>
      <w:r w:rsidR="002410F1">
        <w:instrText xml:space="preserve">" </w:instrText>
      </w:r>
      <w:r w:rsidR="002410F1">
        <w:rPr>
          <w:rFonts w:ascii="Arial" w:hAnsi="Arial" w:cs="Arial"/>
          <w:sz w:val="22"/>
          <w:szCs w:val="22"/>
        </w:rPr>
        <w:fldChar w:fldCharType="end"/>
      </w:r>
      <w:r w:rsidRPr="00503912">
        <w:rPr>
          <w:rFonts w:ascii="Arial" w:hAnsi="Arial" w:cs="Arial"/>
          <w:sz w:val="22"/>
          <w:szCs w:val="22"/>
        </w:rPr>
        <w:t xml:space="preserve"> to obtain information about account payments and communications with customers.</w:t>
      </w:r>
      <w:r w:rsidR="00503912" w:rsidRPr="00503912">
        <w:rPr>
          <w:rFonts w:ascii="Arial" w:hAnsi="Arial" w:cs="Arial"/>
          <w:sz w:val="22"/>
          <w:szCs w:val="22"/>
        </w:rPr>
        <w:t xml:space="preserve"> The database stores the requests and responses to enrollment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00503912" w:rsidRPr="00503912">
        <w:rPr>
          <w:rFonts w:ascii="Arial" w:hAnsi="Arial" w:cs="Arial"/>
          <w:sz w:val="22"/>
          <w:szCs w:val="22"/>
        </w:rPr>
        <w:t>, contact, billing cycle, invoice, and other information about Finance Service</w:t>
      </w:r>
      <w:r w:rsidR="00A71C10">
        <w:rPr>
          <w:rFonts w:ascii="Arial" w:hAnsi="Arial" w:cs="Arial"/>
          <w:sz w:val="22"/>
          <w:szCs w:val="22"/>
        </w:rPr>
        <w:fldChar w:fldCharType="begin"/>
      </w:r>
      <w:r w:rsidR="00A71C10">
        <w:instrText xml:space="preserve"> XE "</w:instrText>
      </w:r>
      <w:r w:rsidR="00A71C10" w:rsidRPr="00560467">
        <w:rPr>
          <w:rFonts w:ascii="Arial" w:hAnsi="Arial" w:cs="Arial"/>
          <w:sz w:val="22"/>
          <w:szCs w:val="22"/>
        </w:rPr>
        <w:instrText>Finance Service</w:instrText>
      </w:r>
      <w:r w:rsidR="00A71C10">
        <w:instrText xml:space="preserve">" </w:instrText>
      </w:r>
      <w:r w:rsidR="00A71C10">
        <w:rPr>
          <w:rFonts w:ascii="Arial" w:hAnsi="Arial" w:cs="Arial"/>
          <w:sz w:val="22"/>
          <w:szCs w:val="22"/>
        </w:rPr>
        <w:fldChar w:fldCharType="end"/>
      </w:r>
      <w:r w:rsidR="00503912" w:rsidRPr="00503912">
        <w:rPr>
          <w:rFonts w:ascii="Arial" w:hAnsi="Arial" w:cs="Arial"/>
          <w:sz w:val="22"/>
          <w:szCs w:val="22"/>
        </w:rPr>
        <w:t xml:space="preserve"> customer account</w:t>
      </w:r>
      <w:r w:rsidR="00503912">
        <w:rPr>
          <w:rFonts w:ascii="Arial" w:hAnsi="Arial" w:cs="Arial"/>
          <w:sz w:val="22"/>
          <w:szCs w:val="22"/>
        </w:rPr>
        <w:t>s</w:t>
      </w:r>
      <w:r w:rsidR="00503912" w:rsidRPr="00503912">
        <w:rPr>
          <w:rFonts w:ascii="Arial" w:hAnsi="Arial" w:cs="Arial"/>
          <w:sz w:val="22"/>
          <w:szCs w:val="22"/>
        </w:rPr>
        <w:t>. The CalculateTax</w:t>
      </w:r>
      <w:r w:rsidR="00890A0A">
        <w:rPr>
          <w:rFonts w:ascii="Arial" w:hAnsi="Arial" w:cs="Arial"/>
          <w:sz w:val="22"/>
          <w:szCs w:val="22"/>
        </w:rPr>
        <w:fldChar w:fldCharType="begin"/>
      </w:r>
      <w:r w:rsidR="00890A0A">
        <w:instrText xml:space="preserve"> XE "</w:instrText>
      </w:r>
      <w:r w:rsidR="00890A0A" w:rsidRPr="006D4EF1">
        <w:rPr>
          <w:rFonts w:ascii="Arial" w:hAnsi="Arial" w:cs="Arial"/>
          <w:sz w:val="22"/>
          <w:szCs w:val="22"/>
        </w:rPr>
        <w:instrText>CalculateTax</w:instrText>
      </w:r>
      <w:r w:rsidR="00890A0A">
        <w:instrText xml:space="preserve">" </w:instrText>
      </w:r>
      <w:r w:rsidR="00890A0A">
        <w:rPr>
          <w:rFonts w:ascii="Arial" w:hAnsi="Arial" w:cs="Arial"/>
          <w:sz w:val="22"/>
          <w:szCs w:val="22"/>
        </w:rPr>
        <w:fldChar w:fldCharType="end"/>
      </w:r>
      <w:r w:rsidR="00503912" w:rsidRPr="00503912">
        <w:rPr>
          <w:rFonts w:ascii="Arial" w:hAnsi="Arial" w:cs="Arial"/>
          <w:sz w:val="22"/>
          <w:szCs w:val="22"/>
        </w:rPr>
        <w:t xml:space="preserve"> API calls the CRM Web Service</w:t>
      </w:r>
      <w:r w:rsidR="00890A0A">
        <w:rPr>
          <w:rFonts w:ascii="Arial" w:hAnsi="Arial" w:cs="Arial"/>
          <w:sz w:val="22"/>
          <w:szCs w:val="22"/>
        </w:rPr>
        <w:fldChar w:fldCharType="begin"/>
      </w:r>
      <w:r w:rsidR="00890A0A">
        <w:instrText xml:space="preserve"> XE "</w:instrText>
      </w:r>
      <w:r w:rsidR="00890A0A" w:rsidRPr="00EE1A49">
        <w:rPr>
          <w:rFonts w:ascii="Arial" w:hAnsi="Arial" w:cs="Arial"/>
          <w:sz w:val="22"/>
          <w:szCs w:val="22"/>
        </w:rPr>
        <w:instrText>CRM Web Service</w:instrText>
      </w:r>
      <w:r w:rsidR="00890A0A">
        <w:instrText xml:space="preserve">" </w:instrText>
      </w:r>
      <w:r w:rsidR="00890A0A">
        <w:rPr>
          <w:rFonts w:ascii="Arial" w:hAnsi="Arial" w:cs="Arial"/>
          <w:sz w:val="22"/>
          <w:szCs w:val="22"/>
        </w:rPr>
        <w:fldChar w:fldCharType="end"/>
      </w:r>
      <w:r w:rsidR="00503912" w:rsidRPr="00503912">
        <w:rPr>
          <w:rFonts w:ascii="Arial" w:hAnsi="Arial" w:cs="Arial"/>
          <w:sz w:val="22"/>
          <w:szCs w:val="22"/>
        </w:rPr>
        <w:t xml:space="preserve"> to update</w:t>
      </w:r>
      <w:r w:rsidR="00503912">
        <w:rPr>
          <w:rFonts w:ascii="Arial" w:hAnsi="Arial" w:cs="Arial"/>
          <w:sz w:val="22"/>
          <w:szCs w:val="22"/>
        </w:rPr>
        <w:t xml:space="preserve"> </w:t>
      </w:r>
      <w:r w:rsidR="00503912" w:rsidRPr="00890A0A">
        <w:rPr>
          <w:rFonts w:ascii="Arial" w:hAnsi="Arial" w:cs="Arial"/>
          <w:sz w:val="22"/>
          <w:szCs w:val="22"/>
        </w:rPr>
        <w:t>the CRM DB</w:t>
      </w:r>
      <w:r w:rsidR="000B21B8">
        <w:rPr>
          <w:rFonts w:ascii="Arial" w:hAnsi="Arial" w:cs="Arial"/>
          <w:sz w:val="22"/>
          <w:szCs w:val="22"/>
        </w:rPr>
        <w:t>.</w:t>
      </w:r>
    </w:p>
    <w:p w:rsidR="00D410E9" w:rsidRPr="00A21F08" w:rsidRDefault="00A21F08" w:rsidP="008671D2">
      <w:pPr>
        <w:pStyle w:val="TableTextCharChar"/>
        <w:keepNext/>
        <w:widowControl w:val="0"/>
        <w:spacing w:before="120"/>
        <w:rPr>
          <w:rFonts w:ascii="Arial" w:hAnsi="Arial" w:cs="Arial"/>
          <w:b/>
          <w:sz w:val="22"/>
          <w:szCs w:val="22"/>
        </w:rPr>
      </w:pPr>
      <w:r w:rsidRPr="00A21F08">
        <w:rPr>
          <w:rFonts w:ascii="Arial" w:hAnsi="Arial" w:cs="Arial"/>
          <w:b/>
          <w:sz w:val="22"/>
          <w:szCs w:val="22"/>
        </w:rPr>
        <w:t>Also See</w:t>
      </w:r>
    </w:p>
    <w:p w:rsidR="00A21F08" w:rsidRPr="008671D2" w:rsidRDefault="00A21F08" w:rsidP="008671D2">
      <w:pPr>
        <w:keepNext/>
        <w:rPr>
          <w:rFonts w:cs="Arial"/>
          <w:b/>
          <w:bCs/>
          <w:color w:val="0070C0"/>
        </w:rPr>
      </w:pPr>
      <w:r w:rsidRPr="00890A0A">
        <w:rPr>
          <w:rFonts w:cs="Arial"/>
          <w:szCs w:val="22"/>
        </w:rPr>
        <w:t>“</w:t>
      </w:r>
      <w:r w:rsidRPr="00890A0A">
        <w:rPr>
          <w:rFonts w:cs="Arial"/>
          <w:szCs w:val="22"/>
        </w:rPr>
        <w:fldChar w:fldCharType="begin"/>
      </w:r>
      <w:r w:rsidRPr="00890A0A">
        <w:rPr>
          <w:rFonts w:cs="Arial"/>
          <w:szCs w:val="22"/>
        </w:rPr>
        <w:instrText xml:space="preserve"> REF _Ref308609771 \h </w:instrText>
      </w:r>
      <w:r w:rsidRPr="00890A0A">
        <w:rPr>
          <w:rFonts w:cs="Arial"/>
          <w:szCs w:val="22"/>
        </w:rPr>
      </w:r>
      <w:r w:rsidRPr="00890A0A">
        <w:rPr>
          <w:rFonts w:cs="Arial"/>
          <w:szCs w:val="22"/>
        </w:rPr>
        <w:fldChar w:fldCharType="separate"/>
      </w:r>
      <w:r w:rsidR="00736258" w:rsidRPr="00E10231">
        <w:rPr>
          <w:color w:val="0070C0"/>
        </w:rPr>
        <w:t>CRM Database</w:t>
      </w:r>
      <w:r w:rsidRPr="00890A0A">
        <w:rPr>
          <w:rFonts w:cs="Arial"/>
          <w:szCs w:val="22"/>
        </w:rPr>
        <w:fldChar w:fldCharType="end"/>
      </w:r>
      <w:r w:rsidRPr="00890A0A">
        <w:rPr>
          <w:rFonts w:cs="Arial"/>
          <w:szCs w:val="22"/>
        </w:rPr>
        <w:t>” in this document.</w:t>
      </w:r>
      <w:r w:rsidR="00792ADB" w:rsidRPr="00890A0A">
        <w:rPr>
          <w:rFonts w:cs="Arial"/>
          <w:szCs w:val="22"/>
        </w:rPr>
        <w:t xml:space="preserve"> </w:t>
      </w:r>
    </w:p>
    <w:p w:rsidR="00F96774" w:rsidRDefault="00F96774" w:rsidP="00A84E89">
      <w:pPr>
        <w:pStyle w:val="Heading2"/>
      </w:pPr>
      <w:bookmarkStart w:id="77" w:name="_Ref310430058"/>
      <w:bookmarkStart w:id="78" w:name="_Toc312235379"/>
      <w:r>
        <w:t xml:space="preserve">ProcessDunning </w:t>
      </w:r>
      <w:r w:rsidR="0042185E">
        <w:t xml:space="preserve">API </w:t>
      </w:r>
      <w:r>
        <w:t>Services</w:t>
      </w:r>
      <w:bookmarkEnd w:id="77"/>
      <w:bookmarkEnd w:id="78"/>
      <w:r w:rsidR="00A71C10" w:rsidRPr="00F579EE">
        <w:rPr>
          <w:b w:val="0"/>
          <w:i w:val="0"/>
          <w:sz w:val="22"/>
          <w:szCs w:val="22"/>
        </w:rPr>
        <w:fldChar w:fldCharType="begin"/>
      </w:r>
      <w:r w:rsidR="00A71C10" w:rsidRPr="00F579EE">
        <w:rPr>
          <w:b w:val="0"/>
          <w:i w:val="0"/>
          <w:sz w:val="22"/>
          <w:szCs w:val="22"/>
        </w:rPr>
        <w:instrText xml:space="preserve"> XE "ProcessDunning API Services" </w:instrText>
      </w:r>
      <w:r w:rsidR="00A71C10" w:rsidRPr="00F579EE">
        <w:rPr>
          <w:b w:val="0"/>
          <w:i w:val="0"/>
          <w:sz w:val="22"/>
          <w:szCs w:val="22"/>
        </w:rPr>
        <w:fldChar w:fldCharType="end"/>
      </w:r>
    </w:p>
    <w:p w:rsidR="00FC335A" w:rsidRPr="00311E1B" w:rsidRDefault="0064232E" w:rsidP="00031C0A">
      <w:pPr>
        <w:pStyle w:val="TableTextCharChar"/>
        <w:spacing w:before="120"/>
        <w:rPr>
          <w:rFonts w:ascii="Arial" w:hAnsi="Arial" w:cs="Arial"/>
          <w:sz w:val="22"/>
          <w:szCs w:val="22"/>
        </w:rPr>
      </w:pPr>
      <w:r w:rsidRPr="00311E1B">
        <w:rPr>
          <w:rFonts w:ascii="Arial" w:hAnsi="Arial" w:cs="Arial"/>
          <w:sz w:val="22"/>
          <w:szCs w:val="22"/>
        </w:rPr>
        <w:t>The ProcessDunning</w:t>
      </w:r>
      <w:r w:rsidR="00734A4B">
        <w:rPr>
          <w:rFonts w:ascii="Arial" w:hAnsi="Arial" w:cs="Arial"/>
          <w:sz w:val="22"/>
          <w:szCs w:val="22"/>
        </w:rPr>
        <w:fldChar w:fldCharType="begin"/>
      </w:r>
      <w:r w:rsidR="00734A4B">
        <w:instrText xml:space="preserve"> XE "</w:instrText>
      </w:r>
      <w:r w:rsidR="00734A4B" w:rsidRPr="00ED631B">
        <w:rPr>
          <w:rFonts w:ascii="Arial" w:hAnsi="Arial" w:cs="Arial"/>
          <w:sz w:val="20"/>
          <w:szCs w:val="20"/>
        </w:rPr>
        <w:instrText>ProcessDunning</w:instrText>
      </w:r>
      <w:r w:rsidR="00734A4B">
        <w:instrText xml:space="preserve">" </w:instrText>
      </w:r>
      <w:r w:rsidR="00734A4B">
        <w:rPr>
          <w:rFonts w:ascii="Arial" w:hAnsi="Arial" w:cs="Arial"/>
          <w:sz w:val="22"/>
          <w:szCs w:val="22"/>
        </w:rPr>
        <w:fldChar w:fldCharType="end"/>
      </w:r>
      <w:r w:rsidRPr="00311E1B">
        <w:rPr>
          <w:rFonts w:ascii="Arial" w:hAnsi="Arial" w:cs="Arial"/>
          <w:sz w:val="22"/>
          <w:szCs w:val="22"/>
        </w:rPr>
        <w:t xml:space="preserve"> API service method </w:t>
      </w:r>
      <w:r w:rsidR="00031C0A" w:rsidRPr="00311E1B">
        <w:rPr>
          <w:rFonts w:ascii="Arial" w:hAnsi="Arial" w:cs="Arial"/>
          <w:sz w:val="22"/>
          <w:szCs w:val="22"/>
        </w:rPr>
        <w:t>accesses the CRM</w:t>
      </w:r>
      <w:r w:rsidR="00890A0A">
        <w:rPr>
          <w:rFonts w:ascii="Arial" w:hAnsi="Arial" w:cs="Arial"/>
          <w:sz w:val="22"/>
          <w:szCs w:val="22"/>
        </w:rPr>
        <w:t xml:space="preserve"> </w:t>
      </w:r>
      <w:r w:rsidR="00031C0A" w:rsidRPr="00311E1B">
        <w:rPr>
          <w:rFonts w:ascii="Arial" w:hAnsi="Arial" w:cs="Arial"/>
          <w:sz w:val="22"/>
          <w:szCs w:val="22"/>
        </w:rPr>
        <w:t xml:space="preserve">DB </w:t>
      </w:r>
      <w:r w:rsidRPr="00311E1B">
        <w:rPr>
          <w:rFonts w:ascii="Arial" w:hAnsi="Arial" w:cs="Arial"/>
          <w:sz w:val="22"/>
          <w:szCs w:val="22"/>
        </w:rPr>
        <w:t xml:space="preserve">to determine </w:t>
      </w:r>
      <w:r w:rsidR="00E9172F" w:rsidRPr="00311E1B">
        <w:rPr>
          <w:rFonts w:ascii="Arial" w:hAnsi="Arial" w:cs="Arial"/>
          <w:sz w:val="22"/>
          <w:szCs w:val="22"/>
        </w:rPr>
        <w:t xml:space="preserve">whether or not </w:t>
      </w:r>
      <w:r w:rsidRPr="00311E1B">
        <w:rPr>
          <w:rFonts w:ascii="Arial" w:hAnsi="Arial" w:cs="Arial"/>
          <w:sz w:val="22"/>
          <w:szCs w:val="22"/>
        </w:rPr>
        <w:t>a cont</w:t>
      </w:r>
      <w:r w:rsidR="00E9172F" w:rsidRPr="00311E1B">
        <w:rPr>
          <w:rFonts w:ascii="Arial" w:hAnsi="Arial" w:cs="Arial"/>
          <w:sz w:val="22"/>
          <w:szCs w:val="22"/>
        </w:rPr>
        <w:t xml:space="preserve">ract should be cancelled </w:t>
      </w:r>
      <w:r w:rsidRPr="00311E1B">
        <w:rPr>
          <w:rFonts w:ascii="Arial" w:hAnsi="Arial" w:cs="Arial"/>
          <w:sz w:val="22"/>
          <w:szCs w:val="22"/>
        </w:rPr>
        <w:t>depending upon the scheduled cancellation date of CRM enrollment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Pr="00311E1B">
        <w:rPr>
          <w:rFonts w:ascii="Arial" w:hAnsi="Arial" w:cs="Arial"/>
          <w:sz w:val="22"/>
          <w:szCs w:val="22"/>
        </w:rPr>
        <w:t>. If the contact (customer) is within the dunning period, the method sends an email to the c</w:t>
      </w:r>
      <w:r w:rsidR="00031C0A" w:rsidRPr="00311E1B">
        <w:rPr>
          <w:rFonts w:ascii="Arial" w:hAnsi="Arial" w:cs="Arial"/>
          <w:sz w:val="22"/>
          <w:szCs w:val="22"/>
        </w:rPr>
        <w:t>ontact found in Finance DB records.</w:t>
      </w:r>
      <w:r w:rsidRPr="00311E1B">
        <w:rPr>
          <w:rFonts w:ascii="Arial" w:hAnsi="Arial" w:cs="Arial"/>
          <w:sz w:val="22"/>
          <w:szCs w:val="22"/>
        </w:rPr>
        <w:t xml:space="preserve"> </w:t>
      </w:r>
      <w:r w:rsidR="00FC335A" w:rsidRPr="00311E1B">
        <w:rPr>
          <w:rStyle w:val="Emphasis"/>
          <w:rFonts w:ascii="Arial" w:hAnsi="Arial" w:cs="Arial"/>
          <w:i w:val="0"/>
          <w:sz w:val="22"/>
          <w:szCs w:val="22"/>
        </w:rPr>
        <w:t xml:space="preserve">The </w:t>
      </w:r>
      <w:r w:rsidR="00031C0A" w:rsidRPr="00311E1B">
        <w:rPr>
          <w:rStyle w:val="Emphasis"/>
          <w:rFonts w:ascii="Arial" w:hAnsi="Arial" w:cs="Arial"/>
          <w:i w:val="0"/>
          <w:sz w:val="22"/>
          <w:szCs w:val="22"/>
        </w:rPr>
        <w:t xml:space="preserve">service </w:t>
      </w:r>
      <w:r w:rsidR="00FC335A" w:rsidRPr="00311E1B">
        <w:rPr>
          <w:rStyle w:val="Emphasis"/>
          <w:rFonts w:ascii="Arial" w:hAnsi="Arial" w:cs="Arial"/>
          <w:i w:val="0"/>
          <w:sz w:val="22"/>
          <w:szCs w:val="22"/>
        </w:rPr>
        <w:t xml:space="preserve">method </w:t>
      </w:r>
      <w:r w:rsidR="00CA070D" w:rsidRPr="00311E1B">
        <w:rPr>
          <w:rStyle w:val="Emphasis"/>
          <w:rFonts w:ascii="Arial" w:hAnsi="Arial" w:cs="Arial"/>
          <w:i w:val="0"/>
          <w:sz w:val="22"/>
          <w:szCs w:val="22"/>
        </w:rPr>
        <w:t>incorporates:</w:t>
      </w:r>
    </w:p>
    <w:p w:rsidR="00FC335A" w:rsidRPr="007A6523" w:rsidRDefault="00031C0A" w:rsidP="00926193">
      <w:pPr>
        <w:pStyle w:val="ListParagraph"/>
        <w:numPr>
          <w:ilvl w:val="0"/>
          <w:numId w:val="8"/>
        </w:numPr>
        <w:spacing w:before="120"/>
        <w:rPr>
          <w:rFonts w:ascii="Arial" w:hAnsi="Arial" w:cs="Arial"/>
          <w:sz w:val="22"/>
          <w:szCs w:val="22"/>
        </w:rPr>
      </w:pPr>
      <w:r w:rsidRPr="007A6523">
        <w:rPr>
          <w:rFonts w:ascii="Arial" w:hAnsi="Arial" w:cs="Arial"/>
          <w:b/>
          <w:sz w:val="22"/>
          <w:szCs w:val="22"/>
        </w:rPr>
        <w:t>ProcessDunningReques</w:t>
      </w:r>
      <w:r w:rsidR="00DE2001">
        <w:rPr>
          <w:rFonts w:ascii="Arial" w:hAnsi="Arial" w:cs="Arial"/>
          <w:b/>
          <w:sz w:val="22"/>
          <w:szCs w:val="22"/>
        </w:rPr>
        <w:t>t</w:t>
      </w:r>
      <w:r w:rsidR="00F579EE" w:rsidRPr="00F579EE">
        <w:rPr>
          <w:rFonts w:ascii="Arial" w:hAnsi="Arial" w:cs="Arial"/>
          <w:sz w:val="22"/>
          <w:szCs w:val="22"/>
        </w:rPr>
        <w:fldChar w:fldCharType="begin"/>
      </w:r>
      <w:r w:rsidR="00F579EE" w:rsidRPr="00F579EE">
        <w:rPr>
          <w:rFonts w:ascii="Arial" w:hAnsi="Arial" w:cs="Arial"/>
          <w:sz w:val="22"/>
          <w:szCs w:val="22"/>
        </w:rPr>
        <w:instrText xml:space="preserve"> XE "</w:instrText>
      </w:r>
      <w:r w:rsidR="00F579EE">
        <w:rPr>
          <w:rFonts w:ascii="Arial" w:hAnsi="Arial" w:cs="Arial"/>
          <w:sz w:val="22"/>
          <w:szCs w:val="22"/>
        </w:rPr>
        <w:instrText xml:space="preserve">ProcessDunning: </w:instrText>
      </w:r>
      <w:r w:rsidR="00F579EE" w:rsidRPr="00F579EE">
        <w:rPr>
          <w:rFonts w:ascii="Arial" w:hAnsi="Arial" w:cs="Arial"/>
          <w:sz w:val="22"/>
          <w:szCs w:val="22"/>
        </w:rPr>
        <w:instrText>ProcessDunningReques</w:instrText>
      </w:r>
      <w:r w:rsidR="00F579EE">
        <w:rPr>
          <w:rFonts w:ascii="Arial" w:hAnsi="Arial" w:cs="Arial"/>
          <w:sz w:val="22"/>
          <w:szCs w:val="22"/>
        </w:rPr>
        <w:instrText>t</w:instrText>
      </w:r>
      <w:r w:rsidR="00F579EE" w:rsidRPr="00F579EE">
        <w:rPr>
          <w:rFonts w:ascii="Arial" w:hAnsi="Arial" w:cs="Arial"/>
          <w:sz w:val="22"/>
          <w:szCs w:val="22"/>
        </w:rPr>
        <w:instrText xml:space="preserve">" </w:instrText>
      </w:r>
      <w:r w:rsidR="00F579EE" w:rsidRPr="00F579EE">
        <w:rPr>
          <w:rFonts w:ascii="Arial" w:hAnsi="Arial" w:cs="Arial"/>
          <w:sz w:val="22"/>
          <w:szCs w:val="22"/>
        </w:rPr>
        <w:fldChar w:fldCharType="end"/>
      </w:r>
      <w:r w:rsidR="008C6EB2" w:rsidRPr="007A6523">
        <w:rPr>
          <w:rFonts w:ascii="Arial" w:hAnsi="Arial" w:cs="Arial"/>
          <w:sz w:val="22"/>
          <w:szCs w:val="22"/>
        </w:rPr>
        <w:t>—</w:t>
      </w:r>
      <w:proofErr w:type="gramStart"/>
      <w:r w:rsidR="006D1AD0" w:rsidRPr="007A6523">
        <w:rPr>
          <w:rFonts w:ascii="Arial" w:hAnsi="Arial" w:cs="Arial"/>
          <w:sz w:val="22"/>
          <w:szCs w:val="22"/>
        </w:rPr>
        <w:t>This</w:t>
      </w:r>
      <w:proofErr w:type="gramEnd"/>
      <w:r w:rsidR="006D1AD0" w:rsidRPr="007A6523">
        <w:rPr>
          <w:rFonts w:ascii="Arial" w:hAnsi="Arial" w:cs="Arial"/>
          <w:sz w:val="22"/>
          <w:szCs w:val="22"/>
        </w:rPr>
        <w:t xml:space="preserve"> </w:t>
      </w:r>
      <w:r w:rsidR="003708AF">
        <w:rPr>
          <w:rFonts w:ascii="Arial" w:hAnsi="Arial" w:cs="Arial"/>
          <w:sz w:val="22"/>
          <w:szCs w:val="22"/>
        </w:rPr>
        <w:t xml:space="preserve">is the process dunning </w:t>
      </w:r>
      <w:r w:rsidR="006D1AD0" w:rsidRPr="007A6523">
        <w:rPr>
          <w:rFonts w:ascii="Arial" w:hAnsi="Arial" w:cs="Arial"/>
          <w:sz w:val="22"/>
          <w:szCs w:val="22"/>
        </w:rPr>
        <w:t xml:space="preserve">request. </w:t>
      </w:r>
      <w:r w:rsidR="008C6EB2" w:rsidRPr="007A6523">
        <w:rPr>
          <w:rFonts w:ascii="Arial" w:hAnsi="Arial" w:cs="Arial"/>
          <w:sz w:val="22"/>
          <w:szCs w:val="22"/>
        </w:rPr>
        <w:t>T</w:t>
      </w:r>
      <w:r w:rsidR="006D1AD0" w:rsidRPr="007A6523">
        <w:rPr>
          <w:rFonts w:ascii="Arial" w:hAnsi="Arial" w:cs="Arial"/>
          <w:sz w:val="22"/>
          <w:szCs w:val="22"/>
        </w:rPr>
        <w:t>he request t</w:t>
      </w:r>
      <w:r w:rsidR="00610CC2" w:rsidRPr="007A6523">
        <w:rPr>
          <w:rFonts w:ascii="Arial" w:hAnsi="Arial" w:cs="Arial"/>
          <w:sz w:val="22"/>
          <w:szCs w:val="22"/>
        </w:rPr>
        <w:t>akes</w:t>
      </w:r>
      <w:r w:rsidR="008C6EB2" w:rsidRPr="007A6523">
        <w:rPr>
          <w:rFonts w:ascii="Arial" w:hAnsi="Arial" w:cs="Arial"/>
          <w:sz w:val="22"/>
          <w:szCs w:val="22"/>
        </w:rPr>
        <w:t xml:space="preserve"> one required parameter: ProcessDunningByContractId</w:t>
      </w:r>
      <w:r w:rsidR="009A42DF">
        <w:rPr>
          <w:rFonts w:ascii="Arial" w:hAnsi="Arial" w:cs="Arial"/>
          <w:sz w:val="22"/>
          <w:szCs w:val="22"/>
        </w:rPr>
        <w:fldChar w:fldCharType="begin"/>
      </w:r>
      <w:r w:rsidR="009A42DF">
        <w:instrText xml:space="preserve"> XE "</w:instrText>
      </w:r>
      <w:r w:rsidR="009A42DF" w:rsidRPr="00780B19">
        <w:rPr>
          <w:rFonts w:ascii="Arial" w:hAnsi="Arial" w:cs="Arial"/>
          <w:sz w:val="22"/>
          <w:szCs w:val="22"/>
        </w:rPr>
        <w:instrText>ProcessDunningByContractId</w:instrText>
      </w:r>
      <w:r w:rsidR="009A42DF">
        <w:instrText xml:space="preserve">" </w:instrText>
      </w:r>
      <w:r w:rsidR="009A42DF">
        <w:rPr>
          <w:rFonts w:ascii="Arial" w:hAnsi="Arial" w:cs="Arial"/>
          <w:sz w:val="22"/>
          <w:szCs w:val="22"/>
        </w:rPr>
        <w:fldChar w:fldCharType="end"/>
      </w:r>
      <w:r w:rsidR="008C6EB2" w:rsidRPr="007A6523">
        <w:rPr>
          <w:rFonts w:ascii="Arial" w:hAnsi="Arial" w:cs="Arial"/>
          <w:sz w:val="22"/>
          <w:szCs w:val="22"/>
        </w:rPr>
        <w:t xml:space="preserve">. </w:t>
      </w:r>
    </w:p>
    <w:p w:rsidR="00FC335A" w:rsidRPr="007A6523" w:rsidRDefault="00031C0A" w:rsidP="00926193">
      <w:pPr>
        <w:pStyle w:val="ListParagraph"/>
        <w:numPr>
          <w:ilvl w:val="0"/>
          <w:numId w:val="8"/>
        </w:numPr>
        <w:spacing w:before="120"/>
        <w:rPr>
          <w:rFonts w:ascii="Arial" w:hAnsi="Arial" w:cs="Arial"/>
          <w:sz w:val="22"/>
          <w:szCs w:val="22"/>
        </w:rPr>
      </w:pPr>
      <w:r w:rsidRPr="007A6523">
        <w:rPr>
          <w:rFonts w:ascii="Arial" w:hAnsi="Arial" w:cs="Arial"/>
          <w:b/>
          <w:sz w:val="22"/>
          <w:szCs w:val="22"/>
        </w:rPr>
        <w:t>ProcessDunningByContractId</w:t>
      </w:r>
      <w:r w:rsidR="00F579EE" w:rsidRPr="00F579EE">
        <w:rPr>
          <w:rFonts w:ascii="Arial" w:hAnsi="Arial" w:cs="Arial"/>
          <w:sz w:val="22"/>
          <w:szCs w:val="22"/>
        </w:rPr>
        <w:fldChar w:fldCharType="begin"/>
      </w:r>
      <w:r w:rsidR="00F579EE" w:rsidRPr="00F579EE">
        <w:rPr>
          <w:rFonts w:ascii="Arial" w:hAnsi="Arial" w:cs="Arial"/>
          <w:sz w:val="22"/>
          <w:szCs w:val="22"/>
        </w:rPr>
        <w:instrText xml:space="preserve"> XE "</w:instrText>
      </w:r>
      <w:r w:rsidR="00F579EE">
        <w:rPr>
          <w:rFonts w:ascii="Arial" w:hAnsi="Arial" w:cs="Arial"/>
          <w:sz w:val="22"/>
          <w:szCs w:val="22"/>
        </w:rPr>
        <w:instrText xml:space="preserve">ProcessDunning: </w:instrText>
      </w:r>
      <w:r w:rsidR="00F579EE" w:rsidRPr="00F579EE">
        <w:rPr>
          <w:rFonts w:ascii="Arial" w:hAnsi="Arial" w:cs="Arial"/>
          <w:sz w:val="22"/>
          <w:szCs w:val="22"/>
        </w:rPr>
        <w:instrText>ProcessDunning</w:instrText>
      </w:r>
      <w:r w:rsidR="00F579EE">
        <w:rPr>
          <w:rFonts w:ascii="Arial" w:hAnsi="Arial" w:cs="Arial"/>
          <w:sz w:val="22"/>
          <w:szCs w:val="22"/>
        </w:rPr>
        <w:instrText>ByContractId</w:instrText>
      </w:r>
      <w:r w:rsidR="00F579EE" w:rsidRPr="00F579EE">
        <w:rPr>
          <w:rFonts w:ascii="Arial" w:hAnsi="Arial" w:cs="Arial"/>
          <w:sz w:val="22"/>
          <w:szCs w:val="22"/>
        </w:rPr>
        <w:instrText xml:space="preserve">" </w:instrText>
      </w:r>
      <w:r w:rsidR="00F579EE" w:rsidRPr="00F579EE">
        <w:rPr>
          <w:rFonts w:ascii="Arial" w:hAnsi="Arial" w:cs="Arial"/>
          <w:sz w:val="22"/>
          <w:szCs w:val="22"/>
        </w:rPr>
        <w:fldChar w:fldCharType="end"/>
      </w:r>
      <w:r w:rsidR="00610CC2" w:rsidRPr="007A6523">
        <w:rPr>
          <w:rFonts w:ascii="Arial" w:hAnsi="Arial" w:cs="Arial"/>
          <w:sz w:val="22"/>
          <w:szCs w:val="22"/>
        </w:rPr>
        <w:t>—</w:t>
      </w:r>
      <w:proofErr w:type="gramStart"/>
      <w:r w:rsidR="00610CC2" w:rsidRPr="007A6523">
        <w:rPr>
          <w:rFonts w:ascii="Arial" w:hAnsi="Arial" w:cs="Arial"/>
          <w:sz w:val="22"/>
          <w:szCs w:val="22"/>
        </w:rPr>
        <w:t>This</w:t>
      </w:r>
      <w:proofErr w:type="gramEnd"/>
      <w:r w:rsidR="00610CC2" w:rsidRPr="007A6523">
        <w:rPr>
          <w:rFonts w:ascii="Arial" w:hAnsi="Arial" w:cs="Arial"/>
          <w:sz w:val="22"/>
          <w:szCs w:val="22"/>
        </w:rPr>
        <w:t xml:space="preserve"> request is used to determine whether or not a contract should be cancelled depending upon its scheduled cancellation date of enrollment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00610CC2" w:rsidRPr="007A6523">
        <w:rPr>
          <w:rFonts w:ascii="Arial" w:hAnsi="Arial" w:cs="Arial"/>
          <w:sz w:val="22"/>
          <w:szCs w:val="22"/>
        </w:rPr>
        <w:t>. If this date has arrived, the contract must be cancelled. If it has not arrived, email is sent to remind the subscriber of the number of remaining days.</w:t>
      </w:r>
      <w:r w:rsidR="006D1AD0" w:rsidRPr="007A6523">
        <w:rPr>
          <w:rFonts w:ascii="Arial" w:hAnsi="Arial" w:cs="Arial"/>
          <w:sz w:val="22"/>
          <w:szCs w:val="22"/>
        </w:rPr>
        <w:t xml:space="preserve"> The request </w:t>
      </w:r>
      <w:r w:rsidR="00DE2001">
        <w:rPr>
          <w:rFonts w:ascii="Arial" w:hAnsi="Arial" w:cs="Arial"/>
          <w:sz w:val="22"/>
          <w:szCs w:val="22"/>
        </w:rPr>
        <w:t>t</w:t>
      </w:r>
      <w:r w:rsidR="006D1AD0" w:rsidRPr="007A6523">
        <w:rPr>
          <w:rFonts w:ascii="Arial" w:hAnsi="Arial" w:cs="Arial"/>
          <w:sz w:val="22"/>
          <w:szCs w:val="22"/>
        </w:rPr>
        <w:t>akes one required parameter: ContractId</w:t>
      </w:r>
      <w:r w:rsidR="003E058B">
        <w:rPr>
          <w:rFonts w:ascii="Arial" w:hAnsi="Arial" w:cs="Arial"/>
          <w:sz w:val="22"/>
          <w:szCs w:val="22"/>
        </w:rPr>
        <w:fldChar w:fldCharType="begin"/>
      </w:r>
      <w:r w:rsidR="003E058B">
        <w:instrText xml:space="preserve"> XE "</w:instrText>
      </w:r>
      <w:r w:rsidR="003E058B" w:rsidRPr="00CA6DAA">
        <w:rPr>
          <w:rFonts w:ascii="Arial" w:hAnsi="Arial" w:cs="Arial"/>
          <w:sz w:val="22"/>
          <w:szCs w:val="22"/>
        </w:rPr>
        <w:instrText>ContractId</w:instrText>
      </w:r>
      <w:r w:rsidR="003E058B">
        <w:instrText xml:space="preserve">" </w:instrText>
      </w:r>
      <w:r w:rsidR="003E058B">
        <w:rPr>
          <w:rFonts w:ascii="Arial" w:hAnsi="Arial" w:cs="Arial"/>
          <w:sz w:val="22"/>
          <w:szCs w:val="22"/>
        </w:rPr>
        <w:fldChar w:fldCharType="end"/>
      </w:r>
      <w:r w:rsidR="006D1AD0" w:rsidRPr="007A6523">
        <w:rPr>
          <w:rFonts w:ascii="Arial" w:hAnsi="Arial" w:cs="Arial"/>
          <w:sz w:val="22"/>
          <w:szCs w:val="22"/>
        </w:rPr>
        <w:t>.</w:t>
      </w:r>
    </w:p>
    <w:p w:rsidR="007A6523" w:rsidRPr="007A6523" w:rsidRDefault="00031C0A" w:rsidP="007A6523">
      <w:pPr>
        <w:pStyle w:val="ListParagraph"/>
        <w:numPr>
          <w:ilvl w:val="0"/>
          <w:numId w:val="8"/>
        </w:numPr>
        <w:spacing w:before="120"/>
        <w:rPr>
          <w:rFonts w:ascii="Arial" w:hAnsi="Arial" w:cs="Arial"/>
          <w:sz w:val="22"/>
          <w:szCs w:val="22"/>
        </w:rPr>
      </w:pPr>
      <w:r w:rsidRPr="007A6523">
        <w:rPr>
          <w:rFonts w:ascii="Arial" w:hAnsi="Arial" w:cs="Arial"/>
          <w:b/>
          <w:sz w:val="22"/>
          <w:szCs w:val="22"/>
        </w:rPr>
        <w:t>ProcessDunningResponse</w:t>
      </w:r>
      <w:r w:rsidR="00F579EE" w:rsidRPr="00F579EE">
        <w:rPr>
          <w:rFonts w:ascii="Arial" w:hAnsi="Arial" w:cs="Arial"/>
          <w:sz w:val="22"/>
          <w:szCs w:val="22"/>
        </w:rPr>
        <w:fldChar w:fldCharType="begin"/>
      </w:r>
      <w:r w:rsidR="00F579EE" w:rsidRPr="00F579EE">
        <w:rPr>
          <w:rFonts w:ascii="Arial" w:hAnsi="Arial" w:cs="Arial"/>
          <w:sz w:val="22"/>
          <w:szCs w:val="22"/>
        </w:rPr>
        <w:instrText xml:space="preserve"> XE "</w:instrText>
      </w:r>
      <w:r w:rsidR="00F579EE">
        <w:rPr>
          <w:rFonts w:ascii="Arial" w:hAnsi="Arial" w:cs="Arial"/>
          <w:sz w:val="22"/>
          <w:szCs w:val="22"/>
        </w:rPr>
        <w:instrText xml:space="preserve">ProcessDunning: </w:instrText>
      </w:r>
      <w:r w:rsidR="00F579EE" w:rsidRPr="00F579EE">
        <w:rPr>
          <w:rFonts w:ascii="Arial" w:hAnsi="Arial" w:cs="Arial"/>
          <w:sz w:val="22"/>
          <w:szCs w:val="22"/>
        </w:rPr>
        <w:instrText>ProcessDunningRe</w:instrText>
      </w:r>
      <w:r w:rsidR="00F579EE">
        <w:rPr>
          <w:rFonts w:ascii="Arial" w:hAnsi="Arial" w:cs="Arial"/>
          <w:sz w:val="22"/>
          <w:szCs w:val="22"/>
        </w:rPr>
        <w:instrText>sponse</w:instrText>
      </w:r>
      <w:r w:rsidR="00F579EE" w:rsidRPr="00F579EE">
        <w:rPr>
          <w:rFonts w:ascii="Arial" w:hAnsi="Arial" w:cs="Arial"/>
          <w:sz w:val="22"/>
          <w:szCs w:val="22"/>
        </w:rPr>
        <w:instrText xml:space="preserve">" </w:instrText>
      </w:r>
      <w:r w:rsidR="00F579EE" w:rsidRPr="00F579EE">
        <w:rPr>
          <w:rFonts w:ascii="Arial" w:hAnsi="Arial" w:cs="Arial"/>
          <w:sz w:val="22"/>
          <w:szCs w:val="22"/>
        </w:rPr>
        <w:fldChar w:fldCharType="end"/>
      </w:r>
      <w:r w:rsidR="007A6523" w:rsidRPr="007A6523">
        <w:rPr>
          <w:rFonts w:ascii="Arial" w:hAnsi="Arial" w:cs="Arial"/>
          <w:sz w:val="22"/>
          <w:szCs w:val="22"/>
        </w:rPr>
        <w:t>—</w:t>
      </w:r>
      <w:proofErr w:type="gramStart"/>
      <w:r w:rsidR="007A6523" w:rsidRPr="007A6523">
        <w:rPr>
          <w:rFonts w:ascii="Arial" w:hAnsi="Arial" w:cs="Arial"/>
          <w:sz w:val="22"/>
          <w:szCs w:val="22"/>
        </w:rPr>
        <w:t>Takes</w:t>
      </w:r>
      <w:proofErr w:type="gramEnd"/>
      <w:r w:rsidR="00D934D4" w:rsidRPr="007A6523">
        <w:rPr>
          <w:rFonts w:ascii="Arial" w:hAnsi="Arial" w:cs="Arial"/>
          <w:sz w:val="22"/>
          <w:szCs w:val="22"/>
        </w:rPr>
        <w:t xml:space="preserve"> one required parameter: ProcessDunningResult</w:t>
      </w:r>
      <w:r w:rsidR="009A42DF">
        <w:rPr>
          <w:rFonts w:ascii="Arial" w:hAnsi="Arial" w:cs="Arial"/>
          <w:sz w:val="22"/>
          <w:szCs w:val="22"/>
        </w:rPr>
        <w:fldChar w:fldCharType="begin"/>
      </w:r>
      <w:r w:rsidR="009A42DF">
        <w:instrText xml:space="preserve"> XE "</w:instrText>
      </w:r>
      <w:r w:rsidR="009A42DF" w:rsidRPr="003E26FC">
        <w:rPr>
          <w:rFonts w:ascii="Arial" w:hAnsi="Arial" w:cs="Arial"/>
          <w:sz w:val="22"/>
          <w:szCs w:val="22"/>
        </w:rPr>
        <w:instrText>ProcessDunningResult</w:instrText>
      </w:r>
      <w:r w:rsidR="009A42DF">
        <w:instrText xml:space="preserve">" </w:instrText>
      </w:r>
      <w:r w:rsidR="009A42DF">
        <w:rPr>
          <w:rFonts w:ascii="Arial" w:hAnsi="Arial" w:cs="Arial"/>
          <w:sz w:val="22"/>
          <w:szCs w:val="22"/>
        </w:rPr>
        <w:fldChar w:fldCharType="end"/>
      </w:r>
      <w:r w:rsidR="00D934D4" w:rsidRPr="007A6523">
        <w:rPr>
          <w:rFonts w:ascii="Arial" w:hAnsi="Arial" w:cs="Arial"/>
          <w:sz w:val="22"/>
          <w:szCs w:val="22"/>
        </w:rPr>
        <w:t xml:space="preserve">. </w:t>
      </w:r>
    </w:p>
    <w:p w:rsidR="00311E1B" w:rsidRPr="007A6523" w:rsidRDefault="007E1D4D" w:rsidP="007A6523">
      <w:pPr>
        <w:pStyle w:val="ListParagraph"/>
        <w:numPr>
          <w:ilvl w:val="0"/>
          <w:numId w:val="8"/>
        </w:numPr>
        <w:spacing w:before="120"/>
        <w:rPr>
          <w:rFonts w:ascii="Arial" w:hAnsi="Arial" w:cs="Arial"/>
          <w:sz w:val="22"/>
          <w:szCs w:val="22"/>
        </w:rPr>
      </w:pPr>
      <w:r w:rsidRPr="007A6523">
        <w:rPr>
          <w:rFonts w:ascii="Arial" w:hAnsi="Arial" w:cs="Arial"/>
          <w:b/>
          <w:sz w:val="22"/>
          <w:szCs w:val="22"/>
        </w:rPr>
        <w:t>P</w:t>
      </w:r>
      <w:r w:rsidR="00311E1B" w:rsidRPr="007A6523">
        <w:rPr>
          <w:rFonts w:ascii="Arial" w:hAnsi="Arial" w:cs="Arial"/>
          <w:b/>
          <w:sz w:val="22"/>
          <w:szCs w:val="22"/>
        </w:rPr>
        <w:t>rocessDunningResult</w:t>
      </w:r>
      <w:r w:rsidR="00F579EE" w:rsidRPr="00F579EE">
        <w:rPr>
          <w:rFonts w:ascii="Arial" w:hAnsi="Arial" w:cs="Arial"/>
          <w:sz w:val="22"/>
          <w:szCs w:val="22"/>
        </w:rPr>
        <w:fldChar w:fldCharType="begin"/>
      </w:r>
      <w:r w:rsidR="00F579EE" w:rsidRPr="00F579EE">
        <w:rPr>
          <w:rFonts w:ascii="Arial" w:hAnsi="Arial" w:cs="Arial"/>
          <w:sz w:val="22"/>
          <w:szCs w:val="22"/>
        </w:rPr>
        <w:instrText xml:space="preserve"> XE "</w:instrText>
      </w:r>
      <w:r w:rsidR="00F579EE">
        <w:rPr>
          <w:rFonts w:ascii="Arial" w:hAnsi="Arial" w:cs="Arial"/>
          <w:sz w:val="22"/>
          <w:szCs w:val="22"/>
        </w:rPr>
        <w:instrText xml:space="preserve">ProcessDunning: </w:instrText>
      </w:r>
      <w:r w:rsidR="00F579EE" w:rsidRPr="00F579EE">
        <w:rPr>
          <w:rFonts w:ascii="Arial" w:hAnsi="Arial" w:cs="Arial"/>
          <w:sz w:val="22"/>
          <w:szCs w:val="22"/>
        </w:rPr>
        <w:instrText>ProcessDunningRe</w:instrText>
      </w:r>
      <w:r w:rsidR="00F579EE">
        <w:rPr>
          <w:rFonts w:ascii="Arial" w:hAnsi="Arial" w:cs="Arial"/>
          <w:sz w:val="22"/>
          <w:szCs w:val="22"/>
        </w:rPr>
        <w:instrText>sult</w:instrText>
      </w:r>
      <w:r w:rsidR="00F579EE" w:rsidRPr="00F579EE">
        <w:rPr>
          <w:rFonts w:ascii="Arial" w:hAnsi="Arial" w:cs="Arial"/>
          <w:sz w:val="22"/>
          <w:szCs w:val="22"/>
        </w:rPr>
        <w:instrText xml:space="preserve">" </w:instrText>
      </w:r>
      <w:r w:rsidR="00F579EE" w:rsidRPr="00F579EE">
        <w:rPr>
          <w:rFonts w:ascii="Arial" w:hAnsi="Arial" w:cs="Arial"/>
          <w:sz w:val="22"/>
          <w:szCs w:val="22"/>
        </w:rPr>
        <w:fldChar w:fldCharType="end"/>
      </w:r>
      <w:r w:rsidR="00311E1B" w:rsidRPr="007A6523">
        <w:rPr>
          <w:rFonts w:ascii="Arial" w:hAnsi="Arial" w:cs="Arial"/>
          <w:sz w:val="22"/>
          <w:szCs w:val="22"/>
        </w:rPr>
        <w:t>—</w:t>
      </w:r>
      <w:proofErr w:type="gramStart"/>
      <w:r w:rsidR="00311E1B" w:rsidRPr="007A6523">
        <w:rPr>
          <w:rFonts w:ascii="Arial" w:hAnsi="Arial" w:cs="Arial"/>
          <w:sz w:val="22"/>
          <w:szCs w:val="22"/>
        </w:rPr>
        <w:t>The</w:t>
      </w:r>
      <w:proofErr w:type="gramEnd"/>
      <w:r w:rsidR="00311E1B" w:rsidRPr="007A6523">
        <w:rPr>
          <w:rFonts w:ascii="Arial" w:hAnsi="Arial" w:cs="Arial"/>
          <w:sz w:val="22"/>
          <w:szCs w:val="22"/>
        </w:rPr>
        <w:t xml:space="preserve"> </w:t>
      </w:r>
      <w:r w:rsidR="008118E2">
        <w:rPr>
          <w:rFonts w:ascii="Arial" w:hAnsi="Arial" w:cs="Arial"/>
          <w:sz w:val="22"/>
          <w:szCs w:val="22"/>
        </w:rPr>
        <w:t xml:space="preserve">response </w:t>
      </w:r>
      <w:r w:rsidR="00311E1B" w:rsidRPr="007A6523">
        <w:rPr>
          <w:rFonts w:ascii="Arial" w:hAnsi="Arial" w:cs="Arial"/>
          <w:sz w:val="22"/>
          <w:szCs w:val="22"/>
        </w:rPr>
        <w:t>result message indicates whether the contract should be cancelled or not depending upon the Scheduled cancellation enrollment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00311E1B" w:rsidRPr="007A6523">
        <w:rPr>
          <w:rFonts w:ascii="Arial" w:hAnsi="Arial" w:cs="Arial"/>
          <w:sz w:val="22"/>
          <w:szCs w:val="22"/>
        </w:rPr>
        <w:t xml:space="preserve"> date.</w:t>
      </w:r>
      <w:r w:rsidR="003C24AE" w:rsidRPr="007A6523">
        <w:rPr>
          <w:rFonts w:ascii="Arial" w:hAnsi="Arial" w:cs="Arial"/>
          <w:sz w:val="22"/>
          <w:szCs w:val="22"/>
        </w:rPr>
        <w:t xml:space="preserve"> The request takes on required parameter: CancelContract</w:t>
      </w:r>
      <w:r w:rsidR="009A42DF">
        <w:rPr>
          <w:rFonts w:ascii="Arial" w:hAnsi="Arial" w:cs="Arial"/>
          <w:sz w:val="22"/>
          <w:szCs w:val="22"/>
        </w:rPr>
        <w:fldChar w:fldCharType="begin"/>
      </w:r>
      <w:r w:rsidR="009A42DF">
        <w:instrText xml:space="preserve"> XE "</w:instrText>
      </w:r>
      <w:r w:rsidR="009A42DF" w:rsidRPr="00206DFB">
        <w:rPr>
          <w:rFonts w:ascii="Arial" w:hAnsi="Arial" w:cs="Arial"/>
          <w:sz w:val="22"/>
          <w:szCs w:val="22"/>
        </w:rPr>
        <w:instrText>CancelContract</w:instrText>
      </w:r>
      <w:r w:rsidR="009A42DF">
        <w:instrText xml:space="preserve">" </w:instrText>
      </w:r>
      <w:r w:rsidR="009A42DF">
        <w:rPr>
          <w:rFonts w:ascii="Arial" w:hAnsi="Arial" w:cs="Arial"/>
          <w:sz w:val="22"/>
          <w:szCs w:val="22"/>
        </w:rPr>
        <w:fldChar w:fldCharType="end"/>
      </w:r>
      <w:r w:rsidR="003C24AE" w:rsidRPr="007A6523">
        <w:rPr>
          <w:rFonts w:ascii="Arial" w:hAnsi="Arial" w:cs="Arial"/>
          <w:sz w:val="22"/>
          <w:szCs w:val="22"/>
        </w:rPr>
        <w:t>.</w:t>
      </w:r>
    </w:p>
    <w:p w:rsidR="006E0403" w:rsidRPr="006E0403" w:rsidRDefault="00C83A31" w:rsidP="006E0403">
      <w:pPr>
        <w:pStyle w:val="Heading3"/>
      </w:pPr>
      <w:bookmarkStart w:id="79" w:name="_Toc312235380"/>
      <w:r>
        <w:t>Process</w:t>
      </w:r>
      <w:r w:rsidR="000732C2">
        <w:t>Dunning</w:t>
      </w:r>
      <w:r w:rsidR="006E0403">
        <w:t xml:space="preserve"> </w:t>
      </w:r>
      <w:r w:rsidR="006E0403" w:rsidRPr="006E0403">
        <w:t>Process Flow</w:t>
      </w:r>
      <w:bookmarkEnd w:id="79"/>
      <w:r w:rsidR="00FF7D53" w:rsidRPr="00FF7D53">
        <w:rPr>
          <w:b w:val="0"/>
          <w:sz w:val="22"/>
          <w:szCs w:val="22"/>
        </w:rPr>
        <w:fldChar w:fldCharType="begin"/>
      </w:r>
      <w:r w:rsidR="00FF7D53" w:rsidRPr="00FF7D53">
        <w:rPr>
          <w:b w:val="0"/>
          <w:sz w:val="22"/>
          <w:szCs w:val="22"/>
        </w:rPr>
        <w:instrText xml:space="preserve"> XE "ProcessDunning Process Flow" </w:instrText>
      </w:r>
      <w:r w:rsidR="00FF7D53" w:rsidRPr="00FF7D53">
        <w:rPr>
          <w:b w:val="0"/>
          <w:sz w:val="22"/>
          <w:szCs w:val="22"/>
        </w:rPr>
        <w:fldChar w:fldCharType="end"/>
      </w:r>
    </w:p>
    <w:p w:rsidR="006E0403" w:rsidRDefault="000732C2" w:rsidP="006E0403">
      <w:pPr>
        <w:spacing w:before="120"/>
        <w:rPr>
          <w:rFonts w:cs="Arial"/>
          <w:szCs w:val="22"/>
        </w:rPr>
      </w:pPr>
      <w:r>
        <w:rPr>
          <w:rFonts w:cs="Arial"/>
          <w:szCs w:val="22"/>
        </w:rPr>
        <w:t xml:space="preserve">See the </w:t>
      </w:r>
      <w:r w:rsidR="00C83A31">
        <w:rPr>
          <w:rFonts w:cs="Arial"/>
          <w:szCs w:val="22"/>
        </w:rPr>
        <w:t>Process</w:t>
      </w:r>
      <w:r>
        <w:rPr>
          <w:rFonts w:cs="Arial"/>
          <w:szCs w:val="22"/>
        </w:rPr>
        <w:t xml:space="preserve">Dunning process flow diagram “ProcessPreDunningGlobal” at </w:t>
      </w:r>
    </w:p>
    <w:p w:rsidR="000732C2" w:rsidRDefault="00BF7E50" w:rsidP="000732C2">
      <w:pPr>
        <w:spacing w:before="120"/>
        <w:rPr>
          <w:rFonts w:cs="Arial"/>
          <w:szCs w:val="22"/>
        </w:rPr>
      </w:pPr>
      <w:hyperlink r:id="rId26" w:history="1">
        <w:r w:rsidR="000732C2" w:rsidRPr="00B453EE">
          <w:rPr>
            <w:rStyle w:val="Hyperlink"/>
            <w:rFonts w:cs="Arial"/>
            <w:szCs w:val="22"/>
          </w:rPr>
          <w:t>https://oneteam/Teams/OrganizationalTeams/TechnologyProducts/RelationshipProductMgmt/ProductMgmtBackOffice/HRFinanceLegal/SubscriberBilling/FinanceService%20%20Restricted/Form</w:t>
        </w:r>
        <w:r w:rsidR="000732C2" w:rsidRPr="00B453EE">
          <w:rPr>
            <w:rStyle w:val="Hyperlink"/>
            <w:rFonts w:cs="Arial"/>
            <w:szCs w:val="22"/>
          </w:rPr>
          <w:lastRenderedPageBreak/>
          <w:t>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r w:rsidR="000732C2">
        <w:rPr>
          <w:rFonts w:cs="Arial"/>
          <w:szCs w:val="22"/>
        </w:rPr>
        <w:t>.</w:t>
      </w:r>
    </w:p>
    <w:p w:rsidR="00061C49" w:rsidRPr="007E1D4D" w:rsidRDefault="00061C49" w:rsidP="00061C49">
      <w:pPr>
        <w:spacing w:before="120"/>
        <w:rPr>
          <w:rFonts w:cs="Arial"/>
          <w:b/>
          <w:szCs w:val="22"/>
        </w:rPr>
      </w:pPr>
      <w:r w:rsidRPr="007E1D4D">
        <w:rPr>
          <w:rFonts w:cs="Arial"/>
          <w:b/>
          <w:szCs w:val="22"/>
        </w:rPr>
        <w:t>Also See</w:t>
      </w:r>
    </w:p>
    <w:p w:rsidR="006E0403" w:rsidRDefault="00061C49">
      <w:r>
        <w:rPr>
          <w:rFonts w:cs="Arial"/>
          <w:szCs w:val="22"/>
        </w:rPr>
        <w:t>“</w:t>
      </w:r>
      <w:r w:rsidR="007E1D4D">
        <w:rPr>
          <w:rFonts w:cs="Arial"/>
          <w:szCs w:val="22"/>
        </w:rPr>
        <w:t>ProcessDunningRequest_SOAP.xml</w:t>
      </w:r>
      <w:r>
        <w:rPr>
          <w:rFonts w:cs="Arial"/>
          <w:szCs w:val="22"/>
        </w:rPr>
        <w:t xml:space="preserve">” </w:t>
      </w:r>
      <w:r w:rsidR="00D35FF2">
        <w:rPr>
          <w:rFonts w:cs="Arial"/>
          <w:szCs w:val="22"/>
        </w:rPr>
        <w:t xml:space="preserve">and “ProcessDunningResponse_SOAP” </w:t>
      </w:r>
      <w:r w:rsidR="005573FA">
        <w:rPr>
          <w:rFonts w:cs="Arial"/>
          <w:szCs w:val="22"/>
        </w:rPr>
        <w:t xml:space="preserve">at </w:t>
      </w:r>
      <w:hyperlink r:id="rId27" w:history="1">
        <w:r w:rsidR="00DF25A4" w:rsidRPr="005449CC">
          <w:rPr>
            <w:rStyle w:val="Hyperlink"/>
          </w:rPr>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sidR="00DF25A4">
        <w:t>.</w:t>
      </w:r>
      <w:bookmarkStart w:id="80" w:name="_Ref310430065"/>
    </w:p>
    <w:p w:rsidR="00F96774" w:rsidRPr="00B541EA" w:rsidRDefault="00F96774" w:rsidP="00A84E89">
      <w:pPr>
        <w:pStyle w:val="Heading2"/>
        <w:rPr>
          <w:b w:val="0"/>
          <w:i w:val="0"/>
          <w:sz w:val="22"/>
          <w:szCs w:val="22"/>
        </w:rPr>
      </w:pPr>
      <w:bookmarkStart w:id="81" w:name="_Ref311467706"/>
      <w:bookmarkStart w:id="82" w:name="_Toc312235381"/>
      <w:r>
        <w:t xml:space="preserve">ProcessPreDunning </w:t>
      </w:r>
      <w:r w:rsidR="0042185E">
        <w:t xml:space="preserve">API </w:t>
      </w:r>
      <w:r>
        <w:t>Service</w:t>
      </w:r>
      <w:bookmarkEnd w:id="80"/>
      <w:bookmarkEnd w:id="81"/>
      <w:bookmarkEnd w:id="82"/>
      <w:r w:rsidR="00A71C10" w:rsidRPr="00B541EA">
        <w:rPr>
          <w:b w:val="0"/>
          <w:i w:val="0"/>
          <w:sz w:val="22"/>
          <w:szCs w:val="22"/>
        </w:rPr>
        <w:fldChar w:fldCharType="begin"/>
      </w:r>
      <w:r w:rsidR="00A71C10" w:rsidRPr="00B541EA">
        <w:rPr>
          <w:b w:val="0"/>
          <w:i w:val="0"/>
          <w:sz w:val="22"/>
          <w:szCs w:val="22"/>
        </w:rPr>
        <w:instrText xml:space="preserve"> XE "ProcessPreDunning API Service" </w:instrText>
      </w:r>
      <w:r w:rsidR="00A71C10" w:rsidRPr="00B541EA">
        <w:rPr>
          <w:b w:val="0"/>
          <w:i w:val="0"/>
          <w:sz w:val="22"/>
          <w:szCs w:val="22"/>
        </w:rPr>
        <w:fldChar w:fldCharType="end"/>
      </w:r>
    </w:p>
    <w:p w:rsidR="000C53B0" w:rsidRPr="000C53B0" w:rsidRDefault="00FA77A1" w:rsidP="00CA070D">
      <w:pPr>
        <w:rPr>
          <w:rStyle w:val="Emphasis"/>
          <w:rFonts w:cs="Arial"/>
          <w:i w:val="0"/>
          <w:szCs w:val="22"/>
        </w:rPr>
      </w:pPr>
      <w:r>
        <w:rPr>
          <w:rStyle w:val="Emphasis"/>
          <w:rFonts w:cs="Arial"/>
          <w:i w:val="0"/>
          <w:szCs w:val="22"/>
        </w:rPr>
        <w:t xml:space="preserve">This API </w:t>
      </w:r>
      <w:r w:rsidR="00D35FF2">
        <w:rPr>
          <w:rStyle w:val="Emphasis"/>
          <w:rFonts w:cs="Arial"/>
          <w:i w:val="0"/>
          <w:szCs w:val="22"/>
        </w:rPr>
        <w:t>s</w:t>
      </w:r>
      <w:r w:rsidR="000C53B0" w:rsidRPr="000C53B0">
        <w:rPr>
          <w:rStyle w:val="Emphasis"/>
          <w:rFonts w:cs="Arial"/>
          <w:i w:val="0"/>
          <w:szCs w:val="22"/>
        </w:rPr>
        <w:t>ervice</w:t>
      </w:r>
      <w:r w:rsidR="00D35FF2">
        <w:rPr>
          <w:rStyle w:val="Emphasis"/>
          <w:rFonts w:cs="Arial"/>
          <w:i w:val="0"/>
          <w:szCs w:val="22"/>
        </w:rPr>
        <w:t xml:space="preserve"> method</w:t>
      </w:r>
      <w:r w:rsidR="000C53B0" w:rsidRPr="000C53B0">
        <w:rPr>
          <w:rStyle w:val="Emphasis"/>
          <w:rFonts w:cs="Arial"/>
          <w:i w:val="0"/>
          <w:szCs w:val="22"/>
        </w:rPr>
        <w:t xml:space="preserve"> </w:t>
      </w:r>
      <w:r w:rsidR="000007A5">
        <w:rPr>
          <w:rStyle w:val="Emphasis"/>
          <w:rFonts w:cs="Arial"/>
          <w:i w:val="0"/>
          <w:szCs w:val="22"/>
        </w:rPr>
        <w:t xml:space="preserve">is </w:t>
      </w:r>
      <w:r w:rsidR="000C53B0" w:rsidRPr="000C53B0">
        <w:rPr>
          <w:rStyle w:val="Emphasis"/>
          <w:rFonts w:cs="Arial"/>
          <w:i w:val="0"/>
          <w:szCs w:val="22"/>
        </w:rPr>
        <w:t xml:space="preserve">used to send email to </w:t>
      </w:r>
      <w:r w:rsidR="000007A5">
        <w:rPr>
          <w:rStyle w:val="Emphasis"/>
          <w:rFonts w:cs="Arial"/>
          <w:i w:val="0"/>
          <w:szCs w:val="22"/>
        </w:rPr>
        <w:t xml:space="preserve">a subscriber </w:t>
      </w:r>
      <w:r w:rsidR="000C53B0" w:rsidRPr="000C53B0">
        <w:rPr>
          <w:rStyle w:val="Emphasis"/>
          <w:rFonts w:cs="Arial"/>
          <w:i w:val="0"/>
          <w:szCs w:val="22"/>
        </w:rPr>
        <w:t>whose credit card will expire within the 15 days. In this case, Dunning involves enrollments th</w:t>
      </w:r>
      <w:r w:rsidR="000007A5">
        <w:rPr>
          <w:rStyle w:val="Emphasis"/>
          <w:rFonts w:cs="Arial"/>
          <w:i w:val="0"/>
          <w:szCs w:val="22"/>
        </w:rPr>
        <w:t>at are in Suspended status. PreD</w:t>
      </w:r>
      <w:r w:rsidR="000C53B0" w:rsidRPr="000C53B0">
        <w:rPr>
          <w:rStyle w:val="Emphasis"/>
          <w:rFonts w:cs="Arial"/>
          <w:i w:val="0"/>
          <w:szCs w:val="22"/>
        </w:rPr>
        <w:t>unning involves the following actions:</w:t>
      </w:r>
      <w:r w:rsidR="000007A5">
        <w:rPr>
          <w:rStyle w:val="Emphasis"/>
          <w:rFonts w:cs="Arial"/>
          <w:i w:val="0"/>
          <w:szCs w:val="22"/>
        </w:rPr>
        <w:t xml:space="preserve"> </w:t>
      </w:r>
    </w:p>
    <w:p w:rsidR="000C53B0" w:rsidRPr="000C53B0" w:rsidRDefault="000C53B0" w:rsidP="00926193">
      <w:pPr>
        <w:pStyle w:val="ListParagraph"/>
        <w:numPr>
          <w:ilvl w:val="0"/>
          <w:numId w:val="14"/>
        </w:numPr>
        <w:spacing w:before="120"/>
        <w:rPr>
          <w:rStyle w:val="Emphasis"/>
          <w:rFonts w:ascii="Arial" w:hAnsi="Arial" w:cs="Arial"/>
          <w:i w:val="0"/>
          <w:sz w:val="22"/>
          <w:szCs w:val="22"/>
        </w:rPr>
      </w:pPr>
      <w:r w:rsidRPr="000C53B0">
        <w:rPr>
          <w:rStyle w:val="Emphasis"/>
          <w:rFonts w:ascii="Arial" w:hAnsi="Arial" w:cs="Arial"/>
          <w:i w:val="0"/>
          <w:sz w:val="22"/>
          <w:szCs w:val="22"/>
        </w:rPr>
        <w:t xml:space="preserve">Getting the latest </w:t>
      </w:r>
      <w:proofErr w:type="gramStart"/>
      <w:r w:rsidRPr="000C53B0">
        <w:rPr>
          <w:rStyle w:val="Emphasis"/>
          <w:rFonts w:ascii="Arial" w:hAnsi="Arial" w:cs="Arial"/>
          <w:i w:val="0"/>
          <w:sz w:val="22"/>
          <w:szCs w:val="22"/>
        </w:rPr>
        <w:t>create</w:t>
      </w:r>
      <w:proofErr w:type="gramEnd"/>
      <w:r w:rsidRPr="000C53B0">
        <w:rPr>
          <w:rStyle w:val="Emphasis"/>
          <w:rFonts w:ascii="Arial" w:hAnsi="Arial" w:cs="Arial"/>
          <w:i w:val="0"/>
          <w:sz w:val="22"/>
          <w:szCs w:val="22"/>
        </w:rPr>
        <w:t xml:space="preserve"> or update transaction detailed for the passed Transaction</w:t>
      </w:r>
      <w:r w:rsidR="007462F5">
        <w:rPr>
          <w:rStyle w:val="Emphasis"/>
          <w:rFonts w:ascii="Arial" w:hAnsi="Arial" w:cs="Arial"/>
          <w:i w:val="0"/>
          <w:sz w:val="22"/>
          <w:szCs w:val="22"/>
        </w:rPr>
        <w:fldChar w:fldCharType="begin"/>
      </w:r>
      <w:r w:rsidR="007462F5">
        <w:instrText xml:space="preserve"> XE "</w:instrText>
      </w:r>
      <w:r w:rsidR="007462F5" w:rsidRPr="000E7F04">
        <w:rPr>
          <w:rFonts w:ascii="Arial" w:hAnsi="Arial" w:cs="Arial"/>
          <w:sz w:val="22"/>
          <w:szCs w:val="22"/>
        </w:rPr>
        <w:instrText>Transaction</w:instrText>
      </w:r>
      <w:r w:rsidR="008B019C">
        <w:rPr>
          <w:rFonts w:ascii="Arial" w:hAnsi="Arial" w:cs="Arial"/>
          <w:sz w:val="22"/>
          <w:szCs w:val="22"/>
        </w:rPr>
        <w:instrText>Id</w:instrText>
      </w:r>
      <w:r w:rsidR="007462F5">
        <w:instrText xml:space="preserve">" </w:instrText>
      </w:r>
      <w:r w:rsidR="007462F5">
        <w:rPr>
          <w:rStyle w:val="Emphasis"/>
          <w:rFonts w:ascii="Arial" w:hAnsi="Arial" w:cs="Arial"/>
          <w:i w:val="0"/>
          <w:sz w:val="22"/>
          <w:szCs w:val="22"/>
        </w:rPr>
        <w:fldChar w:fldCharType="end"/>
      </w:r>
      <w:r w:rsidRPr="000C53B0">
        <w:rPr>
          <w:rStyle w:val="Emphasis"/>
          <w:rFonts w:ascii="Arial" w:hAnsi="Arial" w:cs="Arial"/>
          <w:i w:val="0"/>
          <w:sz w:val="22"/>
          <w:szCs w:val="22"/>
        </w:rPr>
        <w:t xml:space="preserve"> ID.</w:t>
      </w:r>
    </w:p>
    <w:p w:rsidR="000C53B0" w:rsidRPr="000C53B0" w:rsidRDefault="000C53B0" w:rsidP="00926193">
      <w:pPr>
        <w:pStyle w:val="ListParagraph"/>
        <w:numPr>
          <w:ilvl w:val="0"/>
          <w:numId w:val="14"/>
        </w:numPr>
        <w:rPr>
          <w:rStyle w:val="Emphasis"/>
          <w:rFonts w:ascii="Arial" w:hAnsi="Arial" w:cs="Arial"/>
          <w:i w:val="0"/>
          <w:sz w:val="22"/>
          <w:szCs w:val="22"/>
        </w:rPr>
      </w:pPr>
      <w:r w:rsidRPr="000C53B0">
        <w:rPr>
          <w:rStyle w:val="Emphasis"/>
          <w:rFonts w:ascii="Arial" w:hAnsi="Arial" w:cs="Arial"/>
          <w:i w:val="0"/>
          <w:sz w:val="22"/>
          <w:szCs w:val="22"/>
        </w:rPr>
        <w:t>Getting enrollment</w:t>
      </w:r>
      <w:r w:rsidR="008B019C">
        <w:rPr>
          <w:rStyle w:val="Emphasis"/>
          <w:rFonts w:ascii="Arial" w:hAnsi="Arial" w:cs="Arial"/>
          <w:i w:val="0"/>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Style w:val="Emphasis"/>
          <w:rFonts w:ascii="Arial" w:hAnsi="Arial" w:cs="Arial"/>
          <w:i w:val="0"/>
          <w:sz w:val="22"/>
          <w:szCs w:val="22"/>
        </w:rPr>
        <w:fldChar w:fldCharType="end"/>
      </w:r>
      <w:r w:rsidRPr="000C53B0">
        <w:rPr>
          <w:rStyle w:val="Emphasis"/>
          <w:rFonts w:ascii="Arial" w:hAnsi="Arial" w:cs="Arial"/>
          <w:i w:val="0"/>
          <w:sz w:val="22"/>
          <w:szCs w:val="22"/>
        </w:rPr>
        <w:t xml:space="preserve"> and contract details.</w:t>
      </w:r>
    </w:p>
    <w:p w:rsidR="000C53B0" w:rsidRPr="000C53B0" w:rsidRDefault="000C53B0" w:rsidP="00926193">
      <w:pPr>
        <w:pStyle w:val="ListParagraph"/>
        <w:numPr>
          <w:ilvl w:val="0"/>
          <w:numId w:val="14"/>
        </w:numPr>
        <w:rPr>
          <w:rStyle w:val="Emphasis"/>
          <w:rFonts w:cs="Arial"/>
          <w:i w:val="0"/>
          <w:szCs w:val="22"/>
        </w:rPr>
      </w:pPr>
      <w:r w:rsidRPr="000C53B0">
        <w:rPr>
          <w:rStyle w:val="Emphasis"/>
          <w:rFonts w:ascii="Arial" w:hAnsi="Arial" w:cs="Arial"/>
          <w:i w:val="0"/>
          <w:sz w:val="22"/>
          <w:szCs w:val="22"/>
        </w:rPr>
        <w:t>Sending email notification to the contact.</w:t>
      </w:r>
    </w:p>
    <w:p w:rsidR="000C53B0" w:rsidRDefault="000007A5" w:rsidP="008B019C">
      <w:pPr>
        <w:keepNext/>
        <w:spacing w:before="120" w:after="120"/>
        <w:rPr>
          <w:rStyle w:val="Emphasis"/>
          <w:rFonts w:cs="Arial"/>
          <w:i w:val="0"/>
          <w:szCs w:val="22"/>
        </w:rPr>
      </w:pPr>
      <w:r>
        <w:rPr>
          <w:rStyle w:val="Emphasis"/>
          <w:rFonts w:cs="Arial"/>
          <w:i w:val="0"/>
          <w:szCs w:val="22"/>
        </w:rPr>
        <w:t xml:space="preserve">The </w:t>
      </w:r>
      <w:r w:rsidR="00D35FF2">
        <w:rPr>
          <w:rStyle w:val="Emphasis"/>
          <w:rFonts w:cs="Arial"/>
          <w:i w:val="0"/>
          <w:szCs w:val="22"/>
        </w:rPr>
        <w:t xml:space="preserve">service method </w:t>
      </w:r>
      <w:r w:rsidR="00FB52A7">
        <w:rPr>
          <w:rStyle w:val="Emphasis"/>
          <w:rFonts w:cs="Arial"/>
          <w:i w:val="0"/>
          <w:szCs w:val="22"/>
        </w:rPr>
        <w:t>includes:</w:t>
      </w:r>
    </w:p>
    <w:p w:rsidR="006821C4" w:rsidRDefault="00FB52A7" w:rsidP="00926193">
      <w:pPr>
        <w:pStyle w:val="ListParagraph"/>
        <w:numPr>
          <w:ilvl w:val="0"/>
          <w:numId w:val="15"/>
        </w:numPr>
        <w:spacing w:before="120" w:after="120"/>
        <w:rPr>
          <w:rStyle w:val="Emphasis"/>
          <w:rFonts w:ascii="Arial" w:hAnsi="Arial" w:cs="Arial"/>
          <w:i w:val="0"/>
          <w:sz w:val="22"/>
          <w:szCs w:val="22"/>
        </w:rPr>
      </w:pPr>
      <w:r w:rsidRPr="006821C4">
        <w:rPr>
          <w:rStyle w:val="Emphasis"/>
          <w:rFonts w:ascii="Arial" w:hAnsi="Arial" w:cs="Arial"/>
          <w:b/>
          <w:i w:val="0"/>
          <w:sz w:val="22"/>
          <w:szCs w:val="22"/>
        </w:rPr>
        <w:t>ProcessPreDunningRequest</w:t>
      </w:r>
      <w:r w:rsidR="00B541EA" w:rsidRPr="00B541EA">
        <w:rPr>
          <w:rStyle w:val="Emphasis"/>
          <w:rFonts w:ascii="Arial" w:hAnsi="Arial" w:cs="Arial"/>
          <w:i w:val="0"/>
          <w:sz w:val="22"/>
          <w:szCs w:val="22"/>
        </w:rPr>
        <w:fldChar w:fldCharType="begin"/>
      </w:r>
      <w:r w:rsidR="00B541EA" w:rsidRPr="00B541EA">
        <w:rPr>
          <w:rFonts w:ascii="Arial" w:hAnsi="Arial" w:cs="Arial"/>
          <w:sz w:val="22"/>
          <w:szCs w:val="22"/>
        </w:rPr>
        <w:instrText xml:space="preserve"> XE "</w:instrText>
      </w:r>
      <w:r w:rsidR="00B541EA">
        <w:rPr>
          <w:rFonts w:ascii="Arial" w:hAnsi="Arial" w:cs="Arial"/>
          <w:sz w:val="22"/>
          <w:szCs w:val="22"/>
        </w:rPr>
        <w:instrText xml:space="preserve">ProcessPreDunning: </w:instrText>
      </w:r>
      <w:r w:rsidR="00B541EA" w:rsidRPr="00B541EA">
        <w:rPr>
          <w:rStyle w:val="Emphasis"/>
          <w:rFonts w:ascii="Arial" w:hAnsi="Arial" w:cs="Arial"/>
          <w:i w:val="0"/>
          <w:sz w:val="22"/>
          <w:szCs w:val="22"/>
        </w:rPr>
        <w:instrText>ProcessPreDunningRequest</w:instrText>
      </w:r>
      <w:r w:rsidR="00B541EA" w:rsidRPr="00B541EA">
        <w:rPr>
          <w:rFonts w:ascii="Arial" w:hAnsi="Arial" w:cs="Arial"/>
          <w:sz w:val="22"/>
          <w:szCs w:val="22"/>
        </w:rPr>
        <w:instrText xml:space="preserve">" </w:instrText>
      </w:r>
      <w:r w:rsidR="00B541EA" w:rsidRPr="00B541EA">
        <w:rPr>
          <w:rStyle w:val="Emphasis"/>
          <w:rFonts w:ascii="Arial" w:hAnsi="Arial" w:cs="Arial"/>
          <w:i w:val="0"/>
          <w:sz w:val="22"/>
          <w:szCs w:val="22"/>
        </w:rPr>
        <w:fldChar w:fldCharType="end"/>
      </w:r>
      <w:r w:rsidRPr="006821C4">
        <w:rPr>
          <w:rStyle w:val="Emphasis"/>
          <w:rFonts w:ascii="Arial" w:hAnsi="Arial" w:cs="Arial"/>
          <w:i w:val="0"/>
          <w:sz w:val="22"/>
          <w:szCs w:val="22"/>
        </w:rPr>
        <w:t>—</w:t>
      </w:r>
      <w:proofErr w:type="gramStart"/>
      <w:r w:rsidRPr="006821C4">
        <w:rPr>
          <w:rStyle w:val="Emphasis"/>
          <w:rFonts w:ascii="Arial" w:hAnsi="Arial" w:cs="Arial"/>
          <w:i w:val="0"/>
          <w:sz w:val="22"/>
          <w:szCs w:val="22"/>
        </w:rPr>
        <w:t>This</w:t>
      </w:r>
      <w:proofErr w:type="gramEnd"/>
      <w:r w:rsidRPr="006821C4">
        <w:rPr>
          <w:rStyle w:val="Emphasis"/>
          <w:rFonts w:ascii="Arial" w:hAnsi="Arial" w:cs="Arial"/>
          <w:i w:val="0"/>
          <w:sz w:val="22"/>
          <w:szCs w:val="22"/>
        </w:rPr>
        <w:t xml:space="preserve"> </w:t>
      </w:r>
      <w:r w:rsidR="006821C4" w:rsidRPr="006821C4">
        <w:rPr>
          <w:rStyle w:val="Emphasis"/>
          <w:rFonts w:ascii="Arial" w:hAnsi="Arial" w:cs="Arial"/>
          <w:i w:val="0"/>
          <w:sz w:val="22"/>
          <w:szCs w:val="22"/>
        </w:rPr>
        <w:t xml:space="preserve">is the process predunning </w:t>
      </w:r>
      <w:r w:rsidRPr="006821C4">
        <w:rPr>
          <w:rStyle w:val="Emphasis"/>
          <w:rFonts w:ascii="Arial" w:hAnsi="Arial" w:cs="Arial"/>
          <w:i w:val="0"/>
          <w:sz w:val="22"/>
          <w:szCs w:val="22"/>
        </w:rPr>
        <w:t xml:space="preserve">request </w:t>
      </w:r>
      <w:r w:rsidR="006821C4">
        <w:rPr>
          <w:rStyle w:val="Emphasis"/>
          <w:rFonts w:ascii="Arial" w:hAnsi="Arial" w:cs="Arial"/>
          <w:i w:val="0"/>
          <w:sz w:val="22"/>
          <w:szCs w:val="22"/>
        </w:rPr>
        <w:t>This request takes one required parameter: GetP</w:t>
      </w:r>
      <w:r w:rsidR="00472687">
        <w:rPr>
          <w:rStyle w:val="Emphasis"/>
          <w:rFonts w:ascii="Arial" w:hAnsi="Arial" w:cs="Arial"/>
          <w:i w:val="0"/>
          <w:sz w:val="22"/>
          <w:szCs w:val="22"/>
        </w:rPr>
        <w:t>ayments</w:t>
      </w:r>
      <w:r w:rsidR="006821C4">
        <w:rPr>
          <w:rStyle w:val="Emphasis"/>
          <w:rFonts w:ascii="Arial" w:hAnsi="Arial" w:cs="Arial"/>
          <w:i w:val="0"/>
          <w:sz w:val="22"/>
          <w:szCs w:val="22"/>
        </w:rPr>
        <w:t>ByTransactionId</w:t>
      </w:r>
      <w:r w:rsidR="009A42DF">
        <w:rPr>
          <w:rStyle w:val="Emphasis"/>
          <w:rFonts w:ascii="Arial" w:hAnsi="Arial" w:cs="Arial"/>
          <w:i w:val="0"/>
          <w:sz w:val="22"/>
          <w:szCs w:val="22"/>
        </w:rPr>
        <w:fldChar w:fldCharType="begin"/>
      </w:r>
      <w:r w:rsidR="009A42DF">
        <w:instrText xml:space="preserve"> XE "</w:instrText>
      </w:r>
      <w:r w:rsidR="009A42DF" w:rsidRPr="00A64140">
        <w:rPr>
          <w:rStyle w:val="Emphasis"/>
          <w:rFonts w:ascii="Arial" w:hAnsi="Arial" w:cs="Arial"/>
          <w:i w:val="0"/>
          <w:sz w:val="22"/>
          <w:szCs w:val="22"/>
        </w:rPr>
        <w:instrText>GetPaymedntsByTransactionId</w:instrText>
      </w:r>
      <w:r w:rsidR="009A42DF">
        <w:instrText xml:space="preserve">" </w:instrText>
      </w:r>
      <w:r w:rsidR="009A42DF">
        <w:rPr>
          <w:rStyle w:val="Emphasis"/>
          <w:rFonts w:ascii="Arial" w:hAnsi="Arial" w:cs="Arial"/>
          <w:i w:val="0"/>
          <w:sz w:val="22"/>
          <w:szCs w:val="22"/>
        </w:rPr>
        <w:fldChar w:fldCharType="end"/>
      </w:r>
      <w:r w:rsidR="006821C4">
        <w:rPr>
          <w:rStyle w:val="Emphasis"/>
          <w:rFonts w:ascii="Arial" w:hAnsi="Arial" w:cs="Arial"/>
          <w:i w:val="0"/>
          <w:sz w:val="22"/>
          <w:szCs w:val="22"/>
        </w:rPr>
        <w:t>.</w:t>
      </w:r>
    </w:p>
    <w:p w:rsidR="00FB52A7" w:rsidRPr="006821C4" w:rsidRDefault="000C53B0" w:rsidP="00926193">
      <w:pPr>
        <w:pStyle w:val="ListParagraph"/>
        <w:numPr>
          <w:ilvl w:val="0"/>
          <w:numId w:val="15"/>
        </w:numPr>
        <w:spacing w:before="120" w:after="120"/>
        <w:rPr>
          <w:rFonts w:ascii="Arial" w:hAnsi="Arial" w:cs="Arial"/>
          <w:iCs/>
          <w:sz w:val="22"/>
          <w:szCs w:val="22"/>
        </w:rPr>
      </w:pPr>
      <w:r w:rsidRPr="006821C4">
        <w:rPr>
          <w:rStyle w:val="Emphasis"/>
          <w:rFonts w:ascii="Arial" w:hAnsi="Arial" w:cs="Arial"/>
          <w:b/>
          <w:i w:val="0"/>
          <w:sz w:val="22"/>
          <w:szCs w:val="22"/>
        </w:rPr>
        <w:t>Proc</w:t>
      </w:r>
      <w:r w:rsidR="00FB52A7" w:rsidRPr="006821C4">
        <w:rPr>
          <w:rStyle w:val="Emphasis"/>
          <w:rFonts w:ascii="Arial" w:hAnsi="Arial" w:cs="Arial"/>
          <w:b/>
          <w:i w:val="0"/>
          <w:sz w:val="22"/>
          <w:szCs w:val="22"/>
        </w:rPr>
        <w:t>essPreDunningByTransactionId</w:t>
      </w:r>
      <w:r w:rsidR="00B541EA" w:rsidRPr="00B541EA">
        <w:rPr>
          <w:rStyle w:val="Emphasis"/>
          <w:rFonts w:ascii="Arial" w:hAnsi="Arial" w:cs="Arial"/>
          <w:i w:val="0"/>
          <w:sz w:val="22"/>
          <w:szCs w:val="22"/>
        </w:rPr>
        <w:fldChar w:fldCharType="begin"/>
      </w:r>
      <w:r w:rsidR="00B541EA" w:rsidRPr="00B541EA">
        <w:rPr>
          <w:rFonts w:ascii="Arial" w:hAnsi="Arial" w:cs="Arial"/>
          <w:sz w:val="22"/>
          <w:szCs w:val="22"/>
        </w:rPr>
        <w:instrText xml:space="preserve"> XE "</w:instrText>
      </w:r>
      <w:r w:rsidR="00B541EA">
        <w:rPr>
          <w:rFonts w:ascii="Arial" w:hAnsi="Arial" w:cs="Arial"/>
          <w:sz w:val="22"/>
          <w:szCs w:val="22"/>
        </w:rPr>
        <w:instrText xml:space="preserve">ProcessPreDunning: </w:instrText>
      </w:r>
      <w:r w:rsidR="00B541EA">
        <w:rPr>
          <w:rStyle w:val="Emphasis"/>
          <w:rFonts w:ascii="Arial" w:hAnsi="Arial" w:cs="Arial"/>
          <w:i w:val="0"/>
          <w:sz w:val="22"/>
          <w:szCs w:val="22"/>
        </w:rPr>
        <w:instrText>ProcessPreDunningByTransactionId</w:instrText>
      </w:r>
      <w:r w:rsidR="00B541EA" w:rsidRPr="00B541EA">
        <w:rPr>
          <w:rFonts w:ascii="Arial" w:hAnsi="Arial" w:cs="Arial"/>
          <w:sz w:val="22"/>
          <w:szCs w:val="22"/>
        </w:rPr>
        <w:instrText xml:space="preserve">" </w:instrText>
      </w:r>
      <w:r w:rsidR="00B541EA" w:rsidRPr="00B541EA">
        <w:rPr>
          <w:rStyle w:val="Emphasis"/>
          <w:rFonts w:ascii="Arial" w:hAnsi="Arial" w:cs="Arial"/>
          <w:i w:val="0"/>
          <w:sz w:val="22"/>
          <w:szCs w:val="22"/>
        </w:rPr>
        <w:fldChar w:fldCharType="end"/>
      </w:r>
      <w:r w:rsidR="00FB52A7" w:rsidRPr="006821C4">
        <w:rPr>
          <w:rStyle w:val="Emphasis"/>
          <w:rFonts w:ascii="Arial" w:hAnsi="Arial" w:cs="Arial"/>
          <w:i w:val="0"/>
          <w:sz w:val="22"/>
          <w:szCs w:val="22"/>
        </w:rPr>
        <w:t>—</w:t>
      </w:r>
      <w:proofErr w:type="gramStart"/>
      <w:r w:rsidR="00311E1B" w:rsidRPr="006821C4">
        <w:rPr>
          <w:rStyle w:val="Emphasis"/>
          <w:rFonts w:ascii="Arial" w:hAnsi="Arial" w:cs="Arial"/>
          <w:i w:val="0"/>
          <w:sz w:val="22"/>
          <w:szCs w:val="22"/>
        </w:rPr>
        <w:t>Takes</w:t>
      </w:r>
      <w:proofErr w:type="gramEnd"/>
      <w:r w:rsidR="00311E1B" w:rsidRPr="006821C4">
        <w:rPr>
          <w:rStyle w:val="Emphasis"/>
          <w:rFonts w:ascii="Arial" w:hAnsi="Arial" w:cs="Arial"/>
          <w:i w:val="0"/>
          <w:sz w:val="22"/>
          <w:szCs w:val="22"/>
        </w:rPr>
        <w:t xml:space="preserve"> o</w:t>
      </w:r>
      <w:r w:rsidR="00FB52A7" w:rsidRPr="006821C4">
        <w:rPr>
          <w:rStyle w:val="Emphasis"/>
          <w:rFonts w:ascii="Arial" w:hAnsi="Arial" w:cs="Arial"/>
          <w:i w:val="0"/>
          <w:sz w:val="22"/>
          <w:szCs w:val="22"/>
        </w:rPr>
        <w:t xml:space="preserve">ne required parameter: TransactionId. </w:t>
      </w:r>
      <w:r w:rsidR="000007A5" w:rsidRPr="006821C4">
        <w:rPr>
          <w:rStyle w:val="Emphasis"/>
          <w:rFonts w:ascii="Arial" w:hAnsi="Arial" w:cs="Arial"/>
          <w:i w:val="0"/>
          <w:sz w:val="22"/>
          <w:szCs w:val="22"/>
        </w:rPr>
        <w:t xml:space="preserve">ProcessPreDunningByTransactionId </w:t>
      </w:r>
      <w:r w:rsidR="00FB52A7" w:rsidRPr="006821C4">
        <w:rPr>
          <w:rStyle w:val="Emphasis"/>
          <w:rFonts w:ascii="Arial" w:hAnsi="Arial" w:cs="Arial"/>
          <w:i w:val="0"/>
          <w:sz w:val="22"/>
          <w:szCs w:val="22"/>
        </w:rPr>
        <w:t xml:space="preserve">is used when email is sent to the contact using an existing </w:t>
      </w:r>
      <w:r w:rsidR="00FB52A7" w:rsidRPr="006821C4">
        <w:rPr>
          <w:rFonts w:ascii="Arial" w:hAnsi="Arial" w:cs="Arial"/>
          <w:noProof/>
          <w:sz w:val="22"/>
          <w:szCs w:val="22"/>
        </w:rPr>
        <w:t>TransactionId</w:t>
      </w:r>
      <w:r w:rsidR="009A42DF">
        <w:rPr>
          <w:rFonts w:ascii="Arial" w:hAnsi="Arial" w:cs="Arial"/>
          <w:noProof/>
          <w:sz w:val="22"/>
          <w:szCs w:val="22"/>
        </w:rPr>
        <w:fldChar w:fldCharType="begin"/>
      </w:r>
      <w:r w:rsidR="009A42DF">
        <w:instrText xml:space="preserve"> XE "</w:instrText>
      </w:r>
      <w:r w:rsidR="009A42DF" w:rsidRPr="00015DE7">
        <w:rPr>
          <w:rFonts w:ascii="Arial" w:hAnsi="Arial" w:cs="Arial"/>
          <w:noProof/>
          <w:sz w:val="22"/>
          <w:szCs w:val="22"/>
        </w:rPr>
        <w:instrText>TransactionId</w:instrText>
      </w:r>
      <w:r w:rsidR="009A42DF">
        <w:instrText xml:space="preserve">" </w:instrText>
      </w:r>
      <w:r w:rsidR="009A42DF">
        <w:rPr>
          <w:rFonts w:ascii="Arial" w:hAnsi="Arial" w:cs="Arial"/>
          <w:noProof/>
          <w:sz w:val="22"/>
          <w:szCs w:val="22"/>
        </w:rPr>
        <w:fldChar w:fldCharType="end"/>
      </w:r>
      <w:r w:rsidR="00FB52A7" w:rsidRPr="006821C4">
        <w:rPr>
          <w:rFonts w:ascii="Arial" w:hAnsi="Arial" w:cs="Arial"/>
          <w:noProof/>
          <w:sz w:val="22"/>
          <w:szCs w:val="22"/>
        </w:rPr>
        <w:t xml:space="preserve"> (returned from creating the payment account).</w:t>
      </w:r>
    </w:p>
    <w:p w:rsidR="000C53B0" w:rsidRPr="00FB52A7" w:rsidRDefault="00FB52A7" w:rsidP="00926193">
      <w:pPr>
        <w:pStyle w:val="ListParagraph"/>
        <w:numPr>
          <w:ilvl w:val="0"/>
          <w:numId w:val="15"/>
        </w:numPr>
        <w:spacing w:before="120" w:after="120"/>
        <w:rPr>
          <w:rStyle w:val="Emphasis"/>
          <w:rFonts w:ascii="Arial" w:hAnsi="Arial" w:cs="Arial"/>
          <w:i w:val="0"/>
          <w:sz w:val="22"/>
          <w:szCs w:val="22"/>
        </w:rPr>
      </w:pPr>
      <w:r w:rsidRPr="007A6523">
        <w:rPr>
          <w:rStyle w:val="Emphasis"/>
          <w:rFonts w:ascii="Arial" w:hAnsi="Arial" w:cs="Arial"/>
          <w:b/>
          <w:i w:val="0"/>
          <w:sz w:val="22"/>
          <w:szCs w:val="22"/>
        </w:rPr>
        <w:t>ProcessPreDunningResponse</w:t>
      </w:r>
      <w:r w:rsidR="00B541EA" w:rsidRPr="00B541EA">
        <w:rPr>
          <w:rStyle w:val="Emphasis"/>
          <w:rFonts w:ascii="Arial" w:hAnsi="Arial" w:cs="Arial"/>
          <w:i w:val="0"/>
          <w:sz w:val="22"/>
          <w:szCs w:val="22"/>
        </w:rPr>
        <w:fldChar w:fldCharType="begin"/>
      </w:r>
      <w:r w:rsidR="00B541EA" w:rsidRPr="00B541EA">
        <w:rPr>
          <w:rFonts w:ascii="Arial" w:hAnsi="Arial" w:cs="Arial"/>
          <w:sz w:val="22"/>
          <w:szCs w:val="22"/>
        </w:rPr>
        <w:instrText xml:space="preserve"> XE "</w:instrText>
      </w:r>
      <w:r w:rsidR="00B541EA">
        <w:rPr>
          <w:rFonts w:ascii="Arial" w:hAnsi="Arial" w:cs="Arial"/>
          <w:sz w:val="22"/>
          <w:szCs w:val="22"/>
        </w:rPr>
        <w:instrText xml:space="preserve">ProcessPreDunning: </w:instrText>
      </w:r>
      <w:r w:rsidR="00B541EA" w:rsidRPr="00B541EA">
        <w:rPr>
          <w:rStyle w:val="Emphasis"/>
          <w:rFonts w:ascii="Arial" w:hAnsi="Arial" w:cs="Arial"/>
          <w:i w:val="0"/>
          <w:sz w:val="22"/>
          <w:szCs w:val="22"/>
        </w:rPr>
        <w:instrText>ProcessPreDunningRe</w:instrText>
      </w:r>
      <w:r w:rsidR="00B541EA">
        <w:rPr>
          <w:rStyle w:val="Emphasis"/>
          <w:rFonts w:ascii="Arial" w:hAnsi="Arial" w:cs="Arial"/>
          <w:i w:val="0"/>
          <w:sz w:val="22"/>
          <w:szCs w:val="22"/>
        </w:rPr>
        <w:instrText>sponse</w:instrText>
      </w:r>
      <w:r w:rsidR="00B541EA" w:rsidRPr="00B541EA">
        <w:rPr>
          <w:rFonts w:ascii="Arial" w:hAnsi="Arial" w:cs="Arial"/>
          <w:sz w:val="22"/>
          <w:szCs w:val="22"/>
        </w:rPr>
        <w:instrText xml:space="preserve">" </w:instrText>
      </w:r>
      <w:r w:rsidR="00B541EA" w:rsidRPr="00B541EA">
        <w:rPr>
          <w:rStyle w:val="Emphasis"/>
          <w:rFonts w:ascii="Arial" w:hAnsi="Arial" w:cs="Arial"/>
          <w:i w:val="0"/>
          <w:sz w:val="22"/>
          <w:szCs w:val="22"/>
        </w:rPr>
        <w:fldChar w:fldCharType="end"/>
      </w:r>
      <w:r w:rsidRPr="00FB52A7">
        <w:rPr>
          <w:rStyle w:val="Emphasis"/>
          <w:rFonts w:ascii="Arial" w:hAnsi="Arial" w:cs="Arial"/>
          <w:i w:val="0"/>
          <w:sz w:val="22"/>
          <w:szCs w:val="22"/>
        </w:rPr>
        <w:t>—</w:t>
      </w:r>
      <w:proofErr w:type="gramStart"/>
      <w:r w:rsidR="00311E1B">
        <w:rPr>
          <w:rStyle w:val="Emphasis"/>
          <w:rFonts w:ascii="Arial" w:hAnsi="Arial" w:cs="Arial"/>
          <w:i w:val="0"/>
          <w:sz w:val="22"/>
          <w:szCs w:val="22"/>
        </w:rPr>
        <w:t>Takes</w:t>
      </w:r>
      <w:proofErr w:type="gramEnd"/>
      <w:r w:rsidR="00311E1B">
        <w:rPr>
          <w:rStyle w:val="Emphasis"/>
          <w:rFonts w:ascii="Arial" w:hAnsi="Arial" w:cs="Arial"/>
          <w:i w:val="0"/>
          <w:sz w:val="22"/>
          <w:szCs w:val="22"/>
        </w:rPr>
        <w:t xml:space="preserve"> </w:t>
      </w:r>
      <w:r w:rsidR="000007A5">
        <w:rPr>
          <w:rStyle w:val="Emphasis"/>
          <w:rFonts w:ascii="Arial" w:hAnsi="Arial" w:cs="Arial"/>
          <w:i w:val="0"/>
          <w:sz w:val="22"/>
          <w:szCs w:val="22"/>
        </w:rPr>
        <w:t xml:space="preserve">one required parameter: </w:t>
      </w:r>
      <w:r w:rsidR="00311E1B">
        <w:rPr>
          <w:rStyle w:val="Emphasis"/>
          <w:rFonts w:ascii="Arial" w:hAnsi="Arial" w:cs="Arial"/>
          <w:i w:val="0"/>
          <w:sz w:val="22"/>
          <w:szCs w:val="22"/>
        </w:rPr>
        <w:t>P</w:t>
      </w:r>
      <w:r w:rsidR="000007A5">
        <w:rPr>
          <w:rStyle w:val="Emphasis"/>
          <w:rFonts w:ascii="Arial" w:hAnsi="Arial" w:cs="Arial"/>
          <w:i w:val="0"/>
          <w:sz w:val="22"/>
          <w:szCs w:val="22"/>
        </w:rPr>
        <w:t>rocessPreD</w:t>
      </w:r>
      <w:r w:rsidR="00311E1B">
        <w:rPr>
          <w:rStyle w:val="Emphasis"/>
          <w:rFonts w:ascii="Arial" w:hAnsi="Arial" w:cs="Arial"/>
          <w:i w:val="0"/>
          <w:sz w:val="22"/>
          <w:szCs w:val="22"/>
        </w:rPr>
        <w:t>unningResult</w:t>
      </w:r>
      <w:r w:rsidR="009A42DF">
        <w:rPr>
          <w:rStyle w:val="Emphasis"/>
          <w:rFonts w:ascii="Arial" w:hAnsi="Arial" w:cs="Arial"/>
          <w:i w:val="0"/>
          <w:sz w:val="22"/>
          <w:szCs w:val="22"/>
        </w:rPr>
        <w:fldChar w:fldCharType="begin"/>
      </w:r>
      <w:r w:rsidR="009A42DF">
        <w:instrText xml:space="preserve"> XE "</w:instrText>
      </w:r>
      <w:r w:rsidR="009A42DF" w:rsidRPr="00007EFB">
        <w:rPr>
          <w:rStyle w:val="Emphasis"/>
          <w:rFonts w:ascii="Arial" w:hAnsi="Arial" w:cs="Arial"/>
          <w:i w:val="0"/>
          <w:sz w:val="22"/>
          <w:szCs w:val="22"/>
        </w:rPr>
        <w:instrText>ProcessPreDunningResult</w:instrText>
      </w:r>
      <w:r w:rsidR="009A42DF">
        <w:instrText xml:space="preserve">" </w:instrText>
      </w:r>
      <w:r w:rsidR="009A42DF">
        <w:rPr>
          <w:rStyle w:val="Emphasis"/>
          <w:rFonts w:ascii="Arial" w:hAnsi="Arial" w:cs="Arial"/>
          <w:i w:val="0"/>
          <w:sz w:val="22"/>
          <w:szCs w:val="22"/>
        </w:rPr>
        <w:fldChar w:fldCharType="end"/>
      </w:r>
      <w:r w:rsidR="00311E1B">
        <w:rPr>
          <w:rStyle w:val="Emphasis"/>
          <w:rFonts w:ascii="Arial" w:hAnsi="Arial" w:cs="Arial"/>
          <w:i w:val="0"/>
          <w:sz w:val="22"/>
          <w:szCs w:val="22"/>
        </w:rPr>
        <w:t xml:space="preserve">. </w:t>
      </w:r>
      <w:r w:rsidR="000007A5">
        <w:rPr>
          <w:rStyle w:val="Emphasis"/>
          <w:rFonts w:ascii="Arial" w:hAnsi="Arial" w:cs="Arial"/>
          <w:i w:val="0"/>
          <w:sz w:val="22"/>
          <w:szCs w:val="22"/>
        </w:rPr>
        <w:t xml:space="preserve">The request </w:t>
      </w:r>
      <w:r w:rsidRPr="00FB52A7">
        <w:rPr>
          <w:rStyle w:val="Emphasis"/>
          <w:rFonts w:ascii="Arial" w:hAnsi="Arial" w:cs="Arial"/>
          <w:i w:val="0"/>
          <w:sz w:val="22"/>
          <w:szCs w:val="22"/>
        </w:rPr>
        <w:t>calls ProcessPreDunningResult.</w:t>
      </w:r>
    </w:p>
    <w:p w:rsidR="000C53B0" w:rsidRPr="000007A5" w:rsidRDefault="000C53B0" w:rsidP="00926193">
      <w:pPr>
        <w:pStyle w:val="ListParagraph"/>
        <w:numPr>
          <w:ilvl w:val="0"/>
          <w:numId w:val="15"/>
        </w:numPr>
        <w:spacing w:before="120" w:after="120"/>
        <w:rPr>
          <w:rStyle w:val="Emphasis"/>
          <w:rFonts w:cs="Arial"/>
          <w:i w:val="0"/>
          <w:szCs w:val="22"/>
        </w:rPr>
      </w:pPr>
      <w:r w:rsidRPr="007A6523">
        <w:rPr>
          <w:rStyle w:val="Emphasis"/>
          <w:rFonts w:ascii="Arial" w:hAnsi="Arial" w:cs="Arial"/>
          <w:b/>
          <w:i w:val="0"/>
          <w:sz w:val="22"/>
          <w:szCs w:val="22"/>
        </w:rPr>
        <w:t>ProcessPreDunningResult</w:t>
      </w:r>
      <w:r w:rsidR="00B541EA" w:rsidRPr="00B541EA">
        <w:rPr>
          <w:rStyle w:val="Emphasis"/>
          <w:rFonts w:ascii="Arial" w:hAnsi="Arial" w:cs="Arial"/>
          <w:i w:val="0"/>
          <w:sz w:val="22"/>
          <w:szCs w:val="22"/>
        </w:rPr>
        <w:fldChar w:fldCharType="begin"/>
      </w:r>
      <w:r w:rsidR="00B541EA" w:rsidRPr="00B541EA">
        <w:rPr>
          <w:rFonts w:ascii="Arial" w:hAnsi="Arial" w:cs="Arial"/>
          <w:sz w:val="22"/>
          <w:szCs w:val="22"/>
        </w:rPr>
        <w:instrText xml:space="preserve"> XE "</w:instrText>
      </w:r>
      <w:r w:rsidR="00B541EA">
        <w:rPr>
          <w:rFonts w:ascii="Arial" w:hAnsi="Arial" w:cs="Arial"/>
          <w:sz w:val="22"/>
          <w:szCs w:val="22"/>
        </w:rPr>
        <w:instrText xml:space="preserve">ProcessPreDunning: </w:instrText>
      </w:r>
      <w:r w:rsidR="00B541EA" w:rsidRPr="00B541EA">
        <w:rPr>
          <w:rStyle w:val="Emphasis"/>
          <w:rFonts w:ascii="Arial" w:hAnsi="Arial" w:cs="Arial"/>
          <w:i w:val="0"/>
          <w:sz w:val="22"/>
          <w:szCs w:val="22"/>
        </w:rPr>
        <w:instrText>ProcessPreDunningRe</w:instrText>
      </w:r>
      <w:r w:rsidR="00B541EA">
        <w:rPr>
          <w:rStyle w:val="Emphasis"/>
          <w:rFonts w:ascii="Arial" w:hAnsi="Arial" w:cs="Arial"/>
          <w:i w:val="0"/>
          <w:sz w:val="22"/>
          <w:szCs w:val="22"/>
        </w:rPr>
        <w:instrText>sult</w:instrText>
      </w:r>
      <w:r w:rsidR="00B541EA" w:rsidRPr="00B541EA">
        <w:rPr>
          <w:rFonts w:ascii="Arial" w:hAnsi="Arial" w:cs="Arial"/>
          <w:sz w:val="22"/>
          <w:szCs w:val="22"/>
        </w:rPr>
        <w:instrText xml:space="preserve">" </w:instrText>
      </w:r>
      <w:r w:rsidR="00B541EA" w:rsidRPr="00B541EA">
        <w:rPr>
          <w:rStyle w:val="Emphasis"/>
          <w:rFonts w:ascii="Arial" w:hAnsi="Arial" w:cs="Arial"/>
          <w:i w:val="0"/>
          <w:sz w:val="22"/>
          <w:szCs w:val="22"/>
        </w:rPr>
        <w:fldChar w:fldCharType="end"/>
      </w:r>
      <w:r w:rsidRPr="00FB52A7">
        <w:rPr>
          <w:rStyle w:val="Emphasis"/>
          <w:rFonts w:ascii="Arial" w:hAnsi="Arial" w:cs="Arial"/>
          <w:i w:val="0"/>
          <w:sz w:val="22"/>
          <w:szCs w:val="22"/>
        </w:rPr>
        <w:t>—</w:t>
      </w:r>
      <w:proofErr w:type="gramStart"/>
      <w:r w:rsidR="00FB52A7">
        <w:rPr>
          <w:rStyle w:val="Emphasis"/>
          <w:rFonts w:ascii="Arial" w:hAnsi="Arial" w:cs="Arial"/>
          <w:i w:val="0"/>
          <w:sz w:val="22"/>
          <w:szCs w:val="22"/>
        </w:rPr>
        <w:t>If</w:t>
      </w:r>
      <w:proofErr w:type="gramEnd"/>
      <w:r w:rsidR="00FB52A7">
        <w:rPr>
          <w:rStyle w:val="Emphasis"/>
          <w:rFonts w:ascii="Arial" w:hAnsi="Arial" w:cs="Arial"/>
          <w:i w:val="0"/>
          <w:sz w:val="22"/>
          <w:szCs w:val="22"/>
        </w:rPr>
        <w:t xml:space="preserve"> the </w:t>
      </w:r>
      <w:r w:rsidR="008118E2">
        <w:rPr>
          <w:rStyle w:val="Emphasis"/>
          <w:rFonts w:ascii="Arial" w:hAnsi="Arial" w:cs="Arial"/>
          <w:i w:val="0"/>
          <w:sz w:val="22"/>
          <w:szCs w:val="22"/>
        </w:rPr>
        <w:t xml:space="preserve">response </w:t>
      </w:r>
      <w:r w:rsidR="00FB52A7">
        <w:rPr>
          <w:rStyle w:val="Emphasis"/>
          <w:rFonts w:ascii="Arial" w:hAnsi="Arial" w:cs="Arial"/>
          <w:i w:val="0"/>
          <w:sz w:val="22"/>
          <w:szCs w:val="22"/>
        </w:rPr>
        <w:t>result is empty, this process outcome is SUCCESS. Otherwise, an error message is generated</w:t>
      </w:r>
      <w:r w:rsidR="000007A5">
        <w:rPr>
          <w:rStyle w:val="Emphasis"/>
          <w:rFonts w:ascii="Arial" w:hAnsi="Arial" w:cs="Arial"/>
          <w:i w:val="0"/>
          <w:sz w:val="22"/>
          <w:szCs w:val="22"/>
        </w:rPr>
        <w:t>.</w:t>
      </w:r>
    </w:p>
    <w:p w:rsidR="006E0403" w:rsidRPr="00B541EA" w:rsidRDefault="00C83A31" w:rsidP="006E0403">
      <w:pPr>
        <w:pStyle w:val="Heading3"/>
        <w:rPr>
          <w:b w:val="0"/>
          <w:sz w:val="22"/>
          <w:szCs w:val="22"/>
        </w:rPr>
      </w:pPr>
      <w:bookmarkStart w:id="83" w:name="_Toc312235382"/>
      <w:proofErr w:type="gramStart"/>
      <w:r>
        <w:t xml:space="preserve">ProcessPreDunning </w:t>
      </w:r>
      <w:r w:rsidR="006E0403">
        <w:t xml:space="preserve"> </w:t>
      </w:r>
      <w:r w:rsidR="006E0403" w:rsidRPr="006E0403">
        <w:t>Process</w:t>
      </w:r>
      <w:proofErr w:type="gramEnd"/>
      <w:r w:rsidR="006E0403" w:rsidRPr="006E0403">
        <w:t xml:space="preserve"> Flow</w:t>
      </w:r>
      <w:bookmarkEnd w:id="83"/>
      <w:r w:rsidR="00B541EA" w:rsidRPr="00B541EA">
        <w:rPr>
          <w:b w:val="0"/>
          <w:sz w:val="22"/>
          <w:szCs w:val="22"/>
        </w:rPr>
        <w:fldChar w:fldCharType="begin"/>
      </w:r>
      <w:r w:rsidR="00B541EA" w:rsidRPr="00B541EA">
        <w:rPr>
          <w:b w:val="0"/>
          <w:sz w:val="22"/>
          <w:szCs w:val="22"/>
        </w:rPr>
        <w:instrText xml:space="preserve"> XE "ProcessPreDunning  Process Flow" </w:instrText>
      </w:r>
      <w:r w:rsidR="00B541EA" w:rsidRPr="00B541EA">
        <w:rPr>
          <w:b w:val="0"/>
          <w:sz w:val="22"/>
          <w:szCs w:val="22"/>
        </w:rPr>
        <w:fldChar w:fldCharType="end"/>
      </w:r>
    </w:p>
    <w:p w:rsidR="00C83A31" w:rsidRDefault="00C83A31" w:rsidP="00C83A31">
      <w:pPr>
        <w:spacing w:before="120"/>
        <w:rPr>
          <w:rFonts w:cs="Arial"/>
          <w:szCs w:val="22"/>
        </w:rPr>
      </w:pPr>
      <w:r>
        <w:rPr>
          <w:rFonts w:cs="Arial"/>
          <w:szCs w:val="22"/>
        </w:rPr>
        <w:t xml:space="preserve">See the ProcessPreDunning process flow diagram “ProcessPreDunningGlobal” at </w:t>
      </w:r>
    </w:p>
    <w:p w:rsidR="006E0403" w:rsidRPr="006E0403" w:rsidRDefault="00BF7E50" w:rsidP="00C83A31">
      <w:pPr>
        <w:spacing w:before="120"/>
        <w:rPr>
          <w:rFonts w:cs="Arial"/>
          <w:szCs w:val="22"/>
        </w:rPr>
      </w:pPr>
      <w:hyperlink r:id="rId28" w:history="1">
        <w:r w:rsidR="00C83A31"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p>
    <w:p w:rsidR="000007A5" w:rsidRPr="000007A5" w:rsidRDefault="000007A5" w:rsidP="000007A5">
      <w:pPr>
        <w:spacing w:before="120" w:after="120"/>
        <w:rPr>
          <w:rStyle w:val="Emphasis"/>
          <w:rFonts w:cs="Arial"/>
          <w:b/>
          <w:i w:val="0"/>
          <w:szCs w:val="22"/>
        </w:rPr>
      </w:pPr>
      <w:r w:rsidRPr="000007A5">
        <w:rPr>
          <w:rStyle w:val="Emphasis"/>
          <w:rFonts w:cs="Arial"/>
          <w:b/>
          <w:i w:val="0"/>
          <w:szCs w:val="22"/>
        </w:rPr>
        <w:t>Also See</w:t>
      </w:r>
    </w:p>
    <w:p w:rsidR="000007A5" w:rsidRDefault="000007A5" w:rsidP="000007A5">
      <w:pPr>
        <w:spacing w:before="120" w:after="120"/>
      </w:pPr>
      <w:r>
        <w:rPr>
          <w:rStyle w:val="Emphasis"/>
          <w:rFonts w:cs="Arial"/>
          <w:i w:val="0"/>
          <w:szCs w:val="22"/>
        </w:rPr>
        <w:t xml:space="preserve">SOAP request “ProcessPreDunningRequestSOAP” and SOAP response “ProcessPreDunningResponseSOAP” at </w:t>
      </w:r>
      <w:hyperlink r:id="rId29" w:history="1">
        <w:r w:rsidRPr="007B7DC7">
          <w:rPr>
            <w:rStyle w:val="Hyperlink"/>
            <w:rFonts w:cs="Arial"/>
            <w:szCs w:val="22"/>
          </w:rPr>
          <w:t>https://oneteam/Teams/OrganizationalTeams/TechnologyProducts/RelationshipProductMgmt/Pro</w:t>
        </w:r>
        <w:r w:rsidRPr="007B7DC7">
          <w:rPr>
            <w:rStyle w:val="Hyperlink"/>
            <w:rFonts w:cs="Arial"/>
            <w:szCs w:val="22"/>
          </w:rPr>
          <w:lastRenderedPageBreak/>
          <w:t>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hyperlink>
      <w:r>
        <w:rPr>
          <w:rStyle w:val="Emphasis"/>
          <w:rFonts w:cs="Arial"/>
          <w:i w:val="0"/>
          <w:szCs w:val="22"/>
        </w:rPr>
        <w:t>.</w:t>
      </w:r>
    </w:p>
    <w:p w:rsidR="00F96774" w:rsidRDefault="00F96774" w:rsidP="00A84E89">
      <w:pPr>
        <w:pStyle w:val="Heading2"/>
      </w:pPr>
      <w:bookmarkStart w:id="84" w:name="_Ref310430083"/>
      <w:bookmarkStart w:id="85" w:name="_Toc312235383"/>
      <w:r>
        <w:t xml:space="preserve">ProcessPremium </w:t>
      </w:r>
      <w:r w:rsidR="0042185E">
        <w:t xml:space="preserve">API </w:t>
      </w:r>
      <w:r>
        <w:t>Services</w:t>
      </w:r>
      <w:bookmarkEnd w:id="84"/>
      <w:bookmarkEnd w:id="85"/>
      <w:r w:rsidR="00A71C10" w:rsidRPr="007E3EE5">
        <w:rPr>
          <w:b w:val="0"/>
          <w:i w:val="0"/>
          <w:sz w:val="22"/>
          <w:szCs w:val="22"/>
        </w:rPr>
        <w:fldChar w:fldCharType="begin"/>
      </w:r>
      <w:r w:rsidR="00A71C10" w:rsidRPr="007E3EE5">
        <w:rPr>
          <w:b w:val="0"/>
          <w:i w:val="0"/>
          <w:sz w:val="22"/>
          <w:szCs w:val="22"/>
        </w:rPr>
        <w:instrText xml:space="preserve"> XE "ProcessPremium API Services" </w:instrText>
      </w:r>
      <w:r w:rsidR="00A71C10" w:rsidRPr="007E3EE5">
        <w:rPr>
          <w:b w:val="0"/>
          <w:i w:val="0"/>
          <w:sz w:val="22"/>
          <w:szCs w:val="22"/>
        </w:rPr>
        <w:fldChar w:fldCharType="end"/>
      </w:r>
    </w:p>
    <w:p w:rsidR="00311E1B" w:rsidRPr="00311E1B" w:rsidRDefault="00311E1B" w:rsidP="00311E1B">
      <w:pPr>
        <w:rPr>
          <w:rFonts w:cs="Arial"/>
          <w:szCs w:val="22"/>
        </w:rPr>
      </w:pPr>
      <w:r w:rsidRPr="00311E1B">
        <w:rPr>
          <w:rFonts w:cs="Arial"/>
          <w:szCs w:val="22"/>
        </w:rPr>
        <w:t xml:space="preserve">The </w:t>
      </w:r>
      <w:r w:rsidR="000759EB">
        <w:rPr>
          <w:rFonts w:cs="Arial"/>
          <w:szCs w:val="22"/>
        </w:rPr>
        <w:t>API serv</w:t>
      </w:r>
      <w:r w:rsidR="00F25B7A">
        <w:rPr>
          <w:rFonts w:cs="Arial"/>
          <w:szCs w:val="22"/>
        </w:rPr>
        <w:t xml:space="preserve">ice method </w:t>
      </w:r>
      <w:r w:rsidRPr="00311E1B">
        <w:rPr>
          <w:rFonts w:cs="Arial"/>
          <w:szCs w:val="22"/>
        </w:rPr>
        <w:t xml:space="preserve">is used to process a premium that is already paid. This </w:t>
      </w:r>
      <w:r>
        <w:rPr>
          <w:rFonts w:cs="Arial"/>
          <w:szCs w:val="22"/>
        </w:rPr>
        <w:t xml:space="preserve">processing </w:t>
      </w:r>
      <w:r w:rsidRPr="00311E1B">
        <w:rPr>
          <w:rFonts w:cs="Arial"/>
          <w:szCs w:val="22"/>
        </w:rPr>
        <w:t>involves the following actions:</w:t>
      </w:r>
    </w:p>
    <w:p w:rsidR="00311E1B" w:rsidRPr="00311E1B" w:rsidRDefault="00311E1B" w:rsidP="00797639">
      <w:pPr>
        <w:pStyle w:val="ListParagraph"/>
        <w:numPr>
          <w:ilvl w:val="0"/>
          <w:numId w:val="22"/>
        </w:numPr>
        <w:rPr>
          <w:rFonts w:ascii="Arial" w:hAnsi="Arial" w:cs="Arial"/>
          <w:sz w:val="22"/>
          <w:szCs w:val="22"/>
        </w:rPr>
      </w:pPr>
      <w:r w:rsidRPr="00311E1B">
        <w:rPr>
          <w:rFonts w:ascii="Arial" w:hAnsi="Arial" w:cs="Arial"/>
          <w:sz w:val="22"/>
          <w:szCs w:val="22"/>
        </w:rPr>
        <w:t>Process</w:t>
      </w:r>
      <w:r>
        <w:rPr>
          <w:rFonts w:ascii="Arial" w:hAnsi="Arial" w:cs="Arial"/>
          <w:sz w:val="22"/>
          <w:szCs w:val="22"/>
        </w:rPr>
        <w:t>ing</w:t>
      </w:r>
      <w:r w:rsidRPr="00311E1B">
        <w:rPr>
          <w:rFonts w:ascii="Arial" w:hAnsi="Arial" w:cs="Arial"/>
          <w:sz w:val="22"/>
          <w:szCs w:val="22"/>
        </w:rPr>
        <w:t xml:space="preserve"> a premium payment account </w:t>
      </w:r>
      <w:r>
        <w:rPr>
          <w:rFonts w:ascii="Arial" w:hAnsi="Arial" w:cs="Arial"/>
          <w:sz w:val="22"/>
          <w:szCs w:val="22"/>
        </w:rPr>
        <w:t xml:space="preserve">using </w:t>
      </w:r>
      <w:r w:rsidRPr="00311E1B">
        <w:rPr>
          <w:rFonts w:ascii="Arial" w:hAnsi="Arial" w:cs="Arial"/>
          <w:sz w:val="22"/>
          <w:szCs w:val="22"/>
        </w:rPr>
        <w:t xml:space="preserve">the </w:t>
      </w:r>
      <w:r>
        <w:rPr>
          <w:rFonts w:ascii="Arial" w:hAnsi="Arial" w:cs="Arial"/>
          <w:sz w:val="22"/>
          <w:szCs w:val="22"/>
        </w:rPr>
        <w:t>CRM</w:t>
      </w:r>
      <w:r w:rsidR="00465AF4">
        <w:rPr>
          <w:rFonts w:ascii="Arial" w:hAnsi="Arial" w:cs="Arial"/>
          <w:sz w:val="22"/>
          <w:szCs w:val="22"/>
        </w:rPr>
        <w:fldChar w:fldCharType="begin"/>
      </w:r>
      <w:r w:rsidR="00465AF4">
        <w:instrText xml:space="preserve"> XE "</w:instrText>
      </w:r>
      <w:r w:rsidR="00465AF4" w:rsidRPr="00A86839">
        <w:instrText>CRM</w:instrText>
      </w:r>
      <w:r w:rsidR="00465AF4">
        <w:instrText xml:space="preserve">" </w:instrText>
      </w:r>
      <w:r w:rsidR="00465AF4">
        <w:rPr>
          <w:rFonts w:ascii="Arial" w:hAnsi="Arial" w:cs="Arial"/>
          <w:sz w:val="22"/>
          <w:szCs w:val="22"/>
        </w:rPr>
        <w:fldChar w:fldCharType="end"/>
      </w:r>
      <w:r>
        <w:rPr>
          <w:rFonts w:ascii="Arial" w:hAnsi="Arial" w:cs="Arial"/>
          <w:sz w:val="22"/>
          <w:szCs w:val="22"/>
        </w:rPr>
        <w:t>-generated contract ID.</w:t>
      </w:r>
    </w:p>
    <w:p w:rsidR="00311E1B" w:rsidRPr="00311E1B" w:rsidRDefault="00311E1B" w:rsidP="00797639">
      <w:pPr>
        <w:pStyle w:val="ListParagraph"/>
        <w:numPr>
          <w:ilvl w:val="0"/>
          <w:numId w:val="22"/>
        </w:numPr>
        <w:rPr>
          <w:rFonts w:ascii="Arial" w:hAnsi="Arial" w:cs="Arial"/>
          <w:sz w:val="22"/>
          <w:szCs w:val="22"/>
        </w:rPr>
      </w:pPr>
      <w:r w:rsidRPr="00311E1B">
        <w:rPr>
          <w:rFonts w:ascii="Arial" w:hAnsi="Arial" w:cs="Arial"/>
          <w:sz w:val="22"/>
          <w:szCs w:val="22"/>
        </w:rPr>
        <w:t>Depending upon the payment status of processed premium payment</w:t>
      </w:r>
      <w:r>
        <w:rPr>
          <w:rFonts w:ascii="Arial" w:hAnsi="Arial" w:cs="Arial"/>
          <w:sz w:val="22"/>
          <w:szCs w:val="22"/>
        </w:rPr>
        <w:t xml:space="preserve">, creating or </w:t>
      </w:r>
      <w:proofErr w:type="gramStart"/>
      <w:r>
        <w:rPr>
          <w:rFonts w:ascii="Arial" w:hAnsi="Arial" w:cs="Arial"/>
          <w:sz w:val="22"/>
          <w:szCs w:val="22"/>
        </w:rPr>
        <w:t xml:space="preserve">updating </w:t>
      </w:r>
      <w:r w:rsidRPr="00311E1B">
        <w:rPr>
          <w:rFonts w:ascii="Arial" w:hAnsi="Arial" w:cs="Arial"/>
          <w:sz w:val="22"/>
          <w:szCs w:val="22"/>
        </w:rPr>
        <w:t xml:space="preserve"> the</w:t>
      </w:r>
      <w:proofErr w:type="gramEnd"/>
      <w:r w:rsidRPr="00311E1B">
        <w:rPr>
          <w:rFonts w:ascii="Arial" w:hAnsi="Arial" w:cs="Arial"/>
          <w:sz w:val="22"/>
          <w:szCs w:val="22"/>
        </w:rPr>
        <w:t xml:space="preserve"> CRM</w:t>
      </w:r>
      <w:r w:rsidR="00465AF4">
        <w:rPr>
          <w:rFonts w:ascii="Arial" w:hAnsi="Arial" w:cs="Arial"/>
          <w:sz w:val="22"/>
          <w:szCs w:val="22"/>
        </w:rPr>
        <w:fldChar w:fldCharType="begin"/>
      </w:r>
      <w:r w:rsidR="00465AF4">
        <w:instrText xml:space="preserve"> XE "</w:instrText>
      </w:r>
      <w:r w:rsidR="00465AF4" w:rsidRPr="00A86839">
        <w:instrText>CRM</w:instrText>
      </w:r>
      <w:r w:rsidR="00465AF4">
        <w:instrText xml:space="preserve">" </w:instrText>
      </w:r>
      <w:r w:rsidR="00465AF4">
        <w:rPr>
          <w:rFonts w:ascii="Arial" w:hAnsi="Arial" w:cs="Arial"/>
          <w:sz w:val="22"/>
          <w:szCs w:val="22"/>
        </w:rPr>
        <w:fldChar w:fldCharType="end"/>
      </w:r>
      <w:r w:rsidRPr="00311E1B">
        <w:rPr>
          <w:rFonts w:ascii="Arial" w:hAnsi="Arial" w:cs="Arial"/>
          <w:sz w:val="22"/>
          <w:szCs w:val="22"/>
        </w:rPr>
        <w:t xml:space="preserve"> billing cycle</w:t>
      </w:r>
      <w:r>
        <w:rPr>
          <w:rFonts w:ascii="Arial" w:hAnsi="Arial" w:cs="Arial"/>
          <w:sz w:val="22"/>
          <w:szCs w:val="22"/>
        </w:rPr>
        <w:t>, i</w:t>
      </w:r>
      <w:r w:rsidRPr="00311E1B">
        <w:rPr>
          <w:rFonts w:ascii="Arial" w:hAnsi="Arial" w:cs="Arial"/>
          <w:sz w:val="22"/>
          <w:szCs w:val="22"/>
        </w:rPr>
        <w:t>nvoices</w:t>
      </w:r>
      <w:r>
        <w:rPr>
          <w:rFonts w:ascii="Arial" w:hAnsi="Arial" w:cs="Arial"/>
          <w:sz w:val="22"/>
          <w:szCs w:val="22"/>
        </w:rPr>
        <w:t>, and e</w:t>
      </w:r>
      <w:r w:rsidRPr="00311E1B">
        <w:rPr>
          <w:rFonts w:ascii="Arial" w:hAnsi="Arial" w:cs="Arial"/>
          <w:sz w:val="22"/>
          <w:szCs w:val="22"/>
        </w:rPr>
        <w:t>nrollment</w:t>
      </w:r>
      <w:r w:rsidR="008B019C">
        <w:rPr>
          <w:rFonts w:ascii="Arial" w:hAnsi="Arial" w:cs="Arial"/>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Fonts w:ascii="Arial" w:hAnsi="Arial" w:cs="Arial"/>
          <w:sz w:val="22"/>
          <w:szCs w:val="22"/>
        </w:rPr>
        <w:fldChar w:fldCharType="end"/>
      </w:r>
      <w:r w:rsidRPr="00311E1B">
        <w:rPr>
          <w:rFonts w:ascii="Arial" w:hAnsi="Arial" w:cs="Arial"/>
          <w:sz w:val="22"/>
          <w:szCs w:val="22"/>
        </w:rPr>
        <w:t>.</w:t>
      </w:r>
    </w:p>
    <w:p w:rsidR="00CA070D" w:rsidRPr="00CA070D" w:rsidRDefault="00CA070D" w:rsidP="008B019C">
      <w:pPr>
        <w:keepNext/>
        <w:spacing w:before="120"/>
        <w:rPr>
          <w:rFonts w:cs="Arial"/>
          <w:szCs w:val="22"/>
        </w:rPr>
      </w:pPr>
      <w:r w:rsidRPr="00CA070D">
        <w:rPr>
          <w:rStyle w:val="Emphasis"/>
          <w:rFonts w:cs="Arial"/>
          <w:i w:val="0"/>
          <w:szCs w:val="22"/>
        </w:rPr>
        <w:t>The service method inc</w:t>
      </w:r>
      <w:r w:rsidR="00311E1B">
        <w:rPr>
          <w:rStyle w:val="Emphasis"/>
          <w:rFonts w:cs="Arial"/>
          <w:i w:val="0"/>
          <w:szCs w:val="22"/>
        </w:rPr>
        <w:t>ludes</w:t>
      </w:r>
    </w:p>
    <w:p w:rsidR="00CA070D" w:rsidRPr="00CA070D" w:rsidRDefault="00311E1B" w:rsidP="00926193">
      <w:pPr>
        <w:pStyle w:val="ListParagraph"/>
        <w:numPr>
          <w:ilvl w:val="0"/>
          <w:numId w:val="8"/>
        </w:numPr>
        <w:spacing w:before="120"/>
        <w:rPr>
          <w:rFonts w:ascii="Arial" w:hAnsi="Arial" w:cs="Arial"/>
          <w:sz w:val="22"/>
          <w:szCs w:val="22"/>
        </w:rPr>
      </w:pPr>
      <w:r w:rsidRPr="007A6523">
        <w:rPr>
          <w:rFonts w:ascii="Arial" w:hAnsi="Arial" w:cs="Arial"/>
          <w:b/>
          <w:sz w:val="22"/>
          <w:szCs w:val="22"/>
        </w:rPr>
        <w:t>ProcessPremiumRequest</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 xml:space="preserve">ProcessPremium: </w:instrText>
      </w:r>
      <w:r w:rsidR="007E3EE5" w:rsidRPr="007E3EE5">
        <w:rPr>
          <w:rFonts w:ascii="Arial" w:hAnsi="Arial" w:cs="Arial"/>
          <w:sz w:val="22"/>
          <w:szCs w:val="22"/>
        </w:rPr>
        <w:instrText xml:space="preserve">ProcessPremiumRequest" </w:instrText>
      </w:r>
      <w:r w:rsidR="007E3EE5" w:rsidRPr="007E3EE5">
        <w:rPr>
          <w:rFonts w:ascii="Arial" w:hAnsi="Arial" w:cs="Arial"/>
          <w:sz w:val="22"/>
          <w:szCs w:val="22"/>
        </w:rPr>
        <w:fldChar w:fldCharType="end"/>
      </w:r>
      <w:r w:rsidR="0000293F">
        <w:rPr>
          <w:rFonts w:ascii="Arial" w:hAnsi="Arial" w:cs="Arial"/>
          <w:sz w:val="22"/>
          <w:szCs w:val="22"/>
        </w:rPr>
        <w:t>—</w:t>
      </w:r>
      <w:proofErr w:type="gramStart"/>
      <w:r w:rsidR="00D64A62">
        <w:rPr>
          <w:rFonts w:ascii="Arial" w:hAnsi="Arial" w:cs="Arial"/>
          <w:sz w:val="22"/>
          <w:szCs w:val="22"/>
        </w:rPr>
        <w:t>The</w:t>
      </w:r>
      <w:proofErr w:type="gramEnd"/>
      <w:r w:rsidR="00D64A62">
        <w:rPr>
          <w:rFonts w:ascii="Arial" w:hAnsi="Arial" w:cs="Arial"/>
          <w:sz w:val="22"/>
          <w:szCs w:val="22"/>
        </w:rPr>
        <w:t xml:space="preserve"> </w:t>
      </w:r>
      <w:r w:rsidR="006821C4">
        <w:rPr>
          <w:rFonts w:ascii="Arial" w:hAnsi="Arial" w:cs="Arial"/>
          <w:sz w:val="22"/>
          <w:szCs w:val="22"/>
        </w:rPr>
        <w:t xml:space="preserve">is the process premium request. </w:t>
      </w:r>
      <w:r w:rsidR="0000293F">
        <w:rPr>
          <w:rFonts w:ascii="Arial" w:hAnsi="Arial" w:cs="Arial"/>
          <w:sz w:val="22"/>
          <w:szCs w:val="22"/>
        </w:rPr>
        <w:t>T</w:t>
      </w:r>
      <w:r w:rsidR="00D64A62">
        <w:rPr>
          <w:rFonts w:ascii="Arial" w:hAnsi="Arial" w:cs="Arial"/>
          <w:sz w:val="22"/>
          <w:szCs w:val="22"/>
        </w:rPr>
        <w:t>he request t</w:t>
      </w:r>
      <w:r w:rsidR="0000293F">
        <w:rPr>
          <w:rFonts w:ascii="Arial" w:hAnsi="Arial" w:cs="Arial"/>
          <w:sz w:val="22"/>
          <w:szCs w:val="22"/>
        </w:rPr>
        <w:t xml:space="preserve">akes one required parameter: ProcessPremiumByContractId. </w:t>
      </w:r>
    </w:p>
    <w:p w:rsidR="00CA070D" w:rsidRPr="00D64A62" w:rsidRDefault="00311E1B" w:rsidP="00926193">
      <w:pPr>
        <w:pStyle w:val="ListParagraph"/>
        <w:numPr>
          <w:ilvl w:val="0"/>
          <w:numId w:val="8"/>
        </w:numPr>
        <w:spacing w:before="120"/>
        <w:rPr>
          <w:rFonts w:ascii="Arial" w:hAnsi="Arial" w:cs="Arial"/>
          <w:sz w:val="22"/>
          <w:szCs w:val="22"/>
        </w:rPr>
      </w:pPr>
      <w:r w:rsidRPr="007A6523">
        <w:rPr>
          <w:rFonts w:ascii="Arial" w:hAnsi="Arial" w:cs="Arial"/>
          <w:b/>
          <w:sz w:val="22"/>
          <w:szCs w:val="22"/>
        </w:rPr>
        <w:t>ProcessPremiumByContractId</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 xml:space="preserve">ProcessPremium: </w:instrText>
      </w:r>
      <w:r w:rsidR="007E3EE5" w:rsidRPr="007E3EE5">
        <w:rPr>
          <w:rFonts w:ascii="Arial" w:hAnsi="Arial" w:cs="Arial"/>
          <w:sz w:val="22"/>
          <w:szCs w:val="22"/>
        </w:rPr>
        <w:instrText>ProcessPremium</w:instrText>
      </w:r>
      <w:r w:rsidR="007E3EE5">
        <w:rPr>
          <w:rFonts w:ascii="Arial" w:hAnsi="Arial" w:cs="Arial"/>
          <w:sz w:val="22"/>
          <w:szCs w:val="22"/>
        </w:rPr>
        <w:instrText>ByContractId</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proofErr w:type="gramStart"/>
      <w:r w:rsidR="00D64A62" w:rsidRPr="00D64A62">
        <w:rPr>
          <w:rFonts w:ascii="Arial" w:hAnsi="Arial" w:cs="Arial"/>
          <w:sz w:val="22"/>
          <w:szCs w:val="22"/>
        </w:rPr>
        <w:t>This</w:t>
      </w:r>
      <w:proofErr w:type="gramEnd"/>
      <w:r w:rsidR="00D64A62" w:rsidRPr="00D64A62">
        <w:rPr>
          <w:rFonts w:ascii="Arial" w:hAnsi="Arial" w:cs="Arial"/>
          <w:sz w:val="22"/>
          <w:szCs w:val="22"/>
        </w:rPr>
        <w:t xml:space="preserve"> </w:t>
      </w:r>
      <w:r w:rsidR="00D64A62" w:rsidRPr="00D64A62">
        <w:rPr>
          <w:rStyle w:val="Emphasis"/>
          <w:rFonts w:ascii="Arial" w:hAnsi="Arial" w:cs="Arial"/>
          <w:i w:val="0"/>
          <w:sz w:val="22"/>
          <w:szCs w:val="22"/>
        </w:rPr>
        <w:t>request is required to process a premium payment using the CRM</w:t>
      </w:r>
      <w:r w:rsidR="00465AF4">
        <w:rPr>
          <w:rStyle w:val="Emphasis"/>
          <w:rFonts w:ascii="Arial" w:hAnsi="Arial" w:cs="Arial"/>
          <w:i w:val="0"/>
          <w:sz w:val="22"/>
          <w:szCs w:val="22"/>
        </w:rPr>
        <w:fldChar w:fldCharType="begin"/>
      </w:r>
      <w:r w:rsidR="00465AF4">
        <w:instrText xml:space="preserve"> XE "</w:instrText>
      </w:r>
      <w:r w:rsidR="00465AF4" w:rsidRPr="00A86839">
        <w:instrText>CRM</w:instrText>
      </w:r>
      <w:r w:rsidR="00465AF4">
        <w:instrText xml:space="preserve">" </w:instrText>
      </w:r>
      <w:r w:rsidR="00465AF4">
        <w:rPr>
          <w:rStyle w:val="Emphasis"/>
          <w:rFonts w:ascii="Arial" w:hAnsi="Arial" w:cs="Arial"/>
          <w:i w:val="0"/>
          <w:sz w:val="22"/>
          <w:szCs w:val="22"/>
        </w:rPr>
        <w:fldChar w:fldCharType="end"/>
      </w:r>
      <w:r w:rsidR="00D64A62" w:rsidRPr="00D64A62">
        <w:rPr>
          <w:rStyle w:val="Emphasis"/>
          <w:rFonts w:ascii="Arial" w:hAnsi="Arial" w:cs="Arial"/>
          <w:i w:val="0"/>
          <w:sz w:val="22"/>
          <w:szCs w:val="22"/>
        </w:rPr>
        <w:t>-generated contract ID, update CRM billing cycles, process enrollment</w:t>
      </w:r>
      <w:r w:rsidR="008B019C">
        <w:rPr>
          <w:rStyle w:val="Emphasis"/>
          <w:rFonts w:ascii="Arial" w:hAnsi="Arial" w:cs="Arial"/>
          <w:i w:val="0"/>
          <w:sz w:val="22"/>
          <w:szCs w:val="22"/>
        </w:rPr>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rPr>
          <w:rStyle w:val="Emphasis"/>
          <w:rFonts w:ascii="Arial" w:hAnsi="Arial" w:cs="Arial"/>
          <w:i w:val="0"/>
          <w:sz w:val="22"/>
          <w:szCs w:val="22"/>
        </w:rPr>
        <w:fldChar w:fldCharType="end"/>
      </w:r>
      <w:r w:rsidR="00D64A62" w:rsidRPr="00D64A62">
        <w:rPr>
          <w:rStyle w:val="Emphasis"/>
          <w:rFonts w:ascii="Arial" w:hAnsi="Arial" w:cs="Arial"/>
          <w:i w:val="0"/>
          <w:sz w:val="22"/>
          <w:szCs w:val="22"/>
        </w:rPr>
        <w:t xml:space="preserve">, and create invoices. </w:t>
      </w:r>
      <w:r w:rsidR="0000293F" w:rsidRPr="00D64A62">
        <w:rPr>
          <w:rFonts w:ascii="Arial" w:hAnsi="Arial" w:cs="Arial"/>
          <w:sz w:val="22"/>
          <w:szCs w:val="22"/>
        </w:rPr>
        <w:t>T</w:t>
      </w:r>
      <w:r w:rsidR="00D64A62" w:rsidRPr="00D64A62">
        <w:rPr>
          <w:rFonts w:ascii="Arial" w:hAnsi="Arial" w:cs="Arial"/>
          <w:sz w:val="22"/>
          <w:szCs w:val="22"/>
        </w:rPr>
        <w:t>he request t</w:t>
      </w:r>
      <w:r w:rsidR="0000293F" w:rsidRPr="00D64A62">
        <w:rPr>
          <w:rFonts w:ascii="Arial" w:hAnsi="Arial" w:cs="Arial"/>
          <w:sz w:val="22"/>
          <w:szCs w:val="22"/>
        </w:rPr>
        <w:t>akes on required parameter: ContractId</w:t>
      </w:r>
      <w:r w:rsidR="003E058B">
        <w:rPr>
          <w:rFonts w:ascii="Arial" w:hAnsi="Arial" w:cs="Arial"/>
          <w:sz w:val="22"/>
          <w:szCs w:val="22"/>
        </w:rPr>
        <w:fldChar w:fldCharType="begin"/>
      </w:r>
      <w:r w:rsidR="003E058B">
        <w:instrText xml:space="preserve"> XE "</w:instrText>
      </w:r>
      <w:r w:rsidR="003E058B" w:rsidRPr="00CA6DAA">
        <w:rPr>
          <w:rFonts w:ascii="Arial" w:hAnsi="Arial" w:cs="Arial"/>
          <w:sz w:val="22"/>
          <w:szCs w:val="22"/>
        </w:rPr>
        <w:instrText>ContractId</w:instrText>
      </w:r>
      <w:r w:rsidR="003E058B">
        <w:instrText xml:space="preserve">" </w:instrText>
      </w:r>
      <w:r w:rsidR="003E058B">
        <w:rPr>
          <w:rFonts w:ascii="Arial" w:hAnsi="Arial" w:cs="Arial"/>
          <w:sz w:val="22"/>
          <w:szCs w:val="22"/>
        </w:rPr>
        <w:fldChar w:fldCharType="end"/>
      </w:r>
      <w:r w:rsidR="0000293F" w:rsidRPr="00D64A62">
        <w:rPr>
          <w:rFonts w:ascii="Arial" w:hAnsi="Arial" w:cs="Arial"/>
          <w:sz w:val="22"/>
          <w:szCs w:val="22"/>
        </w:rPr>
        <w:t>. Accepts optional parameters IsInitialPremiumPayment and AllowFuturePremium.</w:t>
      </w:r>
    </w:p>
    <w:p w:rsidR="00311E1B" w:rsidRPr="00CA070D" w:rsidRDefault="00311E1B" w:rsidP="00311E1B">
      <w:pPr>
        <w:pStyle w:val="ListParagraph"/>
        <w:numPr>
          <w:ilvl w:val="0"/>
          <w:numId w:val="8"/>
        </w:numPr>
        <w:spacing w:before="120"/>
        <w:rPr>
          <w:rFonts w:ascii="Arial" w:hAnsi="Arial" w:cs="Arial"/>
          <w:sz w:val="22"/>
          <w:szCs w:val="22"/>
        </w:rPr>
      </w:pPr>
      <w:r w:rsidRPr="00CF3910">
        <w:rPr>
          <w:rFonts w:ascii="Arial" w:hAnsi="Arial" w:cs="Arial"/>
          <w:b/>
          <w:sz w:val="22"/>
          <w:szCs w:val="22"/>
        </w:rPr>
        <w:t>ProcessPremiumByTransactionId</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 xml:space="preserve">ProcessPremium: </w:instrText>
      </w:r>
      <w:r w:rsidR="007E3EE5" w:rsidRPr="007E3EE5">
        <w:rPr>
          <w:rFonts w:ascii="Arial" w:hAnsi="Arial" w:cs="Arial"/>
          <w:sz w:val="22"/>
          <w:szCs w:val="22"/>
        </w:rPr>
        <w:instrText>ProcessPremium</w:instrText>
      </w:r>
      <w:r w:rsidR="007E3EE5">
        <w:rPr>
          <w:rFonts w:ascii="Arial" w:hAnsi="Arial" w:cs="Arial"/>
          <w:sz w:val="22"/>
          <w:szCs w:val="22"/>
        </w:rPr>
        <w:instrText>ByTransactionId</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proofErr w:type="gramStart"/>
      <w:r w:rsidR="00D64A62" w:rsidRPr="0023727B">
        <w:rPr>
          <w:rFonts w:ascii="Arial" w:hAnsi="Arial" w:cs="Arial"/>
          <w:sz w:val="22"/>
          <w:szCs w:val="22"/>
        </w:rPr>
        <w:t>This</w:t>
      </w:r>
      <w:proofErr w:type="gramEnd"/>
      <w:r w:rsidR="00D64A62" w:rsidRPr="0023727B">
        <w:rPr>
          <w:rFonts w:ascii="Arial" w:hAnsi="Arial" w:cs="Arial"/>
          <w:sz w:val="22"/>
          <w:szCs w:val="22"/>
        </w:rPr>
        <w:t xml:space="preserve"> request</w:t>
      </w:r>
      <w:r w:rsidR="00D64A62" w:rsidRPr="0023727B">
        <w:rPr>
          <w:rStyle w:val="Emphasis"/>
          <w:rFonts w:ascii="Arial" w:hAnsi="Arial" w:cs="Arial"/>
          <w:i w:val="0"/>
          <w:sz w:val="22"/>
          <w:szCs w:val="22"/>
        </w:rPr>
        <w:t xml:space="preserve"> is required </w:t>
      </w:r>
      <w:r w:rsidR="00D64A62">
        <w:rPr>
          <w:rStyle w:val="Emphasis"/>
          <w:rFonts w:ascii="Arial" w:hAnsi="Arial" w:cs="Arial"/>
          <w:i w:val="0"/>
          <w:sz w:val="22"/>
          <w:szCs w:val="22"/>
        </w:rPr>
        <w:t>to modify an existing invoice and create a</w:t>
      </w:r>
      <w:r w:rsidR="00D64A62" w:rsidRPr="0023727B">
        <w:rPr>
          <w:rStyle w:val="Emphasis"/>
          <w:rFonts w:ascii="Arial" w:hAnsi="Arial" w:cs="Arial"/>
          <w:i w:val="0"/>
          <w:sz w:val="22"/>
          <w:szCs w:val="22"/>
        </w:rPr>
        <w:t xml:space="preserve"> new billing cycle </w:t>
      </w:r>
      <w:r w:rsidR="00D64A62">
        <w:rPr>
          <w:rStyle w:val="Emphasis"/>
          <w:rFonts w:ascii="Arial" w:hAnsi="Arial" w:cs="Arial"/>
          <w:i w:val="0"/>
          <w:sz w:val="22"/>
          <w:szCs w:val="22"/>
        </w:rPr>
        <w:t>(if indicated by the TransactionId</w:t>
      </w:r>
      <w:r w:rsidR="00095EFB">
        <w:rPr>
          <w:rStyle w:val="Emphasis"/>
          <w:rFonts w:ascii="Arial" w:hAnsi="Arial" w:cs="Arial"/>
          <w:i w:val="0"/>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Style w:val="Emphasis"/>
          <w:rFonts w:ascii="Arial" w:hAnsi="Arial" w:cs="Arial"/>
          <w:i w:val="0"/>
          <w:sz w:val="22"/>
          <w:szCs w:val="22"/>
        </w:rPr>
        <w:fldChar w:fldCharType="end"/>
      </w:r>
      <w:r w:rsidR="00D64A62">
        <w:rPr>
          <w:rStyle w:val="Emphasis"/>
          <w:rFonts w:ascii="Arial" w:hAnsi="Arial" w:cs="Arial"/>
          <w:i w:val="0"/>
          <w:sz w:val="22"/>
          <w:szCs w:val="22"/>
        </w:rPr>
        <w:t xml:space="preserve">). </w:t>
      </w:r>
      <w:r w:rsidR="00D64A62">
        <w:rPr>
          <w:rFonts w:ascii="Arial" w:hAnsi="Arial" w:cs="Arial"/>
          <w:sz w:val="22"/>
          <w:szCs w:val="22"/>
        </w:rPr>
        <w:t>The request t</w:t>
      </w:r>
      <w:r w:rsidR="0000293F">
        <w:rPr>
          <w:rFonts w:ascii="Arial" w:hAnsi="Arial" w:cs="Arial"/>
          <w:sz w:val="22"/>
          <w:szCs w:val="22"/>
        </w:rPr>
        <w:t xml:space="preserve">akes one required parameter: TransactionId. Accepts </w:t>
      </w:r>
      <w:r w:rsidR="0000293F" w:rsidRPr="0023727B">
        <w:rPr>
          <w:rFonts w:ascii="Arial" w:hAnsi="Arial" w:cs="Arial"/>
          <w:sz w:val="22"/>
          <w:szCs w:val="22"/>
        </w:rPr>
        <w:t>optional parameters IsInitialPremiumPayment</w:t>
      </w:r>
      <w:r w:rsidR="0023727B" w:rsidRPr="0023727B">
        <w:rPr>
          <w:rFonts w:ascii="Arial" w:hAnsi="Arial" w:cs="Arial"/>
          <w:sz w:val="22"/>
          <w:szCs w:val="22"/>
        </w:rPr>
        <w:t xml:space="preserve"> and IsCatchUpPremiumPayment. </w:t>
      </w:r>
    </w:p>
    <w:p w:rsidR="00311E1B" w:rsidRPr="00CA070D" w:rsidRDefault="00311E1B" w:rsidP="00311E1B">
      <w:pPr>
        <w:pStyle w:val="ListParagraph"/>
        <w:numPr>
          <w:ilvl w:val="0"/>
          <w:numId w:val="8"/>
        </w:numPr>
        <w:spacing w:before="120"/>
        <w:rPr>
          <w:rFonts w:ascii="Arial" w:hAnsi="Arial" w:cs="Arial"/>
          <w:sz w:val="22"/>
          <w:szCs w:val="22"/>
        </w:rPr>
      </w:pPr>
      <w:r w:rsidRPr="00CF3910">
        <w:rPr>
          <w:rFonts w:ascii="Arial" w:hAnsi="Arial" w:cs="Arial"/>
          <w:b/>
          <w:sz w:val="22"/>
          <w:szCs w:val="22"/>
        </w:rPr>
        <w:t>ProcessPremiumByContractIdWithBillingCycleId</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 xml:space="preserve">ProcessPremium: </w:instrText>
      </w:r>
      <w:r w:rsidR="007E3EE5" w:rsidRPr="007E3EE5">
        <w:rPr>
          <w:rFonts w:ascii="Arial" w:hAnsi="Arial" w:cs="Arial"/>
          <w:sz w:val="22"/>
          <w:szCs w:val="22"/>
        </w:rPr>
        <w:instrText>ProcessPremium</w:instrText>
      </w:r>
      <w:r w:rsidR="007E3EE5">
        <w:rPr>
          <w:rFonts w:ascii="Arial" w:hAnsi="Arial" w:cs="Arial"/>
          <w:sz w:val="22"/>
          <w:szCs w:val="22"/>
        </w:rPr>
        <w:instrText>ByContractIdWithBillingCycleId</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r w:rsidR="0023727B">
        <w:rPr>
          <w:rFonts w:ascii="Arial" w:hAnsi="Arial" w:cs="Arial"/>
          <w:sz w:val="22"/>
          <w:szCs w:val="22"/>
        </w:rPr>
        <w:t>—</w:t>
      </w:r>
      <w:proofErr w:type="gramStart"/>
      <w:r w:rsidR="00D64A62">
        <w:rPr>
          <w:rFonts w:ascii="Arial" w:hAnsi="Arial" w:cs="Arial"/>
          <w:sz w:val="22"/>
          <w:szCs w:val="22"/>
        </w:rPr>
        <w:t>This</w:t>
      </w:r>
      <w:proofErr w:type="gramEnd"/>
      <w:r w:rsidR="00D64A62">
        <w:rPr>
          <w:rFonts w:ascii="Arial" w:hAnsi="Arial" w:cs="Arial"/>
          <w:sz w:val="22"/>
          <w:szCs w:val="22"/>
        </w:rPr>
        <w:t xml:space="preserve"> request is used to process a premium based on the Billing Cycle ID. The request t</w:t>
      </w:r>
      <w:r w:rsidR="0023727B">
        <w:rPr>
          <w:rFonts w:ascii="Arial" w:hAnsi="Arial" w:cs="Arial"/>
          <w:sz w:val="22"/>
          <w:szCs w:val="22"/>
        </w:rPr>
        <w:t>akes two required parameters: ContractId</w:t>
      </w:r>
      <w:r w:rsidR="003E058B">
        <w:rPr>
          <w:rFonts w:ascii="Arial" w:hAnsi="Arial" w:cs="Arial"/>
          <w:sz w:val="22"/>
          <w:szCs w:val="22"/>
        </w:rPr>
        <w:fldChar w:fldCharType="begin"/>
      </w:r>
      <w:r w:rsidR="003E058B">
        <w:instrText xml:space="preserve"> XE "</w:instrText>
      </w:r>
      <w:r w:rsidR="003E058B" w:rsidRPr="00CA6DAA">
        <w:rPr>
          <w:rFonts w:ascii="Arial" w:hAnsi="Arial" w:cs="Arial"/>
          <w:sz w:val="22"/>
          <w:szCs w:val="22"/>
        </w:rPr>
        <w:instrText>ContractId</w:instrText>
      </w:r>
      <w:r w:rsidR="003E058B">
        <w:instrText xml:space="preserve">" </w:instrText>
      </w:r>
      <w:r w:rsidR="003E058B">
        <w:rPr>
          <w:rFonts w:ascii="Arial" w:hAnsi="Arial" w:cs="Arial"/>
          <w:sz w:val="22"/>
          <w:szCs w:val="22"/>
        </w:rPr>
        <w:fldChar w:fldCharType="end"/>
      </w:r>
      <w:r w:rsidR="0023727B">
        <w:rPr>
          <w:rFonts w:ascii="Arial" w:hAnsi="Arial" w:cs="Arial"/>
          <w:sz w:val="22"/>
          <w:szCs w:val="22"/>
        </w:rPr>
        <w:t xml:space="preserve"> and BillingCycleId. Accepts optional parameter AllowFuturePremium. </w:t>
      </w:r>
    </w:p>
    <w:p w:rsidR="00CF06D8" w:rsidRPr="00CF06D8" w:rsidRDefault="00E84301" w:rsidP="00CF06D8">
      <w:pPr>
        <w:pStyle w:val="ListParagraph"/>
        <w:numPr>
          <w:ilvl w:val="0"/>
          <w:numId w:val="8"/>
        </w:numPr>
        <w:spacing w:before="120"/>
        <w:rPr>
          <w:rFonts w:ascii="Arial" w:hAnsi="Arial" w:cs="Arial"/>
          <w:iCs/>
          <w:sz w:val="22"/>
          <w:szCs w:val="22"/>
          <w:u w:val="double"/>
        </w:rPr>
      </w:pPr>
      <w:r w:rsidRPr="00CF3910">
        <w:rPr>
          <w:rFonts w:ascii="Arial" w:hAnsi="Arial" w:cs="Arial"/>
          <w:b/>
          <w:sz w:val="22"/>
          <w:szCs w:val="22"/>
        </w:rPr>
        <w:t>ProcessPremiumByTransactionIdWithTender</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 xml:space="preserve">ProcessPremium: </w:instrText>
      </w:r>
      <w:r w:rsidR="007E3EE5" w:rsidRPr="007E3EE5">
        <w:rPr>
          <w:rFonts w:ascii="Arial" w:hAnsi="Arial" w:cs="Arial"/>
          <w:sz w:val="22"/>
          <w:szCs w:val="22"/>
        </w:rPr>
        <w:instrText>ProcessPremium</w:instrText>
      </w:r>
      <w:r w:rsidR="007E3EE5">
        <w:rPr>
          <w:rFonts w:ascii="Arial" w:hAnsi="Arial" w:cs="Arial"/>
          <w:sz w:val="22"/>
          <w:szCs w:val="22"/>
        </w:rPr>
        <w:instrText>ByTransactionIdWithTender</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r w:rsidR="0023727B" w:rsidRPr="00CF06D8">
        <w:rPr>
          <w:rFonts w:ascii="Arial" w:hAnsi="Arial" w:cs="Arial"/>
          <w:sz w:val="22"/>
          <w:szCs w:val="22"/>
        </w:rPr>
        <w:t>—</w:t>
      </w:r>
      <w:proofErr w:type="gramStart"/>
      <w:r w:rsidR="00D64A62" w:rsidRPr="00CF06D8">
        <w:rPr>
          <w:rStyle w:val="Emphasis"/>
          <w:rFonts w:ascii="Arial" w:hAnsi="Arial" w:cs="Arial"/>
          <w:i w:val="0"/>
          <w:sz w:val="22"/>
          <w:szCs w:val="22"/>
        </w:rPr>
        <w:t>This</w:t>
      </w:r>
      <w:proofErr w:type="gramEnd"/>
      <w:r w:rsidR="00D64A62" w:rsidRPr="00CF06D8">
        <w:rPr>
          <w:rStyle w:val="Emphasis"/>
          <w:rFonts w:ascii="Arial" w:hAnsi="Arial" w:cs="Arial"/>
          <w:i w:val="0"/>
          <w:sz w:val="22"/>
          <w:szCs w:val="22"/>
        </w:rPr>
        <w:t xml:space="preserve"> request is used to process the premium based on Transaction</w:t>
      </w:r>
      <w:r w:rsidR="007462F5">
        <w:rPr>
          <w:rStyle w:val="Emphasis"/>
          <w:rFonts w:ascii="Arial" w:hAnsi="Arial" w:cs="Arial"/>
          <w:i w:val="0"/>
          <w:sz w:val="22"/>
          <w:szCs w:val="22"/>
        </w:rPr>
        <w:fldChar w:fldCharType="begin"/>
      </w:r>
      <w:r w:rsidR="007462F5">
        <w:instrText xml:space="preserve"> XE "</w:instrText>
      </w:r>
      <w:r w:rsidR="007462F5" w:rsidRPr="000E7F04">
        <w:rPr>
          <w:rFonts w:ascii="Arial" w:hAnsi="Arial" w:cs="Arial"/>
          <w:sz w:val="22"/>
          <w:szCs w:val="22"/>
        </w:rPr>
        <w:instrText>Transaction</w:instrText>
      </w:r>
      <w:r w:rsidR="007462F5">
        <w:instrText xml:space="preserve">" </w:instrText>
      </w:r>
      <w:r w:rsidR="007462F5">
        <w:rPr>
          <w:rStyle w:val="Emphasis"/>
          <w:rFonts w:ascii="Arial" w:hAnsi="Arial" w:cs="Arial"/>
          <w:i w:val="0"/>
          <w:sz w:val="22"/>
          <w:szCs w:val="22"/>
        </w:rPr>
        <w:fldChar w:fldCharType="end"/>
      </w:r>
      <w:r w:rsidR="00D64A62" w:rsidRPr="00CF06D8">
        <w:rPr>
          <w:rStyle w:val="Emphasis"/>
          <w:rFonts w:ascii="Arial" w:hAnsi="Arial" w:cs="Arial"/>
          <w:i w:val="0"/>
          <w:sz w:val="22"/>
          <w:szCs w:val="22"/>
        </w:rPr>
        <w:t xml:space="preserve"> Id and Tender</w:t>
      </w:r>
      <w:r w:rsidR="00865B6F">
        <w:rPr>
          <w:rStyle w:val="Emphasis"/>
          <w:rFonts w:ascii="Arial" w:hAnsi="Arial" w:cs="Arial"/>
          <w:i w:val="0"/>
          <w:sz w:val="22"/>
          <w:szCs w:val="22"/>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rStyle w:val="Emphasis"/>
          <w:rFonts w:ascii="Arial" w:hAnsi="Arial" w:cs="Arial"/>
          <w:i w:val="0"/>
          <w:sz w:val="22"/>
          <w:szCs w:val="22"/>
        </w:rPr>
        <w:fldChar w:fldCharType="end"/>
      </w:r>
      <w:r w:rsidR="00D64A62" w:rsidRPr="00CF06D8">
        <w:rPr>
          <w:rStyle w:val="Emphasis"/>
          <w:rFonts w:ascii="Arial" w:hAnsi="Arial" w:cs="Arial"/>
          <w:i w:val="0"/>
          <w:sz w:val="22"/>
          <w:szCs w:val="22"/>
        </w:rPr>
        <w:t xml:space="preserve"> details. The request t</w:t>
      </w:r>
      <w:r w:rsidR="0023727B" w:rsidRPr="00CF06D8">
        <w:rPr>
          <w:rFonts w:ascii="Arial" w:hAnsi="Arial" w:cs="Arial"/>
          <w:sz w:val="22"/>
          <w:szCs w:val="22"/>
        </w:rPr>
        <w:t>akes four required parameters: TransactionId</w:t>
      </w:r>
      <w:r w:rsidR="00095EFB">
        <w:rPr>
          <w:rFonts w:ascii="Arial" w:hAnsi="Arial" w:cs="Arial"/>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sz w:val="22"/>
          <w:szCs w:val="22"/>
        </w:rPr>
        <w:fldChar w:fldCharType="end"/>
      </w:r>
      <w:r w:rsidR="0023727B" w:rsidRPr="00CF06D8">
        <w:rPr>
          <w:rFonts w:ascii="Arial" w:hAnsi="Arial" w:cs="Arial"/>
          <w:sz w:val="22"/>
          <w:szCs w:val="22"/>
        </w:rPr>
        <w:t>, BillingAddress</w:t>
      </w:r>
      <w:r w:rsidR="00095EFB">
        <w:rPr>
          <w:rFonts w:ascii="Arial" w:hAnsi="Arial" w:cs="Arial"/>
          <w:sz w:val="22"/>
          <w:szCs w:val="22"/>
        </w:rPr>
        <w:fldChar w:fldCharType="begin"/>
      </w:r>
      <w:r w:rsidR="00095EFB">
        <w:instrText xml:space="preserve"> XE "</w:instrText>
      </w:r>
      <w:r w:rsidR="00095EFB" w:rsidRPr="000C38B5">
        <w:rPr>
          <w:rFonts w:cs="Arial"/>
          <w:noProof/>
          <w:szCs w:val="22"/>
        </w:rPr>
        <w:instrText>BillingAddress</w:instrText>
      </w:r>
      <w:r w:rsidR="00095EFB">
        <w:instrText xml:space="preserve">" </w:instrText>
      </w:r>
      <w:r w:rsidR="00095EFB">
        <w:rPr>
          <w:rFonts w:ascii="Arial" w:hAnsi="Arial" w:cs="Arial"/>
          <w:sz w:val="22"/>
          <w:szCs w:val="22"/>
        </w:rPr>
        <w:fldChar w:fldCharType="end"/>
      </w:r>
      <w:r w:rsidR="0023727B" w:rsidRPr="00CF06D8">
        <w:rPr>
          <w:rFonts w:ascii="Arial" w:hAnsi="Arial" w:cs="Arial"/>
          <w:sz w:val="22"/>
          <w:szCs w:val="22"/>
        </w:rPr>
        <w:t>, BillingHolder, and Tender. Accepts optional parameters IsInitialPremiumPayme</w:t>
      </w:r>
      <w:r w:rsidR="00CF06D8">
        <w:rPr>
          <w:rFonts w:ascii="Arial" w:hAnsi="Arial" w:cs="Arial"/>
          <w:sz w:val="22"/>
          <w:szCs w:val="22"/>
        </w:rPr>
        <w:t xml:space="preserve">nt and IsCatchUpPremiumPayment. </w:t>
      </w:r>
    </w:p>
    <w:p w:rsidR="00CF06D8" w:rsidRPr="00CF06D8" w:rsidRDefault="00CF06D8" w:rsidP="00CF06D8">
      <w:pPr>
        <w:pStyle w:val="ListParagraph"/>
        <w:numPr>
          <w:ilvl w:val="0"/>
          <w:numId w:val="8"/>
        </w:numPr>
        <w:spacing w:before="120"/>
        <w:rPr>
          <w:rStyle w:val="Emphasis"/>
          <w:rFonts w:ascii="Arial" w:hAnsi="Arial" w:cs="Arial"/>
          <w:i w:val="0"/>
          <w:sz w:val="22"/>
          <w:szCs w:val="22"/>
          <w:u w:val="double"/>
        </w:rPr>
      </w:pPr>
      <w:r w:rsidRPr="00CF3910">
        <w:rPr>
          <w:rFonts w:ascii="Arial" w:hAnsi="Arial" w:cs="Arial"/>
          <w:b/>
          <w:sz w:val="22"/>
          <w:szCs w:val="22"/>
        </w:rPr>
        <w:t>U</w:t>
      </w:r>
      <w:r w:rsidR="00E84301" w:rsidRPr="00CF3910">
        <w:rPr>
          <w:rFonts w:ascii="Arial" w:hAnsi="Arial" w:cs="Arial"/>
          <w:b/>
          <w:sz w:val="22"/>
          <w:szCs w:val="22"/>
        </w:rPr>
        <w:t>pdatePremiumByContractId</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ProcessPremium: UpdatePremiumByContractId</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r w:rsidR="00311E1B" w:rsidRPr="00CF06D8">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w:t>
      </w:r>
      <w:r>
        <w:rPr>
          <w:rStyle w:val="Emphasis"/>
          <w:rFonts w:ascii="Arial" w:hAnsi="Arial" w:cs="Arial"/>
          <w:i w:val="0"/>
          <w:sz w:val="22"/>
          <w:szCs w:val="22"/>
        </w:rPr>
        <w:t xml:space="preserve">request is used to change an account’s </w:t>
      </w:r>
      <w:r w:rsidRPr="00CF06D8">
        <w:rPr>
          <w:rStyle w:val="Emphasis"/>
          <w:rFonts w:ascii="Arial" w:hAnsi="Arial" w:cs="Arial"/>
          <w:i w:val="0"/>
          <w:sz w:val="22"/>
          <w:szCs w:val="22"/>
        </w:rPr>
        <w:t xml:space="preserve">billing cycle and calculate the premium </w:t>
      </w:r>
      <w:r>
        <w:rPr>
          <w:rStyle w:val="Emphasis"/>
          <w:rFonts w:ascii="Arial" w:hAnsi="Arial" w:cs="Arial"/>
          <w:i w:val="0"/>
          <w:sz w:val="22"/>
          <w:szCs w:val="22"/>
        </w:rPr>
        <w:t>for a newly-</w:t>
      </w:r>
      <w:r w:rsidRPr="00CF06D8">
        <w:rPr>
          <w:rStyle w:val="Emphasis"/>
          <w:rFonts w:ascii="Arial" w:hAnsi="Arial" w:cs="Arial"/>
          <w:i w:val="0"/>
          <w:sz w:val="22"/>
          <w:szCs w:val="22"/>
        </w:rPr>
        <w:t>generated cycle.</w:t>
      </w:r>
      <w:r>
        <w:rPr>
          <w:rStyle w:val="Emphasis"/>
          <w:rFonts w:ascii="Arial" w:hAnsi="Arial" w:cs="Arial"/>
          <w:i w:val="0"/>
          <w:sz w:val="22"/>
          <w:szCs w:val="22"/>
        </w:rPr>
        <w:t xml:space="preserve"> The request takes two required parameters: ContractId</w:t>
      </w:r>
      <w:r w:rsidR="003E058B">
        <w:rPr>
          <w:rStyle w:val="Emphasis"/>
          <w:rFonts w:ascii="Arial" w:hAnsi="Arial" w:cs="Arial"/>
          <w:i w:val="0"/>
          <w:sz w:val="22"/>
          <w:szCs w:val="22"/>
        </w:rPr>
        <w:fldChar w:fldCharType="begin"/>
      </w:r>
      <w:r w:rsidR="003E058B">
        <w:instrText xml:space="preserve"> XE "</w:instrText>
      </w:r>
      <w:r w:rsidR="003E058B" w:rsidRPr="00CA6DAA">
        <w:rPr>
          <w:rFonts w:ascii="Arial" w:hAnsi="Arial" w:cs="Arial"/>
          <w:sz w:val="22"/>
          <w:szCs w:val="22"/>
        </w:rPr>
        <w:instrText>ContractId</w:instrText>
      </w:r>
      <w:r w:rsidR="003E058B">
        <w:instrText xml:space="preserve">" </w:instrText>
      </w:r>
      <w:r w:rsidR="003E058B">
        <w:rPr>
          <w:rStyle w:val="Emphasis"/>
          <w:rFonts w:ascii="Arial" w:hAnsi="Arial" w:cs="Arial"/>
          <w:i w:val="0"/>
          <w:sz w:val="22"/>
          <w:szCs w:val="22"/>
        </w:rPr>
        <w:fldChar w:fldCharType="end"/>
      </w:r>
      <w:r>
        <w:rPr>
          <w:rStyle w:val="Emphasis"/>
          <w:rFonts w:ascii="Arial" w:hAnsi="Arial" w:cs="Arial"/>
          <w:i w:val="0"/>
          <w:sz w:val="22"/>
          <w:szCs w:val="22"/>
        </w:rPr>
        <w:t xml:space="preserve"> and BillDay.</w:t>
      </w:r>
    </w:p>
    <w:p w:rsidR="00311E1B" w:rsidRPr="00CA070D" w:rsidRDefault="0000293F" w:rsidP="00311E1B">
      <w:pPr>
        <w:pStyle w:val="ListParagraph"/>
        <w:numPr>
          <w:ilvl w:val="0"/>
          <w:numId w:val="8"/>
        </w:numPr>
        <w:spacing w:before="120"/>
        <w:rPr>
          <w:rFonts w:ascii="Arial" w:hAnsi="Arial" w:cs="Arial"/>
          <w:sz w:val="22"/>
          <w:szCs w:val="22"/>
        </w:rPr>
      </w:pPr>
      <w:r w:rsidRPr="00CF3910">
        <w:rPr>
          <w:rFonts w:ascii="Arial" w:hAnsi="Arial" w:cs="Arial"/>
          <w:b/>
          <w:sz w:val="22"/>
          <w:szCs w:val="22"/>
        </w:rPr>
        <w:t>ProcessPremiumResponse</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 xml:space="preserve">ProcessPremium: </w:instrText>
      </w:r>
      <w:r w:rsidR="007E3EE5" w:rsidRPr="007E3EE5">
        <w:rPr>
          <w:rFonts w:ascii="Arial" w:hAnsi="Arial" w:cs="Arial"/>
          <w:sz w:val="22"/>
          <w:szCs w:val="22"/>
        </w:rPr>
        <w:instrText>ProcessPremiumRe</w:instrText>
      </w:r>
      <w:r w:rsidR="007E3EE5">
        <w:rPr>
          <w:rFonts w:ascii="Arial" w:hAnsi="Arial" w:cs="Arial"/>
          <w:sz w:val="22"/>
          <w:szCs w:val="22"/>
        </w:rPr>
        <w:instrText>sponse</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r w:rsidR="00CF06D8">
        <w:rPr>
          <w:rFonts w:ascii="Arial" w:hAnsi="Arial" w:cs="Arial"/>
          <w:sz w:val="22"/>
          <w:szCs w:val="22"/>
        </w:rPr>
        <w:t>—</w:t>
      </w:r>
      <w:proofErr w:type="gramStart"/>
      <w:r w:rsidR="00CF06D8">
        <w:rPr>
          <w:rFonts w:ascii="Arial" w:hAnsi="Arial" w:cs="Arial"/>
          <w:sz w:val="22"/>
          <w:szCs w:val="22"/>
        </w:rPr>
        <w:t>This</w:t>
      </w:r>
      <w:proofErr w:type="gramEnd"/>
      <w:r w:rsidR="00CF06D8">
        <w:rPr>
          <w:rFonts w:ascii="Arial" w:hAnsi="Arial" w:cs="Arial"/>
          <w:sz w:val="22"/>
          <w:szCs w:val="22"/>
        </w:rPr>
        <w:t xml:space="preserve"> is the response to the request message. The response takes one required parameter: Result (type: ProcessPremiumResult).</w:t>
      </w:r>
    </w:p>
    <w:p w:rsidR="00CA070D" w:rsidRPr="00CF06D8" w:rsidRDefault="00CF06D8" w:rsidP="00CF06D8">
      <w:pPr>
        <w:pStyle w:val="ListParagraph"/>
        <w:numPr>
          <w:ilvl w:val="0"/>
          <w:numId w:val="8"/>
        </w:numPr>
        <w:spacing w:before="120"/>
        <w:rPr>
          <w:rFonts w:ascii="Arial" w:hAnsi="Arial" w:cs="Arial"/>
          <w:sz w:val="22"/>
          <w:szCs w:val="22"/>
        </w:rPr>
      </w:pPr>
      <w:r w:rsidRPr="00CF3910">
        <w:rPr>
          <w:rFonts w:ascii="Arial" w:hAnsi="Arial" w:cs="Arial"/>
          <w:b/>
          <w:sz w:val="22"/>
          <w:szCs w:val="22"/>
        </w:rPr>
        <w:t>ProcessP</w:t>
      </w:r>
      <w:r w:rsidR="0000293F" w:rsidRPr="00CF3910">
        <w:rPr>
          <w:rFonts w:ascii="Arial" w:hAnsi="Arial" w:cs="Arial"/>
          <w:b/>
          <w:sz w:val="22"/>
          <w:szCs w:val="22"/>
        </w:rPr>
        <w:t>remiumResult</w:t>
      </w:r>
      <w:r w:rsidR="007E3EE5" w:rsidRPr="007E3EE5">
        <w:rPr>
          <w:rFonts w:ascii="Arial" w:hAnsi="Arial" w:cs="Arial"/>
          <w:sz w:val="22"/>
          <w:szCs w:val="22"/>
        </w:rPr>
        <w:fldChar w:fldCharType="begin"/>
      </w:r>
      <w:r w:rsidR="007E3EE5" w:rsidRPr="007E3EE5">
        <w:rPr>
          <w:rFonts w:ascii="Arial" w:hAnsi="Arial" w:cs="Arial"/>
          <w:sz w:val="22"/>
          <w:szCs w:val="22"/>
        </w:rPr>
        <w:instrText xml:space="preserve"> XE "</w:instrText>
      </w:r>
      <w:r w:rsidR="007E3EE5">
        <w:rPr>
          <w:rFonts w:ascii="Arial" w:hAnsi="Arial" w:cs="Arial"/>
          <w:sz w:val="22"/>
          <w:szCs w:val="22"/>
        </w:rPr>
        <w:instrText>ProcessPremium: ProcessPremiumResult</w:instrText>
      </w:r>
      <w:r w:rsidR="007E3EE5" w:rsidRPr="007E3EE5">
        <w:rPr>
          <w:rFonts w:ascii="Arial" w:hAnsi="Arial" w:cs="Arial"/>
          <w:sz w:val="22"/>
          <w:szCs w:val="22"/>
        </w:rPr>
        <w:instrText xml:space="preserve">" </w:instrText>
      </w:r>
      <w:r w:rsidR="007E3EE5" w:rsidRPr="007E3EE5">
        <w:rPr>
          <w:rFonts w:ascii="Arial" w:hAnsi="Arial" w:cs="Arial"/>
          <w:sz w:val="22"/>
          <w:szCs w:val="22"/>
        </w:rPr>
        <w:fldChar w:fldCharType="end"/>
      </w:r>
      <w:r w:rsidR="007E3EE5">
        <w:rPr>
          <w:rFonts w:ascii="Arial" w:hAnsi="Arial" w:cs="Arial"/>
          <w:sz w:val="22"/>
          <w:szCs w:val="22"/>
        </w:rPr>
        <w:t>—</w:t>
      </w:r>
      <w:r>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w:t>
      </w:r>
      <w:r w:rsidR="008118E2">
        <w:rPr>
          <w:rFonts w:ascii="Arial" w:hAnsi="Arial" w:cs="Arial"/>
          <w:sz w:val="22"/>
          <w:szCs w:val="22"/>
        </w:rPr>
        <w:t xml:space="preserve">response </w:t>
      </w:r>
      <w:r>
        <w:rPr>
          <w:rFonts w:ascii="Arial" w:hAnsi="Arial" w:cs="Arial"/>
          <w:sz w:val="22"/>
          <w:szCs w:val="22"/>
        </w:rPr>
        <w:t>result message contains processed transaction details and the valid payment status. The result takes one required parameter: ProcessedTransaction.</w:t>
      </w:r>
    </w:p>
    <w:p w:rsidR="006E0403" w:rsidRPr="00A67825" w:rsidRDefault="00A67825" w:rsidP="00A67825">
      <w:pPr>
        <w:pStyle w:val="Heading3"/>
      </w:pPr>
      <w:bookmarkStart w:id="86" w:name="_Toc312235384"/>
      <w:r>
        <w:t xml:space="preserve">ProcessPremium </w:t>
      </w:r>
      <w:r w:rsidR="006E0403" w:rsidRPr="006E0403">
        <w:t>Process Flow</w:t>
      </w:r>
      <w:bookmarkEnd w:id="86"/>
      <w:r w:rsidR="00290BF2" w:rsidRPr="00290BF2">
        <w:rPr>
          <w:b w:val="0"/>
          <w:sz w:val="22"/>
          <w:szCs w:val="22"/>
        </w:rPr>
        <w:fldChar w:fldCharType="begin"/>
      </w:r>
      <w:r w:rsidR="00290BF2" w:rsidRPr="00290BF2">
        <w:rPr>
          <w:b w:val="0"/>
          <w:sz w:val="22"/>
          <w:szCs w:val="22"/>
        </w:rPr>
        <w:instrText xml:space="preserve"> XE "ProcessPremium Process Flow" </w:instrText>
      </w:r>
      <w:r w:rsidR="00290BF2" w:rsidRPr="00290BF2">
        <w:rPr>
          <w:b w:val="0"/>
          <w:sz w:val="22"/>
          <w:szCs w:val="22"/>
        </w:rPr>
        <w:fldChar w:fldCharType="end"/>
      </w:r>
    </w:p>
    <w:p w:rsidR="006E0403" w:rsidRDefault="00A67825" w:rsidP="006E0403">
      <w:pPr>
        <w:spacing w:before="120"/>
        <w:rPr>
          <w:rFonts w:cs="Arial"/>
          <w:szCs w:val="22"/>
        </w:rPr>
      </w:pPr>
      <w:r>
        <w:rPr>
          <w:rFonts w:cs="Arial"/>
          <w:szCs w:val="22"/>
        </w:rPr>
        <w:t xml:space="preserve">See the ProcessPremium process flow diagram “ProcessPremiumGlobal” at </w:t>
      </w:r>
    </w:p>
    <w:p w:rsidR="00A67825" w:rsidRPr="006E0403" w:rsidRDefault="00BF7E50" w:rsidP="00A67825">
      <w:pPr>
        <w:spacing w:before="120"/>
        <w:rPr>
          <w:rFonts w:cs="Arial"/>
          <w:szCs w:val="22"/>
        </w:rPr>
      </w:pPr>
      <w:hyperlink r:id="rId30" w:history="1">
        <w:r w:rsidR="00A67825"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w:t>
        </w:r>
        <w:r w:rsidR="00A67825" w:rsidRPr="00B453EE">
          <w:rPr>
            <w:rStyle w:val="Hyperlink"/>
            <w:rFonts w:cs="Arial"/>
            <w:szCs w:val="22"/>
          </w:rPr>
          <w:lastRenderedPageBreak/>
          <w:t>200091999D425DBE154EBF7E67C31D758CF9&amp;View={98315392-540F-4FA1-9CC9-D1B7D9A851F6}</w:t>
        </w:r>
      </w:hyperlink>
      <w:r w:rsidR="00A67825">
        <w:rPr>
          <w:rFonts w:cs="Arial"/>
          <w:szCs w:val="22"/>
        </w:rPr>
        <w:t>.</w:t>
      </w:r>
    </w:p>
    <w:p w:rsidR="00CF06D8" w:rsidRPr="00CF06D8" w:rsidRDefault="00CF06D8" w:rsidP="009F5F6B">
      <w:pPr>
        <w:keepNext/>
        <w:spacing w:before="120" w:after="120"/>
        <w:rPr>
          <w:rStyle w:val="Emphasis"/>
          <w:rFonts w:cs="Arial"/>
          <w:b/>
          <w:i w:val="0"/>
          <w:szCs w:val="22"/>
        </w:rPr>
      </w:pPr>
      <w:r w:rsidRPr="00CF06D8">
        <w:rPr>
          <w:rStyle w:val="Emphasis"/>
          <w:rFonts w:cs="Arial"/>
          <w:b/>
          <w:i w:val="0"/>
          <w:szCs w:val="22"/>
        </w:rPr>
        <w:t>Also See</w:t>
      </w:r>
    </w:p>
    <w:p w:rsidR="00D4777C" w:rsidRDefault="00D4777C" w:rsidP="009F5F6B">
      <w:pPr>
        <w:keepNext/>
        <w:spacing w:before="120"/>
        <w:rPr>
          <w:rStyle w:val="Emphasis"/>
          <w:rFonts w:cs="Arial"/>
          <w:i w:val="0"/>
          <w:szCs w:val="22"/>
        </w:rPr>
      </w:pPr>
      <w:r>
        <w:rPr>
          <w:rStyle w:val="Emphasis"/>
          <w:rFonts w:cs="Arial"/>
          <w:i w:val="0"/>
          <w:szCs w:val="22"/>
        </w:rPr>
        <w:t xml:space="preserve">“ProcessPremiumByContractId_SOAP”, “ProcessPremiumByTransactionId_SOAP”, </w:t>
      </w:r>
      <w:r w:rsidR="00CF06D8" w:rsidRPr="00CF06D8">
        <w:rPr>
          <w:rStyle w:val="Emphasis"/>
          <w:rFonts w:cs="Arial"/>
          <w:i w:val="0"/>
          <w:szCs w:val="22"/>
        </w:rPr>
        <w:t xml:space="preserve">and </w:t>
      </w:r>
      <w:r>
        <w:rPr>
          <w:rStyle w:val="Emphasis"/>
          <w:rFonts w:cs="Arial"/>
          <w:i w:val="0"/>
          <w:szCs w:val="22"/>
        </w:rPr>
        <w:t>“ProcessPremiumResult_</w:t>
      </w:r>
      <w:r w:rsidR="00CF06D8" w:rsidRPr="00CF06D8">
        <w:rPr>
          <w:rStyle w:val="Emphasis"/>
          <w:rFonts w:cs="Arial"/>
          <w:i w:val="0"/>
          <w:szCs w:val="22"/>
        </w:rPr>
        <w:t>SOAP</w:t>
      </w:r>
      <w:r>
        <w:rPr>
          <w:rStyle w:val="Emphasis"/>
          <w:rFonts w:cs="Arial"/>
          <w:i w:val="0"/>
          <w:szCs w:val="22"/>
        </w:rPr>
        <w:t xml:space="preserve">” located at </w:t>
      </w:r>
    </w:p>
    <w:p w:rsidR="00D4777C" w:rsidRDefault="00BF7E50" w:rsidP="00D4777C">
      <w:pPr>
        <w:rPr>
          <w:rStyle w:val="Emphasis"/>
          <w:rFonts w:cs="Arial"/>
          <w:i w:val="0"/>
          <w:szCs w:val="22"/>
        </w:rPr>
      </w:pPr>
      <w:hyperlink r:id="rId31" w:history="1">
        <w:r w:rsidR="00D4777C" w:rsidRPr="00214F0D">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D4777C">
        <w:rPr>
          <w:rStyle w:val="Emphasis"/>
          <w:rFonts w:cs="Arial"/>
          <w:i w:val="0"/>
          <w:szCs w:val="22"/>
        </w:rPr>
        <w:t>.</w:t>
      </w:r>
      <w:r w:rsidR="00A67825">
        <w:rPr>
          <w:rStyle w:val="Emphasis"/>
          <w:rFonts w:cs="Arial"/>
          <w:i w:val="0"/>
          <w:szCs w:val="22"/>
        </w:rPr>
        <w:t>.</w:t>
      </w:r>
    </w:p>
    <w:p w:rsidR="00F96774" w:rsidRPr="00B541EA" w:rsidRDefault="00F96774" w:rsidP="00A84E89">
      <w:pPr>
        <w:pStyle w:val="Heading2"/>
        <w:rPr>
          <w:b w:val="0"/>
          <w:i w:val="0"/>
          <w:sz w:val="22"/>
          <w:szCs w:val="22"/>
        </w:rPr>
      </w:pPr>
      <w:bookmarkStart w:id="87" w:name="_Ref310430091"/>
      <w:bookmarkStart w:id="88" w:name="_Toc312235385"/>
      <w:r>
        <w:t xml:space="preserve">ProcessRefPayment </w:t>
      </w:r>
      <w:r w:rsidR="0042185E">
        <w:t xml:space="preserve">API </w:t>
      </w:r>
      <w:r>
        <w:t>Services</w:t>
      </w:r>
      <w:bookmarkEnd w:id="87"/>
      <w:bookmarkEnd w:id="88"/>
      <w:r w:rsidR="00A71C10" w:rsidRPr="00B541EA">
        <w:rPr>
          <w:b w:val="0"/>
          <w:i w:val="0"/>
          <w:sz w:val="22"/>
          <w:szCs w:val="22"/>
        </w:rPr>
        <w:fldChar w:fldCharType="begin"/>
      </w:r>
      <w:r w:rsidR="00A71C10" w:rsidRPr="00B541EA">
        <w:rPr>
          <w:b w:val="0"/>
          <w:i w:val="0"/>
          <w:sz w:val="22"/>
          <w:szCs w:val="22"/>
        </w:rPr>
        <w:instrText xml:space="preserve"> XE "ProcessRefPayment API Services" </w:instrText>
      </w:r>
      <w:r w:rsidR="00A71C10" w:rsidRPr="00B541EA">
        <w:rPr>
          <w:b w:val="0"/>
          <w:i w:val="0"/>
          <w:sz w:val="22"/>
          <w:szCs w:val="22"/>
        </w:rPr>
        <w:fldChar w:fldCharType="end"/>
      </w:r>
    </w:p>
    <w:p w:rsidR="00F96774" w:rsidRPr="00B04F54" w:rsidRDefault="00B04F54" w:rsidP="00C44FDB">
      <w:pPr>
        <w:pStyle w:val="TableTextCharChar"/>
        <w:rPr>
          <w:rFonts w:ascii="Arial" w:hAnsi="Arial" w:cs="Arial"/>
          <w:sz w:val="22"/>
          <w:szCs w:val="22"/>
        </w:rPr>
      </w:pPr>
      <w:r>
        <w:rPr>
          <w:rFonts w:ascii="Arial" w:hAnsi="Arial" w:cs="Arial"/>
          <w:sz w:val="22"/>
          <w:szCs w:val="22"/>
        </w:rPr>
        <w:t xml:space="preserve">This </w:t>
      </w:r>
      <w:r w:rsidR="00F25B7A">
        <w:rPr>
          <w:rFonts w:ascii="Arial" w:hAnsi="Arial" w:cs="Arial"/>
          <w:sz w:val="22"/>
          <w:szCs w:val="22"/>
        </w:rPr>
        <w:t xml:space="preserve">API </w:t>
      </w:r>
      <w:r>
        <w:rPr>
          <w:rFonts w:ascii="Arial" w:hAnsi="Arial" w:cs="Arial"/>
          <w:sz w:val="22"/>
          <w:szCs w:val="22"/>
        </w:rPr>
        <w:t xml:space="preserve">service </w:t>
      </w:r>
      <w:r w:rsidRPr="00B04F54">
        <w:rPr>
          <w:rFonts w:ascii="Arial" w:hAnsi="Arial" w:cs="Arial"/>
          <w:sz w:val="22"/>
          <w:szCs w:val="22"/>
        </w:rPr>
        <w:t xml:space="preserve">method </w:t>
      </w:r>
      <w:r>
        <w:rPr>
          <w:rFonts w:ascii="Arial" w:hAnsi="Arial" w:cs="Arial"/>
          <w:sz w:val="22"/>
          <w:szCs w:val="22"/>
        </w:rPr>
        <w:t xml:space="preserve">is </w:t>
      </w:r>
      <w:r w:rsidRPr="00B04F54">
        <w:rPr>
          <w:rFonts w:ascii="Arial" w:hAnsi="Arial" w:cs="Arial"/>
          <w:sz w:val="22"/>
          <w:szCs w:val="22"/>
        </w:rPr>
        <w:t xml:space="preserve">used to process </w:t>
      </w:r>
      <w:r w:rsidR="00C44FDB">
        <w:rPr>
          <w:rFonts w:ascii="Arial" w:hAnsi="Arial" w:cs="Arial"/>
          <w:sz w:val="22"/>
          <w:szCs w:val="22"/>
        </w:rPr>
        <w:t xml:space="preserve">an </w:t>
      </w:r>
      <w:proofErr w:type="gramStart"/>
      <w:r w:rsidRPr="00B04F54">
        <w:rPr>
          <w:rFonts w:ascii="Arial" w:hAnsi="Arial" w:cs="Arial"/>
          <w:sz w:val="22"/>
          <w:szCs w:val="22"/>
        </w:rPr>
        <w:t>ad</w:t>
      </w:r>
      <w:r w:rsidR="00C44FDB">
        <w:rPr>
          <w:rFonts w:ascii="Arial" w:hAnsi="Arial" w:cs="Arial"/>
          <w:sz w:val="22"/>
          <w:szCs w:val="22"/>
        </w:rPr>
        <w:t xml:space="preserve">  </w:t>
      </w:r>
      <w:r w:rsidRPr="00B04F54">
        <w:rPr>
          <w:rFonts w:ascii="Arial" w:hAnsi="Arial" w:cs="Arial"/>
          <w:sz w:val="22"/>
          <w:szCs w:val="22"/>
        </w:rPr>
        <w:t>hoc</w:t>
      </w:r>
      <w:proofErr w:type="gramEnd"/>
      <w:r w:rsidRPr="00B04F54">
        <w:rPr>
          <w:rFonts w:ascii="Arial" w:hAnsi="Arial" w:cs="Arial"/>
          <w:sz w:val="22"/>
          <w:szCs w:val="22"/>
        </w:rPr>
        <w:t xml:space="preserve"> payment account </w:t>
      </w:r>
      <w:r w:rsidR="005B2FF7">
        <w:rPr>
          <w:rFonts w:ascii="Arial" w:hAnsi="Arial" w:cs="Arial"/>
          <w:sz w:val="22"/>
          <w:szCs w:val="22"/>
        </w:rPr>
        <w:t>that</w:t>
      </w:r>
      <w:r w:rsidR="00C44FDB">
        <w:rPr>
          <w:rFonts w:ascii="Arial" w:hAnsi="Arial" w:cs="Arial"/>
          <w:sz w:val="22"/>
          <w:szCs w:val="22"/>
        </w:rPr>
        <w:t xml:space="preserve"> </w:t>
      </w:r>
      <w:r w:rsidRPr="00B04F54">
        <w:rPr>
          <w:rFonts w:ascii="Arial" w:hAnsi="Arial" w:cs="Arial"/>
          <w:sz w:val="22"/>
          <w:szCs w:val="22"/>
        </w:rPr>
        <w:t>already exists for Echeck</w:t>
      </w:r>
      <w:r w:rsidR="009209CE">
        <w:rPr>
          <w:rFonts w:ascii="Arial" w:hAnsi="Arial" w:cs="Arial"/>
          <w:sz w:val="22"/>
          <w:szCs w:val="22"/>
        </w:rPr>
        <w:fldChar w:fldCharType="begin"/>
      </w:r>
      <w:r w:rsidR="009209CE">
        <w:instrText xml:space="preserve"> XE "</w:instrText>
      </w:r>
      <w:r w:rsidR="009209CE" w:rsidRPr="00007350">
        <w:rPr>
          <w:rFonts w:ascii="Arial" w:hAnsi="Arial" w:cs="Arial"/>
          <w:sz w:val="22"/>
          <w:szCs w:val="22"/>
        </w:rPr>
        <w:instrText>Echeck</w:instrText>
      </w:r>
      <w:r w:rsidR="009209CE">
        <w:instrText xml:space="preserve">" </w:instrText>
      </w:r>
      <w:r w:rsidR="009209CE">
        <w:rPr>
          <w:rFonts w:ascii="Arial" w:hAnsi="Arial" w:cs="Arial"/>
          <w:sz w:val="22"/>
          <w:szCs w:val="22"/>
        </w:rPr>
        <w:fldChar w:fldCharType="end"/>
      </w:r>
      <w:r w:rsidRPr="00B04F54">
        <w:rPr>
          <w:rFonts w:ascii="Arial" w:hAnsi="Arial" w:cs="Arial"/>
          <w:sz w:val="22"/>
          <w:szCs w:val="22"/>
        </w:rPr>
        <w:t>, CreditCard</w:t>
      </w:r>
      <w:r w:rsidR="009209CE">
        <w:rPr>
          <w:rFonts w:ascii="Arial" w:hAnsi="Arial" w:cs="Arial"/>
          <w:sz w:val="22"/>
          <w:szCs w:val="22"/>
        </w:rPr>
        <w:fldChar w:fldCharType="begin"/>
      </w:r>
      <w:r w:rsidR="009209CE">
        <w:instrText xml:space="preserve"> XE "</w:instrText>
      </w:r>
      <w:r w:rsidR="009209CE" w:rsidRPr="0070459F">
        <w:rPr>
          <w:rFonts w:ascii="Arial" w:hAnsi="Arial" w:cs="Arial"/>
          <w:sz w:val="22"/>
          <w:szCs w:val="22"/>
        </w:rPr>
        <w:instrText>CreditCard</w:instrText>
      </w:r>
      <w:r w:rsidR="009209CE">
        <w:instrText xml:space="preserve">" </w:instrText>
      </w:r>
      <w:r w:rsidR="009209CE">
        <w:rPr>
          <w:rFonts w:ascii="Arial" w:hAnsi="Arial" w:cs="Arial"/>
          <w:sz w:val="22"/>
          <w:szCs w:val="22"/>
        </w:rPr>
        <w:fldChar w:fldCharType="end"/>
      </w:r>
      <w:r w:rsidRPr="00B04F54">
        <w:rPr>
          <w:rFonts w:ascii="Arial" w:hAnsi="Arial" w:cs="Arial"/>
          <w:sz w:val="22"/>
          <w:szCs w:val="22"/>
        </w:rPr>
        <w:t>, and InStore</w:t>
      </w:r>
      <w:r w:rsidR="009209CE">
        <w:rPr>
          <w:rFonts w:ascii="Arial" w:hAnsi="Arial" w:cs="Arial"/>
          <w:sz w:val="22"/>
          <w:szCs w:val="22"/>
        </w:rPr>
        <w:fldChar w:fldCharType="begin"/>
      </w:r>
      <w:r w:rsidR="009209CE">
        <w:instrText xml:space="preserve"> XE "</w:instrText>
      </w:r>
      <w:r w:rsidR="009209CE" w:rsidRPr="003923DA">
        <w:rPr>
          <w:rFonts w:ascii="Arial" w:hAnsi="Arial" w:cs="Arial"/>
          <w:sz w:val="22"/>
          <w:szCs w:val="22"/>
        </w:rPr>
        <w:instrText>InStore</w:instrText>
      </w:r>
      <w:r w:rsidR="009209CE">
        <w:instrText xml:space="preserve">" </w:instrText>
      </w:r>
      <w:r w:rsidR="009209CE">
        <w:rPr>
          <w:rFonts w:ascii="Arial" w:hAnsi="Arial" w:cs="Arial"/>
          <w:sz w:val="22"/>
          <w:szCs w:val="22"/>
        </w:rPr>
        <w:fldChar w:fldCharType="end"/>
      </w:r>
      <w:r w:rsidRPr="00B04F54">
        <w:rPr>
          <w:rFonts w:ascii="Arial" w:hAnsi="Arial" w:cs="Arial"/>
          <w:sz w:val="22"/>
          <w:szCs w:val="22"/>
        </w:rPr>
        <w:t xml:space="preserve"> </w:t>
      </w:r>
      <w:r w:rsidR="00C44FDB">
        <w:rPr>
          <w:rFonts w:ascii="Arial" w:hAnsi="Arial" w:cs="Arial"/>
          <w:sz w:val="22"/>
          <w:szCs w:val="22"/>
        </w:rPr>
        <w:t>payment</w:t>
      </w:r>
      <w:r w:rsidRPr="00B04F54">
        <w:rPr>
          <w:rFonts w:ascii="Arial" w:hAnsi="Arial" w:cs="Arial"/>
          <w:sz w:val="22"/>
          <w:szCs w:val="22"/>
        </w:rPr>
        <w:t>s.</w:t>
      </w:r>
    </w:p>
    <w:p w:rsidR="00CA070D" w:rsidRPr="00CA070D" w:rsidRDefault="00CA070D" w:rsidP="00C44FDB">
      <w:pPr>
        <w:spacing w:before="120"/>
        <w:rPr>
          <w:rFonts w:cs="Arial"/>
          <w:szCs w:val="22"/>
        </w:rPr>
      </w:pPr>
      <w:r w:rsidRPr="00CA070D">
        <w:rPr>
          <w:rStyle w:val="Emphasis"/>
          <w:rFonts w:cs="Arial"/>
          <w:i w:val="0"/>
          <w:szCs w:val="22"/>
        </w:rPr>
        <w:t>The service method incorporates:</w:t>
      </w:r>
    </w:p>
    <w:p w:rsidR="00C44FDB" w:rsidRPr="00C44FDB" w:rsidRDefault="00C44FDB" w:rsidP="00926193">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ProcessRefPaymentRequest</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 xml:space="preserve">ProcessRefPaymentRequest" </w:instrText>
      </w:r>
      <w:r w:rsidR="00865B6F" w:rsidRPr="00865B6F">
        <w:rPr>
          <w:rFonts w:ascii="Arial" w:hAnsi="Arial" w:cs="Arial"/>
          <w:sz w:val="22"/>
          <w:szCs w:val="22"/>
        </w:rPr>
        <w:fldChar w:fldCharType="end"/>
      </w:r>
      <w:r w:rsidRPr="00865B6F">
        <w:rPr>
          <w:rFonts w:ascii="Arial" w:hAnsi="Arial" w:cs="Arial"/>
          <w:sz w:val="22"/>
          <w:szCs w:val="22"/>
        </w:rPr>
        <w:t>—</w:t>
      </w:r>
      <w:proofErr w:type="gramStart"/>
      <w:r w:rsidRPr="00C44FDB">
        <w:rPr>
          <w:rFonts w:ascii="Arial" w:hAnsi="Arial" w:cs="Arial"/>
          <w:sz w:val="22"/>
          <w:szCs w:val="22"/>
        </w:rPr>
        <w:t>This</w:t>
      </w:r>
      <w:proofErr w:type="gramEnd"/>
      <w:r w:rsidRPr="00C44FDB">
        <w:rPr>
          <w:rFonts w:ascii="Arial" w:hAnsi="Arial" w:cs="Arial"/>
          <w:sz w:val="22"/>
          <w:szCs w:val="22"/>
        </w:rPr>
        <w:t xml:space="preserve"> </w:t>
      </w:r>
      <w:r w:rsidR="003B659E">
        <w:rPr>
          <w:rFonts w:ascii="Arial" w:hAnsi="Arial" w:cs="Arial"/>
          <w:sz w:val="22"/>
          <w:szCs w:val="22"/>
        </w:rPr>
        <w:t xml:space="preserve">is the process refund payment </w:t>
      </w:r>
      <w:r w:rsidRPr="00C44FDB">
        <w:rPr>
          <w:rFonts w:ascii="Arial" w:hAnsi="Arial" w:cs="Arial"/>
          <w:sz w:val="22"/>
          <w:szCs w:val="22"/>
        </w:rPr>
        <w:t>request</w:t>
      </w:r>
      <w:r w:rsidR="003B659E">
        <w:rPr>
          <w:rFonts w:ascii="Arial" w:hAnsi="Arial" w:cs="Arial"/>
          <w:sz w:val="22"/>
          <w:szCs w:val="22"/>
        </w:rPr>
        <w:t xml:space="preserve">. </w:t>
      </w:r>
      <w:r w:rsidR="003B659E">
        <w:rPr>
          <w:rFonts w:ascii="Arial" w:hAnsi="Arial" w:cs="Arial"/>
          <w:noProof/>
          <w:sz w:val="22"/>
          <w:szCs w:val="22"/>
        </w:rPr>
        <w:t xml:space="preserve">The request takes the following required parameters: </w:t>
      </w:r>
      <w:r w:rsidRPr="00C44FDB">
        <w:rPr>
          <w:rFonts w:ascii="Arial" w:hAnsi="Arial" w:cs="Arial"/>
          <w:noProof/>
          <w:sz w:val="22"/>
          <w:szCs w:val="22"/>
        </w:rPr>
        <w:t>P</w:t>
      </w:r>
      <w:r w:rsidR="003B659E">
        <w:rPr>
          <w:rFonts w:ascii="Arial" w:hAnsi="Arial" w:cs="Arial"/>
          <w:noProof/>
          <w:sz w:val="22"/>
          <w:szCs w:val="22"/>
        </w:rPr>
        <w:t xml:space="preserve">rocessRefPaymentByTransactionId and </w:t>
      </w:r>
      <w:r w:rsidRPr="00C44FDB">
        <w:rPr>
          <w:rFonts w:ascii="Arial" w:hAnsi="Arial" w:cs="Arial"/>
          <w:noProof/>
          <w:sz w:val="22"/>
          <w:szCs w:val="22"/>
        </w:rPr>
        <w:t>ProcessRefPaymentSecure3d</w:t>
      </w:r>
      <w:r>
        <w:rPr>
          <w:rFonts w:ascii="Arial" w:hAnsi="Arial" w:cs="Arial"/>
          <w:noProof/>
          <w:sz w:val="22"/>
          <w:szCs w:val="22"/>
        </w:rPr>
        <w:t>.</w:t>
      </w:r>
    </w:p>
    <w:p w:rsidR="00C44FDB" w:rsidRDefault="00C44FDB" w:rsidP="00C44FDB">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ProcessRefPaymentByTransactionType</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ProcessRefPayment</w:instrText>
      </w:r>
      <w:r w:rsidR="00865B6F">
        <w:rPr>
          <w:rFonts w:ascii="Arial" w:hAnsi="Arial" w:cs="Arial"/>
          <w:sz w:val="22"/>
          <w:szCs w:val="22"/>
        </w:rPr>
        <w:instrText>ByTransactionType</w:instrText>
      </w:r>
      <w:r w:rsidR="00865B6F" w:rsidRPr="00865B6F">
        <w:rPr>
          <w:rFonts w:ascii="Arial" w:hAnsi="Arial" w:cs="Arial"/>
          <w:sz w:val="22"/>
          <w:szCs w:val="22"/>
        </w:rPr>
        <w:instrText xml:space="preserve">" </w:instrText>
      </w:r>
      <w:r w:rsidR="00865B6F" w:rsidRPr="00865B6F">
        <w:rPr>
          <w:rFonts w:ascii="Arial" w:hAnsi="Arial" w:cs="Arial"/>
          <w:sz w:val="22"/>
          <w:szCs w:val="22"/>
        </w:rPr>
        <w:fldChar w:fldCharType="end"/>
      </w:r>
      <w:r>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request is used to process a transaction that is already created with a different</w:t>
      </w:r>
      <w:r w:rsidR="00196FA9">
        <w:rPr>
          <w:rFonts w:ascii="Arial" w:hAnsi="Arial" w:cs="Arial"/>
          <w:sz w:val="22"/>
          <w:szCs w:val="22"/>
        </w:rPr>
        <w:t xml:space="preserve"> transaction type (CREDIT, VOID, CAPTURE, and so on). The request takes three required </w:t>
      </w:r>
      <w:r w:rsidR="000A7489">
        <w:rPr>
          <w:rFonts w:ascii="Arial" w:hAnsi="Arial" w:cs="Arial"/>
          <w:sz w:val="22"/>
          <w:szCs w:val="22"/>
        </w:rPr>
        <w:t>transactions</w:t>
      </w:r>
      <w:r w:rsidR="00196FA9">
        <w:rPr>
          <w:rFonts w:ascii="Arial" w:hAnsi="Arial" w:cs="Arial"/>
          <w:sz w:val="22"/>
          <w:szCs w:val="22"/>
        </w:rPr>
        <w:t>: TransctionId, TransactionType</w:t>
      </w:r>
      <w:r w:rsidR="0060768D">
        <w:rPr>
          <w:rFonts w:ascii="Arial" w:hAnsi="Arial" w:cs="Arial"/>
          <w:sz w:val="22"/>
          <w:szCs w:val="22"/>
        </w:rPr>
        <w:fldChar w:fldCharType="begin"/>
      </w:r>
      <w:r w:rsidR="0060768D">
        <w:instrText xml:space="preserve"> XE "</w:instrText>
      </w:r>
      <w:r w:rsidR="0060768D" w:rsidRPr="000816BB">
        <w:rPr>
          <w:rFonts w:ascii="Arial" w:hAnsi="Arial" w:cs="Arial"/>
          <w:sz w:val="22"/>
          <w:szCs w:val="22"/>
        </w:rPr>
        <w:instrText>TransactionType</w:instrText>
      </w:r>
      <w:r w:rsidR="0060768D">
        <w:instrText xml:space="preserve">" </w:instrText>
      </w:r>
      <w:r w:rsidR="0060768D">
        <w:rPr>
          <w:rFonts w:ascii="Arial" w:hAnsi="Arial" w:cs="Arial"/>
          <w:sz w:val="22"/>
          <w:szCs w:val="22"/>
        </w:rPr>
        <w:fldChar w:fldCharType="end"/>
      </w:r>
      <w:r w:rsidR="00196FA9">
        <w:rPr>
          <w:rFonts w:ascii="Arial" w:hAnsi="Arial" w:cs="Arial"/>
          <w:sz w:val="22"/>
          <w:szCs w:val="22"/>
        </w:rPr>
        <w:t xml:space="preserve">, and OriginalReferenceNumber. Accepts </w:t>
      </w:r>
      <w:r w:rsidR="00A35D09">
        <w:rPr>
          <w:rFonts w:ascii="Arial" w:hAnsi="Arial" w:cs="Arial"/>
          <w:sz w:val="22"/>
          <w:szCs w:val="22"/>
        </w:rPr>
        <w:t>optional parameters TransactionAmount</w:t>
      </w:r>
      <w:r w:rsidR="00095EFB">
        <w:rPr>
          <w:rFonts w:ascii="Arial" w:hAnsi="Arial" w:cs="Arial"/>
          <w:sz w:val="22"/>
          <w:szCs w:val="22"/>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rFonts w:ascii="Arial" w:hAnsi="Arial" w:cs="Arial"/>
          <w:sz w:val="22"/>
          <w:szCs w:val="22"/>
        </w:rPr>
        <w:fldChar w:fldCharType="end"/>
      </w:r>
      <w:r w:rsidR="00A35D09">
        <w:rPr>
          <w:rFonts w:ascii="Arial" w:hAnsi="Arial" w:cs="Arial"/>
          <w:sz w:val="22"/>
          <w:szCs w:val="22"/>
        </w:rPr>
        <w:t>, TaxAmount, PaymentMethod, CurrencyCode, ClientHashValue</w:t>
      </w:r>
      <w:r w:rsidR="00B40B92">
        <w:rPr>
          <w:rFonts w:ascii="Arial" w:hAnsi="Arial" w:cs="Arial"/>
          <w:sz w:val="22"/>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ascii="Arial" w:hAnsi="Arial" w:cs="Arial"/>
          <w:sz w:val="22"/>
          <w:szCs w:val="22"/>
        </w:rPr>
        <w:fldChar w:fldCharType="end"/>
      </w:r>
      <w:r w:rsidR="00A35D09">
        <w:rPr>
          <w:rFonts w:ascii="Arial" w:hAnsi="Arial" w:cs="Arial"/>
          <w:sz w:val="22"/>
          <w:szCs w:val="22"/>
        </w:rPr>
        <w:t>, DataKey</w:t>
      </w:r>
      <w:r w:rsidR="0060768D">
        <w:rPr>
          <w:rFonts w:ascii="Arial" w:hAnsi="Arial" w:cs="Arial"/>
          <w:sz w:val="22"/>
          <w:szCs w:val="22"/>
        </w:rPr>
        <w:fldChar w:fldCharType="begin"/>
      </w:r>
      <w:r w:rsidR="0060768D">
        <w:instrText xml:space="preserve"> XE "</w:instrText>
      </w:r>
      <w:r w:rsidR="0060768D" w:rsidRPr="00FC5A6A">
        <w:rPr>
          <w:rFonts w:ascii="Arial" w:hAnsi="Arial" w:cs="Arial"/>
          <w:sz w:val="22"/>
          <w:szCs w:val="22"/>
        </w:rPr>
        <w:instrText>DataKey</w:instrText>
      </w:r>
      <w:r w:rsidR="0060768D">
        <w:instrText xml:space="preserve">" </w:instrText>
      </w:r>
      <w:r w:rsidR="0060768D">
        <w:rPr>
          <w:rFonts w:ascii="Arial" w:hAnsi="Arial" w:cs="Arial"/>
          <w:sz w:val="22"/>
          <w:szCs w:val="22"/>
        </w:rPr>
        <w:fldChar w:fldCharType="end"/>
      </w:r>
      <w:r w:rsidR="00A35D09">
        <w:rPr>
          <w:rFonts w:ascii="Arial" w:hAnsi="Arial" w:cs="Arial"/>
          <w:sz w:val="22"/>
          <w:szCs w:val="22"/>
        </w:rPr>
        <w:t>, IsOverride</w:t>
      </w:r>
      <w:r w:rsidR="0060768D">
        <w:rPr>
          <w:rFonts w:ascii="Arial" w:hAnsi="Arial" w:cs="Arial"/>
          <w:sz w:val="22"/>
          <w:szCs w:val="22"/>
        </w:rPr>
        <w:fldChar w:fldCharType="begin"/>
      </w:r>
      <w:r w:rsidR="0060768D">
        <w:instrText xml:space="preserve"> XE "</w:instrText>
      </w:r>
      <w:r w:rsidR="0060768D" w:rsidRPr="00CC278A">
        <w:rPr>
          <w:rFonts w:ascii="Arial" w:hAnsi="Arial" w:cs="Arial"/>
          <w:sz w:val="22"/>
          <w:szCs w:val="22"/>
        </w:rPr>
        <w:instrText>IsOverride</w:instrText>
      </w:r>
      <w:r w:rsidR="0060768D">
        <w:instrText xml:space="preserve">" </w:instrText>
      </w:r>
      <w:r w:rsidR="0060768D">
        <w:rPr>
          <w:rFonts w:ascii="Arial" w:hAnsi="Arial" w:cs="Arial"/>
          <w:sz w:val="22"/>
          <w:szCs w:val="22"/>
        </w:rPr>
        <w:fldChar w:fldCharType="end"/>
      </w:r>
      <w:r w:rsidR="00A35D09">
        <w:rPr>
          <w:rFonts w:ascii="Arial" w:hAnsi="Arial" w:cs="Arial"/>
          <w:sz w:val="22"/>
          <w:szCs w:val="22"/>
        </w:rPr>
        <w:t>, Comment1</w:t>
      </w:r>
      <w:r w:rsidR="00B40B92">
        <w:rPr>
          <w:rFonts w:ascii="Arial" w:hAnsi="Arial" w:cs="Arial"/>
          <w:sz w:val="22"/>
          <w:szCs w:val="22"/>
        </w:rPr>
        <w:fldChar w:fldCharType="begin"/>
      </w:r>
      <w:r w:rsidR="00B40B92">
        <w:instrText xml:space="preserve"> XE "</w:instrText>
      </w:r>
      <w:r w:rsidR="00B40B92" w:rsidRPr="0017725C">
        <w:rPr>
          <w:rFonts w:ascii="Arial" w:hAnsi="Arial" w:cs="Arial"/>
          <w:sz w:val="22"/>
          <w:szCs w:val="22"/>
        </w:rPr>
        <w:instrText>Comment1</w:instrText>
      </w:r>
      <w:r w:rsidR="00B40B92">
        <w:instrText xml:space="preserve">" </w:instrText>
      </w:r>
      <w:r w:rsidR="00B40B92">
        <w:rPr>
          <w:rFonts w:ascii="Arial" w:hAnsi="Arial" w:cs="Arial"/>
          <w:sz w:val="22"/>
          <w:szCs w:val="22"/>
        </w:rPr>
        <w:fldChar w:fldCharType="end"/>
      </w:r>
      <w:r w:rsidR="00A35D09">
        <w:rPr>
          <w:rFonts w:ascii="Arial" w:hAnsi="Arial" w:cs="Arial"/>
          <w:sz w:val="22"/>
          <w:szCs w:val="22"/>
        </w:rPr>
        <w:t>, Comment2</w:t>
      </w:r>
      <w:r w:rsidR="00B40B92">
        <w:rPr>
          <w:rFonts w:ascii="Arial" w:hAnsi="Arial" w:cs="Arial"/>
          <w:sz w:val="22"/>
          <w:szCs w:val="22"/>
        </w:rPr>
        <w:fldChar w:fldCharType="begin"/>
      </w:r>
      <w:r w:rsidR="00B40B92">
        <w:instrText xml:space="preserve"> XE "</w:instrText>
      </w:r>
      <w:r w:rsidR="00B40B92" w:rsidRPr="00F936A3">
        <w:rPr>
          <w:rFonts w:ascii="Arial" w:hAnsi="Arial" w:cs="Arial"/>
          <w:sz w:val="22"/>
          <w:szCs w:val="22"/>
        </w:rPr>
        <w:instrText>Comment2</w:instrText>
      </w:r>
      <w:r w:rsidR="00B40B92">
        <w:instrText xml:space="preserve">" </w:instrText>
      </w:r>
      <w:r w:rsidR="00B40B92">
        <w:rPr>
          <w:rFonts w:ascii="Arial" w:hAnsi="Arial" w:cs="Arial"/>
          <w:sz w:val="22"/>
          <w:szCs w:val="22"/>
        </w:rPr>
        <w:fldChar w:fldCharType="end"/>
      </w:r>
      <w:r w:rsidR="00A35D09">
        <w:rPr>
          <w:rFonts w:ascii="Arial" w:hAnsi="Arial" w:cs="Arial"/>
          <w:sz w:val="22"/>
          <w:szCs w:val="22"/>
        </w:rPr>
        <w:t>, and BatchOnFailure</w:t>
      </w:r>
      <w:r w:rsidR="00095EFB">
        <w:rPr>
          <w:rFonts w:ascii="Arial" w:hAnsi="Arial" w:cs="Arial"/>
          <w:sz w:val="22"/>
          <w:szCs w:val="22"/>
        </w:rPr>
        <w:fldChar w:fldCharType="begin"/>
      </w:r>
      <w:r w:rsidR="00095EFB">
        <w:instrText xml:space="preserve"> XE "</w:instrText>
      </w:r>
      <w:r w:rsidR="00095EFB" w:rsidRPr="00BE1ED2">
        <w:rPr>
          <w:rFonts w:ascii="Arial" w:hAnsi="Arial" w:cs="Arial"/>
          <w:noProof/>
          <w:sz w:val="22"/>
          <w:szCs w:val="22"/>
        </w:rPr>
        <w:instrText>BatchOnFailure</w:instrText>
      </w:r>
      <w:r w:rsidR="00095EFB">
        <w:instrText xml:space="preserve">" </w:instrText>
      </w:r>
      <w:r w:rsidR="00095EFB">
        <w:rPr>
          <w:rFonts w:ascii="Arial" w:hAnsi="Arial" w:cs="Arial"/>
          <w:sz w:val="22"/>
          <w:szCs w:val="22"/>
        </w:rPr>
        <w:fldChar w:fldCharType="end"/>
      </w:r>
      <w:r w:rsidR="00A35D09">
        <w:rPr>
          <w:rFonts w:ascii="Arial" w:hAnsi="Arial" w:cs="Arial"/>
          <w:sz w:val="22"/>
          <w:szCs w:val="22"/>
        </w:rPr>
        <w:t>.</w:t>
      </w:r>
    </w:p>
    <w:p w:rsidR="00C44FDB" w:rsidRPr="00CA070D" w:rsidRDefault="00C44FDB" w:rsidP="00C44FDB">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ProcessRefPaymentByTransactonId</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ProcessRefPayment</w:instrText>
      </w:r>
      <w:r w:rsidR="00865B6F">
        <w:rPr>
          <w:rFonts w:ascii="Arial" w:hAnsi="Arial" w:cs="Arial"/>
          <w:sz w:val="22"/>
          <w:szCs w:val="22"/>
        </w:rPr>
        <w:instrText>ByTransactionId</w:instrText>
      </w:r>
      <w:r w:rsidR="00865B6F" w:rsidRPr="00865B6F">
        <w:rPr>
          <w:rFonts w:ascii="Arial" w:hAnsi="Arial" w:cs="Arial"/>
          <w:sz w:val="22"/>
          <w:szCs w:val="22"/>
        </w:rPr>
        <w:instrText xml:space="preserve">" </w:instrText>
      </w:r>
      <w:r w:rsidR="00865B6F" w:rsidRPr="00865B6F">
        <w:rPr>
          <w:rFonts w:ascii="Arial" w:hAnsi="Arial" w:cs="Arial"/>
          <w:sz w:val="22"/>
          <w:szCs w:val="22"/>
        </w:rPr>
        <w:fldChar w:fldCharType="end"/>
      </w:r>
      <w:r w:rsidR="00A35D09">
        <w:rPr>
          <w:rFonts w:ascii="Arial" w:hAnsi="Arial" w:cs="Arial"/>
          <w:sz w:val="22"/>
          <w:szCs w:val="22"/>
        </w:rPr>
        <w:t>—</w:t>
      </w:r>
      <w:proofErr w:type="gramStart"/>
      <w:r w:rsidR="00A35D09">
        <w:rPr>
          <w:rFonts w:ascii="Arial" w:hAnsi="Arial" w:cs="Arial"/>
          <w:sz w:val="22"/>
          <w:szCs w:val="22"/>
        </w:rPr>
        <w:t>This</w:t>
      </w:r>
      <w:proofErr w:type="gramEnd"/>
      <w:r w:rsidR="00A35D09">
        <w:rPr>
          <w:rFonts w:ascii="Arial" w:hAnsi="Arial" w:cs="Arial"/>
          <w:sz w:val="22"/>
          <w:szCs w:val="22"/>
        </w:rPr>
        <w:t xml:space="preserve"> request is used to process a payment account that was already created. The request takes one required parameter: TransactionId</w:t>
      </w:r>
      <w:r w:rsidR="00095EFB">
        <w:rPr>
          <w:rFonts w:ascii="Arial" w:hAnsi="Arial" w:cs="Arial"/>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sz w:val="22"/>
          <w:szCs w:val="22"/>
        </w:rPr>
        <w:fldChar w:fldCharType="end"/>
      </w:r>
      <w:r w:rsidR="00A35D09">
        <w:rPr>
          <w:rFonts w:ascii="Arial" w:hAnsi="Arial" w:cs="Arial"/>
          <w:sz w:val="22"/>
          <w:szCs w:val="22"/>
        </w:rPr>
        <w:t>. Accepts optional parameter BatchOnFailure</w:t>
      </w:r>
      <w:r w:rsidR="00095EFB">
        <w:rPr>
          <w:rFonts w:ascii="Arial" w:hAnsi="Arial" w:cs="Arial"/>
          <w:sz w:val="22"/>
          <w:szCs w:val="22"/>
        </w:rPr>
        <w:fldChar w:fldCharType="begin"/>
      </w:r>
      <w:r w:rsidR="00095EFB">
        <w:instrText xml:space="preserve"> XE "</w:instrText>
      </w:r>
      <w:r w:rsidR="00095EFB" w:rsidRPr="00BE1ED2">
        <w:rPr>
          <w:rFonts w:ascii="Arial" w:hAnsi="Arial" w:cs="Arial"/>
          <w:noProof/>
          <w:sz w:val="22"/>
          <w:szCs w:val="22"/>
        </w:rPr>
        <w:instrText>BatchOnFailure</w:instrText>
      </w:r>
      <w:r w:rsidR="00095EFB">
        <w:instrText xml:space="preserve">" </w:instrText>
      </w:r>
      <w:r w:rsidR="00095EFB">
        <w:rPr>
          <w:rFonts w:ascii="Arial" w:hAnsi="Arial" w:cs="Arial"/>
          <w:sz w:val="22"/>
          <w:szCs w:val="22"/>
        </w:rPr>
        <w:fldChar w:fldCharType="end"/>
      </w:r>
      <w:r w:rsidR="00A35D09">
        <w:rPr>
          <w:rFonts w:ascii="Arial" w:hAnsi="Arial" w:cs="Arial"/>
          <w:sz w:val="22"/>
          <w:szCs w:val="22"/>
        </w:rPr>
        <w:t>.</w:t>
      </w:r>
    </w:p>
    <w:p w:rsidR="00CA070D" w:rsidRPr="00CA070D" w:rsidRDefault="00C44FDB" w:rsidP="00926193">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ProcessRefPaymentSecure3d</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ProcessRefPayment</w:instrText>
      </w:r>
      <w:r w:rsidR="00865B6F">
        <w:rPr>
          <w:rFonts w:ascii="Arial" w:hAnsi="Arial" w:cs="Arial"/>
          <w:sz w:val="22"/>
          <w:szCs w:val="22"/>
        </w:rPr>
        <w:instrText>Secure3d</w:instrText>
      </w:r>
      <w:r w:rsidR="00865B6F" w:rsidRPr="00865B6F">
        <w:rPr>
          <w:rFonts w:ascii="Arial" w:hAnsi="Arial" w:cs="Arial"/>
          <w:sz w:val="22"/>
          <w:szCs w:val="22"/>
        </w:rPr>
        <w:instrText xml:space="preserve">" </w:instrText>
      </w:r>
      <w:r w:rsidR="00865B6F" w:rsidRPr="00865B6F">
        <w:rPr>
          <w:rFonts w:ascii="Arial" w:hAnsi="Arial" w:cs="Arial"/>
          <w:sz w:val="22"/>
          <w:szCs w:val="22"/>
        </w:rPr>
        <w:fldChar w:fldCharType="end"/>
      </w:r>
      <w:r w:rsidR="00A35D09">
        <w:rPr>
          <w:rFonts w:ascii="Arial" w:hAnsi="Arial" w:cs="Arial"/>
          <w:sz w:val="22"/>
          <w:szCs w:val="22"/>
        </w:rPr>
        <w:t>—</w:t>
      </w:r>
      <w:proofErr w:type="gramStart"/>
      <w:r w:rsidR="00A35D09">
        <w:rPr>
          <w:rFonts w:ascii="Arial" w:hAnsi="Arial" w:cs="Arial"/>
          <w:sz w:val="22"/>
          <w:szCs w:val="22"/>
        </w:rPr>
        <w:t>This</w:t>
      </w:r>
      <w:proofErr w:type="gramEnd"/>
      <w:r w:rsidR="00A35D09">
        <w:rPr>
          <w:rFonts w:ascii="Arial" w:hAnsi="Arial" w:cs="Arial"/>
          <w:sz w:val="22"/>
          <w:szCs w:val="22"/>
        </w:rPr>
        <w:t xml:space="preserve"> request is used to authenticate a payment. The request takes three required parameters: TransactionId</w:t>
      </w:r>
      <w:r w:rsidR="00095EFB">
        <w:rPr>
          <w:rFonts w:ascii="Arial" w:hAnsi="Arial" w:cs="Arial"/>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sz w:val="22"/>
          <w:szCs w:val="22"/>
        </w:rPr>
        <w:fldChar w:fldCharType="end"/>
      </w:r>
      <w:r w:rsidR="00A35D09">
        <w:rPr>
          <w:rFonts w:ascii="Arial" w:hAnsi="Arial" w:cs="Arial"/>
          <w:sz w:val="22"/>
          <w:szCs w:val="22"/>
        </w:rPr>
        <w:t>, TransactionType</w:t>
      </w:r>
      <w:r w:rsidR="0060768D">
        <w:rPr>
          <w:rFonts w:ascii="Arial" w:hAnsi="Arial" w:cs="Arial"/>
          <w:sz w:val="22"/>
          <w:szCs w:val="22"/>
        </w:rPr>
        <w:fldChar w:fldCharType="begin"/>
      </w:r>
      <w:r w:rsidR="0060768D">
        <w:instrText xml:space="preserve"> XE "</w:instrText>
      </w:r>
      <w:r w:rsidR="0060768D" w:rsidRPr="000816BB">
        <w:rPr>
          <w:rFonts w:ascii="Arial" w:hAnsi="Arial" w:cs="Arial"/>
          <w:sz w:val="22"/>
          <w:szCs w:val="22"/>
        </w:rPr>
        <w:instrText>TransactionType</w:instrText>
      </w:r>
      <w:r w:rsidR="0060768D">
        <w:instrText xml:space="preserve">" </w:instrText>
      </w:r>
      <w:r w:rsidR="0060768D">
        <w:rPr>
          <w:rFonts w:ascii="Arial" w:hAnsi="Arial" w:cs="Arial"/>
          <w:sz w:val="22"/>
          <w:szCs w:val="22"/>
        </w:rPr>
        <w:fldChar w:fldCharType="end"/>
      </w:r>
      <w:r w:rsidR="00A35D09">
        <w:rPr>
          <w:rFonts w:ascii="Arial" w:hAnsi="Arial" w:cs="Arial"/>
          <w:sz w:val="22"/>
          <w:szCs w:val="22"/>
        </w:rPr>
        <w:t xml:space="preserve">, and ACSResponsePayload. </w:t>
      </w:r>
    </w:p>
    <w:p w:rsidR="00C44FDB" w:rsidRPr="00CA070D" w:rsidRDefault="00C44FDB" w:rsidP="00C44FDB">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ProcessRefPaymentResponse</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ProcessRefPaymentRe</w:instrText>
      </w:r>
      <w:r w:rsidR="00865B6F">
        <w:rPr>
          <w:rFonts w:ascii="Arial" w:hAnsi="Arial" w:cs="Arial"/>
          <w:sz w:val="22"/>
          <w:szCs w:val="22"/>
        </w:rPr>
        <w:instrText>sponse</w:instrText>
      </w:r>
      <w:r w:rsidR="00865B6F" w:rsidRPr="00865B6F">
        <w:rPr>
          <w:rFonts w:ascii="Arial" w:hAnsi="Arial" w:cs="Arial"/>
          <w:sz w:val="22"/>
          <w:szCs w:val="22"/>
        </w:rPr>
        <w:instrText xml:space="preserve">" </w:instrText>
      </w:r>
      <w:r w:rsidR="00865B6F" w:rsidRPr="00865B6F">
        <w:rPr>
          <w:rFonts w:ascii="Arial" w:hAnsi="Arial" w:cs="Arial"/>
          <w:sz w:val="22"/>
          <w:szCs w:val="22"/>
        </w:rPr>
        <w:fldChar w:fldCharType="end"/>
      </w:r>
      <w:r w:rsidR="00A35D09">
        <w:rPr>
          <w:rFonts w:ascii="Arial" w:hAnsi="Arial" w:cs="Arial"/>
          <w:sz w:val="22"/>
          <w:szCs w:val="22"/>
        </w:rPr>
        <w:t>—</w:t>
      </w:r>
      <w:proofErr w:type="gramStart"/>
      <w:r w:rsidR="00A35D09">
        <w:rPr>
          <w:rFonts w:ascii="Arial" w:hAnsi="Arial" w:cs="Arial"/>
          <w:sz w:val="22"/>
          <w:szCs w:val="22"/>
        </w:rPr>
        <w:t>This</w:t>
      </w:r>
      <w:proofErr w:type="gramEnd"/>
      <w:r w:rsidR="00A35D09">
        <w:rPr>
          <w:rFonts w:ascii="Arial" w:hAnsi="Arial" w:cs="Arial"/>
          <w:sz w:val="22"/>
          <w:szCs w:val="22"/>
        </w:rPr>
        <w:t xml:space="preserve"> is the response to the request message. The response takes one required parameter: Result (type: ProcessRefPaymentResult/ProcessRefPaymentInStoreResult). </w:t>
      </w:r>
    </w:p>
    <w:p w:rsidR="00C44FDB" w:rsidRPr="00CA070D" w:rsidRDefault="00C44FDB" w:rsidP="00C44FDB">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ProcessRefPaymentResult</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ProcessRefPaymentRe</w:instrText>
      </w:r>
      <w:r w:rsidR="00865B6F">
        <w:rPr>
          <w:rFonts w:ascii="Arial" w:hAnsi="Arial" w:cs="Arial"/>
          <w:sz w:val="22"/>
          <w:szCs w:val="22"/>
        </w:rPr>
        <w:instrText>sult</w:instrText>
      </w:r>
      <w:r w:rsidR="00865B6F" w:rsidRPr="00865B6F">
        <w:rPr>
          <w:rFonts w:ascii="Arial" w:hAnsi="Arial" w:cs="Arial"/>
          <w:sz w:val="22"/>
          <w:szCs w:val="22"/>
        </w:rPr>
        <w:instrText xml:space="preserve">" </w:instrText>
      </w:r>
      <w:r w:rsidR="00865B6F" w:rsidRPr="00865B6F">
        <w:rPr>
          <w:rFonts w:ascii="Arial" w:hAnsi="Arial" w:cs="Arial"/>
          <w:sz w:val="22"/>
          <w:szCs w:val="22"/>
        </w:rPr>
        <w:fldChar w:fldCharType="end"/>
      </w:r>
      <w:r w:rsidR="00A35D09">
        <w:rPr>
          <w:rFonts w:ascii="Arial" w:hAnsi="Arial" w:cs="Arial"/>
          <w:sz w:val="22"/>
          <w:szCs w:val="22"/>
        </w:rPr>
        <w:t>—</w:t>
      </w:r>
      <w:proofErr w:type="gramStart"/>
      <w:r w:rsidR="00A35D09">
        <w:rPr>
          <w:rFonts w:ascii="Arial" w:hAnsi="Arial" w:cs="Arial"/>
          <w:sz w:val="22"/>
          <w:szCs w:val="22"/>
        </w:rPr>
        <w:t>This</w:t>
      </w:r>
      <w:proofErr w:type="gramEnd"/>
      <w:r w:rsidR="00A35D09">
        <w:rPr>
          <w:rFonts w:ascii="Arial" w:hAnsi="Arial" w:cs="Arial"/>
          <w:sz w:val="22"/>
          <w:szCs w:val="22"/>
        </w:rPr>
        <w:t xml:space="preserve"> result contains processed transac</w:t>
      </w:r>
      <w:r w:rsidR="00504A7B">
        <w:rPr>
          <w:rFonts w:ascii="Arial" w:hAnsi="Arial" w:cs="Arial"/>
          <w:sz w:val="22"/>
          <w:szCs w:val="22"/>
        </w:rPr>
        <w:t>tion details and</w:t>
      </w:r>
      <w:r w:rsidR="00A35D09">
        <w:rPr>
          <w:rFonts w:ascii="Arial" w:hAnsi="Arial" w:cs="Arial"/>
          <w:sz w:val="22"/>
          <w:szCs w:val="22"/>
        </w:rPr>
        <w:t xml:space="preserve"> the valid payment </w:t>
      </w:r>
      <w:r w:rsidR="00504A7B">
        <w:rPr>
          <w:rFonts w:ascii="Arial" w:hAnsi="Arial" w:cs="Arial"/>
          <w:sz w:val="22"/>
          <w:szCs w:val="22"/>
        </w:rPr>
        <w:t>status.</w:t>
      </w:r>
    </w:p>
    <w:p w:rsidR="00C44FDB" w:rsidRPr="00CA070D" w:rsidRDefault="00C44FDB" w:rsidP="00C44FDB">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ProcessRefPaymentInStoreResult</w:t>
      </w:r>
      <w:r w:rsidR="00865B6F" w:rsidRPr="00865B6F">
        <w:rPr>
          <w:rFonts w:ascii="Arial" w:hAnsi="Arial" w:cs="Arial"/>
          <w:sz w:val="22"/>
          <w:szCs w:val="22"/>
        </w:rPr>
        <w:fldChar w:fldCharType="begin"/>
      </w:r>
      <w:r w:rsidR="00865B6F" w:rsidRPr="00865B6F">
        <w:rPr>
          <w:rFonts w:ascii="Arial" w:hAnsi="Arial" w:cs="Arial"/>
          <w:sz w:val="22"/>
          <w:szCs w:val="22"/>
        </w:rPr>
        <w:instrText xml:space="preserve"> XE "</w:instrText>
      </w:r>
      <w:r w:rsidR="00865B6F">
        <w:rPr>
          <w:rFonts w:ascii="Arial" w:hAnsi="Arial" w:cs="Arial"/>
          <w:sz w:val="22"/>
          <w:szCs w:val="22"/>
        </w:rPr>
        <w:instrText xml:space="preserve">ProcessRefPayment: </w:instrText>
      </w:r>
      <w:r w:rsidR="00865B6F" w:rsidRPr="00865B6F">
        <w:rPr>
          <w:rFonts w:ascii="Arial" w:hAnsi="Arial" w:cs="Arial"/>
          <w:sz w:val="22"/>
          <w:szCs w:val="22"/>
        </w:rPr>
        <w:instrText>ProcessRefPayment</w:instrText>
      </w:r>
      <w:r w:rsidR="00865B6F">
        <w:rPr>
          <w:rFonts w:ascii="Arial" w:hAnsi="Arial" w:cs="Arial"/>
          <w:sz w:val="22"/>
          <w:szCs w:val="22"/>
        </w:rPr>
        <w:instrText>StoreResult</w:instrText>
      </w:r>
      <w:r w:rsidR="00865B6F" w:rsidRPr="00865B6F">
        <w:rPr>
          <w:rFonts w:ascii="Arial" w:hAnsi="Arial" w:cs="Arial"/>
          <w:sz w:val="22"/>
          <w:szCs w:val="22"/>
        </w:rPr>
        <w:instrText xml:space="preserve">" </w:instrText>
      </w:r>
      <w:r w:rsidR="00865B6F" w:rsidRPr="00865B6F">
        <w:rPr>
          <w:rFonts w:ascii="Arial" w:hAnsi="Arial" w:cs="Arial"/>
          <w:sz w:val="22"/>
          <w:szCs w:val="22"/>
        </w:rPr>
        <w:fldChar w:fldCharType="end"/>
      </w:r>
      <w:r w:rsidR="00504A7B">
        <w:rPr>
          <w:rFonts w:ascii="Arial" w:hAnsi="Arial" w:cs="Arial"/>
          <w:sz w:val="22"/>
          <w:szCs w:val="22"/>
        </w:rPr>
        <w:t>—</w:t>
      </w:r>
      <w:proofErr w:type="gramStart"/>
      <w:r w:rsidR="00504A7B">
        <w:rPr>
          <w:rFonts w:ascii="Arial" w:hAnsi="Arial" w:cs="Arial"/>
          <w:sz w:val="22"/>
          <w:szCs w:val="22"/>
        </w:rPr>
        <w:t>Th</w:t>
      </w:r>
      <w:r w:rsidR="008118E2">
        <w:rPr>
          <w:rFonts w:ascii="Arial" w:hAnsi="Arial" w:cs="Arial"/>
          <w:sz w:val="22"/>
          <w:szCs w:val="22"/>
        </w:rPr>
        <w:t>e</w:t>
      </w:r>
      <w:proofErr w:type="gramEnd"/>
      <w:r w:rsidR="008118E2">
        <w:rPr>
          <w:rFonts w:ascii="Arial" w:hAnsi="Arial" w:cs="Arial"/>
          <w:sz w:val="22"/>
          <w:szCs w:val="22"/>
        </w:rPr>
        <w:t xml:space="preserve"> response </w:t>
      </w:r>
      <w:r w:rsidR="00504A7B">
        <w:rPr>
          <w:rFonts w:ascii="Arial" w:hAnsi="Arial" w:cs="Arial"/>
          <w:sz w:val="22"/>
          <w:szCs w:val="22"/>
        </w:rPr>
        <w:t>result contains the TransactionID that is generated after a transaction is processed with an InStore</w:t>
      </w:r>
      <w:r w:rsidR="009209CE">
        <w:rPr>
          <w:rFonts w:ascii="Arial" w:hAnsi="Arial" w:cs="Arial"/>
          <w:sz w:val="22"/>
          <w:szCs w:val="22"/>
        </w:rPr>
        <w:fldChar w:fldCharType="begin"/>
      </w:r>
      <w:r w:rsidR="009209CE">
        <w:instrText xml:space="preserve"> XE "</w:instrText>
      </w:r>
      <w:r w:rsidR="009209CE" w:rsidRPr="003923DA">
        <w:rPr>
          <w:rFonts w:ascii="Arial" w:hAnsi="Arial" w:cs="Arial"/>
          <w:sz w:val="22"/>
          <w:szCs w:val="22"/>
        </w:rPr>
        <w:instrText>InStore</w:instrText>
      </w:r>
      <w:r w:rsidR="009209CE">
        <w:instrText xml:space="preserve">" </w:instrText>
      </w:r>
      <w:r w:rsidR="009209CE">
        <w:rPr>
          <w:rFonts w:ascii="Arial" w:hAnsi="Arial" w:cs="Arial"/>
          <w:sz w:val="22"/>
          <w:szCs w:val="22"/>
        </w:rPr>
        <w:fldChar w:fldCharType="end"/>
      </w:r>
      <w:r w:rsidR="00504A7B">
        <w:rPr>
          <w:rFonts w:ascii="Arial" w:hAnsi="Arial" w:cs="Arial"/>
          <w:sz w:val="22"/>
          <w:szCs w:val="22"/>
        </w:rPr>
        <w:t xml:space="preserve"> PaymentMethod.</w:t>
      </w:r>
    </w:p>
    <w:p w:rsidR="006E0403" w:rsidRPr="00B541EA" w:rsidRDefault="00414F27" w:rsidP="006E0403">
      <w:pPr>
        <w:pStyle w:val="Heading3"/>
        <w:rPr>
          <w:b w:val="0"/>
          <w:sz w:val="22"/>
          <w:szCs w:val="22"/>
        </w:rPr>
      </w:pPr>
      <w:bookmarkStart w:id="89" w:name="_Toc312235386"/>
      <w:r>
        <w:t xml:space="preserve">ProcessRefPayment Process </w:t>
      </w:r>
      <w:r w:rsidR="006E0403" w:rsidRPr="006E0403">
        <w:t>Flow</w:t>
      </w:r>
      <w:bookmarkEnd w:id="89"/>
      <w:r w:rsidR="00B541EA" w:rsidRPr="00B541EA">
        <w:rPr>
          <w:b w:val="0"/>
          <w:sz w:val="22"/>
          <w:szCs w:val="22"/>
        </w:rPr>
        <w:fldChar w:fldCharType="begin"/>
      </w:r>
      <w:r w:rsidR="00B541EA" w:rsidRPr="00B541EA">
        <w:rPr>
          <w:b w:val="0"/>
          <w:sz w:val="22"/>
          <w:szCs w:val="22"/>
        </w:rPr>
        <w:instrText xml:space="preserve"> XE "ProcessRefPayment  Process Flow" </w:instrText>
      </w:r>
      <w:r w:rsidR="00B541EA" w:rsidRPr="00B541EA">
        <w:rPr>
          <w:b w:val="0"/>
          <w:sz w:val="22"/>
          <w:szCs w:val="22"/>
        </w:rPr>
        <w:fldChar w:fldCharType="end"/>
      </w:r>
    </w:p>
    <w:p w:rsidR="006E0403" w:rsidRDefault="00A67825" w:rsidP="006E0403">
      <w:pPr>
        <w:spacing w:before="120"/>
        <w:rPr>
          <w:rFonts w:cs="Arial"/>
          <w:szCs w:val="22"/>
        </w:rPr>
      </w:pPr>
      <w:r>
        <w:rPr>
          <w:rFonts w:cs="Arial"/>
          <w:szCs w:val="22"/>
        </w:rPr>
        <w:t>See the ProcessRefPayment process flow diagrams “ProcessRefPaymentEU”, “ProcessRefPaymentGlobal”, “</w:t>
      </w:r>
      <w:r w:rsidR="00E44D1F">
        <w:rPr>
          <w:rFonts w:cs="Arial"/>
          <w:szCs w:val="22"/>
        </w:rPr>
        <w:t>ProcessRefPaymentInStore</w:t>
      </w:r>
      <w:r>
        <w:rPr>
          <w:rFonts w:cs="Arial"/>
          <w:szCs w:val="22"/>
        </w:rPr>
        <w:t xml:space="preserve">”, </w:t>
      </w:r>
      <w:r w:rsidR="00E44D1F">
        <w:rPr>
          <w:rFonts w:cs="Arial"/>
          <w:szCs w:val="22"/>
        </w:rPr>
        <w:t>“ProcessRefPaymentIntelliset”, and “ProcessRefPaymentSprint”</w:t>
      </w:r>
      <w:r>
        <w:rPr>
          <w:rFonts w:cs="Arial"/>
          <w:szCs w:val="22"/>
        </w:rPr>
        <w:t xml:space="preserve"> at </w:t>
      </w:r>
    </w:p>
    <w:p w:rsidR="00A67825" w:rsidRPr="006E0403" w:rsidRDefault="00BF7E50" w:rsidP="00A67825">
      <w:pPr>
        <w:spacing w:before="120"/>
        <w:rPr>
          <w:rFonts w:cs="Arial"/>
          <w:szCs w:val="22"/>
        </w:rPr>
      </w:pPr>
      <w:hyperlink r:id="rId32" w:history="1">
        <w:r w:rsidR="00A67825"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r w:rsidR="00A67825">
        <w:rPr>
          <w:rFonts w:cs="Arial"/>
          <w:szCs w:val="22"/>
        </w:rPr>
        <w:t>.</w:t>
      </w:r>
    </w:p>
    <w:p w:rsidR="00C44FDB" w:rsidRPr="00C44FDB" w:rsidRDefault="00C44FDB" w:rsidP="00504A7B">
      <w:pPr>
        <w:spacing w:before="120"/>
        <w:rPr>
          <w:rStyle w:val="Emphasis"/>
          <w:rFonts w:cs="Arial"/>
          <w:b/>
          <w:i w:val="0"/>
          <w:szCs w:val="22"/>
        </w:rPr>
      </w:pPr>
      <w:r w:rsidRPr="00C44FDB">
        <w:rPr>
          <w:rStyle w:val="Emphasis"/>
          <w:rFonts w:cs="Arial"/>
          <w:b/>
          <w:i w:val="0"/>
          <w:szCs w:val="22"/>
        </w:rPr>
        <w:t>Also See</w:t>
      </w:r>
    </w:p>
    <w:p w:rsidR="00C44FDB" w:rsidRPr="00C44FDB" w:rsidRDefault="00C44FDB" w:rsidP="00504A7B">
      <w:pPr>
        <w:spacing w:before="120"/>
        <w:rPr>
          <w:rStyle w:val="Emphasis"/>
          <w:rFonts w:cs="Arial"/>
          <w:i w:val="0"/>
          <w:szCs w:val="22"/>
        </w:rPr>
      </w:pPr>
      <w:r w:rsidRPr="00C44FDB">
        <w:rPr>
          <w:rStyle w:val="Emphasis"/>
          <w:rFonts w:cs="Arial"/>
          <w:i w:val="0"/>
          <w:szCs w:val="22"/>
        </w:rPr>
        <w:t>“Process</w:t>
      </w:r>
      <w:r w:rsidR="00504A7B">
        <w:rPr>
          <w:rStyle w:val="Emphasis"/>
          <w:rFonts w:cs="Arial"/>
          <w:i w:val="0"/>
          <w:szCs w:val="22"/>
        </w:rPr>
        <w:t>RefPaymentBy</w:t>
      </w:r>
      <w:r w:rsidR="0042185E">
        <w:rPr>
          <w:rStyle w:val="Emphasis"/>
          <w:rFonts w:cs="Arial"/>
          <w:i w:val="0"/>
          <w:szCs w:val="22"/>
        </w:rPr>
        <w:t>T</w:t>
      </w:r>
      <w:r w:rsidR="00504A7B">
        <w:rPr>
          <w:rStyle w:val="Emphasis"/>
          <w:rFonts w:cs="Arial"/>
          <w:i w:val="0"/>
          <w:szCs w:val="22"/>
        </w:rPr>
        <w:t>ransactionId</w:t>
      </w:r>
      <w:r>
        <w:rPr>
          <w:rStyle w:val="Emphasis"/>
          <w:rFonts w:cs="Arial"/>
          <w:i w:val="0"/>
          <w:szCs w:val="22"/>
        </w:rPr>
        <w:t xml:space="preserve"> </w:t>
      </w:r>
      <w:r w:rsidRPr="00C44FDB">
        <w:rPr>
          <w:rStyle w:val="Emphasis"/>
          <w:rFonts w:cs="Arial"/>
          <w:i w:val="0"/>
          <w:szCs w:val="22"/>
        </w:rPr>
        <w:t>_SOAP”</w:t>
      </w:r>
      <w:r w:rsidR="00504A7B">
        <w:rPr>
          <w:rStyle w:val="Emphasis"/>
          <w:rFonts w:cs="Arial"/>
          <w:i w:val="0"/>
          <w:szCs w:val="22"/>
        </w:rPr>
        <w:t xml:space="preserve"> and </w:t>
      </w:r>
      <w:r w:rsidRPr="00C44FDB">
        <w:rPr>
          <w:rStyle w:val="Emphasis"/>
          <w:rFonts w:cs="Arial"/>
          <w:i w:val="0"/>
          <w:szCs w:val="22"/>
        </w:rPr>
        <w:t>“Process</w:t>
      </w:r>
      <w:r w:rsidR="00504A7B">
        <w:rPr>
          <w:rStyle w:val="Emphasis"/>
          <w:rFonts w:cs="Arial"/>
          <w:i w:val="0"/>
          <w:szCs w:val="22"/>
        </w:rPr>
        <w:t>RefPaymentResult</w:t>
      </w:r>
      <w:r w:rsidRPr="00C44FDB">
        <w:rPr>
          <w:rStyle w:val="Emphasis"/>
          <w:rFonts w:cs="Arial"/>
          <w:i w:val="0"/>
          <w:szCs w:val="22"/>
        </w:rPr>
        <w:t>_SOAP”</w:t>
      </w:r>
      <w:r w:rsidR="00504A7B">
        <w:rPr>
          <w:rStyle w:val="Emphasis"/>
          <w:rFonts w:cs="Arial"/>
          <w:i w:val="0"/>
          <w:szCs w:val="22"/>
        </w:rPr>
        <w:t xml:space="preserve"> </w:t>
      </w:r>
      <w:r w:rsidRPr="00C44FDB">
        <w:rPr>
          <w:rStyle w:val="Emphasis"/>
          <w:rFonts w:cs="Arial"/>
          <w:i w:val="0"/>
          <w:szCs w:val="22"/>
        </w:rPr>
        <w:t xml:space="preserve">located at </w:t>
      </w:r>
    </w:p>
    <w:p w:rsidR="00CA070D" w:rsidRPr="00C44FDB" w:rsidRDefault="00BF7E50" w:rsidP="00C44FDB">
      <w:pPr>
        <w:spacing w:before="120"/>
        <w:rPr>
          <w:rFonts w:cs="Arial"/>
          <w:szCs w:val="22"/>
        </w:rPr>
      </w:pPr>
      <w:hyperlink r:id="rId33" w:history="1">
        <w:r w:rsidR="00C44FDB" w:rsidRPr="00C44FD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C44FDB">
        <w:rPr>
          <w:rStyle w:val="Emphasis"/>
          <w:rFonts w:cs="Arial"/>
          <w:i w:val="0"/>
          <w:szCs w:val="22"/>
        </w:rPr>
        <w:t>.</w:t>
      </w:r>
    </w:p>
    <w:p w:rsidR="00F96774" w:rsidRDefault="00F96774" w:rsidP="00A84E89">
      <w:pPr>
        <w:pStyle w:val="Heading2"/>
      </w:pPr>
      <w:bookmarkStart w:id="90" w:name="_Ref310430100"/>
      <w:bookmarkStart w:id="91" w:name="_Toc312235387"/>
      <w:r>
        <w:t xml:space="preserve">ProcessRefPremiumPayment </w:t>
      </w:r>
      <w:r w:rsidR="0042185E">
        <w:t xml:space="preserve">API </w:t>
      </w:r>
      <w:r>
        <w:t>Services</w:t>
      </w:r>
      <w:bookmarkEnd w:id="90"/>
      <w:bookmarkEnd w:id="91"/>
      <w:r w:rsidR="00A71C10" w:rsidRPr="00095EFB">
        <w:rPr>
          <w:b w:val="0"/>
          <w:i w:val="0"/>
          <w:sz w:val="22"/>
          <w:szCs w:val="22"/>
        </w:rPr>
        <w:fldChar w:fldCharType="begin"/>
      </w:r>
      <w:r w:rsidR="00A71C10" w:rsidRPr="00095EFB">
        <w:rPr>
          <w:b w:val="0"/>
          <w:i w:val="0"/>
          <w:sz w:val="22"/>
          <w:szCs w:val="22"/>
        </w:rPr>
        <w:instrText xml:space="preserve"> XE "ProcessRefPremiumPayment API Services" </w:instrText>
      </w:r>
      <w:r w:rsidR="00A71C10" w:rsidRPr="00095EFB">
        <w:rPr>
          <w:b w:val="0"/>
          <w:i w:val="0"/>
          <w:sz w:val="22"/>
          <w:szCs w:val="22"/>
        </w:rPr>
        <w:fldChar w:fldCharType="end"/>
      </w:r>
    </w:p>
    <w:p w:rsidR="0042185E" w:rsidRPr="0042185E" w:rsidRDefault="0042185E" w:rsidP="0042185E">
      <w:pPr>
        <w:pStyle w:val="TableTextCharChar"/>
        <w:spacing w:before="120"/>
        <w:rPr>
          <w:rFonts w:ascii="Arial" w:hAnsi="Arial" w:cs="Arial"/>
          <w:sz w:val="22"/>
          <w:szCs w:val="22"/>
        </w:rPr>
      </w:pPr>
      <w:r w:rsidRPr="0042185E">
        <w:rPr>
          <w:rFonts w:ascii="Arial" w:hAnsi="Arial" w:cs="Arial"/>
          <w:sz w:val="22"/>
          <w:szCs w:val="22"/>
        </w:rPr>
        <w:t xml:space="preserve">This </w:t>
      </w:r>
      <w:r w:rsidR="00F25B7A">
        <w:rPr>
          <w:rFonts w:ascii="Arial" w:hAnsi="Arial" w:cs="Arial"/>
          <w:sz w:val="22"/>
          <w:szCs w:val="22"/>
        </w:rPr>
        <w:t xml:space="preserve">API </w:t>
      </w:r>
      <w:r w:rsidRPr="0042185E">
        <w:rPr>
          <w:rFonts w:ascii="Arial" w:hAnsi="Arial" w:cs="Arial"/>
          <w:sz w:val="22"/>
          <w:szCs w:val="22"/>
        </w:rPr>
        <w:t xml:space="preserve">service method is used to UPDATE, CREDIT and CANCEL </w:t>
      </w:r>
      <w:r w:rsidR="003A02F0">
        <w:rPr>
          <w:rFonts w:ascii="Arial" w:hAnsi="Arial" w:cs="Arial"/>
          <w:sz w:val="22"/>
          <w:szCs w:val="22"/>
        </w:rPr>
        <w:t xml:space="preserve">a premium payment account that </w:t>
      </w:r>
      <w:r w:rsidRPr="0042185E">
        <w:rPr>
          <w:rFonts w:ascii="Arial" w:hAnsi="Arial" w:cs="Arial"/>
          <w:sz w:val="22"/>
          <w:szCs w:val="22"/>
        </w:rPr>
        <w:t xml:space="preserve">already exists </w:t>
      </w:r>
      <w:r>
        <w:rPr>
          <w:rFonts w:ascii="Arial" w:hAnsi="Arial" w:cs="Arial"/>
          <w:sz w:val="22"/>
          <w:szCs w:val="22"/>
        </w:rPr>
        <w:t xml:space="preserve">with </w:t>
      </w:r>
      <w:r w:rsidRPr="0042185E">
        <w:rPr>
          <w:rFonts w:ascii="Arial" w:hAnsi="Arial" w:cs="Arial"/>
          <w:sz w:val="22"/>
          <w:szCs w:val="22"/>
        </w:rPr>
        <w:t>Echeck</w:t>
      </w:r>
      <w:r w:rsidR="009209CE">
        <w:rPr>
          <w:rFonts w:ascii="Arial" w:hAnsi="Arial" w:cs="Arial"/>
          <w:sz w:val="22"/>
          <w:szCs w:val="22"/>
        </w:rPr>
        <w:fldChar w:fldCharType="begin"/>
      </w:r>
      <w:r w:rsidR="009209CE">
        <w:instrText xml:space="preserve"> XE "</w:instrText>
      </w:r>
      <w:r w:rsidR="009209CE" w:rsidRPr="00007350">
        <w:rPr>
          <w:rFonts w:ascii="Arial" w:hAnsi="Arial" w:cs="Arial"/>
          <w:sz w:val="22"/>
          <w:szCs w:val="22"/>
        </w:rPr>
        <w:instrText>Echeck</w:instrText>
      </w:r>
      <w:r w:rsidR="009209CE">
        <w:instrText xml:space="preserve">" </w:instrText>
      </w:r>
      <w:r w:rsidR="009209CE">
        <w:rPr>
          <w:rFonts w:ascii="Arial" w:hAnsi="Arial" w:cs="Arial"/>
          <w:sz w:val="22"/>
          <w:szCs w:val="22"/>
        </w:rPr>
        <w:fldChar w:fldCharType="end"/>
      </w:r>
      <w:r w:rsidRPr="0042185E">
        <w:rPr>
          <w:rFonts w:ascii="Arial" w:hAnsi="Arial" w:cs="Arial"/>
          <w:sz w:val="22"/>
          <w:szCs w:val="22"/>
        </w:rPr>
        <w:t xml:space="preserve"> and CreditCard</w:t>
      </w:r>
      <w:r w:rsidR="009209CE">
        <w:rPr>
          <w:rFonts w:ascii="Arial" w:hAnsi="Arial" w:cs="Arial"/>
          <w:sz w:val="22"/>
          <w:szCs w:val="22"/>
        </w:rPr>
        <w:fldChar w:fldCharType="begin"/>
      </w:r>
      <w:r w:rsidR="009209CE">
        <w:instrText xml:space="preserve"> XE "</w:instrText>
      </w:r>
      <w:r w:rsidR="009209CE" w:rsidRPr="0070459F">
        <w:rPr>
          <w:rFonts w:ascii="Arial" w:hAnsi="Arial" w:cs="Arial"/>
          <w:sz w:val="22"/>
          <w:szCs w:val="22"/>
        </w:rPr>
        <w:instrText>CreditCard</w:instrText>
      </w:r>
      <w:r w:rsidR="009209CE">
        <w:instrText xml:space="preserve">" </w:instrText>
      </w:r>
      <w:r w:rsidR="009209CE">
        <w:rPr>
          <w:rFonts w:ascii="Arial" w:hAnsi="Arial" w:cs="Arial"/>
          <w:sz w:val="22"/>
          <w:szCs w:val="22"/>
        </w:rPr>
        <w:fldChar w:fldCharType="end"/>
      </w:r>
      <w:r w:rsidRPr="0042185E">
        <w:rPr>
          <w:rFonts w:ascii="Arial" w:hAnsi="Arial" w:cs="Arial"/>
          <w:sz w:val="22"/>
          <w:szCs w:val="22"/>
        </w:rPr>
        <w:t xml:space="preserve"> payment methods.</w:t>
      </w:r>
    </w:p>
    <w:p w:rsidR="00CA070D" w:rsidRPr="00CA070D" w:rsidRDefault="0002413C" w:rsidP="0042185E">
      <w:pPr>
        <w:spacing w:before="120"/>
        <w:rPr>
          <w:rFonts w:cs="Arial"/>
          <w:szCs w:val="22"/>
        </w:rPr>
      </w:pPr>
      <w:r>
        <w:rPr>
          <w:rStyle w:val="Emphasis"/>
          <w:rFonts w:cs="Arial"/>
          <w:i w:val="0"/>
          <w:szCs w:val="22"/>
        </w:rPr>
        <w:t>The servic</w:t>
      </w:r>
      <w:r w:rsidR="00CA070D" w:rsidRPr="00CA070D">
        <w:rPr>
          <w:rStyle w:val="Emphasis"/>
          <w:rFonts w:cs="Arial"/>
          <w:i w:val="0"/>
          <w:szCs w:val="22"/>
        </w:rPr>
        <w:t>e method incorporates:</w:t>
      </w:r>
    </w:p>
    <w:p w:rsidR="00CA070D" w:rsidRPr="00AF784F" w:rsidRDefault="0042185E" w:rsidP="00926193">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ProcessRefPremiumPaymentRequest</w:t>
      </w:r>
      <w:r w:rsidR="00E232F1" w:rsidRPr="00E232F1">
        <w:rPr>
          <w:rFonts w:ascii="Arial" w:hAnsi="Arial" w:cs="Arial"/>
          <w:sz w:val="22"/>
          <w:szCs w:val="22"/>
        </w:rPr>
        <w:fldChar w:fldCharType="begin"/>
      </w:r>
      <w:r w:rsidR="00E232F1" w:rsidRPr="00E232F1">
        <w:rPr>
          <w:rFonts w:ascii="Arial" w:hAnsi="Arial" w:cs="Arial"/>
          <w:sz w:val="22"/>
          <w:szCs w:val="22"/>
        </w:rPr>
        <w:instrText xml:space="preserve"> XE "</w:instrText>
      </w:r>
      <w:r w:rsidR="00E232F1">
        <w:rPr>
          <w:rFonts w:ascii="Arial" w:hAnsi="Arial" w:cs="Arial"/>
          <w:sz w:val="22"/>
          <w:szCs w:val="22"/>
        </w:rPr>
        <w:instrText xml:space="preserve">ProcessRefPremiumPayment: </w:instrText>
      </w:r>
      <w:r w:rsidR="00E232F1" w:rsidRPr="00E232F1">
        <w:rPr>
          <w:rFonts w:ascii="Arial" w:hAnsi="Arial" w:cs="Arial"/>
          <w:sz w:val="22"/>
          <w:szCs w:val="22"/>
        </w:rPr>
        <w:instrText xml:space="preserve">ProcessRefPremiumPaymentRequest" </w:instrText>
      </w:r>
      <w:r w:rsidR="00E232F1" w:rsidRPr="00E232F1">
        <w:rPr>
          <w:rFonts w:ascii="Arial" w:hAnsi="Arial" w:cs="Arial"/>
          <w:sz w:val="22"/>
          <w:szCs w:val="22"/>
        </w:rPr>
        <w:fldChar w:fldCharType="end"/>
      </w:r>
      <w:r w:rsidR="00AF784F" w:rsidRPr="00AF784F">
        <w:rPr>
          <w:rFonts w:ascii="Arial" w:hAnsi="Arial" w:cs="Arial"/>
          <w:sz w:val="22"/>
          <w:szCs w:val="22"/>
        </w:rPr>
        <w:t>—</w:t>
      </w:r>
      <w:proofErr w:type="gramStart"/>
      <w:r w:rsidR="00AF784F" w:rsidRPr="00AF784F">
        <w:rPr>
          <w:rFonts w:ascii="Arial" w:hAnsi="Arial" w:cs="Arial"/>
          <w:sz w:val="22"/>
          <w:szCs w:val="22"/>
        </w:rPr>
        <w:t>This</w:t>
      </w:r>
      <w:proofErr w:type="gramEnd"/>
      <w:r w:rsidR="00AF784F" w:rsidRPr="00AF784F">
        <w:rPr>
          <w:rFonts w:ascii="Arial" w:hAnsi="Arial" w:cs="Arial"/>
          <w:sz w:val="22"/>
          <w:szCs w:val="22"/>
        </w:rPr>
        <w:t xml:space="preserve"> </w:t>
      </w:r>
      <w:r w:rsidR="003B659E">
        <w:rPr>
          <w:rFonts w:ascii="Arial" w:hAnsi="Arial" w:cs="Arial"/>
          <w:sz w:val="22"/>
          <w:szCs w:val="22"/>
        </w:rPr>
        <w:t xml:space="preserve">is the refund premium payment </w:t>
      </w:r>
      <w:r w:rsidR="00AF784F" w:rsidRPr="00AF784F">
        <w:rPr>
          <w:rFonts w:ascii="Arial" w:hAnsi="Arial" w:cs="Arial"/>
          <w:sz w:val="22"/>
          <w:szCs w:val="22"/>
        </w:rPr>
        <w:t>request</w:t>
      </w:r>
      <w:r w:rsidR="003B659E">
        <w:rPr>
          <w:rFonts w:ascii="Arial" w:hAnsi="Arial" w:cs="Arial"/>
          <w:sz w:val="22"/>
          <w:szCs w:val="22"/>
        </w:rPr>
        <w:t xml:space="preserve">. The request takes one </w:t>
      </w:r>
      <w:r w:rsidR="00F8787C">
        <w:rPr>
          <w:rFonts w:ascii="Arial" w:hAnsi="Arial" w:cs="Arial"/>
          <w:noProof/>
          <w:sz w:val="22"/>
          <w:szCs w:val="22"/>
        </w:rPr>
        <w:t>required parameter: ProcessRefPremiumPaymentByTransactionType</w:t>
      </w:r>
      <w:r w:rsidR="00095EFB">
        <w:rPr>
          <w:rFonts w:ascii="Arial" w:hAnsi="Arial" w:cs="Arial"/>
          <w:noProof/>
          <w:sz w:val="22"/>
          <w:szCs w:val="22"/>
        </w:rPr>
        <w:fldChar w:fldCharType="begin"/>
      </w:r>
      <w:r w:rsidR="00095EFB">
        <w:instrText xml:space="preserve"> XE "</w:instrText>
      </w:r>
      <w:r w:rsidR="00095EFB" w:rsidRPr="00412059">
        <w:rPr>
          <w:rFonts w:ascii="Arial" w:hAnsi="Arial" w:cs="Arial"/>
          <w:noProof/>
          <w:sz w:val="22"/>
          <w:szCs w:val="22"/>
        </w:rPr>
        <w:instrText>ProcessRefPremiumPaymentByTransactionType</w:instrText>
      </w:r>
      <w:r w:rsidR="00095EFB">
        <w:instrText xml:space="preserve">" </w:instrText>
      </w:r>
      <w:r w:rsidR="00095EFB">
        <w:rPr>
          <w:rFonts w:ascii="Arial" w:hAnsi="Arial" w:cs="Arial"/>
          <w:noProof/>
          <w:sz w:val="22"/>
          <w:szCs w:val="22"/>
        </w:rPr>
        <w:fldChar w:fldCharType="end"/>
      </w:r>
      <w:r w:rsidR="00F8787C">
        <w:rPr>
          <w:rFonts w:ascii="Arial" w:hAnsi="Arial" w:cs="Arial"/>
          <w:noProof/>
          <w:sz w:val="22"/>
          <w:szCs w:val="22"/>
        </w:rPr>
        <w:t>.</w:t>
      </w:r>
    </w:p>
    <w:p w:rsidR="00CA070D" w:rsidRPr="00F8787C" w:rsidRDefault="00AF784F" w:rsidP="00AF784F">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ProcessRefPremiumByTransactionType</w:t>
      </w:r>
      <w:r w:rsidR="00E232F1" w:rsidRPr="00E232F1">
        <w:rPr>
          <w:rFonts w:ascii="Arial" w:hAnsi="Arial" w:cs="Arial"/>
          <w:sz w:val="22"/>
          <w:szCs w:val="22"/>
        </w:rPr>
        <w:fldChar w:fldCharType="begin"/>
      </w:r>
      <w:r w:rsidR="00E232F1" w:rsidRPr="00E232F1">
        <w:rPr>
          <w:rFonts w:ascii="Arial" w:hAnsi="Arial" w:cs="Arial"/>
          <w:sz w:val="22"/>
          <w:szCs w:val="22"/>
        </w:rPr>
        <w:instrText xml:space="preserve"> XE "</w:instrText>
      </w:r>
      <w:r w:rsidR="00E232F1">
        <w:rPr>
          <w:rFonts w:ascii="Arial" w:hAnsi="Arial" w:cs="Arial"/>
          <w:sz w:val="22"/>
          <w:szCs w:val="22"/>
        </w:rPr>
        <w:instrText xml:space="preserve">ProcessRefPremiumPayment: </w:instrText>
      </w:r>
      <w:r w:rsidR="00E232F1" w:rsidRPr="00E232F1">
        <w:rPr>
          <w:rFonts w:ascii="Arial" w:hAnsi="Arial" w:cs="Arial"/>
          <w:sz w:val="22"/>
          <w:szCs w:val="22"/>
        </w:rPr>
        <w:instrText>ProcessRefPremium</w:instrText>
      </w:r>
      <w:r w:rsidR="00E232F1">
        <w:rPr>
          <w:rFonts w:ascii="Arial" w:hAnsi="Arial" w:cs="Arial"/>
          <w:sz w:val="22"/>
          <w:szCs w:val="22"/>
        </w:rPr>
        <w:instrText>ByTransactionType</w:instrText>
      </w:r>
      <w:r w:rsidR="00E232F1" w:rsidRPr="00E232F1">
        <w:rPr>
          <w:rFonts w:ascii="Arial" w:hAnsi="Arial" w:cs="Arial"/>
          <w:sz w:val="22"/>
          <w:szCs w:val="22"/>
        </w:rPr>
        <w:instrText xml:space="preserve">" </w:instrText>
      </w:r>
      <w:r w:rsidR="00E232F1" w:rsidRPr="00E232F1">
        <w:rPr>
          <w:rFonts w:ascii="Arial" w:hAnsi="Arial" w:cs="Arial"/>
          <w:sz w:val="22"/>
          <w:szCs w:val="22"/>
        </w:rPr>
        <w:fldChar w:fldCharType="end"/>
      </w:r>
      <w:r w:rsidR="00CA070D" w:rsidRPr="00F8787C">
        <w:rPr>
          <w:rFonts w:ascii="Arial" w:hAnsi="Arial" w:cs="Arial"/>
          <w:sz w:val="22"/>
          <w:szCs w:val="22"/>
        </w:rPr>
        <w:t>—</w:t>
      </w:r>
      <w:proofErr w:type="gramStart"/>
      <w:r w:rsidR="00F8787C" w:rsidRPr="00F8787C">
        <w:rPr>
          <w:rFonts w:ascii="Arial" w:hAnsi="Arial" w:cs="Arial"/>
          <w:sz w:val="22"/>
          <w:szCs w:val="22"/>
        </w:rPr>
        <w:t>This</w:t>
      </w:r>
      <w:proofErr w:type="gramEnd"/>
      <w:r w:rsidR="00F8787C" w:rsidRPr="00F8787C">
        <w:rPr>
          <w:rFonts w:ascii="Arial" w:hAnsi="Arial" w:cs="Arial"/>
          <w:sz w:val="22"/>
          <w:szCs w:val="22"/>
        </w:rPr>
        <w:t xml:space="preserve"> request is used to update </w:t>
      </w:r>
      <w:r w:rsidR="007265F2">
        <w:rPr>
          <w:rFonts w:ascii="Arial" w:hAnsi="Arial" w:cs="Arial"/>
          <w:sz w:val="22"/>
          <w:szCs w:val="22"/>
        </w:rPr>
        <w:t>an</w:t>
      </w:r>
      <w:r w:rsidR="00F8787C" w:rsidRPr="00F8787C">
        <w:rPr>
          <w:rFonts w:ascii="Arial" w:hAnsi="Arial" w:cs="Arial"/>
          <w:sz w:val="22"/>
          <w:szCs w:val="22"/>
        </w:rPr>
        <w:t xml:space="preserve"> existing premium payment account. </w:t>
      </w:r>
      <w:r w:rsidR="00F8787C">
        <w:rPr>
          <w:rFonts w:ascii="Arial" w:hAnsi="Arial" w:cs="Arial"/>
          <w:noProof/>
          <w:sz w:val="22"/>
          <w:szCs w:val="22"/>
        </w:rPr>
        <w:t>The request takes two required parameters: TransactionId</w:t>
      </w:r>
      <w:r w:rsidR="00095EFB">
        <w:rPr>
          <w:rFonts w:ascii="Arial" w:hAnsi="Arial" w:cs="Arial"/>
          <w:noProof/>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noProof/>
          <w:sz w:val="22"/>
          <w:szCs w:val="22"/>
        </w:rPr>
        <w:fldChar w:fldCharType="end"/>
      </w:r>
      <w:r w:rsidR="00F8787C">
        <w:rPr>
          <w:rFonts w:ascii="Arial" w:hAnsi="Arial" w:cs="Arial"/>
          <w:noProof/>
          <w:sz w:val="22"/>
          <w:szCs w:val="22"/>
        </w:rPr>
        <w:t xml:space="preserve"> and TransactionType</w:t>
      </w:r>
      <w:r w:rsidR="0060768D">
        <w:rPr>
          <w:rFonts w:ascii="Arial" w:hAnsi="Arial" w:cs="Arial"/>
          <w:noProof/>
          <w:sz w:val="22"/>
          <w:szCs w:val="22"/>
        </w:rPr>
        <w:fldChar w:fldCharType="begin"/>
      </w:r>
      <w:r w:rsidR="0060768D">
        <w:instrText xml:space="preserve"> XE "</w:instrText>
      </w:r>
      <w:r w:rsidR="0060768D" w:rsidRPr="000816BB">
        <w:rPr>
          <w:rFonts w:ascii="Arial" w:hAnsi="Arial" w:cs="Arial"/>
          <w:sz w:val="22"/>
          <w:szCs w:val="22"/>
        </w:rPr>
        <w:instrText>TransactionType</w:instrText>
      </w:r>
      <w:r w:rsidR="0060768D">
        <w:instrText xml:space="preserve">" </w:instrText>
      </w:r>
      <w:r w:rsidR="0060768D">
        <w:rPr>
          <w:rFonts w:ascii="Arial" w:hAnsi="Arial" w:cs="Arial"/>
          <w:noProof/>
          <w:sz w:val="22"/>
          <w:szCs w:val="22"/>
        </w:rPr>
        <w:fldChar w:fldCharType="end"/>
      </w:r>
      <w:r w:rsidR="00F8787C">
        <w:rPr>
          <w:rFonts w:ascii="Arial" w:hAnsi="Arial" w:cs="Arial"/>
          <w:noProof/>
          <w:sz w:val="22"/>
          <w:szCs w:val="22"/>
        </w:rPr>
        <w:t>. ProcessRefPremiumByTransactionType also accepts optional parameters TransactionAmount</w:t>
      </w:r>
      <w:r w:rsidR="00095EFB">
        <w:rPr>
          <w:rFonts w:ascii="Arial" w:hAnsi="Arial" w:cs="Arial"/>
          <w:noProof/>
          <w:sz w:val="22"/>
          <w:szCs w:val="22"/>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rFonts w:ascii="Arial" w:hAnsi="Arial" w:cs="Arial"/>
          <w:noProof/>
          <w:sz w:val="22"/>
          <w:szCs w:val="22"/>
        </w:rPr>
        <w:fldChar w:fldCharType="end"/>
      </w:r>
      <w:r w:rsidR="00F8787C">
        <w:rPr>
          <w:rFonts w:ascii="Arial" w:hAnsi="Arial" w:cs="Arial"/>
          <w:noProof/>
          <w:sz w:val="22"/>
          <w:szCs w:val="22"/>
        </w:rPr>
        <w:t>, OriginalReferenceNumber, PaymentMethod, CurrencyCode, ClientHashValue</w:t>
      </w:r>
      <w:r w:rsidR="00B40B92">
        <w:rPr>
          <w:rFonts w:ascii="Arial" w:hAnsi="Arial" w:cs="Arial"/>
          <w:noProof/>
          <w:sz w:val="22"/>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ascii="Arial" w:hAnsi="Arial" w:cs="Arial"/>
          <w:noProof/>
          <w:sz w:val="22"/>
          <w:szCs w:val="22"/>
        </w:rPr>
        <w:fldChar w:fldCharType="end"/>
      </w:r>
      <w:r w:rsidR="00F8787C">
        <w:rPr>
          <w:rFonts w:ascii="Arial" w:hAnsi="Arial" w:cs="Arial"/>
          <w:noProof/>
          <w:sz w:val="22"/>
          <w:szCs w:val="22"/>
        </w:rPr>
        <w:t>, DataKey</w:t>
      </w:r>
      <w:r w:rsidR="0060768D">
        <w:rPr>
          <w:rFonts w:ascii="Arial" w:hAnsi="Arial" w:cs="Arial"/>
          <w:noProof/>
          <w:sz w:val="22"/>
          <w:szCs w:val="22"/>
        </w:rPr>
        <w:fldChar w:fldCharType="begin"/>
      </w:r>
      <w:r w:rsidR="0060768D">
        <w:instrText xml:space="preserve"> XE "</w:instrText>
      </w:r>
      <w:r w:rsidR="0060768D" w:rsidRPr="00FC5A6A">
        <w:rPr>
          <w:rFonts w:ascii="Arial" w:hAnsi="Arial" w:cs="Arial"/>
          <w:sz w:val="22"/>
          <w:szCs w:val="22"/>
        </w:rPr>
        <w:instrText>DataKey</w:instrText>
      </w:r>
      <w:r w:rsidR="0060768D">
        <w:instrText xml:space="preserve">" </w:instrText>
      </w:r>
      <w:r w:rsidR="0060768D">
        <w:rPr>
          <w:rFonts w:ascii="Arial" w:hAnsi="Arial" w:cs="Arial"/>
          <w:noProof/>
          <w:sz w:val="22"/>
          <w:szCs w:val="22"/>
        </w:rPr>
        <w:fldChar w:fldCharType="end"/>
      </w:r>
      <w:r w:rsidR="00F8787C">
        <w:rPr>
          <w:rFonts w:ascii="Arial" w:hAnsi="Arial" w:cs="Arial"/>
          <w:noProof/>
          <w:sz w:val="22"/>
          <w:szCs w:val="22"/>
        </w:rPr>
        <w:t>, IsOverride</w:t>
      </w:r>
      <w:r w:rsidR="0060768D">
        <w:rPr>
          <w:rFonts w:ascii="Arial" w:hAnsi="Arial" w:cs="Arial"/>
          <w:noProof/>
          <w:sz w:val="22"/>
          <w:szCs w:val="22"/>
        </w:rPr>
        <w:fldChar w:fldCharType="begin"/>
      </w:r>
      <w:r w:rsidR="0060768D">
        <w:instrText xml:space="preserve"> XE "</w:instrText>
      </w:r>
      <w:r w:rsidR="0060768D" w:rsidRPr="00CC278A">
        <w:rPr>
          <w:rFonts w:ascii="Arial" w:hAnsi="Arial" w:cs="Arial"/>
          <w:sz w:val="22"/>
          <w:szCs w:val="22"/>
        </w:rPr>
        <w:instrText>IsOverride</w:instrText>
      </w:r>
      <w:r w:rsidR="0060768D">
        <w:instrText xml:space="preserve">" </w:instrText>
      </w:r>
      <w:r w:rsidR="0060768D">
        <w:rPr>
          <w:rFonts w:ascii="Arial" w:hAnsi="Arial" w:cs="Arial"/>
          <w:noProof/>
          <w:sz w:val="22"/>
          <w:szCs w:val="22"/>
        </w:rPr>
        <w:fldChar w:fldCharType="end"/>
      </w:r>
      <w:r w:rsidR="00F8787C">
        <w:rPr>
          <w:rFonts w:ascii="Arial" w:hAnsi="Arial" w:cs="Arial"/>
          <w:noProof/>
          <w:sz w:val="22"/>
          <w:szCs w:val="22"/>
        </w:rPr>
        <w:t>, BillingAddress</w:t>
      </w:r>
      <w:r w:rsidR="00095EFB">
        <w:rPr>
          <w:rFonts w:ascii="Arial" w:hAnsi="Arial" w:cs="Arial"/>
          <w:noProof/>
          <w:sz w:val="22"/>
          <w:szCs w:val="22"/>
        </w:rPr>
        <w:fldChar w:fldCharType="begin"/>
      </w:r>
      <w:r w:rsidR="00095EFB">
        <w:instrText xml:space="preserve"> XE "</w:instrText>
      </w:r>
      <w:r w:rsidR="00095EFB" w:rsidRPr="000C38B5">
        <w:rPr>
          <w:rFonts w:cs="Arial"/>
          <w:noProof/>
          <w:szCs w:val="22"/>
        </w:rPr>
        <w:instrText>BillingAddress</w:instrText>
      </w:r>
      <w:r w:rsidR="00095EFB">
        <w:instrText xml:space="preserve">" </w:instrText>
      </w:r>
      <w:r w:rsidR="00095EFB">
        <w:rPr>
          <w:rFonts w:ascii="Arial" w:hAnsi="Arial" w:cs="Arial"/>
          <w:noProof/>
          <w:sz w:val="22"/>
          <w:szCs w:val="22"/>
        </w:rPr>
        <w:fldChar w:fldCharType="end"/>
      </w:r>
      <w:r w:rsidR="00F8787C">
        <w:rPr>
          <w:rFonts w:ascii="Arial" w:hAnsi="Arial" w:cs="Arial"/>
          <w:noProof/>
          <w:sz w:val="22"/>
          <w:szCs w:val="22"/>
        </w:rPr>
        <w:t>, and Tender</w:t>
      </w:r>
      <w:r w:rsidR="00865B6F">
        <w:rPr>
          <w:rFonts w:ascii="Arial" w:hAnsi="Arial" w:cs="Arial"/>
          <w:noProof/>
          <w:sz w:val="22"/>
          <w:szCs w:val="22"/>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rFonts w:ascii="Arial" w:hAnsi="Arial" w:cs="Arial"/>
          <w:noProof/>
          <w:sz w:val="22"/>
          <w:szCs w:val="22"/>
        </w:rPr>
        <w:fldChar w:fldCharType="end"/>
      </w:r>
      <w:r w:rsidR="00F8787C">
        <w:rPr>
          <w:rFonts w:ascii="Arial" w:hAnsi="Arial" w:cs="Arial"/>
          <w:noProof/>
          <w:sz w:val="22"/>
          <w:szCs w:val="22"/>
        </w:rPr>
        <w:t>.</w:t>
      </w:r>
    </w:p>
    <w:p w:rsidR="00AF784F" w:rsidRPr="00497F75" w:rsidRDefault="00AF784F" w:rsidP="00AF784F">
      <w:pPr>
        <w:pStyle w:val="ListParagraph"/>
        <w:numPr>
          <w:ilvl w:val="0"/>
          <w:numId w:val="8"/>
        </w:numPr>
        <w:spacing w:before="120"/>
        <w:rPr>
          <w:rFonts w:ascii="Arial" w:hAnsi="Arial" w:cs="Arial"/>
          <w:sz w:val="22"/>
          <w:szCs w:val="22"/>
        </w:rPr>
      </w:pPr>
      <w:r w:rsidRPr="00220FAD">
        <w:rPr>
          <w:rFonts w:ascii="Arial" w:hAnsi="Arial" w:cs="Arial"/>
          <w:b/>
          <w:sz w:val="22"/>
          <w:szCs w:val="22"/>
        </w:rPr>
        <w:t>CreditPremiumPaymentByTransactionId</w:t>
      </w:r>
      <w:r w:rsidR="00E232F1" w:rsidRPr="00E232F1">
        <w:rPr>
          <w:rFonts w:ascii="Arial" w:hAnsi="Arial" w:cs="Arial"/>
          <w:sz w:val="22"/>
          <w:szCs w:val="22"/>
        </w:rPr>
        <w:fldChar w:fldCharType="begin"/>
      </w:r>
      <w:r w:rsidR="00E232F1" w:rsidRPr="00E232F1">
        <w:rPr>
          <w:rFonts w:ascii="Arial" w:hAnsi="Arial" w:cs="Arial"/>
          <w:sz w:val="22"/>
          <w:szCs w:val="22"/>
        </w:rPr>
        <w:instrText xml:space="preserve"> XE "</w:instrText>
      </w:r>
      <w:r w:rsidR="00E232F1">
        <w:rPr>
          <w:rFonts w:ascii="Arial" w:hAnsi="Arial" w:cs="Arial"/>
          <w:sz w:val="22"/>
          <w:szCs w:val="22"/>
        </w:rPr>
        <w:instrText>ProcessRefPremiumPayment: CreditPremiumPaymentByTransactionId</w:instrText>
      </w:r>
      <w:r w:rsidR="00E232F1" w:rsidRPr="00E232F1">
        <w:rPr>
          <w:rFonts w:ascii="Arial" w:hAnsi="Arial" w:cs="Arial"/>
          <w:sz w:val="22"/>
          <w:szCs w:val="22"/>
        </w:rPr>
        <w:instrText xml:space="preserve">" </w:instrText>
      </w:r>
      <w:r w:rsidR="00E232F1" w:rsidRPr="00E232F1">
        <w:rPr>
          <w:rFonts w:ascii="Arial" w:hAnsi="Arial" w:cs="Arial"/>
          <w:sz w:val="22"/>
          <w:szCs w:val="22"/>
        </w:rPr>
        <w:fldChar w:fldCharType="end"/>
      </w:r>
      <w:r w:rsidRPr="00AF784F">
        <w:rPr>
          <w:rFonts w:ascii="Arial" w:hAnsi="Arial" w:cs="Arial"/>
          <w:sz w:val="22"/>
          <w:szCs w:val="22"/>
        </w:rPr>
        <w:t>—</w:t>
      </w:r>
      <w:r w:rsidR="007265F2" w:rsidRPr="007265F2">
        <w:rPr>
          <w:rFonts w:ascii="Arial" w:hAnsi="Arial" w:cs="Arial"/>
          <w:sz w:val="22"/>
          <w:szCs w:val="22"/>
        </w:rPr>
        <w:t xml:space="preserve">This request is used </w:t>
      </w:r>
      <w:r w:rsidR="007265F2">
        <w:rPr>
          <w:rFonts w:ascii="Arial" w:hAnsi="Arial" w:cs="Arial"/>
          <w:noProof/>
          <w:sz w:val="22"/>
          <w:szCs w:val="22"/>
        </w:rPr>
        <w:t xml:space="preserve">to credit an amount </w:t>
      </w:r>
      <w:r w:rsidR="007265F2" w:rsidRPr="007265F2">
        <w:rPr>
          <w:rFonts w:ascii="Arial" w:hAnsi="Arial" w:cs="Arial"/>
          <w:noProof/>
          <w:sz w:val="22"/>
          <w:szCs w:val="22"/>
        </w:rPr>
        <w:t xml:space="preserve">against </w:t>
      </w:r>
      <w:r w:rsidR="007265F2">
        <w:rPr>
          <w:rFonts w:ascii="Arial" w:hAnsi="Arial" w:cs="Arial"/>
          <w:noProof/>
          <w:sz w:val="22"/>
          <w:szCs w:val="22"/>
        </w:rPr>
        <w:t xml:space="preserve">an existing  premium payment </w:t>
      </w:r>
      <w:proofErr w:type="gramStart"/>
      <w:r w:rsidR="007265F2">
        <w:rPr>
          <w:rFonts w:ascii="Arial" w:hAnsi="Arial" w:cs="Arial"/>
          <w:noProof/>
          <w:sz w:val="22"/>
          <w:szCs w:val="22"/>
        </w:rPr>
        <w:t>account</w:t>
      </w:r>
      <w:r w:rsidRPr="007265F2">
        <w:rPr>
          <w:rFonts w:ascii="Arial" w:hAnsi="Arial" w:cs="Arial"/>
          <w:sz w:val="22"/>
          <w:szCs w:val="22"/>
        </w:rPr>
        <w:t xml:space="preserve"> </w:t>
      </w:r>
      <w:r w:rsidR="007265F2">
        <w:rPr>
          <w:rFonts w:ascii="Arial" w:hAnsi="Arial" w:cs="Arial"/>
          <w:sz w:val="22"/>
          <w:szCs w:val="22"/>
        </w:rPr>
        <w:t xml:space="preserve"> </w:t>
      </w:r>
      <w:r w:rsidR="007265F2">
        <w:rPr>
          <w:rFonts w:ascii="Arial" w:hAnsi="Arial" w:cs="Arial"/>
          <w:noProof/>
          <w:sz w:val="22"/>
          <w:szCs w:val="22"/>
        </w:rPr>
        <w:t>The</w:t>
      </w:r>
      <w:proofErr w:type="gramEnd"/>
      <w:r w:rsidR="007265F2">
        <w:rPr>
          <w:rFonts w:ascii="Arial" w:hAnsi="Arial" w:cs="Arial"/>
          <w:noProof/>
          <w:sz w:val="22"/>
          <w:szCs w:val="22"/>
        </w:rPr>
        <w:t xml:space="preserve"> request takes two </w:t>
      </w:r>
      <w:r w:rsidR="00AA2CEA">
        <w:rPr>
          <w:rFonts w:ascii="Arial" w:hAnsi="Arial" w:cs="Arial"/>
          <w:noProof/>
          <w:sz w:val="22"/>
          <w:szCs w:val="22"/>
        </w:rPr>
        <w:t>required parameters: TransactionId</w:t>
      </w:r>
      <w:r w:rsidR="00095EFB">
        <w:rPr>
          <w:rFonts w:ascii="Arial" w:hAnsi="Arial" w:cs="Arial"/>
          <w:noProof/>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noProof/>
          <w:sz w:val="22"/>
          <w:szCs w:val="22"/>
        </w:rPr>
        <w:fldChar w:fldCharType="end"/>
      </w:r>
      <w:r w:rsidR="00AA2CEA">
        <w:rPr>
          <w:rFonts w:ascii="Arial" w:hAnsi="Arial" w:cs="Arial"/>
          <w:noProof/>
          <w:sz w:val="22"/>
          <w:szCs w:val="22"/>
        </w:rPr>
        <w:t xml:space="preserve"> and DataKey</w:t>
      </w:r>
      <w:r w:rsidR="0060768D">
        <w:rPr>
          <w:rFonts w:ascii="Arial" w:hAnsi="Arial" w:cs="Arial"/>
          <w:noProof/>
          <w:sz w:val="22"/>
          <w:szCs w:val="22"/>
        </w:rPr>
        <w:fldChar w:fldCharType="begin"/>
      </w:r>
      <w:r w:rsidR="0060768D">
        <w:instrText xml:space="preserve"> XE "</w:instrText>
      </w:r>
      <w:r w:rsidR="0060768D" w:rsidRPr="00FC5A6A">
        <w:rPr>
          <w:rFonts w:ascii="Arial" w:hAnsi="Arial" w:cs="Arial"/>
          <w:sz w:val="22"/>
          <w:szCs w:val="22"/>
        </w:rPr>
        <w:instrText>DataKey</w:instrText>
      </w:r>
      <w:r w:rsidR="0060768D">
        <w:instrText xml:space="preserve">" </w:instrText>
      </w:r>
      <w:r w:rsidR="0060768D">
        <w:rPr>
          <w:rFonts w:ascii="Arial" w:hAnsi="Arial" w:cs="Arial"/>
          <w:noProof/>
          <w:sz w:val="22"/>
          <w:szCs w:val="22"/>
        </w:rPr>
        <w:fldChar w:fldCharType="end"/>
      </w:r>
      <w:r w:rsidR="00AA2CEA">
        <w:rPr>
          <w:rFonts w:ascii="Arial" w:hAnsi="Arial" w:cs="Arial"/>
          <w:noProof/>
          <w:sz w:val="22"/>
          <w:szCs w:val="22"/>
        </w:rPr>
        <w:t>. CreditPremiumPaymentByTransactionId also accepts optional parameters CleintHashValue, TransactionAmount</w:t>
      </w:r>
      <w:r w:rsidR="00095EFB">
        <w:rPr>
          <w:rFonts w:ascii="Arial" w:hAnsi="Arial" w:cs="Arial"/>
          <w:noProof/>
          <w:sz w:val="22"/>
          <w:szCs w:val="22"/>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rFonts w:ascii="Arial" w:hAnsi="Arial" w:cs="Arial"/>
          <w:noProof/>
          <w:sz w:val="22"/>
          <w:szCs w:val="22"/>
        </w:rPr>
        <w:fldChar w:fldCharType="end"/>
      </w:r>
      <w:r w:rsidR="00AA2CEA">
        <w:rPr>
          <w:rFonts w:ascii="Arial" w:hAnsi="Arial" w:cs="Arial"/>
          <w:noProof/>
          <w:sz w:val="22"/>
          <w:szCs w:val="22"/>
        </w:rPr>
        <w:t>, IsOverride</w:t>
      </w:r>
      <w:r w:rsidR="0060768D">
        <w:rPr>
          <w:rFonts w:ascii="Arial" w:hAnsi="Arial" w:cs="Arial"/>
          <w:noProof/>
          <w:sz w:val="22"/>
          <w:szCs w:val="22"/>
        </w:rPr>
        <w:fldChar w:fldCharType="begin"/>
      </w:r>
      <w:r w:rsidR="0060768D">
        <w:instrText xml:space="preserve"> XE "</w:instrText>
      </w:r>
      <w:r w:rsidR="0060768D" w:rsidRPr="00CC278A">
        <w:rPr>
          <w:rFonts w:ascii="Arial" w:hAnsi="Arial" w:cs="Arial"/>
          <w:sz w:val="22"/>
          <w:szCs w:val="22"/>
        </w:rPr>
        <w:instrText>IsOverride</w:instrText>
      </w:r>
      <w:r w:rsidR="0060768D">
        <w:instrText xml:space="preserve">" </w:instrText>
      </w:r>
      <w:r w:rsidR="0060768D">
        <w:rPr>
          <w:rFonts w:ascii="Arial" w:hAnsi="Arial" w:cs="Arial"/>
          <w:noProof/>
          <w:sz w:val="22"/>
          <w:szCs w:val="22"/>
        </w:rPr>
        <w:fldChar w:fldCharType="end"/>
      </w:r>
      <w:r w:rsidR="00AA2CEA">
        <w:rPr>
          <w:rFonts w:ascii="Arial" w:hAnsi="Arial" w:cs="Arial"/>
          <w:noProof/>
          <w:sz w:val="22"/>
          <w:szCs w:val="22"/>
        </w:rPr>
        <w:t>, BatchOnFailure</w:t>
      </w:r>
      <w:r w:rsidR="00095EFB">
        <w:rPr>
          <w:rFonts w:ascii="Arial" w:hAnsi="Arial" w:cs="Arial"/>
          <w:noProof/>
          <w:sz w:val="22"/>
          <w:szCs w:val="22"/>
        </w:rPr>
        <w:fldChar w:fldCharType="begin"/>
      </w:r>
      <w:r w:rsidR="00095EFB">
        <w:instrText xml:space="preserve"> XE "</w:instrText>
      </w:r>
      <w:r w:rsidR="00095EFB" w:rsidRPr="00BE1ED2">
        <w:rPr>
          <w:rFonts w:ascii="Arial" w:hAnsi="Arial" w:cs="Arial"/>
          <w:noProof/>
          <w:sz w:val="22"/>
          <w:szCs w:val="22"/>
        </w:rPr>
        <w:instrText>BatchOnFailure</w:instrText>
      </w:r>
      <w:r w:rsidR="00095EFB">
        <w:instrText xml:space="preserve">" </w:instrText>
      </w:r>
      <w:r w:rsidR="00095EFB">
        <w:rPr>
          <w:rFonts w:ascii="Arial" w:hAnsi="Arial" w:cs="Arial"/>
          <w:noProof/>
          <w:sz w:val="22"/>
          <w:szCs w:val="22"/>
        </w:rPr>
        <w:fldChar w:fldCharType="end"/>
      </w:r>
      <w:r w:rsidR="00AA2CEA">
        <w:rPr>
          <w:rFonts w:ascii="Arial" w:hAnsi="Arial" w:cs="Arial"/>
          <w:noProof/>
          <w:sz w:val="22"/>
          <w:szCs w:val="22"/>
        </w:rPr>
        <w:t>, and TransactionType</w:t>
      </w:r>
      <w:r w:rsidR="0060768D">
        <w:rPr>
          <w:rFonts w:ascii="Arial" w:hAnsi="Arial" w:cs="Arial"/>
          <w:noProof/>
          <w:sz w:val="22"/>
          <w:szCs w:val="22"/>
        </w:rPr>
        <w:fldChar w:fldCharType="begin"/>
      </w:r>
      <w:r w:rsidR="0060768D">
        <w:instrText xml:space="preserve"> XE "</w:instrText>
      </w:r>
      <w:r w:rsidR="0060768D" w:rsidRPr="000816BB">
        <w:rPr>
          <w:rFonts w:ascii="Arial" w:hAnsi="Arial" w:cs="Arial"/>
          <w:sz w:val="22"/>
          <w:szCs w:val="22"/>
        </w:rPr>
        <w:instrText>TransactionType</w:instrText>
      </w:r>
      <w:r w:rsidR="0060768D">
        <w:instrText xml:space="preserve">" </w:instrText>
      </w:r>
      <w:r w:rsidR="0060768D">
        <w:rPr>
          <w:rFonts w:ascii="Arial" w:hAnsi="Arial" w:cs="Arial"/>
          <w:noProof/>
          <w:sz w:val="22"/>
          <w:szCs w:val="22"/>
        </w:rPr>
        <w:fldChar w:fldCharType="end"/>
      </w:r>
      <w:r w:rsidR="00AA2CEA">
        <w:rPr>
          <w:rFonts w:ascii="Arial" w:hAnsi="Arial" w:cs="Arial"/>
          <w:noProof/>
          <w:sz w:val="22"/>
          <w:szCs w:val="22"/>
        </w:rPr>
        <w:t>.</w:t>
      </w:r>
    </w:p>
    <w:p w:rsidR="00AF784F" w:rsidRPr="00AF784F" w:rsidRDefault="00220FAD" w:rsidP="00497F75">
      <w:pPr>
        <w:ind w:left="720"/>
        <w:rPr>
          <w:rFonts w:cs="Arial"/>
          <w:szCs w:val="22"/>
        </w:rPr>
      </w:pPr>
      <w:r w:rsidRPr="00497F75">
        <w:rPr>
          <w:rFonts w:cs="Arial"/>
          <w:b/>
          <w:szCs w:val="22"/>
        </w:rPr>
        <w:t>UpdatePremiumPaymentByTransactio</w:t>
      </w:r>
      <w:r w:rsidR="00AF784F" w:rsidRPr="00497F75">
        <w:rPr>
          <w:rFonts w:cs="Arial"/>
          <w:b/>
          <w:szCs w:val="22"/>
        </w:rPr>
        <w:t>nId</w:t>
      </w:r>
      <w:r w:rsidR="00E232F1" w:rsidRPr="00E232F1">
        <w:rPr>
          <w:rFonts w:cs="Arial"/>
          <w:szCs w:val="22"/>
        </w:rPr>
        <w:fldChar w:fldCharType="begin"/>
      </w:r>
      <w:r w:rsidR="00E232F1" w:rsidRPr="00E232F1">
        <w:rPr>
          <w:rFonts w:cs="Arial"/>
          <w:szCs w:val="22"/>
        </w:rPr>
        <w:instrText xml:space="preserve"> XE "</w:instrText>
      </w:r>
      <w:r w:rsidR="00E232F1">
        <w:rPr>
          <w:rFonts w:cs="Arial"/>
          <w:szCs w:val="22"/>
        </w:rPr>
        <w:instrText>ProcessRefPremiumPayment: UpdatePremiumPaymentByTransactionId</w:instrText>
      </w:r>
      <w:r w:rsidR="00E232F1" w:rsidRPr="00E232F1">
        <w:rPr>
          <w:rFonts w:cs="Arial"/>
          <w:szCs w:val="22"/>
        </w:rPr>
        <w:instrText xml:space="preserve">" </w:instrText>
      </w:r>
      <w:r w:rsidR="00E232F1" w:rsidRPr="00E232F1">
        <w:rPr>
          <w:rFonts w:cs="Arial"/>
          <w:szCs w:val="22"/>
        </w:rPr>
        <w:fldChar w:fldCharType="end"/>
      </w:r>
      <w:r w:rsidR="00AF784F" w:rsidRPr="00497F75">
        <w:rPr>
          <w:rFonts w:cs="Arial"/>
          <w:szCs w:val="22"/>
        </w:rPr>
        <w:t>—</w:t>
      </w:r>
      <w:proofErr w:type="gramStart"/>
      <w:r w:rsidR="00497F75" w:rsidRPr="00497F75">
        <w:rPr>
          <w:rFonts w:cs="Arial"/>
          <w:szCs w:val="22"/>
        </w:rPr>
        <w:t>This</w:t>
      </w:r>
      <w:proofErr w:type="gramEnd"/>
      <w:r w:rsidR="00497F75" w:rsidRPr="00497F75">
        <w:rPr>
          <w:rFonts w:cs="Arial"/>
          <w:szCs w:val="22"/>
        </w:rPr>
        <w:t xml:space="preserve"> request is used to </w:t>
      </w:r>
      <w:r w:rsidR="00497F75">
        <w:rPr>
          <w:rFonts w:cs="Arial"/>
          <w:szCs w:val="22"/>
        </w:rPr>
        <w:t xml:space="preserve">update details such as </w:t>
      </w:r>
      <w:r w:rsidR="00497F75">
        <w:rPr>
          <w:noProof/>
          <w:szCs w:val="22"/>
        </w:rPr>
        <w:t>BillingAddress</w:t>
      </w:r>
      <w:r w:rsidR="00095EFB">
        <w:rPr>
          <w:noProof/>
          <w:szCs w:val="22"/>
        </w:rPr>
        <w:fldChar w:fldCharType="begin"/>
      </w:r>
      <w:r w:rsidR="00095EFB">
        <w:instrText xml:space="preserve"> XE "</w:instrText>
      </w:r>
      <w:r w:rsidR="00095EFB" w:rsidRPr="000C38B5">
        <w:rPr>
          <w:rFonts w:cs="Arial"/>
          <w:noProof/>
          <w:szCs w:val="22"/>
        </w:rPr>
        <w:instrText>BillingAddress</w:instrText>
      </w:r>
      <w:r w:rsidR="00095EFB">
        <w:instrText xml:space="preserve">" </w:instrText>
      </w:r>
      <w:r w:rsidR="00095EFB">
        <w:rPr>
          <w:noProof/>
          <w:szCs w:val="22"/>
        </w:rPr>
        <w:fldChar w:fldCharType="end"/>
      </w:r>
      <w:r w:rsidR="00290CA7">
        <w:rPr>
          <w:noProof/>
          <w:szCs w:val="22"/>
        </w:rPr>
        <w:t xml:space="preserve"> </w:t>
      </w:r>
      <w:r w:rsidR="00497F75">
        <w:rPr>
          <w:noProof/>
          <w:szCs w:val="22"/>
        </w:rPr>
        <w:t>and TenderDetails of an existing p</w:t>
      </w:r>
      <w:r w:rsidR="00497F75" w:rsidRPr="00497F75">
        <w:rPr>
          <w:noProof/>
          <w:szCs w:val="22"/>
        </w:rPr>
        <w:t>remium payment a</w:t>
      </w:r>
      <w:r w:rsidR="00497F75">
        <w:rPr>
          <w:noProof/>
          <w:szCs w:val="22"/>
        </w:rPr>
        <w:t xml:space="preserve">ccount. The </w:t>
      </w:r>
      <w:r w:rsidR="00AF784F">
        <w:rPr>
          <w:rFonts w:cs="Arial"/>
          <w:noProof/>
          <w:szCs w:val="22"/>
        </w:rPr>
        <w:t>request takes</w:t>
      </w:r>
      <w:r w:rsidR="00497F75">
        <w:rPr>
          <w:rFonts w:cs="Arial"/>
          <w:noProof/>
          <w:szCs w:val="22"/>
        </w:rPr>
        <w:t xml:space="preserve"> three</w:t>
      </w:r>
      <w:r w:rsidR="007265F2">
        <w:rPr>
          <w:rFonts w:cs="Arial"/>
          <w:noProof/>
          <w:szCs w:val="22"/>
        </w:rPr>
        <w:t xml:space="preserve"> required parameters: </w:t>
      </w:r>
      <w:r w:rsidR="00497F75">
        <w:rPr>
          <w:rFonts w:cs="Arial"/>
          <w:noProof/>
          <w:szCs w:val="22"/>
        </w:rPr>
        <w:t>TransactionId</w:t>
      </w:r>
      <w:r w:rsidR="00095EFB">
        <w:rPr>
          <w:rFonts w:cs="Arial"/>
          <w:noProof/>
          <w:szCs w:val="22"/>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rFonts w:cs="Arial"/>
          <w:noProof/>
          <w:szCs w:val="22"/>
        </w:rPr>
        <w:fldChar w:fldCharType="end"/>
      </w:r>
      <w:r w:rsidR="00497F75">
        <w:rPr>
          <w:rFonts w:cs="Arial"/>
          <w:noProof/>
          <w:szCs w:val="22"/>
        </w:rPr>
        <w:t>, Tender</w:t>
      </w:r>
      <w:r w:rsidR="00865B6F">
        <w:rPr>
          <w:rFonts w:cs="Arial"/>
          <w:noProof/>
          <w:szCs w:val="22"/>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rFonts w:cs="Arial"/>
          <w:noProof/>
          <w:szCs w:val="22"/>
        </w:rPr>
        <w:fldChar w:fldCharType="end"/>
      </w:r>
      <w:r w:rsidR="00497F75">
        <w:rPr>
          <w:rFonts w:cs="Arial"/>
          <w:noProof/>
          <w:szCs w:val="22"/>
        </w:rPr>
        <w:t>, and TransactionType</w:t>
      </w:r>
      <w:r w:rsidR="0060768D">
        <w:rPr>
          <w:rFonts w:cs="Arial"/>
          <w:noProof/>
          <w:szCs w:val="22"/>
        </w:rPr>
        <w:fldChar w:fldCharType="begin"/>
      </w:r>
      <w:r w:rsidR="0060768D">
        <w:instrText xml:space="preserve"> XE "</w:instrText>
      </w:r>
      <w:r w:rsidR="0060768D" w:rsidRPr="000816BB">
        <w:rPr>
          <w:rFonts w:cs="Arial"/>
          <w:szCs w:val="22"/>
        </w:rPr>
        <w:instrText>TransactionType</w:instrText>
      </w:r>
      <w:r w:rsidR="0060768D">
        <w:instrText xml:space="preserve">" </w:instrText>
      </w:r>
      <w:r w:rsidR="0060768D">
        <w:rPr>
          <w:rFonts w:cs="Arial"/>
          <w:noProof/>
          <w:szCs w:val="22"/>
        </w:rPr>
        <w:fldChar w:fldCharType="end"/>
      </w:r>
      <w:r w:rsidR="00497F75">
        <w:rPr>
          <w:rFonts w:cs="Arial"/>
          <w:noProof/>
          <w:szCs w:val="22"/>
        </w:rPr>
        <w:t>. UpdatePremiumPaymentByTransactionId</w:t>
      </w:r>
      <w:r w:rsidR="00095EFB">
        <w:rPr>
          <w:rFonts w:cs="Arial"/>
          <w:noProof/>
          <w:szCs w:val="22"/>
        </w:rPr>
        <w:fldChar w:fldCharType="begin"/>
      </w:r>
      <w:r w:rsidR="00095EFB">
        <w:instrText xml:space="preserve"> XE "</w:instrText>
      </w:r>
      <w:r w:rsidR="00095EFB" w:rsidRPr="00E35463">
        <w:rPr>
          <w:rFonts w:cs="Arial"/>
          <w:noProof/>
          <w:szCs w:val="22"/>
        </w:rPr>
        <w:instrText>UpdatePremiumPaymentByTransactionId</w:instrText>
      </w:r>
      <w:r w:rsidR="00095EFB">
        <w:instrText xml:space="preserve">" </w:instrText>
      </w:r>
      <w:r w:rsidR="00095EFB">
        <w:rPr>
          <w:rFonts w:cs="Arial"/>
          <w:noProof/>
          <w:szCs w:val="22"/>
        </w:rPr>
        <w:fldChar w:fldCharType="end"/>
      </w:r>
      <w:r w:rsidR="00497F75">
        <w:rPr>
          <w:rFonts w:cs="Arial"/>
          <w:noProof/>
          <w:szCs w:val="22"/>
        </w:rPr>
        <w:t xml:space="preserve"> also accepts optional parameters Customer</w:t>
      </w:r>
      <w:r w:rsidR="00095EFB">
        <w:rPr>
          <w:rFonts w:cs="Arial"/>
          <w:noProof/>
          <w:szCs w:val="22"/>
        </w:rPr>
        <w:fldChar w:fldCharType="begin"/>
      </w:r>
      <w:r w:rsidR="00095EFB">
        <w:instrText xml:space="preserve"> XE "</w:instrText>
      </w:r>
      <w:r w:rsidR="00095EFB" w:rsidRPr="00876508">
        <w:rPr>
          <w:rFonts w:cs="Arial"/>
          <w:noProof/>
          <w:szCs w:val="22"/>
        </w:rPr>
        <w:instrText>Customer</w:instrText>
      </w:r>
      <w:r w:rsidR="00095EFB">
        <w:instrText xml:space="preserve">" </w:instrText>
      </w:r>
      <w:r w:rsidR="00095EFB">
        <w:rPr>
          <w:rFonts w:cs="Arial"/>
          <w:noProof/>
          <w:szCs w:val="22"/>
        </w:rPr>
        <w:fldChar w:fldCharType="end"/>
      </w:r>
      <w:r w:rsidR="00497F75">
        <w:rPr>
          <w:rFonts w:cs="Arial"/>
          <w:noProof/>
          <w:szCs w:val="22"/>
        </w:rPr>
        <w:t>, BillingAddress</w:t>
      </w:r>
      <w:r w:rsidR="00095EFB">
        <w:rPr>
          <w:rFonts w:cs="Arial"/>
          <w:noProof/>
          <w:szCs w:val="22"/>
        </w:rPr>
        <w:fldChar w:fldCharType="begin"/>
      </w:r>
      <w:r w:rsidR="00095EFB">
        <w:instrText xml:space="preserve"> XE "</w:instrText>
      </w:r>
      <w:r w:rsidR="00095EFB" w:rsidRPr="00B903E1">
        <w:rPr>
          <w:rFonts w:cs="Arial"/>
          <w:noProof/>
          <w:szCs w:val="22"/>
        </w:rPr>
        <w:instrText>BillingAddress</w:instrText>
      </w:r>
      <w:r w:rsidR="00095EFB">
        <w:instrText xml:space="preserve">" </w:instrText>
      </w:r>
      <w:r w:rsidR="00095EFB">
        <w:rPr>
          <w:rFonts w:cs="Arial"/>
          <w:noProof/>
          <w:szCs w:val="22"/>
        </w:rPr>
        <w:fldChar w:fldCharType="end"/>
      </w:r>
      <w:r w:rsidR="00497F75">
        <w:rPr>
          <w:rFonts w:cs="Arial"/>
          <w:noProof/>
          <w:szCs w:val="22"/>
        </w:rPr>
        <w:t>, and TransactionAmount</w:t>
      </w:r>
      <w:r w:rsidR="00095EFB">
        <w:rPr>
          <w:rFonts w:cs="Arial"/>
          <w:noProof/>
          <w:szCs w:val="22"/>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rFonts w:cs="Arial"/>
          <w:noProof/>
          <w:szCs w:val="22"/>
        </w:rPr>
        <w:fldChar w:fldCharType="end"/>
      </w:r>
      <w:r w:rsidR="00497F75">
        <w:rPr>
          <w:rFonts w:cs="Arial"/>
          <w:noProof/>
          <w:szCs w:val="22"/>
        </w:rPr>
        <w:t>.</w:t>
      </w:r>
    </w:p>
    <w:p w:rsidR="0042185E" w:rsidRPr="00AF784F" w:rsidRDefault="00AF784F" w:rsidP="00AF784F">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ProcessRefPremiumPaymentByTransactionId</w:t>
      </w:r>
      <w:r w:rsidR="00E232F1" w:rsidRPr="00E232F1">
        <w:rPr>
          <w:rFonts w:ascii="Arial" w:hAnsi="Arial" w:cs="Arial"/>
          <w:sz w:val="22"/>
          <w:szCs w:val="22"/>
        </w:rPr>
        <w:fldChar w:fldCharType="begin"/>
      </w:r>
      <w:r w:rsidR="00E232F1" w:rsidRPr="00E232F1">
        <w:rPr>
          <w:rFonts w:ascii="Arial" w:hAnsi="Arial" w:cs="Arial"/>
          <w:sz w:val="22"/>
          <w:szCs w:val="22"/>
        </w:rPr>
        <w:instrText xml:space="preserve"> XE "</w:instrText>
      </w:r>
      <w:r w:rsidR="00E232F1">
        <w:rPr>
          <w:rFonts w:ascii="Arial" w:hAnsi="Arial" w:cs="Arial"/>
          <w:sz w:val="22"/>
          <w:szCs w:val="22"/>
        </w:rPr>
        <w:instrText>ProcessRefPremiumPayment: ProcessRefPremiumPaymentByTransactionId</w:instrText>
      </w:r>
      <w:r w:rsidR="00E232F1" w:rsidRPr="00E232F1">
        <w:rPr>
          <w:rFonts w:ascii="Arial" w:hAnsi="Arial" w:cs="Arial"/>
          <w:sz w:val="22"/>
          <w:szCs w:val="22"/>
        </w:rPr>
        <w:instrText xml:space="preserve">" </w:instrText>
      </w:r>
      <w:r w:rsidR="00E232F1" w:rsidRPr="00E232F1">
        <w:rPr>
          <w:rFonts w:ascii="Arial" w:hAnsi="Arial" w:cs="Arial"/>
          <w:sz w:val="22"/>
          <w:szCs w:val="22"/>
        </w:rPr>
        <w:fldChar w:fldCharType="end"/>
      </w:r>
      <w:r w:rsidR="00C073E2">
        <w:rPr>
          <w:rFonts w:ascii="Arial" w:hAnsi="Arial" w:cs="Arial"/>
          <w:sz w:val="22"/>
          <w:szCs w:val="22"/>
        </w:rPr>
        <w:t>—</w:t>
      </w:r>
      <w:proofErr w:type="gramStart"/>
      <w:r w:rsidR="00C073E2">
        <w:rPr>
          <w:rFonts w:ascii="Arial" w:hAnsi="Arial" w:cs="Arial"/>
          <w:sz w:val="22"/>
          <w:szCs w:val="22"/>
        </w:rPr>
        <w:t>This</w:t>
      </w:r>
      <w:proofErr w:type="gramEnd"/>
      <w:r w:rsidR="00C073E2">
        <w:rPr>
          <w:rFonts w:ascii="Arial" w:hAnsi="Arial" w:cs="Arial"/>
          <w:sz w:val="22"/>
          <w:szCs w:val="22"/>
        </w:rPr>
        <w:t xml:space="preserve"> request is used to process an existing premium payment account. </w:t>
      </w:r>
      <w:r w:rsidR="00C073E2">
        <w:rPr>
          <w:rFonts w:ascii="Arial" w:hAnsi="Arial" w:cs="Arial"/>
          <w:noProof/>
          <w:sz w:val="22"/>
          <w:szCs w:val="22"/>
        </w:rPr>
        <w:t>The request takes one required parameter: TransactionId</w:t>
      </w:r>
      <w:r w:rsidR="00095EFB">
        <w:rPr>
          <w:rFonts w:ascii="Arial" w:hAnsi="Arial" w:cs="Arial"/>
          <w:noProof/>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noProof/>
          <w:sz w:val="22"/>
          <w:szCs w:val="22"/>
        </w:rPr>
        <w:fldChar w:fldCharType="end"/>
      </w:r>
      <w:r w:rsidR="00C073E2">
        <w:rPr>
          <w:rFonts w:ascii="Arial" w:hAnsi="Arial" w:cs="Arial"/>
          <w:noProof/>
          <w:sz w:val="22"/>
          <w:szCs w:val="22"/>
        </w:rPr>
        <w:t>. ProcessRefPremiumByTransactionId also accepts the optional parameter BatchOnFailure</w:t>
      </w:r>
      <w:r w:rsidR="00095EFB">
        <w:rPr>
          <w:rFonts w:ascii="Arial" w:hAnsi="Arial" w:cs="Arial"/>
          <w:noProof/>
          <w:sz w:val="22"/>
          <w:szCs w:val="22"/>
        </w:rPr>
        <w:fldChar w:fldCharType="begin"/>
      </w:r>
      <w:r w:rsidR="00095EFB">
        <w:instrText xml:space="preserve"> XE "</w:instrText>
      </w:r>
      <w:r w:rsidR="00095EFB" w:rsidRPr="00BE1ED2">
        <w:rPr>
          <w:rFonts w:ascii="Arial" w:hAnsi="Arial" w:cs="Arial"/>
          <w:noProof/>
          <w:sz w:val="22"/>
          <w:szCs w:val="22"/>
        </w:rPr>
        <w:instrText>BatchOnFailure</w:instrText>
      </w:r>
      <w:r w:rsidR="00095EFB">
        <w:instrText xml:space="preserve">" </w:instrText>
      </w:r>
      <w:r w:rsidR="00095EFB">
        <w:rPr>
          <w:rFonts w:ascii="Arial" w:hAnsi="Arial" w:cs="Arial"/>
          <w:noProof/>
          <w:sz w:val="22"/>
          <w:szCs w:val="22"/>
        </w:rPr>
        <w:fldChar w:fldCharType="end"/>
      </w:r>
      <w:r w:rsidR="00C073E2">
        <w:rPr>
          <w:rFonts w:ascii="Arial" w:hAnsi="Arial" w:cs="Arial"/>
          <w:noProof/>
          <w:sz w:val="22"/>
          <w:szCs w:val="22"/>
        </w:rPr>
        <w:t>.</w:t>
      </w:r>
    </w:p>
    <w:p w:rsidR="0042185E" w:rsidRPr="00AF784F" w:rsidRDefault="00AF784F" w:rsidP="00AF784F">
      <w:pPr>
        <w:pStyle w:val="ListParagraph"/>
        <w:numPr>
          <w:ilvl w:val="0"/>
          <w:numId w:val="8"/>
        </w:numPr>
        <w:spacing w:before="120"/>
        <w:rPr>
          <w:rFonts w:ascii="Arial" w:hAnsi="Arial" w:cs="Arial"/>
          <w:sz w:val="22"/>
          <w:szCs w:val="22"/>
        </w:rPr>
      </w:pPr>
      <w:r w:rsidRPr="00220FAD">
        <w:rPr>
          <w:rFonts w:ascii="Arial" w:hAnsi="Arial" w:cs="Arial"/>
          <w:b/>
          <w:sz w:val="22"/>
          <w:szCs w:val="22"/>
        </w:rPr>
        <w:lastRenderedPageBreak/>
        <w:t>ProcessRefPremiumPaymentResponse</w:t>
      </w:r>
      <w:r w:rsidR="00E232F1" w:rsidRPr="00E232F1">
        <w:rPr>
          <w:rFonts w:ascii="Arial" w:hAnsi="Arial" w:cs="Arial"/>
          <w:sz w:val="22"/>
          <w:szCs w:val="22"/>
        </w:rPr>
        <w:fldChar w:fldCharType="begin"/>
      </w:r>
      <w:r w:rsidR="00E232F1" w:rsidRPr="00E232F1">
        <w:rPr>
          <w:rFonts w:ascii="Arial" w:hAnsi="Arial" w:cs="Arial"/>
          <w:sz w:val="22"/>
          <w:szCs w:val="22"/>
        </w:rPr>
        <w:instrText xml:space="preserve"> XE "</w:instrText>
      </w:r>
      <w:r w:rsidR="00E232F1">
        <w:rPr>
          <w:rFonts w:ascii="Arial" w:hAnsi="Arial" w:cs="Arial"/>
          <w:sz w:val="22"/>
          <w:szCs w:val="22"/>
        </w:rPr>
        <w:instrText>ProcessRefPremiumPayment: ProcessRefPremiumPaymentResponse</w:instrText>
      </w:r>
      <w:r w:rsidR="00E232F1" w:rsidRPr="00E232F1">
        <w:rPr>
          <w:rFonts w:ascii="Arial" w:hAnsi="Arial" w:cs="Arial"/>
          <w:sz w:val="22"/>
          <w:szCs w:val="22"/>
        </w:rPr>
        <w:instrText xml:space="preserve">" </w:instrText>
      </w:r>
      <w:r w:rsidR="00E232F1" w:rsidRPr="00E232F1">
        <w:rPr>
          <w:rFonts w:ascii="Arial" w:hAnsi="Arial" w:cs="Arial"/>
          <w:sz w:val="22"/>
          <w:szCs w:val="22"/>
        </w:rPr>
        <w:fldChar w:fldCharType="end"/>
      </w:r>
      <w:r w:rsidR="00C073E2">
        <w:rPr>
          <w:rFonts w:ascii="Arial" w:hAnsi="Arial" w:cs="Arial"/>
          <w:sz w:val="22"/>
          <w:szCs w:val="22"/>
        </w:rPr>
        <w:t>—</w:t>
      </w:r>
      <w:proofErr w:type="gramStart"/>
      <w:r w:rsidR="00C073E2">
        <w:rPr>
          <w:rFonts w:ascii="Arial" w:hAnsi="Arial" w:cs="Arial"/>
          <w:sz w:val="22"/>
          <w:szCs w:val="22"/>
        </w:rPr>
        <w:t>This</w:t>
      </w:r>
      <w:proofErr w:type="gramEnd"/>
      <w:r w:rsidR="00C073E2">
        <w:rPr>
          <w:rFonts w:ascii="Arial" w:hAnsi="Arial" w:cs="Arial"/>
          <w:sz w:val="22"/>
          <w:szCs w:val="22"/>
        </w:rPr>
        <w:t xml:space="preserve"> is the response to the ProcessRefPremiumPaymentRequest.</w:t>
      </w:r>
      <w:r>
        <w:rPr>
          <w:rFonts w:ascii="Arial" w:hAnsi="Arial" w:cs="Arial"/>
          <w:sz w:val="22"/>
          <w:szCs w:val="22"/>
        </w:rPr>
        <w:t xml:space="preserve">  </w:t>
      </w:r>
      <w:r w:rsidR="00C073E2">
        <w:rPr>
          <w:rFonts w:ascii="Arial" w:hAnsi="Arial" w:cs="Arial"/>
          <w:noProof/>
          <w:sz w:val="22"/>
          <w:szCs w:val="22"/>
        </w:rPr>
        <w:t xml:space="preserve">The response takes one required parameter: </w:t>
      </w:r>
      <w:r w:rsidR="00243192">
        <w:rPr>
          <w:rFonts w:ascii="Arial" w:hAnsi="Arial" w:cs="Arial"/>
          <w:noProof/>
          <w:sz w:val="22"/>
          <w:szCs w:val="22"/>
        </w:rPr>
        <w:t>Result.</w:t>
      </w:r>
    </w:p>
    <w:p w:rsidR="0042185E" w:rsidRPr="00AF784F" w:rsidRDefault="00AF784F" w:rsidP="00AF784F">
      <w:pPr>
        <w:pStyle w:val="ListParagraph"/>
        <w:numPr>
          <w:ilvl w:val="0"/>
          <w:numId w:val="8"/>
        </w:numPr>
        <w:spacing w:before="120"/>
        <w:rPr>
          <w:rFonts w:ascii="Arial" w:hAnsi="Arial" w:cs="Arial"/>
          <w:sz w:val="22"/>
          <w:szCs w:val="22"/>
        </w:rPr>
      </w:pPr>
      <w:r w:rsidRPr="00220FAD">
        <w:rPr>
          <w:rFonts w:ascii="Arial" w:hAnsi="Arial" w:cs="Arial"/>
          <w:b/>
          <w:sz w:val="22"/>
          <w:szCs w:val="22"/>
        </w:rPr>
        <w:t>ProcessRefPremiumPaymentResult</w:t>
      </w:r>
      <w:r w:rsidR="00E232F1" w:rsidRPr="00E232F1">
        <w:rPr>
          <w:rFonts w:ascii="Arial" w:hAnsi="Arial" w:cs="Arial"/>
          <w:sz w:val="22"/>
          <w:szCs w:val="22"/>
        </w:rPr>
        <w:fldChar w:fldCharType="begin"/>
      </w:r>
      <w:r w:rsidR="00E232F1" w:rsidRPr="00E232F1">
        <w:rPr>
          <w:rFonts w:ascii="Arial" w:hAnsi="Arial" w:cs="Arial"/>
          <w:sz w:val="22"/>
          <w:szCs w:val="22"/>
        </w:rPr>
        <w:instrText xml:space="preserve"> XE "</w:instrText>
      </w:r>
      <w:r w:rsidR="00E232F1">
        <w:rPr>
          <w:rFonts w:ascii="Arial" w:hAnsi="Arial" w:cs="Arial"/>
          <w:sz w:val="22"/>
          <w:szCs w:val="22"/>
        </w:rPr>
        <w:instrText>ProcessRefPremiumPayment: ProcessRefPremiumPaymentResult</w:instrText>
      </w:r>
      <w:r w:rsidR="00E232F1" w:rsidRPr="00E232F1">
        <w:rPr>
          <w:rFonts w:ascii="Arial" w:hAnsi="Arial" w:cs="Arial"/>
          <w:sz w:val="22"/>
          <w:szCs w:val="22"/>
        </w:rPr>
        <w:instrText xml:space="preserve">" </w:instrText>
      </w:r>
      <w:r w:rsidR="00E232F1" w:rsidRPr="00E232F1">
        <w:rPr>
          <w:rFonts w:ascii="Arial" w:hAnsi="Arial" w:cs="Arial"/>
          <w:sz w:val="22"/>
          <w:szCs w:val="22"/>
        </w:rPr>
        <w:fldChar w:fldCharType="end"/>
      </w:r>
      <w:r w:rsidR="00243192">
        <w:rPr>
          <w:rFonts w:ascii="Arial" w:hAnsi="Arial" w:cs="Arial"/>
          <w:sz w:val="22"/>
          <w:szCs w:val="22"/>
        </w:rPr>
        <w:t>—</w:t>
      </w:r>
      <w:proofErr w:type="gramStart"/>
      <w:r w:rsidR="00243192">
        <w:rPr>
          <w:rFonts w:ascii="Arial" w:hAnsi="Arial" w:cs="Arial"/>
          <w:sz w:val="22"/>
          <w:szCs w:val="22"/>
        </w:rPr>
        <w:t>This</w:t>
      </w:r>
      <w:proofErr w:type="gramEnd"/>
      <w:r w:rsidR="00243192">
        <w:rPr>
          <w:rFonts w:ascii="Arial" w:hAnsi="Arial" w:cs="Arial"/>
          <w:sz w:val="22"/>
          <w:szCs w:val="22"/>
        </w:rPr>
        <w:t xml:space="preserve"> </w:t>
      </w:r>
      <w:r w:rsidR="008118E2">
        <w:rPr>
          <w:rFonts w:ascii="Arial" w:hAnsi="Arial" w:cs="Arial"/>
          <w:sz w:val="22"/>
          <w:szCs w:val="22"/>
        </w:rPr>
        <w:t xml:space="preserve">response </w:t>
      </w:r>
      <w:r w:rsidR="00243192">
        <w:rPr>
          <w:rFonts w:ascii="Arial" w:hAnsi="Arial" w:cs="Arial"/>
          <w:sz w:val="22"/>
          <w:szCs w:val="22"/>
        </w:rPr>
        <w:t>result contains processed transaction details and the valid payment status.</w:t>
      </w:r>
      <w:r>
        <w:rPr>
          <w:rFonts w:ascii="Arial" w:hAnsi="Arial" w:cs="Arial"/>
          <w:sz w:val="22"/>
          <w:szCs w:val="22"/>
        </w:rPr>
        <w:t xml:space="preserve">  </w:t>
      </w:r>
      <w:r w:rsidR="00243192">
        <w:rPr>
          <w:rFonts w:ascii="Arial" w:hAnsi="Arial" w:cs="Arial"/>
          <w:noProof/>
          <w:sz w:val="22"/>
          <w:szCs w:val="22"/>
        </w:rPr>
        <w:t>The result takes four required parameters: ProcessedTransaction, IsResponseCodeKnown, ClientHashValue</w:t>
      </w:r>
      <w:r w:rsidR="00B40B92">
        <w:rPr>
          <w:rFonts w:ascii="Arial" w:hAnsi="Arial" w:cs="Arial"/>
          <w:noProof/>
          <w:sz w:val="22"/>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ascii="Arial" w:hAnsi="Arial" w:cs="Arial"/>
          <w:noProof/>
          <w:sz w:val="22"/>
          <w:szCs w:val="22"/>
        </w:rPr>
        <w:fldChar w:fldCharType="end"/>
      </w:r>
      <w:r w:rsidR="00243192">
        <w:rPr>
          <w:rFonts w:ascii="Arial" w:hAnsi="Arial" w:cs="Arial"/>
          <w:noProof/>
          <w:sz w:val="22"/>
          <w:szCs w:val="22"/>
        </w:rPr>
        <w:t>, and AccessCount</w:t>
      </w:r>
      <w:r w:rsidR="0060768D">
        <w:rPr>
          <w:rFonts w:ascii="Arial" w:hAnsi="Arial" w:cs="Arial"/>
          <w:noProof/>
          <w:sz w:val="22"/>
          <w:szCs w:val="22"/>
        </w:rPr>
        <w:fldChar w:fldCharType="begin"/>
      </w:r>
      <w:r w:rsidR="0060768D">
        <w:instrText xml:space="preserve"> XE "</w:instrText>
      </w:r>
      <w:r w:rsidR="0060768D" w:rsidRPr="00362BD4">
        <w:rPr>
          <w:rFonts w:ascii="Arial" w:hAnsi="Arial" w:cs="Arial"/>
          <w:sz w:val="22"/>
          <w:szCs w:val="22"/>
        </w:rPr>
        <w:instrText>AccessCount</w:instrText>
      </w:r>
      <w:r w:rsidR="0060768D">
        <w:instrText xml:space="preserve">" </w:instrText>
      </w:r>
      <w:r w:rsidR="0060768D">
        <w:rPr>
          <w:rFonts w:ascii="Arial" w:hAnsi="Arial" w:cs="Arial"/>
          <w:noProof/>
          <w:sz w:val="22"/>
          <w:szCs w:val="22"/>
        </w:rPr>
        <w:fldChar w:fldCharType="end"/>
      </w:r>
      <w:r w:rsidR="00243192">
        <w:rPr>
          <w:rFonts w:ascii="Arial" w:hAnsi="Arial" w:cs="Arial"/>
          <w:noProof/>
          <w:sz w:val="22"/>
          <w:szCs w:val="22"/>
        </w:rPr>
        <w:t>.</w:t>
      </w:r>
    </w:p>
    <w:p w:rsidR="006E0403" w:rsidRPr="006E0403" w:rsidRDefault="002B7527" w:rsidP="006E0403">
      <w:pPr>
        <w:pStyle w:val="Heading3"/>
      </w:pPr>
      <w:bookmarkStart w:id="92" w:name="_Toc312235388"/>
      <w:r>
        <w:t>ProcessRefPremiumPayment</w:t>
      </w:r>
      <w:r w:rsidR="00734A4B" w:rsidRPr="00E232F1">
        <w:rPr>
          <w:b w:val="0"/>
          <w:sz w:val="22"/>
          <w:szCs w:val="22"/>
        </w:rPr>
        <w:fldChar w:fldCharType="begin"/>
      </w:r>
      <w:r w:rsidR="00734A4B" w:rsidRPr="00E232F1">
        <w:rPr>
          <w:b w:val="0"/>
          <w:sz w:val="22"/>
          <w:szCs w:val="22"/>
        </w:rPr>
        <w:instrText xml:space="preserve"> XE "ProcessRefPremiumPayment</w:instrText>
      </w:r>
      <w:r w:rsidR="00E232F1">
        <w:rPr>
          <w:b w:val="0"/>
          <w:sz w:val="22"/>
          <w:szCs w:val="22"/>
        </w:rPr>
        <w:instrText xml:space="preserve"> Process Flow</w:instrText>
      </w:r>
      <w:r w:rsidR="00734A4B" w:rsidRPr="00E232F1">
        <w:rPr>
          <w:b w:val="0"/>
          <w:sz w:val="22"/>
          <w:szCs w:val="22"/>
        </w:rPr>
        <w:instrText xml:space="preserve">" </w:instrText>
      </w:r>
      <w:r w:rsidR="00734A4B" w:rsidRPr="00E232F1">
        <w:rPr>
          <w:b w:val="0"/>
          <w:sz w:val="22"/>
          <w:szCs w:val="22"/>
        </w:rPr>
        <w:fldChar w:fldCharType="end"/>
      </w:r>
      <w:r w:rsidR="006E0403">
        <w:t xml:space="preserve"> </w:t>
      </w:r>
      <w:r w:rsidR="006E0403" w:rsidRPr="006E0403">
        <w:t>Process Flow</w:t>
      </w:r>
      <w:bookmarkEnd w:id="92"/>
    </w:p>
    <w:p w:rsidR="002B7527" w:rsidRDefault="005706AD" w:rsidP="002B7527">
      <w:pPr>
        <w:spacing w:before="120"/>
        <w:rPr>
          <w:rFonts w:cs="Arial"/>
          <w:szCs w:val="22"/>
        </w:rPr>
      </w:pPr>
      <w:r>
        <w:rPr>
          <w:rFonts w:cs="Arial"/>
          <w:szCs w:val="22"/>
        </w:rPr>
        <w:t xml:space="preserve">See </w:t>
      </w:r>
      <w:r w:rsidR="002B7527">
        <w:rPr>
          <w:rFonts w:cs="Arial"/>
          <w:szCs w:val="22"/>
        </w:rPr>
        <w:t>process flow diagram</w:t>
      </w:r>
      <w:r>
        <w:rPr>
          <w:rFonts w:cs="Arial"/>
          <w:szCs w:val="22"/>
        </w:rPr>
        <w:t>s</w:t>
      </w:r>
      <w:r w:rsidR="002B7527">
        <w:rPr>
          <w:rFonts w:cs="Arial"/>
          <w:szCs w:val="22"/>
        </w:rPr>
        <w:t xml:space="preserve"> “ProcessRefPremiumPaymentDE”, “ProcessRefPremiumPaymentGlobal”</w:t>
      </w:r>
      <w:r w:rsidR="000718A0">
        <w:rPr>
          <w:rFonts w:cs="Arial"/>
          <w:szCs w:val="22"/>
        </w:rPr>
        <w:t xml:space="preserve">, </w:t>
      </w:r>
      <w:r w:rsidR="006F628A">
        <w:rPr>
          <w:rFonts w:cs="Arial"/>
          <w:szCs w:val="22"/>
        </w:rPr>
        <w:t xml:space="preserve">and </w:t>
      </w:r>
      <w:r w:rsidR="002B7527">
        <w:rPr>
          <w:rFonts w:cs="Arial"/>
          <w:szCs w:val="22"/>
        </w:rPr>
        <w:t xml:space="preserve">“ProcessRefPremiumPaymentUK” at </w:t>
      </w:r>
    </w:p>
    <w:p w:rsidR="006E0403" w:rsidRPr="006E0403" w:rsidRDefault="00BF7E50" w:rsidP="002B7527">
      <w:pPr>
        <w:spacing w:before="120"/>
        <w:rPr>
          <w:rFonts w:cs="Arial"/>
          <w:szCs w:val="22"/>
        </w:rPr>
      </w:pPr>
      <w:hyperlink r:id="rId34" w:history="1">
        <w:r w:rsidR="002B7527"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p>
    <w:p w:rsidR="00CA070D" w:rsidRPr="00AF784F" w:rsidRDefault="00AF784F" w:rsidP="00AF784F">
      <w:pPr>
        <w:spacing w:before="120"/>
        <w:rPr>
          <w:rFonts w:cs="Arial"/>
          <w:b/>
          <w:szCs w:val="22"/>
        </w:rPr>
      </w:pPr>
      <w:r w:rsidRPr="00AF784F">
        <w:rPr>
          <w:rFonts w:cs="Arial"/>
          <w:b/>
          <w:szCs w:val="22"/>
        </w:rPr>
        <w:t>Also See</w:t>
      </w:r>
    </w:p>
    <w:p w:rsidR="00F8787C" w:rsidRDefault="00F8787C" w:rsidP="00AF784F">
      <w:pPr>
        <w:spacing w:before="120"/>
        <w:rPr>
          <w:rFonts w:cs="Arial"/>
          <w:szCs w:val="22"/>
        </w:rPr>
      </w:pPr>
      <w:r>
        <w:rPr>
          <w:rFonts w:cs="Arial"/>
          <w:szCs w:val="22"/>
        </w:rPr>
        <w:t>“ProcessRefPremiumPayment_Request_SOAP.xml”</w:t>
      </w:r>
      <w:r w:rsidR="00D41400">
        <w:rPr>
          <w:rFonts w:cs="Arial"/>
          <w:szCs w:val="22"/>
        </w:rPr>
        <w:t xml:space="preserve">, </w:t>
      </w:r>
      <w:r>
        <w:rPr>
          <w:rFonts w:cs="Arial"/>
          <w:szCs w:val="22"/>
        </w:rPr>
        <w:t>“ProcessRefPremiumPayment_Response_SOAP.xml”</w:t>
      </w:r>
      <w:r w:rsidR="00D41400">
        <w:rPr>
          <w:rFonts w:cs="Arial"/>
          <w:szCs w:val="22"/>
        </w:rPr>
        <w:t xml:space="preserve">, </w:t>
      </w:r>
      <w:r w:rsidR="00191B15">
        <w:rPr>
          <w:rFonts w:cs="Arial"/>
          <w:szCs w:val="22"/>
        </w:rPr>
        <w:t>“</w:t>
      </w:r>
      <w:r w:rsidR="00D41400">
        <w:rPr>
          <w:rFonts w:cs="Arial"/>
          <w:szCs w:val="22"/>
        </w:rPr>
        <w:t>ProcessRefP</w:t>
      </w:r>
      <w:r w:rsidR="00191B15">
        <w:rPr>
          <w:rFonts w:cs="Arial"/>
          <w:szCs w:val="22"/>
        </w:rPr>
        <w:t>remiumPaymentResponse_SOAP.xml”, and “</w:t>
      </w:r>
      <w:r w:rsidR="00D41400">
        <w:rPr>
          <w:rFonts w:cs="Arial"/>
          <w:szCs w:val="22"/>
        </w:rPr>
        <w:t>UpdatePremiumPayment</w:t>
      </w:r>
      <w:r w:rsidR="00191B15">
        <w:rPr>
          <w:rFonts w:cs="Arial"/>
          <w:szCs w:val="22"/>
        </w:rPr>
        <w:t xml:space="preserve">NyTransactionId_Request_SOAP.xml” </w:t>
      </w:r>
      <w:r>
        <w:rPr>
          <w:rFonts w:cs="Arial"/>
          <w:szCs w:val="22"/>
        </w:rPr>
        <w:t xml:space="preserve">at </w:t>
      </w:r>
    </w:p>
    <w:p w:rsidR="00AF784F" w:rsidRDefault="00BF7E50" w:rsidP="00AF784F">
      <w:pPr>
        <w:spacing w:before="120"/>
        <w:rPr>
          <w:rFonts w:cs="Arial"/>
          <w:szCs w:val="22"/>
        </w:rPr>
      </w:pPr>
      <w:hyperlink r:id="rId35" w:history="1">
        <w:r w:rsidR="00F8787C" w:rsidRPr="00024B7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F8787C">
        <w:rPr>
          <w:rFonts w:cs="Arial"/>
          <w:szCs w:val="22"/>
        </w:rPr>
        <w:t>.</w:t>
      </w:r>
    </w:p>
    <w:p w:rsidR="00F96774" w:rsidRDefault="00F96774" w:rsidP="00A84E89">
      <w:pPr>
        <w:pStyle w:val="Heading2"/>
      </w:pPr>
      <w:bookmarkStart w:id="93" w:name="_Ref310430106"/>
      <w:bookmarkStart w:id="94" w:name="_Toc312235389"/>
      <w:r>
        <w:t xml:space="preserve">ProcessRefund </w:t>
      </w:r>
      <w:r w:rsidR="0042185E">
        <w:t xml:space="preserve">API </w:t>
      </w:r>
      <w:r>
        <w:t>Services</w:t>
      </w:r>
      <w:bookmarkEnd w:id="93"/>
      <w:bookmarkEnd w:id="94"/>
      <w:r w:rsidR="00A71C10" w:rsidRPr="00095EFB">
        <w:rPr>
          <w:b w:val="0"/>
          <w:i w:val="0"/>
          <w:sz w:val="22"/>
          <w:szCs w:val="22"/>
        </w:rPr>
        <w:fldChar w:fldCharType="begin"/>
      </w:r>
      <w:r w:rsidR="00A71C10" w:rsidRPr="00095EFB">
        <w:rPr>
          <w:b w:val="0"/>
          <w:i w:val="0"/>
          <w:sz w:val="22"/>
          <w:szCs w:val="22"/>
        </w:rPr>
        <w:instrText xml:space="preserve"> XE "ProcessRefund API Services" </w:instrText>
      </w:r>
      <w:r w:rsidR="00A71C10" w:rsidRPr="00095EFB">
        <w:rPr>
          <w:b w:val="0"/>
          <w:i w:val="0"/>
          <w:sz w:val="22"/>
          <w:szCs w:val="22"/>
        </w:rPr>
        <w:fldChar w:fldCharType="end"/>
      </w:r>
    </w:p>
    <w:p w:rsidR="00F96774" w:rsidRDefault="006C1B33" w:rsidP="00F96774">
      <w:pPr>
        <w:pStyle w:val="TableTextCharChar"/>
        <w:spacing w:before="120"/>
        <w:rPr>
          <w:rFonts w:ascii="Arial" w:hAnsi="Arial" w:cs="Arial"/>
          <w:sz w:val="22"/>
          <w:szCs w:val="22"/>
        </w:rPr>
      </w:pPr>
      <w:r>
        <w:rPr>
          <w:rFonts w:ascii="Arial" w:hAnsi="Arial" w:cs="Arial"/>
          <w:sz w:val="22"/>
          <w:szCs w:val="22"/>
        </w:rPr>
        <w:t xml:space="preserve">This </w:t>
      </w:r>
      <w:r w:rsidR="00F25B7A">
        <w:rPr>
          <w:rFonts w:ascii="Arial" w:hAnsi="Arial" w:cs="Arial"/>
          <w:sz w:val="22"/>
          <w:szCs w:val="22"/>
        </w:rPr>
        <w:t xml:space="preserve">API </w:t>
      </w:r>
      <w:r>
        <w:rPr>
          <w:rFonts w:ascii="Arial" w:hAnsi="Arial" w:cs="Arial"/>
          <w:sz w:val="22"/>
          <w:szCs w:val="22"/>
        </w:rPr>
        <w:t>service method is used to process refunds using the valid RefundId</w:t>
      </w:r>
      <w:r w:rsidR="00E232F1">
        <w:rPr>
          <w:rFonts w:ascii="Arial" w:hAnsi="Arial" w:cs="Arial"/>
          <w:sz w:val="22"/>
          <w:szCs w:val="22"/>
        </w:rPr>
        <w:fldChar w:fldCharType="begin"/>
      </w:r>
      <w:r w:rsidR="00E232F1">
        <w:instrText xml:space="preserve"> XE "</w:instrText>
      </w:r>
      <w:r w:rsidR="00E232F1" w:rsidRPr="00F7732A">
        <w:rPr>
          <w:rFonts w:ascii="Arial" w:hAnsi="Arial" w:cs="Arial"/>
          <w:sz w:val="22"/>
          <w:szCs w:val="22"/>
        </w:rPr>
        <w:instrText>RefundId</w:instrText>
      </w:r>
      <w:r w:rsidR="00E232F1">
        <w:instrText xml:space="preserve">" </w:instrText>
      </w:r>
      <w:r w:rsidR="00E232F1">
        <w:rPr>
          <w:rFonts w:ascii="Arial" w:hAnsi="Arial" w:cs="Arial"/>
          <w:sz w:val="22"/>
          <w:szCs w:val="22"/>
        </w:rPr>
        <w:fldChar w:fldCharType="end"/>
      </w:r>
      <w:r>
        <w:rPr>
          <w:rFonts w:ascii="Arial" w:hAnsi="Arial" w:cs="Arial"/>
          <w:sz w:val="22"/>
          <w:szCs w:val="22"/>
        </w:rPr>
        <w:t xml:space="preserve"> that is generated when the premium is cancelled. The refund process involves the following steps: 1) calculate the total refund amount for the RefundId, 2) get CRM</w:t>
      </w:r>
      <w:r w:rsidR="00465AF4">
        <w:rPr>
          <w:rFonts w:ascii="Arial" w:hAnsi="Arial" w:cs="Arial"/>
          <w:sz w:val="22"/>
          <w:szCs w:val="22"/>
        </w:rPr>
        <w:fldChar w:fldCharType="begin"/>
      </w:r>
      <w:r w:rsidR="00465AF4">
        <w:instrText xml:space="preserve"> XE "</w:instrText>
      </w:r>
      <w:r w:rsidR="00465AF4" w:rsidRPr="00A86839">
        <w:instrText>CRM</w:instrText>
      </w:r>
      <w:r w:rsidR="00E232F1">
        <w:instrText xml:space="preserve"> Invoice</w:instrText>
      </w:r>
      <w:r w:rsidR="00465AF4">
        <w:instrText xml:space="preserve">" </w:instrText>
      </w:r>
      <w:r w:rsidR="00465AF4">
        <w:rPr>
          <w:rFonts w:ascii="Arial" w:hAnsi="Arial" w:cs="Arial"/>
          <w:sz w:val="22"/>
          <w:szCs w:val="22"/>
        </w:rPr>
        <w:fldChar w:fldCharType="end"/>
      </w:r>
      <w:r>
        <w:rPr>
          <w:rFonts w:ascii="Arial" w:hAnsi="Arial" w:cs="Arial"/>
          <w:sz w:val="22"/>
          <w:szCs w:val="22"/>
        </w:rPr>
        <w:t xml:space="preserve"> Invoice details, and 3) process the refund against the cancelled premium payment. </w:t>
      </w:r>
    </w:p>
    <w:p w:rsidR="00CA070D" w:rsidRPr="00CA070D" w:rsidRDefault="00CA070D" w:rsidP="006C1B33">
      <w:pPr>
        <w:spacing w:before="120"/>
        <w:rPr>
          <w:rFonts w:cs="Arial"/>
          <w:szCs w:val="22"/>
        </w:rPr>
      </w:pPr>
      <w:r w:rsidRPr="00CA070D">
        <w:rPr>
          <w:rStyle w:val="Emphasis"/>
          <w:rFonts w:cs="Arial"/>
          <w:i w:val="0"/>
          <w:szCs w:val="22"/>
        </w:rPr>
        <w:t>The service method incorporates:</w:t>
      </w:r>
    </w:p>
    <w:p w:rsidR="00CA070D" w:rsidRPr="00CA070D" w:rsidRDefault="006C1B33" w:rsidP="00926193">
      <w:pPr>
        <w:pStyle w:val="ListParagraph"/>
        <w:numPr>
          <w:ilvl w:val="0"/>
          <w:numId w:val="8"/>
        </w:numPr>
        <w:spacing w:before="120"/>
        <w:rPr>
          <w:rFonts w:ascii="Arial" w:hAnsi="Arial" w:cs="Arial"/>
          <w:sz w:val="22"/>
          <w:szCs w:val="22"/>
        </w:rPr>
      </w:pPr>
      <w:r w:rsidRPr="006C1B33">
        <w:rPr>
          <w:rFonts w:ascii="Arial" w:hAnsi="Arial" w:cs="Arial"/>
          <w:b/>
          <w:sz w:val="22"/>
          <w:szCs w:val="22"/>
        </w:rPr>
        <w:t>ProcessRefundRequest</w:t>
      </w:r>
      <w:r w:rsidR="00F23087">
        <w:rPr>
          <w:rFonts w:ascii="Arial" w:hAnsi="Arial" w:cs="Arial"/>
          <w:sz w:val="22"/>
          <w:szCs w:val="22"/>
        </w:rPr>
        <w:t>—</w:t>
      </w:r>
      <w:proofErr w:type="gramStart"/>
      <w:r w:rsidR="00F23087">
        <w:rPr>
          <w:rFonts w:ascii="Arial" w:hAnsi="Arial" w:cs="Arial"/>
          <w:sz w:val="22"/>
          <w:szCs w:val="22"/>
        </w:rPr>
        <w:t>This</w:t>
      </w:r>
      <w:proofErr w:type="gramEnd"/>
      <w:r w:rsidR="00F23087">
        <w:rPr>
          <w:rFonts w:ascii="Arial" w:hAnsi="Arial" w:cs="Arial"/>
          <w:sz w:val="22"/>
          <w:szCs w:val="22"/>
        </w:rPr>
        <w:t xml:space="preserve"> is the request for processing. The request takes one required parameter: ProcessRefundByRefundId.</w:t>
      </w:r>
    </w:p>
    <w:p w:rsidR="00CA070D" w:rsidRPr="00CA070D" w:rsidRDefault="006C1B33" w:rsidP="00926193">
      <w:pPr>
        <w:pStyle w:val="ListParagraph"/>
        <w:numPr>
          <w:ilvl w:val="0"/>
          <w:numId w:val="8"/>
        </w:numPr>
        <w:spacing w:before="120"/>
        <w:rPr>
          <w:rFonts w:ascii="Arial" w:hAnsi="Arial" w:cs="Arial"/>
          <w:sz w:val="22"/>
          <w:szCs w:val="22"/>
        </w:rPr>
      </w:pPr>
      <w:r w:rsidRPr="006C1B33">
        <w:rPr>
          <w:rFonts w:ascii="Arial" w:hAnsi="Arial" w:cs="Arial"/>
          <w:b/>
          <w:sz w:val="22"/>
          <w:szCs w:val="22"/>
        </w:rPr>
        <w:t>ProcessRefundByRefundId</w:t>
      </w:r>
      <w:r w:rsidR="009758A6">
        <w:rPr>
          <w:rFonts w:ascii="Arial" w:hAnsi="Arial" w:cs="Arial"/>
          <w:sz w:val="22"/>
          <w:szCs w:val="22"/>
        </w:rPr>
        <w:t>—</w:t>
      </w:r>
      <w:proofErr w:type="gramStart"/>
      <w:r w:rsidR="009758A6">
        <w:rPr>
          <w:rFonts w:ascii="Arial" w:hAnsi="Arial" w:cs="Arial"/>
          <w:sz w:val="22"/>
          <w:szCs w:val="22"/>
        </w:rPr>
        <w:t>This</w:t>
      </w:r>
      <w:proofErr w:type="gramEnd"/>
      <w:r w:rsidR="009758A6">
        <w:rPr>
          <w:rFonts w:ascii="Arial" w:hAnsi="Arial" w:cs="Arial"/>
          <w:sz w:val="22"/>
          <w:szCs w:val="22"/>
        </w:rPr>
        <w:t xml:space="preserve"> request is used to process a refund using the RefundId</w:t>
      </w:r>
      <w:r w:rsidR="00E232F1">
        <w:rPr>
          <w:rFonts w:ascii="Arial" w:hAnsi="Arial" w:cs="Arial"/>
          <w:sz w:val="22"/>
          <w:szCs w:val="22"/>
        </w:rPr>
        <w:fldChar w:fldCharType="begin"/>
      </w:r>
      <w:r w:rsidR="00E232F1">
        <w:instrText xml:space="preserve"> XE "</w:instrText>
      </w:r>
      <w:r w:rsidR="00E232F1" w:rsidRPr="00F7732A">
        <w:rPr>
          <w:rFonts w:ascii="Arial" w:hAnsi="Arial" w:cs="Arial"/>
          <w:sz w:val="22"/>
          <w:szCs w:val="22"/>
        </w:rPr>
        <w:instrText>RefundId</w:instrText>
      </w:r>
      <w:r w:rsidR="00E232F1">
        <w:instrText xml:space="preserve">" </w:instrText>
      </w:r>
      <w:r w:rsidR="00E232F1">
        <w:rPr>
          <w:rFonts w:ascii="Arial" w:hAnsi="Arial" w:cs="Arial"/>
          <w:sz w:val="22"/>
          <w:szCs w:val="22"/>
        </w:rPr>
        <w:fldChar w:fldCharType="end"/>
      </w:r>
      <w:r w:rsidR="009758A6">
        <w:rPr>
          <w:rFonts w:ascii="Arial" w:hAnsi="Arial" w:cs="Arial"/>
          <w:sz w:val="22"/>
          <w:szCs w:val="22"/>
        </w:rPr>
        <w:t xml:space="preserve"> that was generated after the premium was canceled. The request takes one required parameter: RefundId.</w:t>
      </w:r>
    </w:p>
    <w:p w:rsidR="00C44FDB" w:rsidRPr="00CA070D" w:rsidRDefault="006C1B33" w:rsidP="00C44FDB">
      <w:pPr>
        <w:pStyle w:val="ListParagraph"/>
        <w:numPr>
          <w:ilvl w:val="0"/>
          <w:numId w:val="8"/>
        </w:numPr>
        <w:spacing w:before="120"/>
        <w:rPr>
          <w:rFonts w:ascii="Arial" w:hAnsi="Arial" w:cs="Arial"/>
          <w:sz w:val="22"/>
          <w:szCs w:val="22"/>
        </w:rPr>
      </w:pPr>
      <w:r>
        <w:rPr>
          <w:rFonts w:ascii="Arial" w:hAnsi="Arial" w:cs="Arial"/>
          <w:b/>
          <w:sz w:val="22"/>
          <w:szCs w:val="22"/>
        </w:rPr>
        <w:t>ProcessRefundResponse</w:t>
      </w:r>
      <w:r w:rsidR="009758A6">
        <w:rPr>
          <w:rFonts w:ascii="Arial" w:hAnsi="Arial" w:cs="Arial"/>
          <w:sz w:val="22"/>
          <w:szCs w:val="22"/>
        </w:rPr>
        <w:t>—</w:t>
      </w:r>
      <w:proofErr w:type="gramStart"/>
      <w:r w:rsidR="009758A6">
        <w:rPr>
          <w:rFonts w:ascii="Arial" w:hAnsi="Arial" w:cs="Arial"/>
          <w:sz w:val="22"/>
          <w:szCs w:val="22"/>
        </w:rPr>
        <w:t>This</w:t>
      </w:r>
      <w:proofErr w:type="gramEnd"/>
      <w:r w:rsidR="009758A6">
        <w:rPr>
          <w:rFonts w:ascii="Arial" w:hAnsi="Arial" w:cs="Arial"/>
          <w:sz w:val="22"/>
          <w:szCs w:val="22"/>
        </w:rPr>
        <w:t xml:space="preserve"> is the response to the processing request. The response takes one required parameter: Results. </w:t>
      </w:r>
    </w:p>
    <w:p w:rsidR="00C44FDB" w:rsidRDefault="006C1B33" w:rsidP="00C44FDB">
      <w:pPr>
        <w:pStyle w:val="ListParagraph"/>
        <w:numPr>
          <w:ilvl w:val="0"/>
          <w:numId w:val="8"/>
        </w:numPr>
        <w:spacing w:before="120"/>
        <w:rPr>
          <w:rFonts w:ascii="Arial" w:hAnsi="Arial" w:cs="Arial"/>
          <w:sz w:val="22"/>
          <w:szCs w:val="22"/>
        </w:rPr>
      </w:pPr>
      <w:r>
        <w:rPr>
          <w:rFonts w:ascii="Arial" w:hAnsi="Arial" w:cs="Arial"/>
          <w:b/>
          <w:sz w:val="22"/>
          <w:szCs w:val="22"/>
        </w:rPr>
        <w:lastRenderedPageBreak/>
        <w:t>ProcessRefundResult</w:t>
      </w:r>
      <w:r w:rsidR="009758A6">
        <w:rPr>
          <w:rFonts w:ascii="Arial" w:hAnsi="Arial" w:cs="Arial"/>
          <w:sz w:val="22"/>
          <w:szCs w:val="22"/>
        </w:rPr>
        <w:t>—</w:t>
      </w:r>
      <w:proofErr w:type="gramStart"/>
      <w:r w:rsidR="009758A6">
        <w:rPr>
          <w:rFonts w:ascii="Arial" w:hAnsi="Arial" w:cs="Arial"/>
          <w:sz w:val="22"/>
          <w:szCs w:val="22"/>
        </w:rPr>
        <w:t>This</w:t>
      </w:r>
      <w:proofErr w:type="gramEnd"/>
      <w:r w:rsidR="009758A6">
        <w:rPr>
          <w:rFonts w:ascii="Arial" w:hAnsi="Arial" w:cs="Arial"/>
          <w:sz w:val="22"/>
          <w:szCs w:val="22"/>
        </w:rPr>
        <w:t xml:space="preserve"> is the </w:t>
      </w:r>
      <w:r w:rsidR="008118E2">
        <w:rPr>
          <w:rFonts w:ascii="Arial" w:hAnsi="Arial" w:cs="Arial"/>
          <w:sz w:val="22"/>
          <w:szCs w:val="22"/>
        </w:rPr>
        <w:t xml:space="preserve">response </w:t>
      </w:r>
      <w:r w:rsidR="009758A6">
        <w:rPr>
          <w:rFonts w:ascii="Arial" w:hAnsi="Arial" w:cs="Arial"/>
          <w:sz w:val="22"/>
          <w:szCs w:val="22"/>
        </w:rPr>
        <w:t>result. If the result is empty, the processing refund status is SUCCESS. Otherwise, the result contains error message details.</w:t>
      </w:r>
    </w:p>
    <w:p w:rsidR="006E0403" w:rsidRPr="006E0403" w:rsidRDefault="00EF2477" w:rsidP="006E0403">
      <w:pPr>
        <w:pStyle w:val="Heading3"/>
      </w:pPr>
      <w:bookmarkStart w:id="95" w:name="_Toc312235390"/>
      <w:r>
        <w:t>ProcessRefund</w:t>
      </w:r>
      <w:r w:rsidR="006E0403">
        <w:t xml:space="preserve"> </w:t>
      </w:r>
      <w:r w:rsidR="006E0403" w:rsidRPr="006E0403">
        <w:t>Process Flow</w:t>
      </w:r>
      <w:bookmarkEnd w:id="95"/>
    </w:p>
    <w:p w:rsidR="006E0403" w:rsidRDefault="00EF2477" w:rsidP="006E0403">
      <w:pPr>
        <w:spacing w:before="120"/>
        <w:rPr>
          <w:rFonts w:cs="Arial"/>
          <w:szCs w:val="22"/>
        </w:rPr>
      </w:pPr>
      <w:r>
        <w:rPr>
          <w:rFonts w:cs="Arial"/>
          <w:szCs w:val="22"/>
        </w:rPr>
        <w:t xml:space="preserve">See the ProcessRefund process flow diagram “ProcessRefundGlobal” at </w:t>
      </w:r>
    </w:p>
    <w:p w:rsidR="00EF2477" w:rsidRPr="006E0403" w:rsidRDefault="00BF7E50" w:rsidP="00EF2477">
      <w:pPr>
        <w:spacing w:before="120"/>
        <w:rPr>
          <w:rFonts w:cs="Arial"/>
          <w:szCs w:val="22"/>
        </w:rPr>
      </w:pPr>
      <w:hyperlink r:id="rId36" w:history="1">
        <w:r w:rsidR="00EF2477"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p>
    <w:p w:rsidR="00502A01" w:rsidRPr="00502A01" w:rsidRDefault="00502A01" w:rsidP="009758A6">
      <w:pPr>
        <w:keepNext/>
        <w:spacing w:before="120"/>
        <w:rPr>
          <w:rFonts w:cs="Arial"/>
          <w:b/>
          <w:szCs w:val="22"/>
        </w:rPr>
      </w:pPr>
      <w:r w:rsidRPr="00502A01">
        <w:rPr>
          <w:rFonts w:cs="Arial"/>
          <w:b/>
          <w:szCs w:val="22"/>
        </w:rPr>
        <w:t>Also See</w:t>
      </w:r>
    </w:p>
    <w:p w:rsidR="00502A01" w:rsidRDefault="00502A01" w:rsidP="009758A6">
      <w:pPr>
        <w:keepNext/>
        <w:spacing w:before="120"/>
        <w:rPr>
          <w:rFonts w:cs="Arial"/>
          <w:szCs w:val="22"/>
        </w:rPr>
      </w:pPr>
      <w:r>
        <w:rPr>
          <w:rFonts w:cs="Arial"/>
          <w:szCs w:val="22"/>
        </w:rPr>
        <w:t>“</w:t>
      </w:r>
      <w:r w:rsidR="009758A6">
        <w:rPr>
          <w:rFonts w:cs="Arial"/>
          <w:szCs w:val="22"/>
        </w:rPr>
        <w:t>ProcessRefundRequest_SOAP</w:t>
      </w:r>
      <w:r w:rsidR="00B77C7E">
        <w:rPr>
          <w:rFonts w:cs="Arial"/>
          <w:szCs w:val="22"/>
        </w:rPr>
        <w:t>.</w:t>
      </w:r>
      <w:r w:rsidR="009758A6">
        <w:rPr>
          <w:rFonts w:cs="Arial"/>
          <w:szCs w:val="22"/>
        </w:rPr>
        <w:t>xml</w:t>
      </w:r>
      <w:r>
        <w:rPr>
          <w:rFonts w:cs="Arial"/>
          <w:szCs w:val="22"/>
        </w:rPr>
        <w:t>” and “</w:t>
      </w:r>
      <w:r w:rsidR="009758A6">
        <w:rPr>
          <w:rFonts w:cs="Arial"/>
          <w:szCs w:val="22"/>
        </w:rPr>
        <w:t>ProcessRefundResponse_SOAP.xml</w:t>
      </w:r>
      <w:r>
        <w:rPr>
          <w:rFonts w:cs="Arial"/>
          <w:szCs w:val="22"/>
        </w:rPr>
        <w:t>” at</w:t>
      </w:r>
    </w:p>
    <w:p w:rsidR="00502A01" w:rsidRDefault="00BF7E50" w:rsidP="00502A01">
      <w:pPr>
        <w:spacing w:before="120"/>
        <w:rPr>
          <w:rFonts w:cs="Arial"/>
          <w:szCs w:val="22"/>
        </w:rPr>
      </w:pPr>
      <w:hyperlink r:id="rId37" w:history="1">
        <w:r w:rsidR="00502A01" w:rsidRPr="00024B7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502A01">
        <w:rPr>
          <w:rFonts w:cs="Arial"/>
          <w:szCs w:val="22"/>
        </w:rPr>
        <w:t>.</w:t>
      </w:r>
    </w:p>
    <w:p w:rsidR="00F96774" w:rsidRDefault="00F96774" w:rsidP="00A84E89">
      <w:pPr>
        <w:pStyle w:val="Heading2"/>
      </w:pPr>
      <w:bookmarkStart w:id="96" w:name="_Ref310430114"/>
      <w:bookmarkStart w:id="97" w:name="_Toc312235391"/>
      <w:r>
        <w:t>ReconcilePayment</w:t>
      </w:r>
      <w:r w:rsidR="00095EFB">
        <w:t xml:space="preserve"> </w:t>
      </w:r>
      <w:r w:rsidR="0042185E">
        <w:t xml:space="preserve">API </w:t>
      </w:r>
      <w:r>
        <w:t>Services</w:t>
      </w:r>
      <w:bookmarkEnd w:id="96"/>
      <w:bookmarkEnd w:id="97"/>
      <w:r w:rsidR="00A71C10" w:rsidRPr="00095EFB">
        <w:rPr>
          <w:b w:val="0"/>
          <w:i w:val="0"/>
          <w:sz w:val="22"/>
          <w:szCs w:val="22"/>
        </w:rPr>
        <w:fldChar w:fldCharType="begin"/>
      </w:r>
      <w:r w:rsidR="00A71C10" w:rsidRPr="00095EFB">
        <w:rPr>
          <w:b w:val="0"/>
          <w:i w:val="0"/>
          <w:sz w:val="22"/>
          <w:szCs w:val="22"/>
        </w:rPr>
        <w:instrText xml:space="preserve"> XE "ReconcilePayment API Services" </w:instrText>
      </w:r>
      <w:r w:rsidR="00A71C10" w:rsidRPr="00095EFB">
        <w:rPr>
          <w:b w:val="0"/>
          <w:i w:val="0"/>
          <w:sz w:val="22"/>
          <w:szCs w:val="22"/>
        </w:rPr>
        <w:fldChar w:fldCharType="end"/>
      </w:r>
    </w:p>
    <w:p w:rsidR="00F96774" w:rsidRDefault="00F25B7A" w:rsidP="00F96774">
      <w:pPr>
        <w:pStyle w:val="TableTextCharChar"/>
        <w:spacing w:before="120"/>
        <w:rPr>
          <w:rFonts w:ascii="Arial" w:hAnsi="Arial" w:cs="Arial"/>
          <w:sz w:val="22"/>
          <w:szCs w:val="22"/>
        </w:rPr>
      </w:pPr>
      <w:r>
        <w:rPr>
          <w:rFonts w:ascii="Arial" w:hAnsi="Arial" w:cs="Arial"/>
          <w:sz w:val="22"/>
          <w:szCs w:val="22"/>
        </w:rPr>
        <w:t xml:space="preserve">This </w:t>
      </w:r>
      <w:r w:rsidR="0098638F">
        <w:rPr>
          <w:rFonts w:ascii="Arial" w:hAnsi="Arial" w:cs="Arial"/>
          <w:sz w:val="22"/>
          <w:szCs w:val="22"/>
        </w:rPr>
        <w:t xml:space="preserve">API </w:t>
      </w:r>
      <w:r>
        <w:rPr>
          <w:rFonts w:ascii="Arial" w:hAnsi="Arial" w:cs="Arial"/>
          <w:sz w:val="22"/>
          <w:szCs w:val="22"/>
        </w:rPr>
        <w:t xml:space="preserve">service method </w:t>
      </w:r>
      <w:r w:rsidR="009758A6">
        <w:rPr>
          <w:rFonts w:ascii="Arial" w:hAnsi="Arial" w:cs="Arial"/>
          <w:sz w:val="22"/>
          <w:szCs w:val="22"/>
        </w:rPr>
        <w:t xml:space="preserve">is used </w:t>
      </w:r>
      <w:r w:rsidR="006A5E65">
        <w:rPr>
          <w:rFonts w:ascii="Arial" w:hAnsi="Arial" w:cs="Arial"/>
          <w:sz w:val="22"/>
          <w:szCs w:val="22"/>
        </w:rPr>
        <w:t>to create and process Reconcile</w:t>
      </w:r>
      <w:r w:rsidR="009758A6">
        <w:rPr>
          <w:rFonts w:ascii="Arial" w:hAnsi="Arial" w:cs="Arial"/>
          <w:sz w:val="22"/>
          <w:szCs w:val="22"/>
        </w:rPr>
        <w:t xml:space="preserve"> Payment transactions.</w:t>
      </w:r>
    </w:p>
    <w:p w:rsidR="00FC335A" w:rsidRPr="00FC335A" w:rsidRDefault="005716FD" w:rsidP="00FC335A">
      <w:pPr>
        <w:rPr>
          <w:szCs w:val="22"/>
        </w:rPr>
      </w:pPr>
      <w:r>
        <w:rPr>
          <w:rStyle w:val="Emphasis"/>
          <w:i w:val="0"/>
          <w:szCs w:val="22"/>
        </w:rPr>
        <w:t>The method includes these</w:t>
      </w:r>
      <w:r w:rsidR="00FC335A" w:rsidRPr="00FC335A">
        <w:rPr>
          <w:rStyle w:val="Emphasis"/>
          <w:i w:val="0"/>
          <w:szCs w:val="22"/>
        </w:rPr>
        <w:t xml:space="preserve"> components:</w:t>
      </w:r>
    </w:p>
    <w:p w:rsidR="006C1B33" w:rsidRPr="00CA070D" w:rsidRDefault="00F964CE" w:rsidP="006C1B33">
      <w:pPr>
        <w:pStyle w:val="ListParagraph"/>
        <w:numPr>
          <w:ilvl w:val="0"/>
          <w:numId w:val="8"/>
        </w:numPr>
        <w:spacing w:before="120"/>
        <w:rPr>
          <w:rFonts w:ascii="Arial" w:hAnsi="Arial" w:cs="Arial"/>
          <w:sz w:val="22"/>
          <w:szCs w:val="22"/>
        </w:rPr>
      </w:pPr>
      <w:r>
        <w:rPr>
          <w:rFonts w:ascii="Arial" w:hAnsi="Arial" w:cs="Arial"/>
          <w:b/>
          <w:sz w:val="22"/>
          <w:szCs w:val="22"/>
        </w:rPr>
        <w:t>ReconcilePaymentRequest</w:t>
      </w:r>
      <w:r w:rsidR="00751BB3">
        <w:rPr>
          <w:rFonts w:ascii="Arial" w:hAnsi="Arial" w:cs="Arial"/>
          <w:b/>
          <w:sz w:val="22"/>
          <w:szCs w:val="22"/>
        </w:rPr>
        <w:fldChar w:fldCharType="begin"/>
      </w:r>
      <w:r w:rsidR="00751BB3">
        <w:instrText xml:space="preserve"> XE "ReconcilePayment: </w:instrText>
      </w:r>
      <w:r w:rsidR="00751BB3" w:rsidRPr="00751BB3">
        <w:rPr>
          <w:rFonts w:ascii="Arial" w:hAnsi="Arial" w:cs="Arial"/>
          <w:sz w:val="22"/>
          <w:szCs w:val="22"/>
        </w:rPr>
        <w:instrText>ReconcilePaymentRequest</w:instrText>
      </w:r>
      <w:r w:rsidR="00751BB3">
        <w:instrText xml:space="preserve">" </w:instrText>
      </w:r>
      <w:r w:rsidR="00751BB3">
        <w:rPr>
          <w:rFonts w:ascii="Arial" w:hAnsi="Arial" w:cs="Arial"/>
          <w:b/>
          <w:sz w:val="22"/>
          <w:szCs w:val="22"/>
        </w:rPr>
        <w:fldChar w:fldCharType="end"/>
      </w:r>
      <w:r w:rsidR="008118E2">
        <w:rPr>
          <w:rFonts w:ascii="Arial" w:hAnsi="Arial" w:cs="Arial"/>
          <w:sz w:val="22"/>
          <w:szCs w:val="22"/>
        </w:rPr>
        <w:t>—</w:t>
      </w:r>
      <w:proofErr w:type="gramStart"/>
      <w:r w:rsidR="008118E2">
        <w:rPr>
          <w:rFonts w:ascii="Arial" w:hAnsi="Arial" w:cs="Arial"/>
          <w:sz w:val="22"/>
          <w:szCs w:val="22"/>
        </w:rPr>
        <w:t>This</w:t>
      </w:r>
      <w:proofErr w:type="gramEnd"/>
      <w:r w:rsidR="008118E2">
        <w:rPr>
          <w:rFonts w:ascii="Arial" w:hAnsi="Arial" w:cs="Arial"/>
          <w:sz w:val="22"/>
          <w:szCs w:val="22"/>
        </w:rPr>
        <w:t xml:space="preserve"> is the processing request. The request takes </w:t>
      </w:r>
      <w:r w:rsidR="003B659E">
        <w:rPr>
          <w:rFonts w:ascii="Arial" w:hAnsi="Arial" w:cs="Arial"/>
          <w:sz w:val="22"/>
          <w:szCs w:val="22"/>
        </w:rPr>
        <w:t xml:space="preserve">the following required parameters: ReconcileMandate and </w:t>
      </w:r>
      <w:r w:rsidR="008118E2">
        <w:rPr>
          <w:rFonts w:ascii="Arial" w:hAnsi="Arial" w:cs="Arial"/>
          <w:sz w:val="22"/>
          <w:szCs w:val="22"/>
        </w:rPr>
        <w:t>ReconcileCharge.</w:t>
      </w:r>
    </w:p>
    <w:p w:rsidR="006C1B33" w:rsidRPr="00CA070D" w:rsidRDefault="00F964CE" w:rsidP="006C1B33">
      <w:pPr>
        <w:pStyle w:val="ListParagraph"/>
        <w:numPr>
          <w:ilvl w:val="0"/>
          <w:numId w:val="8"/>
        </w:numPr>
        <w:spacing w:before="120"/>
        <w:rPr>
          <w:rFonts w:ascii="Arial" w:hAnsi="Arial" w:cs="Arial"/>
          <w:sz w:val="22"/>
          <w:szCs w:val="22"/>
        </w:rPr>
      </w:pPr>
      <w:r>
        <w:rPr>
          <w:rFonts w:ascii="Arial" w:hAnsi="Arial" w:cs="Arial"/>
          <w:b/>
          <w:sz w:val="22"/>
          <w:szCs w:val="22"/>
        </w:rPr>
        <w:t>ReconcileCharge</w:t>
      </w:r>
      <w:r w:rsidR="00751BB3">
        <w:rPr>
          <w:rFonts w:ascii="Arial" w:hAnsi="Arial" w:cs="Arial"/>
          <w:b/>
          <w:sz w:val="22"/>
          <w:szCs w:val="22"/>
        </w:rPr>
        <w:fldChar w:fldCharType="begin"/>
      </w:r>
      <w:r w:rsidR="00751BB3">
        <w:instrText xml:space="preserve"> XE "ReconcilePayment: </w:instrText>
      </w:r>
      <w:r w:rsidR="00751BB3" w:rsidRPr="00751BB3">
        <w:rPr>
          <w:rFonts w:ascii="Arial" w:hAnsi="Arial" w:cs="Arial"/>
          <w:sz w:val="22"/>
          <w:szCs w:val="22"/>
        </w:rPr>
        <w:instrText>Reconcile</w:instrText>
      </w:r>
      <w:r w:rsidR="00751BB3">
        <w:rPr>
          <w:rFonts w:ascii="Arial" w:hAnsi="Arial" w:cs="Arial"/>
          <w:sz w:val="22"/>
          <w:szCs w:val="22"/>
        </w:rPr>
        <w:instrText>Charge</w:instrText>
      </w:r>
      <w:r w:rsidR="00751BB3">
        <w:instrText xml:space="preserve">" </w:instrText>
      </w:r>
      <w:r w:rsidR="00751BB3">
        <w:rPr>
          <w:rFonts w:ascii="Arial" w:hAnsi="Arial" w:cs="Arial"/>
          <w:b/>
          <w:sz w:val="22"/>
          <w:szCs w:val="22"/>
        </w:rPr>
        <w:fldChar w:fldCharType="end"/>
      </w:r>
      <w:r w:rsidR="008118E2">
        <w:rPr>
          <w:rFonts w:ascii="Arial" w:hAnsi="Arial" w:cs="Arial"/>
          <w:sz w:val="22"/>
          <w:szCs w:val="22"/>
        </w:rPr>
        <w:t>—</w:t>
      </w:r>
      <w:proofErr w:type="gramStart"/>
      <w:r w:rsidR="008118E2">
        <w:rPr>
          <w:rFonts w:ascii="Arial" w:hAnsi="Arial" w:cs="Arial"/>
          <w:sz w:val="22"/>
          <w:szCs w:val="22"/>
        </w:rPr>
        <w:t>This</w:t>
      </w:r>
      <w:proofErr w:type="gramEnd"/>
      <w:r w:rsidR="008118E2">
        <w:rPr>
          <w:rFonts w:ascii="Arial" w:hAnsi="Arial" w:cs="Arial"/>
          <w:sz w:val="22"/>
          <w:szCs w:val="22"/>
        </w:rPr>
        <w:t xml:space="preserve"> request is used to update the billing cycle, CRM</w:t>
      </w:r>
      <w:r w:rsidR="00465AF4">
        <w:rPr>
          <w:rFonts w:ascii="Arial" w:hAnsi="Arial" w:cs="Arial"/>
          <w:sz w:val="22"/>
          <w:szCs w:val="22"/>
        </w:rPr>
        <w:fldChar w:fldCharType="begin"/>
      </w:r>
      <w:r w:rsidR="00465AF4">
        <w:instrText xml:space="preserve"> XE "</w:instrText>
      </w:r>
      <w:r w:rsidR="00465AF4" w:rsidRPr="00A86839">
        <w:instrText>CRM</w:instrText>
      </w:r>
      <w:r w:rsidR="00465AF4">
        <w:instrText xml:space="preserve">" </w:instrText>
      </w:r>
      <w:r w:rsidR="00465AF4">
        <w:rPr>
          <w:rFonts w:ascii="Arial" w:hAnsi="Arial" w:cs="Arial"/>
          <w:sz w:val="22"/>
          <w:szCs w:val="22"/>
        </w:rPr>
        <w:fldChar w:fldCharType="end"/>
      </w:r>
      <w:r w:rsidR="008118E2">
        <w:rPr>
          <w:rFonts w:ascii="Arial" w:hAnsi="Arial" w:cs="Arial"/>
          <w:sz w:val="22"/>
          <w:szCs w:val="22"/>
        </w:rPr>
        <w:t xml:space="preserve"> invoice, and STAR invoice to create and process the charge. The request takes four required parameters: CustomerReference, TransactionReference, ReasonCode, and TransactionAmount</w:t>
      </w:r>
      <w:r w:rsidR="00095EFB">
        <w:rPr>
          <w:rFonts w:ascii="Arial" w:hAnsi="Arial" w:cs="Arial"/>
          <w:sz w:val="22"/>
          <w:szCs w:val="22"/>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rFonts w:ascii="Arial" w:hAnsi="Arial" w:cs="Arial"/>
          <w:sz w:val="22"/>
          <w:szCs w:val="22"/>
        </w:rPr>
        <w:fldChar w:fldCharType="end"/>
      </w:r>
      <w:r w:rsidR="008118E2">
        <w:rPr>
          <w:rFonts w:ascii="Arial" w:hAnsi="Arial" w:cs="Arial"/>
          <w:sz w:val="22"/>
          <w:szCs w:val="22"/>
        </w:rPr>
        <w:t>.</w:t>
      </w:r>
    </w:p>
    <w:p w:rsidR="008118E2" w:rsidRPr="00CA070D" w:rsidRDefault="00F964CE" w:rsidP="008118E2">
      <w:pPr>
        <w:pStyle w:val="ListParagraph"/>
        <w:numPr>
          <w:ilvl w:val="0"/>
          <w:numId w:val="8"/>
        </w:numPr>
        <w:spacing w:before="120"/>
        <w:rPr>
          <w:rFonts w:ascii="Arial" w:hAnsi="Arial" w:cs="Arial"/>
          <w:sz w:val="22"/>
          <w:szCs w:val="22"/>
        </w:rPr>
      </w:pPr>
      <w:r>
        <w:rPr>
          <w:rFonts w:ascii="Arial" w:hAnsi="Arial" w:cs="Arial"/>
          <w:b/>
          <w:sz w:val="22"/>
          <w:szCs w:val="22"/>
        </w:rPr>
        <w:t>ReconcileMandate</w:t>
      </w:r>
      <w:r w:rsidR="00751BB3">
        <w:rPr>
          <w:rFonts w:ascii="Arial" w:hAnsi="Arial" w:cs="Arial"/>
          <w:b/>
          <w:sz w:val="22"/>
          <w:szCs w:val="22"/>
        </w:rPr>
        <w:fldChar w:fldCharType="begin"/>
      </w:r>
      <w:r w:rsidR="00751BB3">
        <w:instrText xml:space="preserve"> XE "ReconcilePayment: </w:instrText>
      </w:r>
      <w:r w:rsidR="00751BB3">
        <w:rPr>
          <w:rFonts w:ascii="Arial" w:hAnsi="Arial" w:cs="Arial"/>
          <w:sz w:val="22"/>
          <w:szCs w:val="22"/>
        </w:rPr>
        <w:instrText>ReconcileMandate</w:instrText>
      </w:r>
      <w:r w:rsidR="00751BB3">
        <w:instrText xml:space="preserve">" </w:instrText>
      </w:r>
      <w:r w:rsidR="00751BB3">
        <w:rPr>
          <w:rFonts w:ascii="Arial" w:hAnsi="Arial" w:cs="Arial"/>
          <w:b/>
          <w:sz w:val="22"/>
          <w:szCs w:val="22"/>
        </w:rPr>
        <w:fldChar w:fldCharType="end"/>
      </w:r>
      <w:r w:rsidR="008118E2">
        <w:rPr>
          <w:rFonts w:ascii="Arial" w:hAnsi="Arial" w:cs="Arial"/>
          <w:sz w:val="22"/>
          <w:szCs w:val="22"/>
        </w:rPr>
        <w:t>—</w:t>
      </w:r>
      <w:proofErr w:type="gramStart"/>
      <w:r w:rsidR="008118E2">
        <w:rPr>
          <w:rFonts w:ascii="Arial" w:hAnsi="Arial" w:cs="Arial"/>
          <w:sz w:val="22"/>
          <w:szCs w:val="22"/>
        </w:rPr>
        <w:t>This</w:t>
      </w:r>
      <w:proofErr w:type="gramEnd"/>
      <w:r w:rsidR="008118E2">
        <w:rPr>
          <w:rFonts w:ascii="Arial" w:hAnsi="Arial" w:cs="Arial"/>
          <w:sz w:val="22"/>
          <w:szCs w:val="22"/>
        </w:rPr>
        <w:t xml:space="preserve"> request is used to process the Mandate. The request takes five required parameters: CustomerReference, ReasonC</w:t>
      </w:r>
      <w:r w:rsidR="005F76DB">
        <w:rPr>
          <w:rFonts w:ascii="Arial" w:hAnsi="Arial" w:cs="Arial"/>
          <w:sz w:val="22"/>
          <w:szCs w:val="22"/>
        </w:rPr>
        <w:t>o</w:t>
      </w:r>
      <w:r w:rsidR="008118E2">
        <w:rPr>
          <w:rFonts w:ascii="Arial" w:hAnsi="Arial" w:cs="Arial"/>
          <w:sz w:val="22"/>
          <w:szCs w:val="22"/>
        </w:rPr>
        <w:t>de, Customer, Tender</w:t>
      </w:r>
      <w:r w:rsidR="00865B6F">
        <w:rPr>
          <w:rFonts w:ascii="Arial" w:hAnsi="Arial" w:cs="Arial"/>
          <w:sz w:val="22"/>
          <w:szCs w:val="22"/>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rFonts w:ascii="Arial" w:hAnsi="Arial" w:cs="Arial"/>
          <w:sz w:val="22"/>
          <w:szCs w:val="22"/>
        </w:rPr>
        <w:fldChar w:fldCharType="end"/>
      </w:r>
      <w:r w:rsidR="008118E2">
        <w:rPr>
          <w:rFonts w:ascii="Arial" w:hAnsi="Arial" w:cs="Arial"/>
          <w:sz w:val="22"/>
          <w:szCs w:val="22"/>
        </w:rPr>
        <w:t>, and TransactionAmount</w:t>
      </w:r>
      <w:r w:rsidR="00095EFB">
        <w:rPr>
          <w:rFonts w:ascii="Arial" w:hAnsi="Arial" w:cs="Arial"/>
          <w:sz w:val="22"/>
          <w:szCs w:val="22"/>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rFonts w:ascii="Arial" w:hAnsi="Arial" w:cs="Arial"/>
          <w:sz w:val="22"/>
          <w:szCs w:val="22"/>
        </w:rPr>
        <w:fldChar w:fldCharType="end"/>
      </w:r>
      <w:r w:rsidR="008118E2">
        <w:rPr>
          <w:rFonts w:ascii="Arial" w:hAnsi="Arial" w:cs="Arial"/>
          <w:sz w:val="22"/>
          <w:szCs w:val="22"/>
        </w:rPr>
        <w:t>.</w:t>
      </w:r>
    </w:p>
    <w:p w:rsidR="008118E2" w:rsidRPr="00CA070D" w:rsidRDefault="00F964CE" w:rsidP="008118E2">
      <w:pPr>
        <w:pStyle w:val="ListParagraph"/>
        <w:numPr>
          <w:ilvl w:val="0"/>
          <w:numId w:val="8"/>
        </w:numPr>
        <w:spacing w:before="120"/>
        <w:rPr>
          <w:rFonts w:ascii="Arial" w:hAnsi="Arial" w:cs="Arial"/>
          <w:sz w:val="22"/>
          <w:szCs w:val="22"/>
        </w:rPr>
      </w:pPr>
      <w:r>
        <w:rPr>
          <w:rFonts w:ascii="Arial" w:hAnsi="Arial" w:cs="Arial"/>
          <w:b/>
          <w:sz w:val="22"/>
          <w:szCs w:val="22"/>
        </w:rPr>
        <w:t>ReconcilePaymentResponse</w:t>
      </w:r>
      <w:r w:rsidR="00751BB3">
        <w:rPr>
          <w:rFonts w:ascii="Arial" w:hAnsi="Arial" w:cs="Arial"/>
          <w:b/>
          <w:sz w:val="22"/>
          <w:szCs w:val="22"/>
        </w:rPr>
        <w:fldChar w:fldCharType="begin"/>
      </w:r>
      <w:r w:rsidR="00751BB3">
        <w:instrText xml:space="preserve"> XE "ReconcilePayment: </w:instrText>
      </w:r>
      <w:r w:rsidR="00751BB3" w:rsidRPr="00751BB3">
        <w:rPr>
          <w:rFonts w:ascii="Arial" w:hAnsi="Arial" w:cs="Arial"/>
          <w:sz w:val="22"/>
          <w:szCs w:val="22"/>
        </w:rPr>
        <w:instrText>ReconcilePaymentRe</w:instrText>
      </w:r>
      <w:r w:rsidR="00751BB3">
        <w:rPr>
          <w:rFonts w:ascii="Arial" w:hAnsi="Arial" w:cs="Arial"/>
          <w:sz w:val="22"/>
          <w:szCs w:val="22"/>
        </w:rPr>
        <w:instrText>spone</w:instrText>
      </w:r>
      <w:r w:rsidR="00751BB3">
        <w:instrText xml:space="preserve">" </w:instrText>
      </w:r>
      <w:r w:rsidR="00751BB3">
        <w:rPr>
          <w:rFonts w:ascii="Arial" w:hAnsi="Arial" w:cs="Arial"/>
          <w:b/>
          <w:sz w:val="22"/>
          <w:szCs w:val="22"/>
        </w:rPr>
        <w:fldChar w:fldCharType="end"/>
      </w:r>
      <w:r w:rsidR="008118E2">
        <w:rPr>
          <w:rFonts w:ascii="Arial" w:hAnsi="Arial" w:cs="Arial"/>
          <w:sz w:val="22"/>
          <w:szCs w:val="22"/>
        </w:rPr>
        <w:t>—</w:t>
      </w:r>
      <w:proofErr w:type="gramStart"/>
      <w:r w:rsidR="008118E2">
        <w:rPr>
          <w:rFonts w:ascii="Arial" w:hAnsi="Arial" w:cs="Arial"/>
          <w:sz w:val="22"/>
          <w:szCs w:val="22"/>
        </w:rPr>
        <w:t>This</w:t>
      </w:r>
      <w:proofErr w:type="gramEnd"/>
      <w:r w:rsidR="008118E2">
        <w:rPr>
          <w:rFonts w:ascii="Arial" w:hAnsi="Arial" w:cs="Arial"/>
          <w:sz w:val="22"/>
          <w:szCs w:val="22"/>
        </w:rPr>
        <w:t xml:space="preserve"> is the request response. The response takes one required parameter: Result.</w:t>
      </w:r>
    </w:p>
    <w:p w:rsidR="008118E2" w:rsidRPr="00CA070D" w:rsidRDefault="00F964CE" w:rsidP="008118E2">
      <w:pPr>
        <w:pStyle w:val="ListParagraph"/>
        <w:numPr>
          <w:ilvl w:val="0"/>
          <w:numId w:val="8"/>
        </w:numPr>
        <w:spacing w:before="120"/>
        <w:rPr>
          <w:rFonts w:ascii="Arial" w:hAnsi="Arial" w:cs="Arial"/>
          <w:sz w:val="22"/>
          <w:szCs w:val="22"/>
        </w:rPr>
      </w:pPr>
      <w:r>
        <w:rPr>
          <w:rFonts w:ascii="Arial" w:hAnsi="Arial" w:cs="Arial"/>
          <w:b/>
          <w:sz w:val="22"/>
          <w:szCs w:val="22"/>
        </w:rPr>
        <w:t>ReconcilePaymentResult</w:t>
      </w:r>
      <w:r w:rsidR="00751BB3">
        <w:rPr>
          <w:rFonts w:ascii="Arial" w:hAnsi="Arial" w:cs="Arial"/>
          <w:b/>
          <w:sz w:val="22"/>
          <w:szCs w:val="22"/>
        </w:rPr>
        <w:fldChar w:fldCharType="begin"/>
      </w:r>
      <w:r w:rsidR="00751BB3">
        <w:instrText xml:space="preserve"> XE "ReconcilePayment: </w:instrText>
      </w:r>
      <w:r w:rsidR="00751BB3" w:rsidRPr="00751BB3">
        <w:rPr>
          <w:rFonts w:ascii="Arial" w:hAnsi="Arial" w:cs="Arial"/>
          <w:sz w:val="22"/>
          <w:szCs w:val="22"/>
        </w:rPr>
        <w:instrText>ReconcilePaymentRe</w:instrText>
      </w:r>
      <w:r w:rsidR="00751BB3">
        <w:rPr>
          <w:rFonts w:ascii="Arial" w:hAnsi="Arial" w:cs="Arial"/>
          <w:sz w:val="22"/>
          <w:szCs w:val="22"/>
        </w:rPr>
        <w:instrText>sult</w:instrText>
      </w:r>
      <w:r w:rsidR="00751BB3">
        <w:instrText xml:space="preserve">" </w:instrText>
      </w:r>
      <w:r w:rsidR="00751BB3">
        <w:rPr>
          <w:rFonts w:ascii="Arial" w:hAnsi="Arial" w:cs="Arial"/>
          <w:b/>
          <w:sz w:val="22"/>
          <w:szCs w:val="22"/>
        </w:rPr>
        <w:fldChar w:fldCharType="end"/>
      </w:r>
      <w:r w:rsidR="008118E2">
        <w:rPr>
          <w:rFonts w:ascii="Arial" w:hAnsi="Arial" w:cs="Arial"/>
          <w:sz w:val="22"/>
          <w:szCs w:val="22"/>
        </w:rPr>
        <w:t>—</w:t>
      </w:r>
      <w:proofErr w:type="gramStart"/>
      <w:r w:rsidR="008118E2">
        <w:rPr>
          <w:rFonts w:ascii="Arial" w:hAnsi="Arial" w:cs="Arial"/>
          <w:sz w:val="22"/>
          <w:szCs w:val="22"/>
        </w:rPr>
        <w:t>Th</w:t>
      </w:r>
      <w:r w:rsidR="00B125F4">
        <w:rPr>
          <w:rFonts w:ascii="Arial" w:hAnsi="Arial" w:cs="Arial"/>
          <w:sz w:val="22"/>
          <w:szCs w:val="22"/>
        </w:rPr>
        <w:t>e</w:t>
      </w:r>
      <w:proofErr w:type="gramEnd"/>
      <w:r w:rsidR="00B125F4">
        <w:rPr>
          <w:rFonts w:ascii="Arial" w:hAnsi="Arial" w:cs="Arial"/>
          <w:sz w:val="22"/>
          <w:szCs w:val="22"/>
        </w:rPr>
        <w:t xml:space="preserve"> response result contains information about the reconcile payment transaction. </w:t>
      </w:r>
      <w:r w:rsidR="008118E2">
        <w:rPr>
          <w:rFonts w:ascii="Arial" w:hAnsi="Arial" w:cs="Arial"/>
          <w:sz w:val="22"/>
          <w:szCs w:val="22"/>
        </w:rPr>
        <w:t xml:space="preserve">The result takes </w:t>
      </w:r>
      <w:r w:rsidR="00B125F4">
        <w:rPr>
          <w:rFonts w:ascii="Arial" w:hAnsi="Arial" w:cs="Arial"/>
          <w:sz w:val="22"/>
          <w:szCs w:val="22"/>
        </w:rPr>
        <w:t xml:space="preserve">four </w:t>
      </w:r>
      <w:r w:rsidR="008118E2">
        <w:rPr>
          <w:rFonts w:ascii="Arial" w:hAnsi="Arial" w:cs="Arial"/>
          <w:sz w:val="22"/>
          <w:szCs w:val="22"/>
        </w:rPr>
        <w:t>require</w:t>
      </w:r>
      <w:r w:rsidR="00B125F4">
        <w:rPr>
          <w:rFonts w:ascii="Arial" w:hAnsi="Arial" w:cs="Arial"/>
          <w:sz w:val="22"/>
          <w:szCs w:val="22"/>
        </w:rPr>
        <w:t>d parameters: ContractId</w:t>
      </w:r>
      <w:r w:rsidR="003E058B">
        <w:rPr>
          <w:rFonts w:ascii="Arial" w:hAnsi="Arial" w:cs="Arial"/>
          <w:sz w:val="22"/>
          <w:szCs w:val="22"/>
        </w:rPr>
        <w:fldChar w:fldCharType="begin"/>
      </w:r>
      <w:r w:rsidR="003E058B">
        <w:instrText xml:space="preserve"> XE "</w:instrText>
      </w:r>
      <w:r w:rsidR="003E058B" w:rsidRPr="00CA6DAA">
        <w:rPr>
          <w:rFonts w:ascii="Arial" w:hAnsi="Arial" w:cs="Arial"/>
          <w:sz w:val="22"/>
          <w:szCs w:val="22"/>
        </w:rPr>
        <w:instrText>ContractId</w:instrText>
      </w:r>
      <w:r w:rsidR="003E058B">
        <w:instrText xml:space="preserve">" </w:instrText>
      </w:r>
      <w:r w:rsidR="003E058B">
        <w:rPr>
          <w:rFonts w:ascii="Arial" w:hAnsi="Arial" w:cs="Arial"/>
          <w:sz w:val="22"/>
          <w:szCs w:val="22"/>
        </w:rPr>
        <w:fldChar w:fldCharType="end"/>
      </w:r>
      <w:r w:rsidR="00B125F4">
        <w:rPr>
          <w:rFonts w:ascii="Arial" w:hAnsi="Arial" w:cs="Arial"/>
          <w:sz w:val="22"/>
          <w:szCs w:val="22"/>
        </w:rPr>
        <w:t>, Status</w:t>
      </w:r>
      <w:r w:rsidR="00B40B92">
        <w:rPr>
          <w:rFonts w:ascii="Arial" w:hAnsi="Arial" w:cs="Arial"/>
          <w:sz w:val="22"/>
          <w:szCs w:val="22"/>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2"/>
          <w:szCs w:val="22"/>
        </w:rPr>
        <w:fldChar w:fldCharType="end"/>
      </w:r>
      <w:r w:rsidR="00B125F4">
        <w:rPr>
          <w:rFonts w:ascii="Arial" w:hAnsi="Arial" w:cs="Arial"/>
          <w:sz w:val="22"/>
          <w:szCs w:val="22"/>
        </w:rPr>
        <w:t>, Reconciled, and FailureReason.</w:t>
      </w:r>
    </w:p>
    <w:p w:rsidR="006E0403" w:rsidRPr="006E0403" w:rsidRDefault="00EF2477" w:rsidP="006E0403">
      <w:pPr>
        <w:pStyle w:val="Heading3"/>
      </w:pPr>
      <w:bookmarkStart w:id="98" w:name="_Toc312235392"/>
      <w:r>
        <w:t>ReconcilePayment</w:t>
      </w:r>
      <w:r w:rsidR="00734A4B" w:rsidRPr="00B77C7E">
        <w:rPr>
          <w:b w:val="0"/>
        </w:rPr>
        <w:fldChar w:fldCharType="begin"/>
      </w:r>
      <w:r w:rsidR="00734A4B" w:rsidRPr="00B77C7E">
        <w:rPr>
          <w:b w:val="0"/>
        </w:rPr>
        <w:instrText xml:space="preserve"> XE "</w:instrText>
      </w:r>
      <w:r w:rsidR="00734A4B" w:rsidRPr="00B77C7E">
        <w:rPr>
          <w:b w:val="0"/>
          <w:sz w:val="22"/>
          <w:szCs w:val="22"/>
        </w:rPr>
        <w:instrText>ReconcilePayment</w:instrText>
      </w:r>
      <w:r w:rsidR="002A3B18" w:rsidRPr="00B77C7E">
        <w:rPr>
          <w:b w:val="0"/>
          <w:sz w:val="22"/>
          <w:szCs w:val="22"/>
        </w:rPr>
        <w:instrText xml:space="preserve"> Porcess Flow</w:instrText>
      </w:r>
      <w:r w:rsidR="00734A4B" w:rsidRPr="00B77C7E">
        <w:rPr>
          <w:b w:val="0"/>
        </w:rPr>
        <w:instrText xml:space="preserve">" </w:instrText>
      </w:r>
      <w:r w:rsidR="00734A4B" w:rsidRPr="00B77C7E">
        <w:rPr>
          <w:b w:val="0"/>
        </w:rPr>
        <w:fldChar w:fldCharType="end"/>
      </w:r>
      <w:r w:rsidR="006E0403">
        <w:t xml:space="preserve"> </w:t>
      </w:r>
      <w:r w:rsidR="006E0403" w:rsidRPr="006E0403">
        <w:t>Process Flow</w:t>
      </w:r>
      <w:r>
        <w:t>s</w:t>
      </w:r>
      <w:bookmarkEnd w:id="98"/>
    </w:p>
    <w:p w:rsidR="006E0403" w:rsidRDefault="00EF2477" w:rsidP="006E0403">
      <w:pPr>
        <w:spacing w:before="120"/>
        <w:rPr>
          <w:rFonts w:cs="Arial"/>
          <w:szCs w:val="22"/>
        </w:rPr>
      </w:pPr>
      <w:r>
        <w:rPr>
          <w:rFonts w:cs="Arial"/>
          <w:szCs w:val="22"/>
        </w:rPr>
        <w:t>See ReconcilePayment</w:t>
      </w:r>
      <w:r w:rsidR="00734A4B">
        <w:rPr>
          <w:rFonts w:cs="Arial"/>
          <w:szCs w:val="22"/>
        </w:rPr>
        <w:fldChar w:fldCharType="begin"/>
      </w:r>
      <w:r w:rsidR="00734A4B">
        <w:instrText xml:space="preserve"> XE "</w:instrText>
      </w:r>
      <w:r w:rsidR="00734A4B" w:rsidRPr="00EB2F75">
        <w:rPr>
          <w:rFonts w:cs="Arial"/>
          <w:sz w:val="20"/>
          <w:szCs w:val="20"/>
        </w:rPr>
        <w:instrText>ReconcilePayment</w:instrText>
      </w:r>
      <w:r w:rsidR="00734A4B">
        <w:instrText xml:space="preserve">" </w:instrText>
      </w:r>
      <w:r w:rsidR="00734A4B">
        <w:rPr>
          <w:rFonts w:cs="Arial"/>
          <w:szCs w:val="22"/>
        </w:rPr>
        <w:fldChar w:fldCharType="end"/>
      </w:r>
      <w:r>
        <w:rPr>
          <w:rFonts w:cs="Arial"/>
          <w:szCs w:val="22"/>
        </w:rPr>
        <w:t xml:space="preserve"> process flow diagram “ReconciledPaymentsGlobal” at </w:t>
      </w:r>
    </w:p>
    <w:p w:rsidR="00EF2477" w:rsidRPr="006E0403" w:rsidRDefault="00BF7E50" w:rsidP="00EF2477">
      <w:pPr>
        <w:spacing w:before="120"/>
        <w:rPr>
          <w:rFonts w:cs="Arial"/>
          <w:szCs w:val="22"/>
        </w:rPr>
      </w:pPr>
      <w:hyperlink r:id="rId38" w:history="1">
        <w:r w:rsidR="00EF2477" w:rsidRPr="00B453EE">
          <w:rPr>
            <w:rStyle w:val="Hyperlink"/>
            <w:rFonts w:cs="Arial"/>
            <w:szCs w:val="22"/>
          </w:rPr>
          <w:t>https://oneteam/Teams/OrganizationalTeams/TechnologyProducts/RelationshipProductMgmt/ProductMgmtBackOffice/HRFinanceLegal/SubscriberBilling/FinanceService%20%20Restricted/Form</w:t>
        </w:r>
        <w:r w:rsidR="00EF2477" w:rsidRPr="00B453EE">
          <w:rPr>
            <w:rStyle w:val="Hyperlink"/>
            <w:rFonts w:cs="Arial"/>
            <w:szCs w:val="22"/>
          </w:rPr>
          <w:lastRenderedPageBreak/>
          <w:t>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p>
    <w:p w:rsidR="000703E6" w:rsidRPr="00502A01" w:rsidRDefault="000703E6" w:rsidP="000703E6">
      <w:pPr>
        <w:spacing w:before="120"/>
        <w:rPr>
          <w:rFonts w:cs="Arial"/>
          <w:b/>
          <w:szCs w:val="22"/>
        </w:rPr>
      </w:pPr>
      <w:r w:rsidRPr="00502A01">
        <w:rPr>
          <w:rFonts w:cs="Arial"/>
          <w:b/>
          <w:szCs w:val="22"/>
        </w:rPr>
        <w:t>Also See</w:t>
      </w:r>
    </w:p>
    <w:p w:rsidR="000703E6" w:rsidRDefault="000703E6" w:rsidP="000703E6">
      <w:pPr>
        <w:spacing w:before="120"/>
        <w:rPr>
          <w:rFonts w:cs="Arial"/>
          <w:szCs w:val="22"/>
        </w:rPr>
      </w:pPr>
      <w:r>
        <w:rPr>
          <w:rFonts w:cs="Arial"/>
          <w:szCs w:val="22"/>
        </w:rPr>
        <w:t>“</w:t>
      </w:r>
      <w:r w:rsidR="00B125F4">
        <w:rPr>
          <w:rFonts w:cs="Arial"/>
          <w:szCs w:val="22"/>
        </w:rPr>
        <w:t>ReconcilePaymentChargeRequest_SOAP.xml</w:t>
      </w:r>
      <w:r>
        <w:rPr>
          <w:rFonts w:cs="Arial"/>
          <w:szCs w:val="22"/>
        </w:rPr>
        <w:t>”</w:t>
      </w:r>
      <w:r w:rsidR="00B125F4">
        <w:rPr>
          <w:rFonts w:cs="Arial"/>
          <w:szCs w:val="22"/>
        </w:rPr>
        <w:t>, “ReconcilePaymentMandateRequest_SOAP.xml”,</w:t>
      </w:r>
      <w:r>
        <w:rPr>
          <w:rFonts w:cs="Arial"/>
          <w:szCs w:val="22"/>
        </w:rPr>
        <w:t xml:space="preserve"> and “</w:t>
      </w:r>
      <w:r w:rsidR="00B125F4">
        <w:rPr>
          <w:rFonts w:cs="Arial"/>
          <w:szCs w:val="22"/>
        </w:rPr>
        <w:t>ReconcilePaymentResponse_SOAP.xml</w:t>
      </w:r>
      <w:r>
        <w:rPr>
          <w:rFonts w:cs="Arial"/>
          <w:szCs w:val="22"/>
        </w:rPr>
        <w:t>” at</w:t>
      </w:r>
    </w:p>
    <w:p w:rsidR="000703E6" w:rsidRDefault="00BF7E50" w:rsidP="000703E6">
      <w:pPr>
        <w:spacing w:before="120"/>
        <w:rPr>
          <w:rFonts w:cs="Arial"/>
          <w:szCs w:val="22"/>
        </w:rPr>
      </w:pPr>
      <w:hyperlink r:id="rId39" w:history="1">
        <w:r w:rsidR="000703E6" w:rsidRPr="00024B7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0703E6">
        <w:rPr>
          <w:rFonts w:cs="Arial"/>
          <w:szCs w:val="22"/>
        </w:rPr>
        <w:t>.</w:t>
      </w:r>
    </w:p>
    <w:p w:rsidR="00F96774" w:rsidRDefault="00F96774" w:rsidP="00E61AA8">
      <w:pPr>
        <w:pStyle w:val="Heading2"/>
      </w:pPr>
      <w:bookmarkStart w:id="99" w:name="_Ref310430118"/>
      <w:bookmarkStart w:id="100" w:name="_Toc312235393"/>
      <w:r>
        <w:t xml:space="preserve">SearchPayments </w:t>
      </w:r>
      <w:r w:rsidR="0042185E">
        <w:t xml:space="preserve">API </w:t>
      </w:r>
      <w:r>
        <w:t>Services</w:t>
      </w:r>
      <w:bookmarkEnd w:id="99"/>
      <w:bookmarkEnd w:id="100"/>
      <w:r w:rsidR="00A71C10" w:rsidRPr="002A3B18">
        <w:rPr>
          <w:b w:val="0"/>
          <w:i w:val="0"/>
          <w:sz w:val="22"/>
          <w:szCs w:val="22"/>
        </w:rPr>
        <w:fldChar w:fldCharType="begin"/>
      </w:r>
      <w:r w:rsidR="00A71C10" w:rsidRPr="002A3B18">
        <w:rPr>
          <w:b w:val="0"/>
          <w:i w:val="0"/>
          <w:sz w:val="22"/>
          <w:szCs w:val="22"/>
        </w:rPr>
        <w:instrText xml:space="preserve"> XE "SearchPayments API Services" </w:instrText>
      </w:r>
      <w:r w:rsidR="00A71C10" w:rsidRPr="002A3B18">
        <w:rPr>
          <w:b w:val="0"/>
          <w:i w:val="0"/>
          <w:sz w:val="22"/>
          <w:szCs w:val="22"/>
        </w:rPr>
        <w:fldChar w:fldCharType="end"/>
      </w:r>
    </w:p>
    <w:p w:rsidR="00CA070D" w:rsidRPr="00B125F4" w:rsidRDefault="00B125F4" w:rsidP="00E61AA8">
      <w:pPr>
        <w:pStyle w:val="TableTextCharChar"/>
        <w:keepNext/>
        <w:tabs>
          <w:tab w:val="left" w:pos="804"/>
        </w:tabs>
        <w:spacing w:before="120"/>
        <w:rPr>
          <w:rFonts w:cs="Arial"/>
          <w:szCs w:val="22"/>
        </w:rPr>
      </w:pPr>
      <w:r w:rsidRPr="00B125F4">
        <w:rPr>
          <w:rFonts w:ascii="Arial" w:hAnsi="Arial" w:cs="Arial"/>
          <w:sz w:val="22"/>
          <w:szCs w:val="22"/>
        </w:rPr>
        <w:t xml:space="preserve">This </w:t>
      </w:r>
      <w:r w:rsidR="00F25B7A">
        <w:rPr>
          <w:rFonts w:ascii="Arial" w:hAnsi="Arial" w:cs="Arial"/>
          <w:sz w:val="22"/>
          <w:szCs w:val="22"/>
        </w:rPr>
        <w:t xml:space="preserve">API </w:t>
      </w:r>
      <w:r w:rsidRPr="00B125F4">
        <w:rPr>
          <w:rFonts w:ascii="Arial" w:hAnsi="Arial" w:cs="Arial"/>
          <w:sz w:val="22"/>
          <w:szCs w:val="22"/>
        </w:rPr>
        <w:t xml:space="preserve">service method is used to </w:t>
      </w:r>
      <w:r>
        <w:rPr>
          <w:rFonts w:ascii="Arial" w:hAnsi="Arial" w:cs="Arial"/>
          <w:sz w:val="22"/>
          <w:szCs w:val="22"/>
        </w:rPr>
        <w:t xml:space="preserve">search </w:t>
      </w:r>
      <w:r w:rsidRPr="00B125F4">
        <w:rPr>
          <w:rFonts w:ascii="Arial" w:hAnsi="Arial" w:cs="Arial"/>
          <w:sz w:val="22"/>
          <w:szCs w:val="22"/>
        </w:rPr>
        <w:t xml:space="preserve">payment details </w:t>
      </w:r>
      <w:r>
        <w:rPr>
          <w:rFonts w:ascii="Arial" w:hAnsi="Arial" w:cs="Arial"/>
          <w:sz w:val="22"/>
          <w:szCs w:val="22"/>
        </w:rPr>
        <w:t xml:space="preserve">that are already paid. These records can be searched by </w:t>
      </w:r>
      <w:r w:rsidRPr="00B125F4">
        <w:rPr>
          <w:rFonts w:ascii="Arial" w:hAnsi="Arial" w:cs="Arial"/>
          <w:sz w:val="22"/>
          <w:szCs w:val="22"/>
        </w:rPr>
        <w:t>Comment1</w:t>
      </w:r>
      <w:r w:rsidR="00B40B92">
        <w:rPr>
          <w:rFonts w:ascii="Arial" w:hAnsi="Arial" w:cs="Arial"/>
          <w:sz w:val="22"/>
          <w:szCs w:val="22"/>
        </w:rPr>
        <w:fldChar w:fldCharType="begin"/>
      </w:r>
      <w:r w:rsidR="00B40B92">
        <w:instrText xml:space="preserve"> XE "</w:instrText>
      </w:r>
      <w:r w:rsidR="00B40B92" w:rsidRPr="0017725C">
        <w:rPr>
          <w:rFonts w:ascii="Arial" w:hAnsi="Arial" w:cs="Arial"/>
          <w:sz w:val="22"/>
          <w:szCs w:val="22"/>
        </w:rPr>
        <w:instrText>Comment1</w:instrText>
      </w:r>
      <w:r w:rsidR="00B40B92">
        <w:instrText xml:space="preserve">" </w:instrText>
      </w:r>
      <w:r w:rsidR="00B40B92">
        <w:rPr>
          <w:rFonts w:ascii="Arial" w:hAnsi="Arial" w:cs="Arial"/>
          <w:sz w:val="22"/>
          <w:szCs w:val="22"/>
        </w:rPr>
        <w:fldChar w:fldCharType="end"/>
      </w:r>
      <w:r w:rsidRPr="00B125F4">
        <w:rPr>
          <w:rFonts w:ascii="Arial" w:hAnsi="Arial" w:cs="Arial"/>
          <w:sz w:val="22"/>
          <w:szCs w:val="22"/>
        </w:rPr>
        <w:t>, Comment2</w:t>
      </w:r>
      <w:r w:rsidR="00B40B92">
        <w:rPr>
          <w:rFonts w:ascii="Arial" w:hAnsi="Arial" w:cs="Arial"/>
          <w:sz w:val="22"/>
          <w:szCs w:val="22"/>
        </w:rPr>
        <w:fldChar w:fldCharType="begin"/>
      </w:r>
      <w:r w:rsidR="00B40B92">
        <w:instrText xml:space="preserve"> XE "</w:instrText>
      </w:r>
      <w:r w:rsidR="00B40B92" w:rsidRPr="00F936A3">
        <w:rPr>
          <w:rFonts w:ascii="Arial" w:hAnsi="Arial" w:cs="Arial"/>
          <w:sz w:val="22"/>
          <w:szCs w:val="22"/>
        </w:rPr>
        <w:instrText>Comment2</w:instrText>
      </w:r>
      <w:r w:rsidR="00B40B92">
        <w:instrText xml:space="preserve">" </w:instrText>
      </w:r>
      <w:r w:rsidR="00B40B92">
        <w:rPr>
          <w:rFonts w:ascii="Arial" w:hAnsi="Arial" w:cs="Arial"/>
          <w:sz w:val="22"/>
          <w:szCs w:val="22"/>
        </w:rPr>
        <w:fldChar w:fldCharType="end"/>
      </w:r>
      <w:r w:rsidR="006E7298">
        <w:rPr>
          <w:rFonts w:ascii="Arial" w:hAnsi="Arial" w:cs="Arial"/>
          <w:sz w:val="22"/>
          <w:szCs w:val="22"/>
        </w:rPr>
        <w:t>, Customer Nam</w:t>
      </w:r>
      <w:r w:rsidRPr="00B125F4">
        <w:rPr>
          <w:rFonts w:ascii="Arial" w:hAnsi="Arial" w:cs="Arial"/>
          <w:sz w:val="22"/>
          <w:szCs w:val="22"/>
        </w:rPr>
        <w:t>e</w:t>
      </w:r>
      <w:r w:rsidR="004E2023">
        <w:rPr>
          <w:rFonts w:ascii="Arial" w:hAnsi="Arial" w:cs="Arial"/>
          <w:sz w:val="22"/>
          <w:szCs w:val="22"/>
        </w:rPr>
        <w:fldChar w:fldCharType="begin"/>
      </w:r>
      <w:r w:rsidR="004E2023">
        <w:instrText xml:space="preserve"> XE "</w:instrText>
      </w:r>
      <w:r w:rsidR="004E2023" w:rsidRPr="00AE31D8">
        <w:rPr>
          <w:rFonts w:ascii="Arial" w:hAnsi="Arial" w:cs="Arial"/>
          <w:sz w:val="22"/>
          <w:szCs w:val="22"/>
        </w:rPr>
        <w:instrText>Customer Name</w:instrText>
      </w:r>
      <w:r w:rsidR="004E2023">
        <w:instrText xml:space="preserve">" </w:instrText>
      </w:r>
      <w:r w:rsidR="004E2023">
        <w:rPr>
          <w:rFonts w:ascii="Arial" w:hAnsi="Arial" w:cs="Arial"/>
          <w:sz w:val="22"/>
          <w:szCs w:val="22"/>
        </w:rPr>
        <w:fldChar w:fldCharType="end"/>
      </w:r>
      <w:r w:rsidRPr="00B125F4">
        <w:rPr>
          <w:rFonts w:ascii="Arial" w:hAnsi="Arial" w:cs="Arial"/>
          <w:sz w:val="22"/>
          <w:szCs w:val="22"/>
        </w:rPr>
        <w:t>, FeeType</w:t>
      </w:r>
      <w:r w:rsidR="00B40B92">
        <w:rPr>
          <w:rFonts w:ascii="Arial" w:hAnsi="Arial" w:cs="Arial"/>
          <w:sz w:val="22"/>
          <w:szCs w:val="22"/>
        </w:rPr>
        <w:fldChar w:fldCharType="begin"/>
      </w:r>
      <w:r w:rsidR="00B40B92">
        <w:instrText xml:space="preserve"> XE "</w:instrText>
      </w:r>
      <w:r w:rsidR="00B40B92" w:rsidRPr="00113398">
        <w:rPr>
          <w:rFonts w:ascii="Arial" w:hAnsi="Arial" w:cs="Arial"/>
          <w:sz w:val="22"/>
          <w:szCs w:val="22"/>
        </w:rPr>
        <w:instrText>FeeType</w:instrText>
      </w:r>
      <w:r w:rsidR="00B40B92">
        <w:instrText xml:space="preserve">" </w:instrText>
      </w:r>
      <w:r w:rsidR="00B40B92">
        <w:rPr>
          <w:rFonts w:ascii="Arial" w:hAnsi="Arial" w:cs="Arial"/>
          <w:sz w:val="22"/>
          <w:szCs w:val="22"/>
        </w:rPr>
        <w:fldChar w:fldCharType="end"/>
      </w:r>
      <w:r w:rsidRPr="00B125F4">
        <w:rPr>
          <w:rFonts w:ascii="Arial" w:hAnsi="Arial" w:cs="Arial"/>
          <w:sz w:val="22"/>
          <w:szCs w:val="22"/>
        </w:rPr>
        <w:t xml:space="preserve"> (“PREM”, “DED”</w:t>
      </w:r>
      <w:r w:rsidR="00E61AA8">
        <w:rPr>
          <w:rFonts w:ascii="Arial" w:hAnsi="Arial" w:cs="Arial"/>
          <w:sz w:val="22"/>
          <w:szCs w:val="22"/>
        </w:rPr>
        <w:t>, etc.</w:t>
      </w:r>
      <w:r w:rsidRPr="00B125F4">
        <w:rPr>
          <w:rFonts w:ascii="Arial" w:hAnsi="Arial" w:cs="Arial"/>
          <w:sz w:val="22"/>
          <w:szCs w:val="22"/>
        </w:rPr>
        <w:t>), and</w:t>
      </w:r>
      <w:r w:rsidR="00E61AA8">
        <w:rPr>
          <w:rFonts w:ascii="Arial" w:hAnsi="Arial" w:cs="Arial"/>
          <w:sz w:val="22"/>
          <w:szCs w:val="22"/>
        </w:rPr>
        <w:t xml:space="preserve"> </w:t>
      </w:r>
      <w:r w:rsidRPr="00B125F4">
        <w:rPr>
          <w:rFonts w:ascii="Arial" w:hAnsi="Arial" w:cs="Arial"/>
          <w:sz w:val="22"/>
          <w:szCs w:val="22"/>
        </w:rPr>
        <w:t>Payment Status</w:t>
      </w:r>
      <w:r w:rsidR="004E2023">
        <w:rPr>
          <w:rFonts w:ascii="Arial" w:hAnsi="Arial" w:cs="Arial"/>
          <w:sz w:val="22"/>
          <w:szCs w:val="22"/>
        </w:rPr>
        <w:fldChar w:fldCharType="begin"/>
      </w:r>
      <w:r w:rsidR="004E2023">
        <w:instrText xml:space="preserve"> XE "</w:instrText>
      </w:r>
      <w:r w:rsidR="004E2023" w:rsidRPr="00B90B45">
        <w:rPr>
          <w:rFonts w:ascii="Arial" w:hAnsi="Arial" w:cs="Arial"/>
          <w:sz w:val="22"/>
          <w:szCs w:val="22"/>
        </w:rPr>
        <w:instrText>Payment Status</w:instrText>
      </w:r>
      <w:r w:rsidR="004E2023">
        <w:instrText xml:space="preserve">" </w:instrText>
      </w:r>
      <w:r w:rsidR="004E2023">
        <w:rPr>
          <w:rFonts w:ascii="Arial" w:hAnsi="Arial" w:cs="Arial"/>
          <w:sz w:val="22"/>
          <w:szCs w:val="22"/>
        </w:rPr>
        <w:fldChar w:fldCharType="end"/>
      </w:r>
      <w:r w:rsidRPr="00B125F4">
        <w:rPr>
          <w:rFonts w:ascii="Arial" w:hAnsi="Arial" w:cs="Arial"/>
          <w:sz w:val="22"/>
          <w:szCs w:val="22"/>
        </w:rPr>
        <w:t xml:space="preserve"> (“APPROVED”, “DECLINED</w:t>
      </w:r>
      <w:r w:rsidRPr="00CE0A63">
        <w:rPr>
          <w:rFonts w:ascii="Arial" w:hAnsi="Arial" w:cs="Arial"/>
          <w:sz w:val="22"/>
          <w:szCs w:val="22"/>
        </w:rPr>
        <w:t xml:space="preserve">”, </w:t>
      </w:r>
      <w:r w:rsidR="00CF2F73" w:rsidRPr="00CE0A63">
        <w:rPr>
          <w:rFonts w:ascii="Arial" w:hAnsi="Arial" w:cs="Arial"/>
          <w:sz w:val="22"/>
          <w:szCs w:val="22"/>
        </w:rPr>
        <w:t>etc.</w:t>
      </w:r>
      <w:r w:rsidRPr="00CE0A63">
        <w:rPr>
          <w:rFonts w:ascii="Arial" w:hAnsi="Arial" w:cs="Arial"/>
          <w:sz w:val="22"/>
          <w:szCs w:val="22"/>
        </w:rPr>
        <w:t xml:space="preserve">). </w:t>
      </w:r>
      <w:r w:rsidR="00E61AA8" w:rsidRPr="00CE0A63">
        <w:rPr>
          <w:rFonts w:ascii="Arial" w:hAnsi="Arial" w:cs="Arial"/>
          <w:sz w:val="22"/>
          <w:szCs w:val="22"/>
        </w:rPr>
        <w:t xml:space="preserve">For security, this service method </w:t>
      </w:r>
      <w:r w:rsidRPr="00CE0A63">
        <w:rPr>
          <w:rFonts w:ascii="Arial" w:hAnsi="Arial" w:cs="Arial"/>
          <w:sz w:val="22"/>
          <w:szCs w:val="22"/>
        </w:rPr>
        <w:t>star</w:t>
      </w:r>
      <w:r w:rsidR="00E61AA8" w:rsidRPr="00CE0A63">
        <w:rPr>
          <w:rFonts w:ascii="Arial" w:hAnsi="Arial" w:cs="Arial"/>
          <w:sz w:val="22"/>
          <w:szCs w:val="22"/>
        </w:rPr>
        <w:t>s</w:t>
      </w:r>
      <w:r w:rsidRPr="00CE0A63">
        <w:rPr>
          <w:rFonts w:ascii="Arial" w:hAnsi="Arial" w:cs="Arial"/>
          <w:sz w:val="22"/>
          <w:szCs w:val="22"/>
        </w:rPr>
        <w:t xml:space="preserve"> out all sensitive information </w:t>
      </w:r>
      <w:r w:rsidR="00E61AA8" w:rsidRPr="00CE0A63">
        <w:rPr>
          <w:rFonts w:ascii="Arial" w:hAnsi="Arial" w:cs="Arial"/>
          <w:sz w:val="22"/>
          <w:szCs w:val="22"/>
        </w:rPr>
        <w:t xml:space="preserve">in the payment details. </w:t>
      </w:r>
      <w:r w:rsidR="00CA070D" w:rsidRPr="00CE0A63">
        <w:rPr>
          <w:rStyle w:val="Emphasis"/>
          <w:rFonts w:ascii="Arial" w:hAnsi="Arial" w:cs="Arial"/>
          <w:i w:val="0"/>
          <w:sz w:val="22"/>
          <w:szCs w:val="22"/>
        </w:rPr>
        <w:t>The service method incorporates:</w:t>
      </w:r>
    </w:p>
    <w:p w:rsidR="0095396E" w:rsidRPr="00CA070D" w:rsidRDefault="0095396E" w:rsidP="0095396E">
      <w:pPr>
        <w:pStyle w:val="ListParagraph"/>
        <w:numPr>
          <w:ilvl w:val="0"/>
          <w:numId w:val="8"/>
        </w:numPr>
        <w:spacing w:before="120"/>
        <w:rPr>
          <w:rFonts w:ascii="Arial" w:hAnsi="Arial" w:cs="Arial"/>
          <w:sz w:val="22"/>
          <w:szCs w:val="22"/>
        </w:rPr>
      </w:pPr>
      <w:r>
        <w:rPr>
          <w:rFonts w:ascii="Arial" w:hAnsi="Arial" w:cs="Arial"/>
          <w:b/>
          <w:sz w:val="22"/>
          <w:szCs w:val="22"/>
        </w:rPr>
        <w:t>SearchPaymentsRequest</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SearchPaymentsRe</w:instrText>
      </w:r>
      <w:r w:rsidR="00F123C5">
        <w:rPr>
          <w:rFonts w:ascii="Arial" w:hAnsi="Arial" w:cs="Arial"/>
          <w:sz w:val="22"/>
          <w:szCs w:val="22"/>
        </w:rPr>
        <w:instrText>quest</w:instrText>
      </w:r>
      <w:r w:rsidR="00F123C5">
        <w:instrText xml:space="preserve">" </w:instrText>
      </w:r>
      <w:r w:rsidR="00F123C5">
        <w:rPr>
          <w:rFonts w:ascii="Arial" w:hAnsi="Arial" w:cs="Arial"/>
          <w:b/>
          <w:sz w:val="22"/>
          <w:szCs w:val="22"/>
        </w:rPr>
        <w:fldChar w:fldCharType="end"/>
      </w:r>
      <w:r w:rsidR="0000049B">
        <w:rPr>
          <w:rFonts w:ascii="Arial" w:hAnsi="Arial" w:cs="Arial"/>
          <w:sz w:val="22"/>
          <w:szCs w:val="22"/>
        </w:rPr>
        <w:t>—</w:t>
      </w:r>
      <w:proofErr w:type="gramStart"/>
      <w:r w:rsidR="0000049B">
        <w:rPr>
          <w:rFonts w:ascii="Arial" w:hAnsi="Arial" w:cs="Arial"/>
          <w:sz w:val="22"/>
          <w:szCs w:val="22"/>
        </w:rPr>
        <w:t>This</w:t>
      </w:r>
      <w:proofErr w:type="gramEnd"/>
      <w:r w:rsidR="0000049B">
        <w:rPr>
          <w:rFonts w:ascii="Arial" w:hAnsi="Arial" w:cs="Arial"/>
          <w:sz w:val="22"/>
          <w:szCs w:val="22"/>
        </w:rPr>
        <w:t xml:space="preserve"> is the search request.</w:t>
      </w:r>
      <w:r>
        <w:rPr>
          <w:rFonts w:ascii="Arial" w:hAnsi="Arial" w:cs="Arial"/>
          <w:sz w:val="22"/>
          <w:szCs w:val="22"/>
        </w:rPr>
        <w:t xml:space="preserve"> This request</w:t>
      </w:r>
      <w:r w:rsidR="0000049B">
        <w:rPr>
          <w:rFonts w:ascii="Arial" w:hAnsi="Arial" w:cs="Arial"/>
          <w:sz w:val="22"/>
          <w:szCs w:val="22"/>
        </w:rPr>
        <w:t xml:space="preserve"> takes the following required parameters: SearchPaymentsByComment1OrName, SearchPaymentsByComment2, SearchPaymentsByStatus, and SearchPaymentsByComment1FeeType.</w:t>
      </w:r>
    </w:p>
    <w:p w:rsidR="0095396E" w:rsidRPr="00CA070D" w:rsidRDefault="0095396E" w:rsidP="0095396E">
      <w:pPr>
        <w:pStyle w:val="ListParagraph"/>
        <w:numPr>
          <w:ilvl w:val="0"/>
          <w:numId w:val="8"/>
        </w:numPr>
        <w:spacing w:before="120"/>
        <w:rPr>
          <w:rFonts w:ascii="Arial" w:hAnsi="Arial" w:cs="Arial"/>
          <w:sz w:val="22"/>
          <w:szCs w:val="22"/>
        </w:rPr>
      </w:pPr>
      <w:r>
        <w:rPr>
          <w:rFonts w:ascii="Arial" w:hAnsi="Arial" w:cs="Arial"/>
          <w:b/>
          <w:sz w:val="22"/>
          <w:szCs w:val="22"/>
        </w:rPr>
        <w:t>SearchPaymentsByComment1OrName</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w:instrText>
      </w:r>
      <w:r w:rsidR="00F123C5">
        <w:rPr>
          <w:rFonts w:ascii="Arial" w:hAnsi="Arial" w:cs="Arial"/>
          <w:sz w:val="22"/>
          <w:szCs w:val="22"/>
        </w:rPr>
        <w:instrText>ByComment1OrName</w:instrText>
      </w:r>
      <w:r w:rsidR="00F123C5">
        <w:instrText xml:space="preserve">" </w:instrText>
      </w:r>
      <w:r w:rsidR="00F123C5">
        <w:rPr>
          <w:rFonts w:ascii="Arial" w:hAnsi="Arial" w:cs="Arial"/>
          <w:b/>
          <w:sz w:val="22"/>
          <w:szCs w:val="22"/>
        </w:rPr>
        <w:fldChar w:fldCharType="end"/>
      </w:r>
      <w:r w:rsidR="00F964CE" w:rsidRPr="00CA070D">
        <w:rPr>
          <w:rFonts w:ascii="Arial" w:hAnsi="Arial" w:cs="Arial"/>
          <w:sz w:val="22"/>
          <w:szCs w:val="22"/>
        </w:rPr>
        <w:t>—</w:t>
      </w:r>
      <w:proofErr w:type="gramStart"/>
      <w:r w:rsidR="00021260">
        <w:rPr>
          <w:rFonts w:ascii="Arial" w:hAnsi="Arial" w:cs="Arial"/>
          <w:sz w:val="22"/>
          <w:szCs w:val="22"/>
        </w:rPr>
        <w:t>This</w:t>
      </w:r>
      <w:proofErr w:type="gramEnd"/>
      <w:r w:rsidR="00021260">
        <w:rPr>
          <w:rFonts w:ascii="Arial" w:hAnsi="Arial" w:cs="Arial"/>
          <w:sz w:val="22"/>
          <w:szCs w:val="22"/>
        </w:rPr>
        <w:t xml:space="preserve"> request is used to search for payment details by Comment1</w:t>
      </w:r>
      <w:r w:rsidR="00B40B92">
        <w:rPr>
          <w:rFonts w:ascii="Arial" w:hAnsi="Arial" w:cs="Arial"/>
          <w:sz w:val="22"/>
          <w:szCs w:val="22"/>
        </w:rPr>
        <w:fldChar w:fldCharType="begin"/>
      </w:r>
      <w:r w:rsidR="00B40B92">
        <w:instrText xml:space="preserve"> XE "</w:instrText>
      </w:r>
      <w:r w:rsidR="00B40B92" w:rsidRPr="0017725C">
        <w:rPr>
          <w:rFonts w:ascii="Arial" w:hAnsi="Arial" w:cs="Arial"/>
          <w:sz w:val="22"/>
          <w:szCs w:val="22"/>
        </w:rPr>
        <w:instrText>Comment1</w:instrText>
      </w:r>
      <w:r w:rsidR="00B40B92">
        <w:instrText xml:space="preserve">" </w:instrText>
      </w:r>
      <w:r w:rsidR="00B40B92">
        <w:rPr>
          <w:rFonts w:ascii="Arial" w:hAnsi="Arial" w:cs="Arial"/>
          <w:sz w:val="22"/>
          <w:szCs w:val="22"/>
        </w:rPr>
        <w:fldChar w:fldCharType="end"/>
      </w:r>
      <w:r w:rsidR="00021260">
        <w:rPr>
          <w:rFonts w:ascii="Arial" w:hAnsi="Arial" w:cs="Arial"/>
          <w:sz w:val="22"/>
          <w:szCs w:val="22"/>
        </w:rPr>
        <w:t xml:space="preserve"> or CustomerName.</w:t>
      </w:r>
      <w:r>
        <w:rPr>
          <w:rFonts w:ascii="Arial" w:hAnsi="Arial" w:cs="Arial"/>
          <w:sz w:val="22"/>
          <w:szCs w:val="22"/>
        </w:rPr>
        <w:t xml:space="preserve"> This request</w:t>
      </w:r>
      <w:r w:rsidR="00021260">
        <w:rPr>
          <w:rFonts w:ascii="Arial" w:hAnsi="Arial" w:cs="Arial"/>
          <w:sz w:val="22"/>
          <w:szCs w:val="22"/>
        </w:rPr>
        <w:t xml:space="preserve"> takes four required parameters: Comment1, Name, StartRow, and EndRow.</w:t>
      </w:r>
    </w:p>
    <w:p w:rsidR="0095396E" w:rsidRPr="00CA070D" w:rsidRDefault="0095396E" w:rsidP="0095396E">
      <w:pPr>
        <w:pStyle w:val="ListParagraph"/>
        <w:numPr>
          <w:ilvl w:val="0"/>
          <w:numId w:val="8"/>
        </w:numPr>
        <w:spacing w:before="120"/>
        <w:rPr>
          <w:rFonts w:ascii="Arial" w:hAnsi="Arial" w:cs="Arial"/>
          <w:sz w:val="22"/>
          <w:szCs w:val="22"/>
        </w:rPr>
      </w:pPr>
      <w:r>
        <w:rPr>
          <w:rFonts w:ascii="Arial" w:hAnsi="Arial" w:cs="Arial"/>
          <w:b/>
          <w:sz w:val="22"/>
          <w:szCs w:val="22"/>
        </w:rPr>
        <w:t>SearchPaymentsByComment2</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w:instrText>
      </w:r>
      <w:r w:rsidR="00F123C5">
        <w:rPr>
          <w:rFonts w:ascii="Arial" w:hAnsi="Arial" w:cs="Arial"/>
          <w:sz w:val="22"/>
          <w:szCs w:val="22"/>
        </w:rPr>
        <w:instrText>ByComment@</w:instrText>
      </w:r>
      <w:r w:rsidR="00F123C5">
        <w:instrText xml:space="preserve">" </w:instrText>
      </w:r>
      <w:r w:rsidR="00F123C5">
        <w:rPr>
          <w:rFonts w:ascii="Arial" w:hAnsi="Arial" w:cs="Arial"/>
          <w:b/>
          <w:sz w:val="22"/>
          <w:szCs w:val="22"/>
        </w:rPr>
        <w:fldChar w:fldCharType="end"/>
      </w:r>
      <w:r w:rsidR="00021260">
        <w:rPr>
          <w:rFonts w:ascii="Arial" w:hAnsi="Arial" w:cs="Arial"/>
          <w:sz w:val="22"/>
          <w:szCs w:val="22"/>
        </w:rPr>
        <w:t>—</w:t>
      </w:r>
      <w:proofErr w:type="gramStart"/>
      <w:r w:rsidR="00021260">
        <w:rPr>
          <w:rFonts w:ascii="Arial" w:hAnsi="Arial" w:cs="Arial"/>
          <w:sz w:val="22"/>
          <w:szCs w:val="22"/>
        </w:rPr>
        <w:t>This</w:t>
      </w:r>
      <w:proofErr w:type="gramEnd"/>
      <w:r w:rsidR="00021260">
        <w:rPr>
          <w:rFonts w:ascii="Arial" w:hAnsi="Arial" w:cs="Arial"/>
          <w:sz w:val="22"/>
          <w:szCs w:val="22"/>
        </w:rPr>
        <w:t xml:space="preserve"> request is used to search for payment details by Comment2</w:t>
      </w:r>
      <w:r w:rsidR="00B40B92">
        <w:rPr>
          <w:rFonts w:ascii="Arial" w:hAnsi="Arial" w:cs="Arial"/>
          <w:sz w:val="22"/>
          <w:szCs w:val="22"/>
        </w:rPr>
        <w:fldChar w:fldCharType="begin"/>
      </w:r>
      <w:r w:rsidR="00B40B92">
        <w:instrText xml:space="preserve"> XE "</w:instrText>
      </w:r>
      <w:r w:rsidR="00B40B92" w:rsidRPr="00F936A3">
        <w:rPr>
          <w:rFonts w:ascii="Arial" w:hAnsi="Arial" w:cs="Arial"/>
          <w:sz w:val="22"/>
          <w:szCs w:val="22"/>
        </w:rPr>
        <w:instrText>Comment2</w:instrText>
      </w:r>
      <w:r w:rsidR="00B40B92">
        <w:instrText xml:space="preserve">" </w:instrText>
      </w:r>
      <w:r w:rsidR="00B40B92">
        <w:rPr>
          <w:rFonts w:ascii="Arial" w:hAnsi="Arial" w:cs="Arial"/>
          <w:sz w:val="22"/>
          <w:szCs w:val="22"/>
        </w:rPr>
        <w:fldChar w:fldCharType="end"/>
      </w:r>
      <w:r w:rsidR="00021260">
        <w:rPr>
          <w:rFonts w:ascii="Arial" w:hAnsi="Arial" w:cs="Arial"/>
          <w:sz w:val="22"/>
          <w:szCs w:val="22"/>
        </w:rPr>
        <w:t xml:space="preserve">. </w:t>
      </w:r>
      <w:r>
        <w:rPr>
          <w:rFonts w:ascii="Arial" w:hAnsi="Arial" w:cs="Arial"/>
          <w:sz w:val="22"/>
          <w:szCs w:val="22"/>
        </w:rPr>
        <w:t>This request</w:t>
      </w:r>
      <w:r w:rsidR="00021260">
        <w:rPr>
          <w:rFonts w:ascii="Arial" w:hAnsi="Arial" w:cs="Arial"/>
          <w:sz w:val="22"/>
          <w:szCs w:val="22"/>
        </w:rPr>
        <w:t xml:space="preserve"> takes three required parameters: Comment2, StartRow, and EndRow.</w:t>
      </w:r>
    </w:p>
    <w:p w:rsidR="0095396E" w:rsidRPr="00CA070D" w:rsidRDefault="0095396E" w:rsidP="0095396E">
      <w:pPr>
        <w:pStyle w:val="ListParagraph"/>
        <w:numPr>
          <w:ilvl w:val="0"/>
          <w:numId w:val="8"/>
        </w:numPr>
        <w:spacing w:before="120"/>
        <w:rPr>
          <w:rFonts w:ascii="Arial" w:hAnsi="Arial" w:cs="Arial"/>
          <w:sz w:val="22"/>
          <w:szCs w:val="22"/>
        </w:rPr>
      </w:pPr>
      <w:r>
        <w:rPr>
          <w:rFonts w:ascii="Arial" w:hAnsi="Arial" w:cs="Arial"/>
          <w:b/>
          <w:sz w:val="22"/>
          <w:szCs w:val="22"/>
        </w:rPr>
        <w:t>SearchPaymentsByComment1FeeType</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w:instrText>
      </w:r>
      <w:r w:rsidR="00F123C5">
        <w:rPr>
          <w:rFonts w:ascii="Arial" w:hAnsi="Arial" w:cs="Arial"/>
          <w:sz w:val="22"/>
          <w:szCs w:val="22"/>
        </w:rPr>
        <w:instrText>ByComment1FeeType</w:instrText>
      </w:r>
      <w:r w:rsidR="00F123C5">
        <w:instrText xml:space="preserve">" </w:instrText>
      </w:r>
      <w:r w:rsidR="00F123C5">
        <w:rPr>
          <w:rFonts w:ascii="Arial" w:hAnsi="Arial" w:cs="Arial"/>
          <w:b/>
          <w:sz w:val="22"/>
          <w:szCs w:val="22"/>
        </w:rPr>
        <w:fldChar w:fldCharType="end"/>
      </w:r>
      <w:r w:rsidR="00021260">
        <w:rPr>
          <w:rFonts w:ascii="Arial" w:hAnsi="Arial" w:cs="Arial"/>
          <w:sz w:val="22"/>
          <w:szCs w:val="22"/>
        </w:rPr>
        <w:t>—</w:t>
      </w:r>
      <w:proofErr w:type="gramStart"/>
      <w:r w:rsidR="00021260">
        <w:rPr>
          <w:rFonts w:ascii="Arial" w:hAnsi="Arial" w:cs="Arial"/>
          <w:sz w:val="22"/>
          <w:szCs w:val="22"/>
        </w:rPr>
        <w:t>This</w:t>
      </w:r>
      <w:proofErr w:type="gramEnd"/>
      <w:r w:rsidR="00021260">
        <w:rPr>
          <w:rFonts w:ascii="Arial" w:hAnsi="Arial" w:cs="Arial"/>
          <w:sz w:val="22"/>
          <w:szCs w:val="22"/>
        </w:rPr>
        <w:t xml:space="preserve"> request is used to search for payment details by Comment1</w:t>
      </w:r>
      <w:r w:rsidR="00B40B92">
        <w:rPr>
          <w:rFonts w:ascii="Arial" w:hAnsi="Arial" w:cs="Arial"/>
          <w:sz w:val="22"/>
          <w:szCs w:val="22"/>
        </w:rPr>
        <w:fldChar w:fldCharType="begin"/>
      </w:r>
      <w:r w:rsidR="00B40B92">
        <w:instrText xml:space="preserve"> XE "</w:instrText>
      </w:r>
      <w:r w:rsidR="00B40B92" w:rsidRPr="0017725C">
        <w:rPr>
          <w:rFonts w:ascii="Arial" w:hAnsi="Arial" w:cs="Arial"/>
          <w:sz w:val="22"/>
          <w:szCs w:val="22"/>
        </w:rPr>
        <w:instrText>Comment1</w:instrText>
      </w:r>
      <w:r w:rsidR="00B40B92">
        <w:instrText xml:space="preserve">" </w:instrText>
      </w:r>
      <w:r w:rsidR="00B40B92">
        <w:rPr>
          <w:rFonts w:ascii="Arial" w:hAnsi="Arial" w:cs="Arial"/>
          <w:sz w:val="22"/>
          <w:szCs w:val="22"/>
        </w:rPr>
        <w:fldChar w:fldCharType="end"/>
      </w:r>
      <w:r w:rsidR="00021260">
        <w:rPr>
          <w:rFonts w:ascii="Arial" w:hAnsi="Arial" w:cs="Arial"/>
          <w:sz w:val="22"/>
          <w:szCs w:val="22"/>
        </w:rPr>
        <w:t xml:space="preserve"> and FeeType</w:t>
      </w:r>
      <w:r w:rsidR="00B40B92">
        <w:rPr>
          <w:rFonts w:ascii="Arial" w:hAnsi="Arial" w:cs="Arial"/>
          <w:sz w:val="22"/>
          <w:szCs w:val="22"/>
        </w:rPr>
        <w:fldChar w:fldCharType="begin"/>
      </w:r>
      <w:r w:rsidR="00B40B92">
        <w:instrText xml:space="preserve"> XE "</w:instrText>
      </w:r>
      <w:r w:rsidR="00B40B92" w:rsidRPr="00113398">
        <w:rPr>
          <w:rFonts w:ascii="Arial" w:hAnsi="Arial" w:cs="Arial"/>
          <w:sz w:val="22"/>
          <w:szCs w:val="22"/>
        </w:rPr>
        <w:instrText>FeeType</w:instrText>
      </w:r>
      <w:r w:rsidR="00B40B92">
        <w:instrText xml:space="preserve">" </w:instrText>
      </w:r>
      <w:r w:rsidR="00B40B92">
        <w:rPr>
          <w:rFonts w:ascii="Arial" w:hAnsi="Arial" w:cs="Arial"/>
          <w:sz w:val="22"/>
          <w:szCs w:val="22"/>
        </w:rPr>
        <w:fldChar w:fldCharType="end"/>
      </w:r>
      <w:r w:rsidR="00021260">
        <w:rPr>
          <w:rFonts w:ascii="Arial" w:hAnsi="Arial" w:cs="Arial"/>
          <w:sz w:val="22"/>
          <w:szCs w:val="22"/>
        </w:rPr>
        <w:t>.</w:t>
      </w:r>
      <w:r>
        <w:rPr>
          <w:rFonts w:ascii="Arial" w:hAnsi="Arial" w:cs="Arial"/>
          <w:sz w:val="22"/>
          <w:szCs w:val="22"/>
        </w:rPr>
        <w:t xml:space="preserve"> This request</w:t>
      </w:r>
      <w:r w:rsidR="00021260">
        <w:rPr>
          <w:rFonts w:ascii="Arial" w:hAnsi="Arial" w:cs="Arial"/>
          <w:sz w:val="22"/>
          <w:szCs w:val="22"/>
        </w:rPr>
        <w:t xml:space="preserve"> takes four required parameters: Comment1, FeeType, StartRow, and EndRow.</w:t>
      </w:r>
    </w:p>
    <w:p w:rsidR="0095396E" w:rsidRPr="00CA070D" w:rsidRDefault="0095396E" w:rsidP="0095396E">
      <w:pPr>
        <w:pStyle w:val="ListParagraph"/>
        <w:numPr>
          <w:ilvl w:val="0"/>
          <w:numId w:val="8"/>
        </w:numPr>
        <w:spacing w:before="120"/>
        <w:rPr>
          <w:rFonts w:ascii="Arial" w:hAnsi="Arial" w:cs="Arial"/>
          <w:sz w:val="22"/>
          <w:szCs w:val="22"/>
        </w:rPr>
      </w:pPr>
      <w:r>
        <w:rPr>
          <w:rFonts w:ascii="Arial" w:hAnsi="Arial" w:cs="Arial"/>
          <w:b/>
          <w:sz w:val="22"/>
          <w:szCs w:val="22"/>
        </w:rPr>
        <w:t>SearchPaymentsByStatus</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w:instrText>
      </w:r>
      <w:r w:rsidR="00F123C5">
        <w:rPr>
          <w:rFonts w:ascii="Arial" w:hAnsi="Arial" w:cs="Arial"/>
          <w:sz w:val="22"/>
          <w:szCs w:val="22"/>
        </w:rPr>
        <w:instrText>ByStatus</w:instrText>
      </w:r>
      <w:r w:rsidR="00F123C5">
        <w:instrText xml:space="preserve">" </w:instrText>
      </w:r>
      <w:r w:rsidR="00F123C5">
        <w:rPr>
          <w:rFonts w:ascii="Arial" w:hAnsi="Arial" w:cs="Arial"/>
          <w:b/>
          <w:sz w:val="22"/>
          <w:szCs w:val="22"/>
        </w:rPr>
        <w:fldChar w:fldCharType="end"/>
      </w:r>
      <w:r w:rsidR="00021260">
        <w:rPr>
          <w:rFonts w:ascii="Arial" w:hAnsi="Arial" w:cs="Arial"/>
          <w:sz w:val="22"/>
          <w:szCs w:val="22"/>
        </w:rPr>
        <w:t>—</w:t>
      </w:r>
      <w:proofErr w:type="gramStart"/>
      <w:r w:rsidR="00021260">
        <w:rPr>
          <w:rFonts w:ascii="Arial" w:hAnsi="Arial" w:cs="Arial"/>
          <w:sz w:val="22"/>
          <w:szCs w:val="22"/>
        </w:rPr>
        <w:t>This</w:t>
      </w:r>
      <w:proofErr w:type="gramEnd"/>
      <w:r w:rsidR="00021260">
        <w:rPr>
          <w:rFonts w:ascii="Arial" w:hAnsi="Arial" w:cs="Arial"/>
          <w:sz w:val="22"/>
          <w:szCs w:val="22"/>
        </w:rPr>
        <w:t xml:space="preserve"> request is used to search for payment details by Status</w:t>
      </w:r>
      <w:r w:rsidR="00B40B92">
        <w:rPr>
          <w:rFonts w:ascii="Arial" w:hAnsi="Arial" w:cs="Arial"/>
          <w:sz w:val="22"/>
          <w:szCs w:val="22"/>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2"/>
          <w:szCs w:val="22"/>
        </w:rPr>
        <w:fldChar w:fldCharType="end"/>
      </w:r>
      <w:r w:rsidR="00021260">
        <w:rPr>
          <w:rFonts w:ascii="Arial" w:hAnsi="Arial" w:cs="Arial"/>
          <w:sz w:val="22"/>
          <w:szCs w:val="22"/>
        </w:rPr>
        <w:t xml:space="preserve"> (“APPROVED,” “CANCELLED,” “DECLINED,” etc.).</w:t>
      </w:r>
      <w:r>
        <w:rPr>
          <w:rFonts w:ascii="Arial" w:hAnsi="Arial" w:cs="Arial"/>
          <w:sz w:val="22"/>
          <w:szCs w:val="22"/>
        </w:rPr>
        <w:t xml:space="preserve">  This request</w:t>
      </w:r>
      <w:r w:rsidR="00021260">
        <w:rPr>
          <w:rFonts w:ascii="Arial" w:hAnsi="Arial" w:cs="Arial"/>
          <w:sz w:val="22"/>
          <w:szCs w:val="22"/>
        </w:rPr>
        <w:t xml:space="preserve"> takes five required parameters: PaymentStatus, StartDate, EndDate, StartRow, and EndRow.</w:t>
      </w:r>
    </w:p>
    <w:p w:rsidR="0095396E" w:rsidRPr="0095396E" w:rsidRDefault="0095396E" w:rsidP="0095396E">
      <w:pPr>
        <w:pStyle w:val="ListParagraph"/>
        <w:numPr>
          <w:ilvl w:val="0"/>
          <w:numId w:val="8"/>
        </w:numPr>
        <w:spacing w:before="120"/>
        <w:rPr>
          <w:rFonts w:ascii="Arial" w:hAnsi="Arial" w:cs="Arial"/>
          <w:sz w:val="22"/>
          <w:szCs w:val="22"/>
        </w:rPr>
      </w:pPr>
      <w:r>
        <w:rPr>
          <w:rFonts w:ascii="Arial" w:hAnsi="Arial" w:cs="Arial"/>
          <w:b/>
          <w:sz w:val="22"/>
          <w:szCs w:val="22"/>
        </w:rPr>
        <w:t>SearchPaymentsResponse</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SearchPaymentsRes</w:instrText>
      </w:r>
      <w:r w:rsidR="00F123C5">
        <w:rPr>
          <w:rFonts w:ascii="Arial" w:hAnsi="Arial" w:cs="Arial"/>
          <w:sz w:val="22"/>
          <w:szCs w:val="22"/>
        </w:rPr>
        <w:instrText>ponse</w:instrText>
      </w:r>
      <w:r w:rsidR="00F123C5">
        <w:instrText xml:space="preserve">" </w:instrText>
      </w:r>
      <w:r w:rsidR="00F123C5">
        <w:rPr>
          <w:rFonts w:ascii="Arial" w:hAnsi="Arial" w:cs="Arial"/>
          <w:b/>
          <w:sz w:val="22"/>
          <w:szCs w:val="22"/>
        </w:rPr>
        <w:fldChar w:fldCharType="end"/>
      </w:r>
      <w:r>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is the request response. This response</w:t>
      </w:r>
      <w:r w:rsidR="00021260">
        <w:rPr>
          <w:rFonts w:ascii="Arial" w:hAnsi="Arial" w:cs="Arial"/>
          <w:sz w:val="22"/>
          <w:szCs w:val="22"/>
        </w:rPr>
        <w:t xml:space="preserve"> takes one required parameter: Result.</w:t>
      </w:r>
    </w:p>
    <w:p w:rsidR="00F964CE" w:rsidRPr="00CA070D" w:rsidRDefault="0095396E" w:rsidP="00F964CE">
      <w:pPr>
        <w:pStyle w:val="ListParagraph"/>
        <w:numPr>
          <w:ilvl w:val="0"/>
          <w:numId w:val="8"/>
        </w:numPr>
        <w:spacing w:before="120"/>
        <w:rPr>
          <w:rFonts w:ascii="Arial" w:hAnsi="Arial" w:cs="Arial"/>
          <w:sz w:val="22"/>
          <w:szCs w:val="22"/>
        </w:rPr>
      </w:pPr>
      <w:r>
        <w:rPr>
          <w:rFonts w:ascii="Arial" w:hAnsi="Arial" w:cs="Arial"/>
          <w:b/>
          <w:sz w:val="22"/>
          <w:szCs w:val="22"/>
        </w:rPr>
        <w:t>SearchPaymentsResult</w:t>
      </w:r>
      <w:r w:rsidR="00F123C5">
        <w:rPr>
          <w:rFonts w:ascii="Arial" w:hAnsi="Arial" w:cs="Arial"/>
          <w:b/>
          <w:sz w:val="22"/>
          <w:szCs w:val="22"/>
        </w:rPr>
        <w:fldChar w:fldCharType="begin"/>
      </w:r>
      <w:r w:rsidR="00F123C5">
        <w:instrText xml:space="preserve"> XE "SearchPayments: </w:instrText>
      </w:r>
      <w:r w:rsidR="00F123C5" w:rsidRPr="00F123C5">
        <w:rPr>
          <w:rFonts w:ascii="Arial" w:hAnsi="Arial" w:cs="Arial"/>
          <w:sz w:val="22"/>
          <w:szCs w:val="22"/>
        </w:rPr>
        <w:instrText>SearchPaymentsResult</w:instrText>
      </w:r>
      <w:r w:rsidR="00F123C5">
        <w:instrText xml:space="preserve">" </w:instrText>
      </w:r>
      <w:r w:rsidR="00F123C5">
        <w:rPr>
          <w:rFonts w:ascii="Arial" w:hAnsi="Arial" w:cs="Arial"/>
          <w:b/>
          <w:sz w:val="22"/>
          <w:szCs w:val="22"/>
        </w:rPr>
        <w:fldChar w:fldCharType="end"/>
      </w:r>
      <w:r>
        <w:rPr>
          <w:rFonts w:ascii="Arial" w:hAnsi="Arial" w:cs="Arial"/>
          <w:sz w:val="22"/>
          <w:szCs w:val="22"/>
        </w:rPr>
        <w:t>—</w:t>
      </w:r>
      <w:r w:rsidR="00021260">
        <w:rPr>
          <w:rFonts w:ascii="Arial" w:hAnsi="Arial" w:cs="Arial"/>
          <w:sz w:val="22"/>
          <w:szCs w:val="22"/>
        </w:rPr>
        <w:t>This response result contains the requested payment details</w:t>
      </w:r>
      <w:proofErr w:type="gramStart"/>
      <w:r w:rsidR="00021260">
        <w:rPr>
          <w:rFonts w:ascii="Arial" w:hAnsi="Arial" w:cs="Arial"/>
          <w:sz w:val="22"/>
          <w:szCs w:val="22"/>
        </w:rPr>
        <w:t>.</w:t>
      </w:r>
      <w:r>
        <w:rPr>
          <w:rFonts w:ascii="Arial" w:hAnsi="Arial" w:cs="Arial"/>
          <w:sz w:val="22"/>
          <w:szCs w:val="22"/>
        </w:rPr>
        <w:t>.</w:t>
      </w:r>
      <w:proofErr w:type="gramEnd"/>
      <w:r>
        <w:rPr>
          <w:rFonts w:ascii="Arial" w:hAnsi="Arial" w:cs="Arial"/>
          <w:sz w:val="22"/>
          <w:szCs w:val="22"/>
        </w:rPr>
        <w:t xml:space="preserve"> This </w:t>
      </w:r>
      <w:r w:rsidR="00021260">
        <w:rPr>
          <w:rFonts w:ascii="Arial" w:hAnsi="Arial" w:cs="Arial"/>
          <w:sz w:val="22"/>
          <w:szCs w:val="22"/>
        </w:rPr>
        <w:t xml:space="preserve">result </w:t>
      </w:r>
      <w:r>
        <w:rPr>
          <w:rFonts w:ascii="Arial" w:hAnsi="Arial" w:cs="Arial"/>
          <w:sz w:val="22"/>
          <w:szCs w:val="22"/>
        </w:rPr>
        <w:t xml:space="preserve">takes </w:t>
      </w:r>
      <w:r w:rsidR="00021260">
        <w:rPr>
          <w:rFonts w:ascii="Arial" w:hAnsi="Arial" w:cs="Arial"/>
          <w:sz w:val="22"/>
          <w:szCs w:val="22"/>
        </w:rPr>
        <w:t>one required parameter: Transaction</w:t>
      </w:r>
      <w:r w:rsidR="007462F5">
        <w:rPr>
          <w:rFonts w:ascii="Arial" w:hAnsi="Arial" w:cs="Arial"/>
          <w:sz w:val="22"/>
          <w:szCs w:val="22"/>
        </w:rPr>
        <w:fldChar w:fldCharType="begin"/>
      </w:r>
      <w:r w:rsidR="007462F5">
        <w:instrText xml:space="preserve"> XE "</w:instrText>
      </w:r>
      <w:r w:rsidR="007462F5" w:rsidRPr="000E7F04">
        <w:rPr>
          <w:rFonts w:ascii="Arial" w:hAnsi="Arial" w:cs="Arial"/>
          <w:sz w:val="22"/>
          <w:szCs w:val="22"/>
        </w:rPr>
        <w:instrText>Transaction</w:instrText>
      </w:r>
      <w:r w:rsidR="007462F5">
        <w:instrText xml:space="preserve">" </w:instrText>
      </w:r>
      <w:r w:rsidR="007462F5">
        <w:rPr>
          <w:rFonts w:ascii="Arial" w:hAnsi="Arial" w:cs="Arial"/>
          <w:sz w:val="22"/>
          <w:szCs w:val="22"/>
        </w:rPr>
        <w:fldChar w:fldCharType="end"/>
      </w:r>
      <w:r w:rsidR="00021260">
        <w:rPr>
          <w:rFonts w:ascii="Arial" w:hAnsi="Arial" w:cs="Arial"/>
          <w:sz w:val="22"/>
          <w:szCs w:val="22"/>
        </w:rPr>
        <w:t>.</w:t>
      </w:r>
    </w:p>
    <w:p w:rsidR="006E0403" w:rsidRPr="006E0403" w:rsidRDefault="00EF2477" w:rsidP="006E0403">
      <w:pPr>
        <w:pStyle w:val="Heading3"/>
      </w:pPr>
      <w:bookmarkStart w:id="101" w:name="_Toc312235394"/>
      <w:r>
        <w:lastRenderedPageBreak/>
        <w:t>SearchPayments</w:t>
      </w:r>
      <w:r w:rsidR="006E0403">
        <w:t xml:space="preserve"> </w:t>
      </w:r>
      <w:r w:rsidR="006E0403" w:rsidRPr="006E0403">
        <w:t>Process Flow</w:t>
      </w:r>
      <w:bookmarkEnd w:id="101"/>
      <w:r w:rsidR="002A3B18" w:rsidRPr="002A3B18">
        <w:rPr>
          <w:b w:val="0"/>
          <w:sz w:val="22"/>
          <w:szCs w:val="22"/>
        </w:rPr>
        <w:fldChar w:fldCharType="begin"/>
      </w:r>
      <w:r w:rsidR="002A3B18" w:rsidRPr="002A3B18">
        <w:rPr>
          <w:b w:val="0"/>
          <w:sz w:val="22"/>
          <w:szCs w:val="22"/>
        </w:rPr>
        <w:instrText xml:space="preserve"> XE "SearchPayments Process Flow" </w:instrText>
      </w:r>
      <w:r w:rsidR="002A3B18" w:rsidRPr="002A3B18">
        <w:rPr>
          <w:b w:val="0"/>
          <w:sz w:val="22"/>
          <w:szCs w:val="22"/>
        </w:rPr>
        <w:fldChar w:fldCharType="end"/>
      </w:r>
    </w:p>
    <w:p w:rsidR="006E0403" w:rsidRDefault="00EF2477" w:rsidP="006E0403">
      <w:pPr>
        <w:spacing w:before="120"/>
        <w:rPr>
          <w:rFonts w:cs="Arial"/>
          <w:szCs w:val="22"/>
        </w:rPr>
      </w:pPr>
      <w:r>
        <w:rPr>
          <w:rFonts w:cs="Arial"/>
          <w:szCs w:val="22"/>
        </w:rPr>
        <w:t xml:space="preserve">See SearchPayments process flow diagrams “SearchPaymentsGlobal” and “SearchPaymentsIntelliset” at </w:t>
      </w:r>
    </w:p>
    <w:p w:rsidR="00EF2477" w:rsidRPr="006E0403" w:rsidRDefault="00BF7E50" w:rsidP="00EF2477">
      <w:pPr>
        <w:spacing w:before="120"/>
        <w:rPr>
          <w:rFonts w:cs="Arial"/>
          <w:szCs w:val="22"/>
        </w:rPr>
      </w:pPr>
      <w:hyperlink r:id="rId40" w:history="1">
        <w:r w:rsidR="00EF2477" w:rsidRPr="00B453EE">
          <w:rPr>
            <w:rStyle w:val="Hyperlink"/>
            <w:rFonts w:cs="Arial"/>
            <w:szCs w:val="22"/>
          </w:rPr>
          <w: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98315392-540F-4FA1-9CC9-D1B7D9A851F6}</w:t>
        </w:r>
      </w:hyperlink>
    </w:p>
    <w:p w:rsidR="000703E6" w:rsidRPr="00502A01" w:rsidRDefault="000703E6" w:rsidP="004E2023">
      <w:pPr>
        <w:keepNext/>
        <w:spacing w:before="120"/>
        <w:rPr>
          <w:rFonts w:cs="Arial"/>
          <w:b/>
          <w:szCs w:val="22"/>
        </w:rPr>
      </w:pPr>
      <w:r w:rsidRPr="00502A01">
        <w:rPr>
          <w:rFonts w:cs="Arial"/>
          <w:b/>
          <w:szCs w:val="22"/>
        </w:rPr>
        <w:t>Also See</w:t>
      </w:r>
    </w:p>
    <w:p w:rsidR="000703E6" w:rsidRDefault="000703E6" w:rsidP="000703E6">
      <w:pPr>
        <w:spacing w:before="120"/>
        <w:rPr>
          <w:rFonts w:cs="Arial"/>
          <w:szCs w:val="22"/>
        </w:rPr>
      </w:pPr>
      <w:r>
        <w:rPr>
          <w:rFonts w:cs="Arial"/>
          <w:szCs w:val="22"/>
        </w:rPr>
        <w:t>“</w:t>
      </w:r>
      <w:r w:rsidR="00021260">
        <w:rPr>
          <w:rFonts w:cs="Arial"/>
          <w:szCs w:val="22"/>
        </w:rPr>
        <w:t>SearchPaymentRequest_SOAP.xml</w:t>
      </w:r>
      <w:r>
        <w:rPr>
          <w:rFonts w:cs="Arial"/>
          <w:szCs w:val="22"/>
        </w:rPr>
        <w:t>”</w:t>
      </w:r>
      <w:r w:rsidR="0095396E">
        <w:rPr>
          <w:rFonts w:cs="Arial"/>
          <w:szCs w:val="22"/>
        </w:rPr>
        <w:t>, “</w:t>
      </w:r>
      <w:r w:rsidR="00F83DC1">
        <w:rPr>
          <w:rFonts w:cs="Arial"/>
          <w:szCs w:val="22"/>
        </w:rPr>
        <w:t>SearchPaymentsComment2Request_SOAP</w:t>
      </w:r>
      <w:r w:rsidR="0095396E">
        <w:rPr>
          <w:rFonts w:cs="Arial"/>
          <w:szCs w:val="22"/>
        </w:rPr>
        <w:t xml:space="preserve">”, </w:t>
      </w:r>
      <w:r w:rsidR="00021260">
        <w:rPr>
          <w:rFonts w:cs="Arial"/>
          <w:szCs w:val="22"/>
        </w:rPr>
        <w:t>“</w:t>
      </w:r>
      <w:r w:rsidR="00F83DC1">
        <w:rPr>
          <w:rFonts w:cs="Arial"/>
          <w:szCs w:val="22"/>
        </w:rPr>
        <w:t>SearchPaymentsComment1FeeTypeRequest_SOAP.xml</w:t>
      </w:r>
      <w:r w:rsidR="00021260">
        <w:rPr>
          <w:rFonts w:cs="Arial"/>
          <w:szCs w:val="22"/>
        </w:rPr>
        <w:t xml:space="preserve">”, </w:t>
      </w:r>
      <w:r>
        <w:rPr>
          <w:rFonts w:cs="Arial"/>
          <w:szCs w:val="22"/>
        </w:rPr>
        <w:t>and “</w:t>
      </w:r>
      <w:r w:rsidR="00F83DC1">
        <w:rPr>
          <w:rFonts w:cs="Arial"/>
          <w:szCs w:val="22"/>
        </w:rPr>
        <w:t>SearchPaymentsResult_SOAP.xml</w:t>
      </w:r>
      <w:r>
        <w:rPr>
          <w:rFonts w:cs="Arial"/>
          <w:szCs w:val="22"/>
        </w:rPr>
        <w:t>” at</w:t>
      </w:r>
    </w:p>
    <w:p w:rsidR="000703E6" w:rsidRDefault="00BF7E50" w:rsidP="000703E6">
      <w:pPr>
        <w:spacing w:before="120"/>
        <w:rPr>
          <w:rFonts w:cs="Arial"/>
          <w:szCs w:val="22"/>
        </w:rPr>
      </w:pPr>
      <w:hyperlink r:id="rId41" w:history="1">
        <w:r w:rsidR="000703E6" w:rsidRPr="00024B7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0703E6">
        <w:rPr>
          <w:rFonts w:cs="Arial"/>
          <w:szCs w:val="22"/>
        </w:rPr>
        <w:t>.</w:t>
      </w:r>
    </w:p>
    <w:p w:rsidR="00F96774" w:rsidRDefault="00FF5AE1" w:rsidP="00A84E89">
      <w:pPr>
        <w:pStyle w:val="Heading2"/>
      </w:pPr>
      <w:bookmarkStart w:id="102" w:name="_Ref310430122"/>
      <w:bookmarkStart w:id="103" w:name="_Toc312235395"/>
      <w:r>
        <w:t xml:space="preserve">SearchReconciledPayments </w:t>
      </w:r>
      <w:r w:rsidR="0042185E">
        <w:t xml:space="preserve">API </w:t>
      </w:r>
      <w:r w:rsidR="00F96774">
        <w:t>Services</w:t>
      </w:r>
      <w:bookmarkEnd w:id="102"/>
      <w:bookmarkEnd w:id="103"/>
      <w:r w:rsidR="00A71C10" w:rsidRPr="002A3B18">
        <w:rPr>
          <w:b w:val="0"/>
          <w:i w:val="0"/>
          <w:sz w:val="22"/>
          <w:szCs w:val="22"/>
        </w:rPr>
        <w:fldChar w:fldCharType="begin"/>
      </w:r>
      <w:r w:rsidR="00A71C10" w:rsidRPr="002A3B18">
        <w:rPr>
          <w:b w:val="0"/>
          <w:i w:val="0"/>
          <w:sz w:val="22"/>
          <w:szCs w:val="22"/>
        </w:rPr>
        <w:instrText xml:space="preserve"> XE "SearchReconciledPayments API Services" </w:instrText>
      </w:r>
      <w:r w:rsidR="00A71C10" w:rsidRPr="002A3B18">
        <w:rPr>
          <w:b w:val="0"/>
          <w:i w:val="0"/>
          <w:sz w:val="22"/>
          <w:szCs w:val="22"/>
        </w:rPr>
        <w:fldChar w:fldCharType="end"/>
      </w:r>
    </w:p>
    <w:p w:rsidR="00CA070D" w:rsidRPr="00A25534" w:rsidRDefault="009E2508" w:rsidP="00A25534">
      <w:pPr>
        <w:pStyle w:val="TableTextCharChar"/>
        <w:tabs>
          <w:tab w:val="left" w:pos="804"/>
        </w:tabs>
        <w:spacing w:before="120"/>
        <w:rPr>
          <w:rFonts w:ascii="Arial" w:hAnsi="Arial" w:cs="Arial"/>
          <w:sz w:val="22"/>
          <w:szCs w:val="22"/>
        </w:rPr>
      </w:pPr>
      <w:r>
        <w:rPr>
          <w:rFonts w:ascii="Arial" w:hAnsi="Arial" w:cs="Arial"/>
          <w:sz w:val="22"/>
          <w:szCs w:val="22"/>
        </w:rPr>
        <w:t xml:space="preserve">This API service method is used to </w:t>
      </w:r>
      <w:r w:rsidR="00A25534">
        <w:rPr>
          <w:rFonts w:ascii="Arial" w:hAnsi="Arial" w:cs="Arial"/>
          <w:sz w:val="22"/>
          <w:szCs w:val="22"/>
        </w:rPr>
        <w:t xml:space="preserve">search reconciled payments and reprocess all </w:t>
      </w:r>
      <w:r w:rsidR="00A25534" w:rsidRPr="00A25534">
        <w:rPr>
          <w:rFonts w:ascii="Arial" w:hAnsi="Arial" w:cs="Arial"/>
          <w:sz w:val="22"/>
          <w:szCs w:val="22"/>
        </w:rPr>
        <w:t xml:space="preserve">premium payments that have a CONFIRMED status. If reprocessing is requested, this action updates the reconciled payment. </w:t>
      </w:r>
      <w:r w:rsidR="00CA070D" w:rsidRPr="00A25534">
        <w:rPr>
          <w:rStyle w:val="Emphasis"/>
          <w:rFonts w:ascii="Arial" w:hAnsi="Arial" w:cs="Arial"/>
          <w:i w:val="0"/>
          <w:sz w:val="22"/>
          <w:szCs w:val="22"/>
        </w:rPr>
        <w:t>The service method incorporates:</w:t>
      </w:r>
    </w:p>
    <w:p w:rsidR="00F964CE" w:rsidRPr="00CA070D" w:rsidRDefault="00A25534" w:rsidP="00F964CE">
      <w:pPr>
        <w:pStyle w:val="ListParagraph"/>
        <w:numPr>
          <w:ilvl w:val="0"/>
          <w:numId w:val="8"/>
        </w:numPr>
        <w:spacing w:before="120"/>
        <w:rPr>
          <w:rFonts w:ascii="Arial" w:hAnsi="Arial" w:cs="Arial"/>
          <w:sz w:val="22"/>
          <w:szCs w:val="22"/>
        </w:rPr>
      </w:pPr>
      <w:r>
        <w:rPr>
          <w:rFonts w:ascii="Arial" w:hAnsi="Arial" w:cs="Arial"/>
          <w:b/>
          <w:sz w:val="22"/>
          <w:szCs w:val="22"/>
        </w:rPr>
        <w:t>SearchReconciledPaymentsRequest</w:t>
      </w:r>
      <w:r w:rsidR="00F123C5">
        <w:rPr>
          <w:rFonts w:ascii="Arial" w:hAnsi="Arial" w:cs="Arial"/>
          <w:b/>
          <w:sz w:val="22"/>
          <w:szCs w:val="22"/>
        </w:rPr>
        <w:fldChar w:fldCharType="begin"/>
      </w:r>
      <w:r w:rsidR="00F123C5">
        <w:instrText xml:space="preserve"> XE "SearchReconciledPayments: </w:instrText>
      </w:r>
      <w:r w:rsidR="00F123C5" w:rsidRPr="00B8478E">
        <w:rPr>
          <w:rFonts w:ascii="Arial" w:hAnsi="Arial" w:cs="Arial"/>
          <w:sz w:val="22"/>
          <w:szCs w:val="22"/>
        </w:rPr>
        <w:instrText>SearchReconciledPaymentsRe</w:instrText>
      </w:r>
      <w:r w:rsidR="00F123C5">
        <w:rPr>
          <w:rFonts w:ascii="Arial" w:hAnsi="Arial" w:cs="Arial"/>
          <w:sz w:val="22"/>
          <w:szCs w:val="22"/>
        </w:rPr>
        <w:instrText>qust</w:instrText>
      </w:r>
      <w:r w:rsidR="00F123C5">
        <w:instrText xml:space="preserve">" </w:instrText>
      </w:r>
      <w:r w:rsidR="00F123C5">
        <w:rPr>
          <w:rFonts w:ascii="Arial" w:hAnsi="Arial" w:cs="Arial"/>
          <w:b/>
          <w:sz w:val="22"/>
          <w:szCs w:val="22"/>
        </w:rPr>
        <w:fldChar w:fldCharType="end"/>
      </w:r>
      <w:r w:rsidR="00A00178">
        <w:rPr>
          <w:rFonts w:ascii="Arial" w:hAnsi="Arial" w:cs="Arial"/>
          <w:sz w:val="22"/>
          <w:szCs w:val="22"/>
        </w:rPr>
        <w:t>—</w:t>
      </w:r>
      <w:proofErr w:type="gramStart"/>
      <w:r w:rsidR="00A00178">
        <w:rPr>
          <w:rFonts w:ascii="Arial" w:hAnsi="Arial" w:cs="Arial"/>
          <w:sz w:val="22"/>
          <w:szCs w:val="22"/>
        </w:rPr>
        <w:t>This</w:t>
      </w:r>
      <w:proofErr w:type="gramEnd"/>
      <w:r w:rsidR="00A00178">
        <w:rPr>
          <w:rFonts w:ascii="Arial" w:hAnsi="Arial" w:cs="Arial"/>
          <w:sz w:val="22"/>
          <w:szCs w:val="22"/>
        </w:rPr>
        <w:t xml:space="preserve"> is the search request. This request takes one required parameter: SearchReconciledPaymentsAll.</w:t>
      </w:r>
    </w:p>
    <w:p w:rsidR="00F964CE" w:rsidRPr="00CA070D" w:rsidRDefault="00A25534" w:rsidP="00F964CE">
      <w:pPr>
        <w:pStyle w:val="ListParagraph"/>
        <w:numPr>
          <w:ilvl w:val="0"/>
          <w:numId w:val="8"/>
        </w:numPr>
        <w:spacing w:before="120"/>
        <w:rPr>
          <w:rFonts w:ascii="Arial" w:hAnsi="Arial" w:cs="Arial"/>
          <w:sz w:val="22"/>
          <w:szCs w:val="22"/>
        </w:rPr>
      </w:pPr>
      <w:r>
        <w:rPr>
          <w:rFonts w:ascii="Arial" w:hAnsi="Arial" w:cs="Arial"/>
          <w:b/>
          <w:sz w:val="22"/>
          <w:szCs w:val="22"/>
        </w:rPr>
        <w:t>SearchReconciledPaymentsAll</w:t>
      </w:r>
      <w:r w:rsidR="00B8478E">
        <w:rPr>
          <w:rFonts w:ascii="Arial" w:hAnsi="Arial" w:cs="Arial"/>
          <w:b/>
          <w:sz w:val="22"/>
          <w:szCs w:val="22"/>
        </w:rPr>
        <w:fldChar w:fldCharType="begin"/>
      </w:r>
      <w:r w:rsidR="00B8478E">
        <w:instrText xml:space="preserve"> XE "SearchReconciledPayments: </w:instrText>
      </w:r>
      <w:r w:rsidR="00B8478E">
        <w:rPr>
          <w:rFonts w:ascii="Arial" w:hAnsi="Arial" w:cs="Arial"/>
          <w:sz w:val="22"/>
          <w:szCs w:val="22"/>
        </w:rPr>
        <w:instrText>SearchReconciledPaymentsAll</w:instrText>
      </w:r>
      <w:r w:rsidR="00B8478E">
        <w:instrText xml:space="preserve">" </w:instrText>
      </w:r>
      <w:r w:rsidR="00B8478E">
        <w:rPr>
          <w:rFonts w:ascii="Arial" w:hAnsi="Arial" w:cs="Arial"/>
          <w:b/>
          <w:sz w:val="22"/>
          <w:szCs w:val="22"/>
        </w:rPr>
        <w:fldChar w:fldCharType="end"/>
      </w:r>
      <w:r w:rsidR="00A00178">
        <w:rPr>
          <w:rFonts w:ascii="Arial" w:hAnsi="Arial" w:cs="Arial"/>
          <w:sz w:val="22"/>
          <w:szCs w:val="22"/>
        </w:rPr>
        <w:t>—</w:t>
      </w:r>
      <w:proofErr w:type="gramStart"/>
      <w:r w:rsidR="00A00178">
        <w:rPr>
          <w:rFonts w:ascii="Arial" w:hAnsi="Arial" w:cs="Arial"/>
          <w:sz w:val="22"/>
          <w:szCs w:val="22"/>
        </w:rPr>
        <w:t>This</w:t>
      </w:r>
      <w:proofErr w:type="gramEnd"/>
      <w:r w:rsidR="00A00178">
        <w:rPr>
          <w:rFonts w:ascii="Arial" w:hAnsi="Arial" w:cs="Arial"/>
          <w:sz w:val="22"/>
          <w:szCs w:val="22"/>
        </w:rPr>
        <w:t xml:space="preserve"> request is used to search through all reconciled payments for reprocessing purposes. This request takes one req</w:t>
      </w:r>
      <w:r w:rsidR="00CF2F73">
        <w:rPr>
          <w:rFonts w:ascii="Arial" w:hAnsi="Arial" w:cs="Arial"/>
          <w:sz w:val="22"/>
          <w:szCs w:val="22"/>
        </w:rPr>
        <w:t>uired parameter: UpdateTransaction</w:t>
      </w:r>
      <w:r w:rsidR="00A00178">
        <w:rPr>
          <w:rFonts w:ascii="Arial" w:hAnsi="Arial" w:cs="Arial"/>
          <w:sz w:val="22"/>
          <w:szCs w:val="22"/>
        </w:rPr>
        <w:t>WithReconciledStatus.</w:t>
      </w:r>
    </w:p>
    <w:p w:rsidR="0098638F" w:rsidRPr="00CA070D" w:rsidRDefault="00A25534" w:rsidP="0098638F">
      <w:pPr>
        <w:pStyle w:val="ListParagraph"/>
        <w:numPr>
          <w:ilvl w:val="0"/>
          <w:numId w:val="8"/>
        </w:numPr>
        <w:spacing w:before="120"/>
        <w:rPr>
          <w:rFonts w:ascii="Arial" w:hAnsi="Arial" w:cs="Arial"/>
          <w:sz w:val="22"/>
          <w:szCs w:val="22"/>
        </w:rPr>
      </w:pPr>
      <w:r>
        <w:rPr>
          <w:rFonts w:ascii="Arial" w:hAnsi="Arial" w:cs="Arial"/>
          <w:b/>
          <w:sz w:val="22"/>
          <w:szCs w:val="22"/>
        </w:rPr>
        <w:t>SearchReconciledPaymentsResponse</w:t>
      </w:r>
      <w:r w:rsidR="00B8478E">
        <w:rPr>
          <w:rFonts w:ascii="Arial" w:hAnsi="Arial" w:cs="Arial"/>
          <w:b/>
          <w:sz w:val="22"/>
          <w:szCs w:val="22"/>
        </w:rPr>
        <w:fldChar w:fldCharType="begin"/>
      </w:r>
      <w:r w:rsidR="00B8478E">
        <w:instrText xml:space="preserve"> XE "SearchReconciledPayments: </w:instrText>
      </w:r>
      <w:r w:rsidR="00B8478E" w:rsidRPr="00B8478E">
        <w:rPr>
          <w:rFonts w:ascii="Arial" w:hAnsi="Arial" w:cs="Arial"/>
          <w:sz w:val="22"/>
          <w:szCs w:val="22"/>
        </w:rPr>
        <w:instrText>SearchReconciledPaymentsRe</w:instrText>
      </w:r>
      <w:r w:rsidR="00B8478E">
        <w:rPr>
          <w:rFonts w:ascii="Arial" w:hAnsi="Arial" w:cs="Arial"/>
          <w:sz w:val="22"/>
          <w:szCs w:val="22"/>
        </w:rPr>
        <w:instrText>sponse</w:instrText>
      </w:r>
      <w:r w:rsidR="00B8478E">
        <w:instrText xml:space="preserve">" </w:instrText>
      </w:r>
      <w:r w:rsidR="00B8478E">
        <w:rPr>
          <w:rFonts w:ascii="Arial" w:hAnsi="Arial" w:cs="Arial"/>
          <w:b/>
          <w:sz w:val="22"/>
          <w:szCs w:val="22"/>
        </w:rPr>
        <w:fldChar w:fldCharType="end"/>
      </w:r>
      <w:r w:rsidR="00A00178">
        <w:rPr>
          <w:rFonts w:ascii="Arial" w:hAnsi="Arial" w:cs="Arial"/>
          <w:sz w:val="22"/>
          <w:szCs w:val="22"/>
        </w:rPr>
        <w:t>—</w:t>
      </w:r>
      <w:proofErr w:type="gramStart"/>
      <w:r w:rsidR="00A00178">
        <w:rPr>
          <w:rFonts w:ascii="Arial" w:hAnsi="Arial" w:cs="Arial"/>
          <w:sz w:val="22"/>
          <w:szCs w:val="22"/>
        </w:rPr>
        <w:t>This</w:t>
      </w:r>
      <w:proofErr w:type="gramEnd"/>
      <w:r w:rsidR="00A00178">
        <w:rPr>
          <w:rFonts w:ascii="Arial" w:hAnsi="Arial" w:cs="Arial"/>
          <w:sz w:val="22"/>
          <w:szCs w:val="22"/>
        </w:rPr>
        <w:t xml:space="preserve"> is the search request response. This response takes one required parameter: SearchPararmeters.</w:t>
      </w:r>
    </w:p>
    <w:p w:rsidR="0098638F" w:rsidRPr="00CA070D" w:rsidRDefault="00A25534" w:rsidP="0098638F">
      <w:pPr>
        <w:pStyle w:val="ListParagraph"/>
        <w:numPr>
          <w:ilvl w:val="0"/>
          <w:numId w:val="8"/>
        </w:numPr>
        <w:spacing w:before="120"/>
        <w:rPr>
          <w:rFonts w:ascii="Arial" w:hAnsi="Arial" w:cs="Arial"/>
          <w:sz w:val="22"/>
          <w:szCs w:val="22"/>
        </w:rPr>
      </w:pPr>
      <w:r>
        <w:rPr>
          <w:rFonts w:ascii="Arial" w:hAnsi="Arial" w:cs="Arial"/>
          <w:b/>
          <w:sz w:val="22"/>
          <w:szCs w:val="22"/>
        </w:rPr>
        <w:t>SearchReconciledPaymentsResult</w:t>
      </w:r>
      <w:r w:rsidR="00B8478E">
        <w:rPr>
          <w:rFonts w:ascii="Arial" w:hAnsi="Arial" w:cs="Arial"/>
          <w:b/>
          <w:sz w:val="22"/>
          <w:szCs w:val="22"/>
        </w:rPr>
        <w:fldChar w:fldCharType="begin"/>
      </w:r>
      <w:r w:rsidR="00B8478E">
        <w:instrText xml:space="preserve"> XE "SearchReconciledPayments: </w:instrText>
      </w:r>
      <w:r w:rsidR="00B8478E" w:rsidRPr="00B8478E">
        <w:rPr>
          <w:rFonts w:ascii="Arial" w:hAnsi="Arial" w:cs="Arial"/>
          <w:sz w:val="22"/>
          <w:szCs w:val="22"/>
        </w:rPr>
        <w:instrText>SearchReconciledPaymentsResult</w:instrText>
      </w:r>
      <w:r w:rsidR="00B8478E">
        <w:instrText xml:space="preserve">" </w:instrText>
      </w:r>
      <w:r w:rsidR="00B8478E">
        <w:rPr>
          <w:rFonts w:ascii="Arial" w:hAnsi="Arial" w:cs="Arial"/>
          <w:b/>
          <w:sz w:val="22"/>
          <w:szCs w:val="22"/>
        </w:rPr>
        <w:fldChar w:fldCharType="end"/>
      </w:r>
      <w:r w:rsidR="00A00178">
        <w:rPr>
          <w:rFonts w:ascii="Arial" w:hAnsi="Arial" w:cs="Arial"/>
          <w:sz w:val="22"/>
          <w:szCs w:val="22"/>
        </w:rPr>
        <w:t>—</w:t>
      </w:r>
      <w:proofErr w:type="gramStart"/>
      <w:r w:rsidR="00A00178">
        <w:rPr>
          <w:rFonts w:ascii="Arial" w:hAnsi="Arial" w:cs="Arial"/>
          <w:sz w:val="22"/>
          <w:szCs w:val="22"/>
        </w:rPr>
        <w:t>This</w:t>
      </w:r>
      <w:proofErr w:type="gramEnd"/>
      <w:r w:rsidR="00A00178">
        <w:rPr>
          <w:rFonts w:ascii="Arial" w:hAnsi="Arial" w:cs="Arial"/>
          <w:sz w:val="22"/>
          <w:szCs w:val="22"/>
        </w:rPr>
        <w:t xml:space="preserve"> response result contains a list of all transaction details that are processed as part of reconciled payments and their payment status (“CANCELLATION”, “EXCEPTION”, etc.). This result takes one parameter: Transaction</w:t>
      </w:r>
      <w:r w:rsidR="007462F5">
        <w:rPr>
          <w:rFonts w:ascii="Arial" w:hAnsi="Arial" w:cs="Arial"/>
          <w:sz w:val="22"/>
          <w:szCs w:val="22"/>
        </w:rPr>
        <w:fldChar w:fldCharType="begin"/>
      </w:r>
      <w:r w:rsidR="007462F5">
        <w:instrText xml:space="preserve"> XE "</w:instrText>
      </w:r>
      <w:r w:rsidR="007462F5" w:rsidRPr="000E7F04">
        <w:rPr>
          <w:rFonts w:ascii="Arial" w:hAnsi="Arial" w:cs="Arial"/>
          <w:sz w:val="22"/>
          <w:szCs w:val="22"/>
        </w:rPr>
        <w:instrText>Transaction</w:instrText>
      </w:r>
      <w:r w:rsidR="007462F5">
        <w:instrText xml:space="preserve">" </w:instrText>
      </w:r>
      <w:r w:rsidR="007462F5">
        <w:rPr>
          <w:rFonts w:ascii="Arial" w:hAnsi="Arial" w:cs="Arial"/>
          <w:sz w:val="22"/>
          <w:szCs w:val="22"/>
        </w:rPr>
        <w:fldChar w:fldCharType="end"/>
      </w:r>
      <w:r w:rsidR="00A00178">
        <w:rPr>
          <w:rFonts w:ascii="Arial" w:hAnsi="Arial" w:cs="Arial"/>
          <w:sz w:val="22"/>
          <w:szCs w:val="22"/>
        </w:rPr>
        <w:t>.</w:t>
      </w:r>
    </w:p>
    <w:p w:rsidR="000703E6" w:rsidRPr="00502A01" w:rsidRDefault="000703E6" w:rsidP="00A00178">
      <w:pPr>
        <w:keepNext/>
        <w:spacing w:before="120"/>
        <w:rPr>
          <w:rFonts w:cs="Arial"/>
          <w:b/>
          <w:szCs w:val="22"/>
        </w:rPr>
      </w:pPr>
      <w:r w:rsidRPr="00502A01">
        <w:rPr>
          <w:rFonts w:cs="Arial"/>
          <w:b/>
          <w:szCs w:val="22"/>
        </w:rPr>
        <w:t>Also See</w:t>
      </w:r>
    </w:p>
    <w:p w:rsidR="000703E6" w:rsidRDefault="000703E6" w:rsidP="00A00178">
      <w:pPr>
        <w:keepNext/>
        <w:spacing w:before="120"/>
        <w:rPr>
          <w:rFonts w:cs="Arial"/>
          <w:szCs w:val="22"/>
        </w:rPr>
      </w:pPr>
      <w:r>
        <w:rPr>
          <w:rFonts w:cs="Arial"/>
          <w:szCs w:val="22"/>
        </w:rPr>
        <w:t>“</w:t>
      </w:r>
      <w:r w:rsidR="00A00178">
        <w:rPr>
          <w:rFonts w:cs="Arial"/>
          <w:szCs w:val="22"/>
        </w:rPr>
        <w:t>SearchReconciledPaymentsRequest_SOAP.xml</w:t>
      </w:r>
      <w:r>
        <w:rPr>
          <w:rFonts w:cs="Arial"/>
          <w:szCs w:val="22"/>
        </w:rPr>
        <w:t>” and “</w:t>
      </w:r>
      <w:r w:rsidR="00A00178">
        <w:rPr>
          <w:rFonts w:cs="Arial"/>
          <w:szCs w:val="22"/>
        </w:rPr>
        <w:t>SearchReconciledPaymentsResult_SOAP.xml</w:t>
      </w:r>
      <w:r>
        <w:rPr>
          <w:rFonts w:cs="Arial"/>
          <w:szCs w:val="22"/>
        </w:rPr>
        <w:t>” at</w:t>
      </w:r>
    </w:p>
    <w:p w:rsidR="000703E6" w:rsidRDefault="00BF7E50" w:rsidP="000703E6">
      <w:pPr>
        <w:spacing w:before="120"/>
        <w:rPr>
          <w:rFonts w:cs="Arial"/>
          <w:szCs w:val="22"/>
        </w:rPr>
      </w:pPr>
      <w:hyperlink r:id="rId42" w:history="1">
        <w:r w:rsidR="000703E6" w:rsidRPr="00024B7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w:t>
        </w:r>
        <w:r w:rsidR="000703E6" w:rsidRPr="00024B7B">
          <w:rPr>
            <w:rStyle w:val="Hyperlink"/>
            <w:rFonts w:cs="Arial"/>
            <w:szCs w:val="22"/>
          </w:rPr>
          <w:lastRenderedPageBreak/>
          <w:t>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0703E6">
        <w:rPr>
          <w:rFonts w:cs="Arial"/>
          <w:szCs w:val="22"/>
        </w:rPr>
        <w:t>.</w:t>
      </w:r>
    </w:p>
    <w:p w:rsidR="00F96774" w:rsidRDefault="00FF5AE1" w:rsidP="00A84E89">
      <w:pPr>
        <w:pStyle w:val="Heading2"/>
      </w:pPr>
      <w:bookmarkStart w:id="104" w:name="_Ref310430126"/>
      <w:bookmarkStart w:id="105" w:name="_Toc312235396"/>
      <w:r>
        <w:t xml:space="preserve">SearchRefunds </w:t>
      </w:r>
      <w:r w:rsidR="0042185E">
        <w:t xml:space="preserve">API </w:t>
      </w:r>
      <w:r w:rsidR="00F96774">
        <w:t>Services</w:t>
      </w:r>
      <w:bookmarkEnd w:id="104"/>
      <w:bookmarkEnd w:id="105"/>
      <w:r w:rsidR="00A71C10" w:rsidRPr="00B77C7E">
        <w:rPr>
          <w:b w:val="0"/>
          <w:i w:val="0"/>
          <w:sz w:val="22"/>
          <w:szCs w:val="22"/>
        </w:rPr>
        <w:fldChar w:fldCharType="begin"/>
      </w:r>
      <w:r w:rsidR="00A71C10" w:rsidRPr="00B77C7E">
        <w:rPr>
          <w:b w:val="0"/>
          <w:i w:val="0"/>
          <w:sz w:val="22"/>
          <w:szCs w:val="22"/>
        </w:rPr>
        <w:instrText xml:space="preserve"> XE "SearchRefunds API Services" </w:instrText>
      </w:r>
      <w:r w:rsidR="00A71C10" w:rsidRPr="00B77C7E">
        <w:rPr>
          <w:b w:val="0"/>
          <w:i w:val="0"/>
          <w:sz w:val="22"/>
          <w:szCs w:val="22"/>
        </w:rPr>
        <w:fldChar w:fldCharType="end"/>
      </w:r>
    </w:p>
    <w:p w:rsidR="00CA070D" w:rsidRPr="00CA070D" w:rsidRDefault="003E7F54" w:rsidP="003E7F54">
      <w:pPr>
        <w:pStyle w:val="TableTextCharChar"/>
        <w:spacing w:before="120"/>
        <w:rPr>
          <w:rFonts w:cs="Arial"/>
          <w:szCs w:val="22"/>
        </w:rPr>
      </w:pPr>
      <w:r>
        <w:rPr>
          <w:rFonts w:ascii="Arial" w:hAnsi="Arial" w:cs="Arial"/>
          <w:sz w:val="22"/>
          <w:szCs w:val="22"/>
        </w:rPr>
        <w:t xml:space="preserve">This API service method is used to search for refund </w:t>
      </w:r>
      <w:r w:rsidRPr="00442F3D">
        <w:rPr>
          <w:rFonts w:ascii="Arial" w:hAnsi="Arial" w:cs="Arial"/>
          <w:sz w:val="22"/>
          <w:szCs w:val="22"/>
        </w:rPr>
        <w:t xml:space="preserve">details. </w:t>
      </w:r>
      <w:bookmarkStart w:id="106" w:name="_Toc164067496"/>
      <w:bookmarkStart w:id="107" w:name="_Toc241855318"/>
      <w:bookmarkStart w:id="108" w:name="_Ref307304911"/>
      <w:bookmarkStart w:id="109" w:name="_Ref307562512"/>
      <w:bookmarkStart w:id="110" w:name="_Ref308007053"/>
      <w:bookmarkStart w:id="111" w:name="_Ref308695591"/>
      <w:r w:rsidR="00CA070D" w:rsidRPr="00442F3D">
        <w:rPr>
          <w:rStyle w:val="Emphasis"/>
          <w:rFonts w:ascii="Arial" w:hAnsi="Arial" w:cs="Arial"/>
          <w:i w:val="0"/>
          <w:sz w:val="22"/>
          <w:szCs w:val="22"/>
        </w:rPr>
        <w:t>The service method incorporates:</w:t>
      </w:r>
    </w:p>
    <w:p w:rsidR="00F964CE" w:rsidRPr="00CA070D" w:rsidRDefault="003E7F54" w:rsidP="00F964CE">
      <w:pPr>
        <w:pStyle w:val="ListParagraph"/>
        <w:numPr>
          <w:ilvl w:val="0"/>
          <w:numId w:val="8"/>
        </w:numPr>
        <w:spacing w:before="120"/>
        <w:rPr>
          <w:rFonts w:ascii="Arial" w:hAnsi="Arial" w:cs="Arial"/>
          <w:sz w:val="22"/>
          <w:szCs w:val="22"/>
        </w:rPr>
      </w:pPr>
      <w:r>
        <w:rPr>
          <w:rFonts w:ascii="Arial" w:hAnsi="Arial" w:cs="Arial"/>
          <w:b/>
          <w:sz w:val="22"/>
          <w:szCs w:val="22"/>
        </w:rPr>
        <w:t>SearchRefundsRequest</w:t>
      </w:r>
      <w:r w:rsidR="00070779">
        <w:rPr>
          <w:rFonts w:ascii="Arial" w:hAnsi="Arial" w:cs="Arial"/>
          <w:b/>
          <w:sz w:val="22"/>
          <w:szCs w:val="22"/>
        </w:rPr>
        <w:fldChar w:fldCharType="begin"/>
      </w:r>
      <w:r w:rsidR="00070779">
        <w:instrText xml:space="preserve"> XE "SearchRefunds API Service: </w:instrText>
      </w:r>
      <w:r w:rsidR="00070779" w:rsidRPr="00070779">
        <w:rPr>
          <w:rFonts w:ascii="Arial" w:hAnsi="Arial" w:cs="Arial"/>
          <w:sz w:val="22"/>
          <w:szCs w:val="22"/>
        </w:rPr>
        <w:instrText>SearchRefundsRequest</w:instrText>
      </w:r>
      <w:r w:rsidR="00070779">
        <w:instrText xml:space="preserve">" </w:instrText>
      </w:r>
      <w:r w:rsidR="00070779">
        <w:rPr>
          <w:rFonts w:ascii="Arial" w:hAnsi="Arial" w:cs="Arial"/>
          <w:b/>
          <w:sz w:val="22"/>
          <w:szCs w:val="22"/>
        </w:rPr>
        <w:fldChar w:fldCharType="end"/>
      </w:r>
      <w:r w:rsidR="000A23B9">
        <w:rPr>
          <w:rFonts w:ascii="Arial" w:hAnsi="Arial" w:cs="Arial"/>
          <w:sz w:val="22"/>
          <w:szCs w:val="22"/>
        </w:rPr>
        <w:t>—</w:t>
      </w:r>
      <w:proofErr w:type="gramStart"/>
      <w:r w:rsidR="000A23B9">
        <w:rPr>
          <w:rFonts w:ascii="Arial" w:hAnsi="Arial" w:cs="Arial"/>
          <w:sz w:val="22"/>
          <w:szCs w:val="22"/>
        </w:rPr>
        <w:t>This</w:t>
      </w:r>
      <w:proofErr w:type="gramEnd"/>
      <w:r w:rsidR="000A23B9">
        <w:rPr>
          <w:rFonts w:ascii="Arial" w:hAnsi="Arial" w:cs="Arial"/>
          <w:sz w:val="22"/>
          <w:szCs w:val="22"/>
        </w:rPr>
        <w:t xml:space="preserve"> is the refund search request. This request takes the following parameters: SearchRefundsByStatusAndFeeClass, SearchRefundsByFeeClass, SearchRefundsByTransactionId, SearchRefundsAdvanced, and SearchRefundsById.</w:t>
      </w:r>
    </w:p>
    <w:p w:rsidR="00F964CE" w:rsidRPr="00CA070D" w:rsidRDefault="003E7F54" w:rsidP="00F964CE">
      <w:pPr>
        <w:pStyle w:val="ListParagraph"/>
        <w:numPr>
          <w:ilvl w:val="0"/>
          <w:numId w:val="8"/>
        </w:numPr>
        <w:spacing w:before="120"/>
        <w:rPr>
          <w:rFonts w:ascii="Arial" w:hAnsi="Arial" w:cs="Arial"/>
          <w:sz w:val="22"/>
          <w:szCs w:val="22"/>
        </w:rPr>
      </w:pPr>
      <w:r>
        <w:rPr>
          <w:rFonts w:ascii="Arial" w:hAnsi="Arial" w:cs="Arial"/>
          <w:b/>
          <w:sz w:val="22"/>
          <w:szCs w:val="22"/>
        </w:rPr>
        <w:t>SearchRefundsByStatusAndFeeClass</w:t>
      </w:r>
      <w:r w:rsidR="00070779">
        <w:rPr>
          <w:rFonts w:ascii="Arial" w:hAnsi="Arial" w:cs="Arial"/>
          <w:b/>
          <w:sz w:val="22"/>
          <w:szCs w:val="22"/>
        </w:rPr>
        <w:fldChar w:fldCharType="begin"/>
      </w:r>
      <w:r w:rsidR="00070779">
        <w:instrText xml:space="preserve"> XE "SearchRefunds API Service: </w:instrText>
      </w:r>
      <w:r w:rsidR="00070779" w:rsidRPr="00070779">
        <w:rPr>
          <w:rFonts w:ascii="Arial" w:hAnsi="Arial" w:cs="Arial"/>
          <w:sz w:val="22"/>
          <w:szCs w:val="22"/>
        </w:rPr>
        <w:instrText>SearchRefunds</w:instrText>
      </w:r>
      <w:r w:rsidR="00070779">
        <w:rPr>
          <w:rFonts w:ascii="Arial" w:hAnsi="Arial" w:cs="Arial"/>
          <w:sz w:val="22"/>
          <w:szCs w:val="22"/>
        </w:rPr>
        <w:instrText>ByStatusAndFeeClass</w:instrText>
      </w:r>
      <w:r w:rsidR="00070779">
        <w:instrText xml:space="preserve">" </w:instrText>
      </w:r>
      <w:r w:rsidR="00070779">
        <w:rPr>
          <w:rFonts w:ascii="Arial" w:hAnsi="Arial" w:cs="Arial"/>
          <w:b/>
          <w:sz w:val="22"/>
          <w:szCs w:val="22"/>
        </w:rPr>
        <w:fldChar w:fldCharType="end"/>
      </w:r>
      <w:r w:rsidR="000A23B9">
        <w:rPr>
          <w:rFonts w:ascii="Arial" w:hAnsi="Arial" w:cs="Arial"/>
          <w:sz w:val="22"/>
          <w:szCs w:val="22"/>
        </w:rPr>
        <w:t>—</w:t>
      </w:r>
      <w:proofErr w:type="gramStart"/>
      <w:r w:rsidR="000A23B9">
        <w:rPr>
          <w:rFonts w:ascii="Arial" w:hAnsi="Arial" w:cs="Arial"/>
          <w:sz w:val="22"/>
          <w:szCs w:val="22"/>
        </w:rPr>
        <w:t>This</w:t>
      </w:r>
      <w:proofErr w:type="gramEnd"/>
      <w:r w:rsidR="000A23B9">
        <w:rPr>
          <w:rFonts w:ascii="Arial" w:hAnsi="Arial" w:cs="Arial"/>
          <w:sz w:val="22"/>
          <w:szCs w:val="22"/>
        </w:rPr>
        <w:t xml:space="preserve"> request is used to search for refund details by Status</w:t>
      </w:r>
      <w:r w:rsidR="00B40B92">
        <w:rPr>
          <w:rFonts w:ascii="Arial" w:hAnsi="Arial" w:cs="Arial"/>
          <w:sz w:val="22"/>
          <w:szCs w:val="22"/>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2"/>
          <w:szCs w:val="22"/>
        </w:rPr>
        <w:fldChar w:fldCharType="end"/>
      </w:r>
      <w:r w:rsidR="000A23B9">
        <w:rPr>
          <w:rFonts w:ascii="Arial" w:hAnsi="Arial" w:cs="Arial"/>
          <w:sz w:val="22"/>
          <w:szCs w:val="22"/>
        </w:rPr>
        <w:t xml:space="preserve"> (for example, “Pending Payment Approval”). The request takes the following </w:t>
      </w:r>
      <w:r w:rsidR="0009187D">
        <w:rPr>
          <w:rFonts w:ascii="Arial" w:hAnsi="Arial" w:cs="Arial"/>
          <w:sz w:val="22"/>
          <w:szCs w:val="22"/>
        </w:rPr>
        <w:t xml:space="preserve">required </w:t>
      </w:r>
      <w:r w:rsidR="000A23B9">
        <w:rPr>
          <w:rFonts w:ascii="Arial" w:hAnsi="Arial" w:cs="Arial"/>
          <w:sz w:val="22"/>
          <w:szCs w:val="22"/>
        </w:rPr>
        <w:t>parameters: FeeClass and Status.</w:t>
      </w:r>
    </w:p>
    <w:p w:rsidR="00F964CE" w:rsidRPr="00CA070D" w:rsidRDefault="003E7F54" w:rsidP="00F964CE">
      <w:pPr>
        <w:pStyle w:val="ListParagraph"/>
        <w:numPr>
          <w:ilvl w:val="0"/>
          <w:numId w:val="8"/>
        </w:numPr>
        <w:spacing w:before="120"/>
        <w:rPr>
          <w:rFonts w:ascii="Arial" w:hAnsi="Arial" w:cs="Arial"/>
          <w:sz w:val="22"/>
          <w:szCs w:val="22"/>
        </w:rPr>
      </w:pPr>
      <w:r>
        <w:rPr>
          <w:rFonts w:ascii="Arial" w:hAnsi="Arial" w:cs="Arial"/>
          <w:b/>
          <w:sz w:val="22"/>
          <w:szCs w:val="22"/>
        </w:rPr>
        <w:t>SearchRefundsByFeeClass</w:t>
      </w:r>
      <w:r w:rsidR="00070779">
        <w:rPr>
          <w:rFonts w:ascii="Arial" w:hAnsi="Arial" w:cs="Arial"/>
          <w:b/>
          <w:sz w:val="22"/>
          <w:szCs w:val="22"/>
        </w:rPr>
        <w:fldChar w:fldCharType="begin"/>
      </w:r>
      <w:r w:rsidR="00070779">
        <w:instrText xml:space="preserve"> XE "SearchRefunds API Service: </w:instrText>
      </w:r>
      <w:r w:rsidR="00070779" w:rsidRPr="00070779">
        <w:rPr>
          <w:rFonts w:ascii="Arial" w:hAnsi="Arial" w:cs="Arial"/>
          <w:sz w:val="22"/>
          <w:szCs w:val="22"/>
        </w:rPr>
        <w:instrText>SearchRefunds</w:instrText>
      </w:r>
      <w:r w:rsidR="00070779">
        <w:rPr>
          <w:rFonts w:ascii="Arial" w:hAnsi="Arial" w:cs="Arial"/>
          <w:sz w:val="22"/>
          <w:szCs w:val="22"/>
        </w:rPr>
        <w:instrText>ByFeeClass</w:instrText>
      </w:r>
      <w:r w:rsidR="00070779">
        <w:instrText xml:space="preserve">" </w:instrText>
      </w:r>
      <w:r w:rsidR="00070779">
        <w:rPr>
          <w:rFonts w:ascii="Arial" w:hAnsi="Arial" w:cs="Arial"/>
          <w:b/>
          <w:sz w:val="22"/>
          <w:szCs w:val="22"/>
        </w:rPr>
        <w:fldChar w:fldCharType="end"/>
      </w:r>
      <w:r w:rsidR="0009187D">
        <w:rPr>
          <w:rFonts w:ascii="Arial" w:hAnsi="Arial" w:cs="Arial"/>
          <w:sz w:val="22"/>
          <w:szCs w:val="22"/>
        </w:rPr>
        <w:t>—</w:t>
      </w:r>
      <w:proofErr w:type="gramStart"/>
      <w:r w:rsidR="0009187D">
        <w:rPr>
          <w:rFonts w:ascii="Arial" w:hAnsi="Arial" w:cs="Arial"/>
          <w:sz w:val="22"/>
          <w:szCs w:val="22"/>
        </w:rPr>
        <w:t>This</w:t>
      </w:r>
      <w:proofErr w:type="gramEnd"/>
      <w:r w:rsidR="0009187D">
        <w:rPr>
          <w:rFonts w:ascii="Arial" w:hAnsi="Arial" w:cs="Arial"/>
          <w:sz w:val="22"/>
          <w:szCs w:val="22"/>
        </w:rPr>
        <w:t xml:space="preserve"> request is used to search for refund details by FeeClass (for example, “PREM”). This request takes the following required parameter: FeeClass.</w:t>
      </w:r>
    </w:p>
    <w:p w:rsidR="003E7F54" w:rsidRPr="00CA070D" w:rsidRDefault="003E7F54" w:rsidP="003E7F54">
      <w:pPr>
        <w:pStyle w:val="ListParagraph"/>
        <w:numPr>
          <w:ilvl w:val="0"/>
          <w:numId w:val="8"/>
        </w:numPr>
        <w:spacing w:before="120"/>
        <w:rPr>
          <w:rFonts w:ascii="Arial" w:hAnsi="Arial" w:cs="Arial"/>
          <w:sz w:val="22"/>
          <w:szCs w:val="22"/>
        </w:rPr>
      </w:pPr>
      <w:r>
        <w:rPr>
          <w:rFonts w:ascii="Arial" w:hAnsi="Arial" w:cs="Arial"/>
          <w:b/>
          <w:sz w:val="22"/>
          <w:szCs w:val="22"/>
        </w:rPr>
        <w:t>SearchRefundsByTransactionId</w:t>
      </w:r>
      <w:r w:rsidR="00070779">
        <w:rPr>
          <w:rFonts w:ascii="Arial" w:hAnsi="Arial" w:cs="Arial"/>
          <w:b/>
          <w:sz w:val="22"/>
          <w:szCs w:val="22"/>
        </w:rPr>
        <w:fldChar w:fldCharType="begin"/>
      </w:r>
      <w:r w:rsidR="00070779">
        <w:instrText xml:space="preserve"> XE "SearchRefunds API Service: </w:instrText>
      </w:r>
      <w:r w:rsidR="00070779">
        <w:rPr>
          <w:rFonts w:ascii="Arial" w:hAnsi="Arial" w:cs="Arial"/>
          <w:sz w:val="22"/>
          <w:szCs w:val="22"/>
        </w:rPr>
        <w:instrText>SearchRefundsByTransactinId</w:instrText>
      </w:r>
      <w:r w:rsidR="00070779">
        <w:instrText xml:space="preserve">" </w:instrText>
      </w:r>
      <w:r w:rsidR="00070779">
        <w:rPr>
          <w:rFonts w:ascii="Arial" w:hAnsi="Arial" w:cs="Arial"/>
          <w:b/>
          <w:sz w:val="22"/>
          <w:szCs w:val="22"/>
        </w:rPr>
        <w:fldChar w:fldCharType="end"/>
      </w:r>
      <w:r w:rsidR="0009187D">
        <w:rPr>
          <w:rFonts w:ascii="Arial" w:hAnsi="Arial" w:cs="Arial"/>
          <w:sz w:val="22"/>
          <w:szCs w:val="22"/>
        </w:rPr>
        <w:t>—</w:t>
      </w:r>
      <w:proofErr w:type="gramStart"/>
      <w:r w:rsidR="0009187D">
        <w:rPr>
          <w:rFonts w:ascii="Arial" w:hAnsi="Arial" w:cs="Arial"/>
          <w:sz w:val="22"/>
          <w:szCs w:val="22"/>
        </w:rPr>
        <w:t>This</w:t>
      </w:r>
      <w:proofErr w:type="gramEnd"/>
      <w:r w:rsidR="0009187D">
        <w:rPr>
          <w:rFonts w:ascii="Arial" w:hAnsi="Arial" w:cs="Arial"/>
          <w:sz w:val="22"/>
          <w:szCs w:val="22"/>
        </w:rPr>
        <w:t xml:space="preserve"> request is used to search for refund details by TransactionId</w:t>
      </w:r>
      <w:r w:rsidR="00095EFB">
        <w:rPr>
          <w:rFonts w:ascii="Arial" w:hAnsi="Arial" w:cs="Arial"/>
          <w:sz w:val="22"/>
          <w:szCs w:val="22"/>
        </w:rPr>
        <w:fldChar w:fldCharType="begin"/>
      </w:r>
      <w:r w:rsidR="00095EFB">
        <w:instrText xml:space="preserve"> XE "</w:instrText>
      </w:r>
      <w:r w:rsidR="00095EFB" w:rsidRPr="000E61FF">
        <w:rPr>
          <w:rFonts w:ascii="Arial" w:hAnsi="Arial" w:cs="Arial"/>
          <w:noProof/>
          <w:sz w:val="22"/>
          <w:szCs w:val="22"/>
        </w:rPr>
        <w:instrText>TransactionId</w:instrText>
      </w:r>
      <w:r w:rsidR="00095EFB">
        <w:instrText xml:space="preserve">" </w:instrText>
      </w:r>
      <w:r w:rsidR="00095EFB">
        <w:rPr>
          <w:rFonts w:ascii="Arial" w:hAnsi="Arial" w:cs="Arial"/>
          <w:sz w:val="22"/>
          <w:szCs w:val="22"/>
        </w:rPr>
        <w:fldChar w:fldCharType="end"/>
      </w:r>
      <w:r w:rsidR="0009187D">
        <w:rPr>
          <w:rFonts w:ascii="Arial" w:hAnsi="Arial" w:cs="Arial"/>
          <w:sz w:val="22"/>
          <w:szCs w:val="22"/>
        </w:rPr>
        <w:t>. This request takes the following required parameter: TransactionId.</w:t>
      </w:r>
    </w:p>
    <w:p w:rsidR="003E7F54" w:rsidRPr="00CA070D" w:rsidRDefault="003E7F54" w:rsidP="003E7F54">
      <w:pPr>
        <w:pStyle w:val="ListParagraph"/>
        <w:numPr>
          <w:ilvl w:val="0"/>
          <w:numId w:val="8"/>
        </w:numPr>
        <w:spacing w:before="120"/>
        <w:rPr>
          <w:rFonts w:ascii="Arial" w:hAnsi="Arial" w:cs="Arial"/>
          <w:sz w:val="22"/>
          <w:szCs w:val="22"/>
        </w:rPr>
      </w:pPr>
      <w:r>
        <w:rPr>
          <w:rFonts w:ascii="Arial" w:hAnsi="Arial" w:cs="Arial"/>
          <w:b/>
          <w:sz w:val="22"/>
          <w:szCs w:val="22"/>
        </w:rPr>
        <w:t>SearchRefundsAdvanced</w:t>
      </w:r>
      <w:r w:rsidR="00070779" w:rsidRPr="00091995">
        <w:rPr>
          <w:rFonts w:ascii="Arial" w:hAnsi="Arial" w:cs="Arial"/>
          <w:b/>
          <w:sz w:val="22"/>
          <w:szCs w:val="22"/>
        </w:rPr>
        <w:fldChar w:fldCharType="begin"/>
      </w:r>
      <w:r w:rsidR="00070779" w:rsidRPr="00091995">
        <w:rPr>
          <w:rFonts w:ascii="Arial" w:hAnsi="Arial" w:cs="Arial"/>
          <w:sz w:val="22"/>
          <w:szCs w:val="22"/>
        </w:rPr>
        <w:instrText xml:space="preserve"> XE "SearchRefunds API Service: SearchRefundsAdvanced" </w:instrText>
      </w:r>
      <w:r w:rsidR="00070779" w:rsidRPr="00091995">
        <w:rPr>
          <w:rFonts w:ascii="Arial" w:hAnsi="Arial" w:cs="Arial"/>
          <w:b/>
          <w:sz w:val="22"/>
          <w:szCs w:val="22"/>
        </w:rPr>
        <w:fldChar w:fldCharType="end"/>
      </w:r>
      <w:r w:rsidR="000423CD" w:rsidRPr="00091995">
        <w:rPr>
          <w:rFonts w:ascii="Arial" w:hAnsi="Arial" w:cs="Arial"/>
          <w:sz w:val="22"/>
          <w:szCs w:val="22"/>
        </w:rPr>
        <w:t>—</w:t>
      </w:r>
      <w:proofErr w:type="gramStart"/>
      <w:r w:rsidR="000423CD" w:rsidRPr="00091995">
        <w:rPr>
          <w:rFonts w:ascii="Arial" w:hAnsi="Arial" w:cs="Arial"/>
          <w:sz w:val="22"/>
          <w:szCs w:val="22"/>
        </w:rPr>
        <w:t>This</w:t>
      </w:r>
      <w:proofErr w:type="gramEnd"/>
      <w:r w:rsidR="000423CD" w:rsidRPr="00091995">
        <w:rPr>
          <w:rFonts w:ascii="Arial" w:hAnsi="Arial" w:cs="Arial"/>
          <w:sz w:val="22"/>
          <w:szCs w:val="22"/>
        </w:rPr>
        <w:t xml:space="preserve"> request is used to search for refund details by </w:t>
      </w:r>
      <w:r w:rsidR="00264DE7" w:rsidRPr="00091995">
        <w:rPr>
          <w:rFonts w:ascii="Arial" w:hAnsi="Arial" w:cs="Arial"/>
          <w:sz w:val="22"/>
          <w:szCs w:val="22"/>
        </w:rPr>
        <w:t>Status</w:t>
      </w:r>
      <w:r w:rsidR="00B40B92" w:rsidRPr="00091995">
        <w:rPr>
          <w:rFonts w:ascii="Arial" w:hAnsi="Arial" w:cs="Arial"/>
          <w:sz w:val="22"/>
          <w:szCs w:val="22"/>
        </w:rPr>
        <w:fldChar w:fldCharType="begin"/>
      </w:r>
      <w:r w:rsidR="00B40B92" w:rsidRPr="00091995">
        <w:rPr>
          <w:rFonts w:ascii="Arial" w:hAnsi="Arial" w:cs="Arial"/>
          <w:sz w:val="22"/>
          <w:szCs w:val="22"/>
        </w:rPr>
        <w:instrText xml:space="preserve"> XE "Status" </w:instrText>
      </w:r>
      <w:r w:rsidR="00B40B92" w:rsidRPr="00091995">
        <w:rPr>
          <w:rFonts w:ascii="Arial" w:hAnsi="Arial" w:cs="Arial"/>
          <w:sz w:val="22"/>
          <w:szCs w:val="22"/>
        </w:rPr>
        <w:fldChar w:fldCharType="end"/>
      </w:r>
      <w:r w:rsidR="00264DE7" w:rsidRPr="00091995">
        <w:rPr>
          <w:rFonts w:ascii="Arial" w:hAnsi="Arial" w:cs="Arial"/>
          <w:sz w:val="22"/>
          <w:szCs w:val="22"/>
        </w:rPr>
        <w:t>, PaymentMethod, MDN</w:t>
      </w:r>
      <w:r w:rsidR="00091995">
        <w:rPr>
          <w:rFonts w:ascii="Arial" w:hAnsi="Arial" w:cs="Arial"/>
          <w:sz w:val="22"/>
          <w:szCs w:val="22"/>
        </w:rPr>
        <w:fldChar w:fldCharType="begin"/>
      </w:r>
      <w:r w:rsidR="00091995">
        <w:instrText xml:space="preserve"> XE "</w:instrText>
      </w:r>
      <w:r w:rsidR="00091995" w:rsidRPr="00253FD3">
        <w:instrText>Mobile Device Number (MDN)</w:instrText>
      </w:r>
      <w:r w:rsidR="00091995">
        <w:instrText xml:space="preserve">" </w:instrText>
      </w:r>
      <w:r w:rsidR="00091995">
        <w:rPr>
          <w:rFonts w:ascii="Arial" w:hAnsi="Arial" w:cs="Arial"/>
          <w:sz w:val="22"/>
          <w:szCs w:val="22"/>
        </w:rPr>
        <w:fldChar w:fldCharType="end"/>
      </w:r>
      <w:r w:rsidR="00264DE7" w:rsidRPr="00091995">
        <w:rPr>
          <w:rFonts w:ascii="Arial" w:hAnsi="Arial" w:cs="Arial"/>
          <w:sz w:val="22"/>
          <w:szCs w:val="22"/>
        </w:rPr>
        <w:t>, ReferenceId, Subscriber, or FeeClass. This request</w:t>
      </w:r>
      <w:r w:rsidR="00264DE7">
        <w:rPr>
          <w:rFonts w:ascii="Arial" w:hAnsi="Arial" w:cs="Arial"/>
          <w:sz w:val="22"/>
          <w:szCs w:val="22"/>
        </w:rPr>
        <w:t xml:space="preserve"> takes the follo</w:t>
      </w:r>
      <w:r w:rsidR="00FD2AEE">
        <w:rPr>
          <w:rFonts w:ascii="Arial" w:hAnsi="Arial" w:cs="Arial"/>
          <w:sz w:val="22"/>
          <w:szCs w:val="22"/>
        </w:rPr>
        <w:t>wing required parameters: Status</w:t>
      </w:r>
      <w:r w:rsidR="00264DE7">
        <w:rPr>
          <w:rFonts w:ascii="Arial" w:hAnsi="Arial" w:cs="Arial"/>
          <w:sz w:val="22"/>
          <w:szCs w:val="22"/>
        </w:rPr>
        <w:t>, PaymentMethod, MDN</w:t>
      </w:r>
      <w:r w:rsidR="00091995">
        <w:rPr>
          <w:rFonts w:ascii="Arial" w:hAnsi="Arial" w:cs="Arial"/>
          <w:sz w:val="22"/>
          <w:szCs w:val="22"/>
        </w:rPr>
        <w:fldChar w:fldCharType="begin"/>
      </w:r>
      <w:r w:rsidR="00091995">
        <w:instrText xml:space="preserve"> XE "</w:instrText>
      </w:r>
      <w:r w:rsidR="00091995" w:rsidRPr="00253FD3">
        <w:instrText>Mobile Device Number (MDN)</w:instrText>
      </w:r>
      <w:r w:rsidR="00091995">
        <w:instrText xml:space="preserve">" </w:instrText>
      </w:r>
      <w:r w:rsidR="00091995">
        <w:rPr>
          <w:rFonts w:ascii="Arial" w:hAnsi="Arial" w:cs="Arial"/>
          <w:sz w:val="22"/>
          <w:szCs w:val="22"/>
        </w:rPr>
        <w:fldChar w:fldCharType="end"/>
      </w:r>
      <w:r w:rsidR="00264DE7">
        <w:rPr>
          <w:rFonts w:ascii="Arial" w:hAnsi="Arial" w:cs="Arial"/>
          <w:sz w:val="22"/>
          <w:szCs w:val="22"/>
        </w:rPr>
        <w:t>, ReferenceId, Subscriber, and FeeClass.</w:t>
      </w:r>
    </w:p>
    <w:p w:rsidR="00264DE7" w:rsidRPr="00CA070D" w:rsidRDefault="00264DE7" w:rsidP="00264DE7">
      <w:pPr>
        <w:pStyle w:val="ListParagraph"/>
        <w:numPr>
          <w:ilvl w:val="0"/>
          <w:numId w:val="8"/>
        </w:numPr>
        <w:spacing w:before="120"/>
        <w:rPr>
          <w:rFonts w:ascii="Arial" w:hAnsi="Arial" w:cs="Arial"/>
          <w:sz w:val="22"/>
          <w:szCs w:val="22"/>
        </w:rPr>
      </w:pPr>
      <w:r>
        <w:rPr>
          <w:rFonts w:ascii="Arial" w:hAnsi="Arial" w:cs="Arial"/>
          <w:b/>
          <w:sz w:val="22"/>
          <w:szCs w:val="22"/>
        </w:rPr>
        <w:t>SearchRefundsById</w:t>
      </w:r>
      <w:r w:rsidR="00070779">
        <w:rPr>
          <w:rFonts w:ascii="Arial" w:hAnsi="Arial" w:cs="Arial"/>
          <w:b/>
          <w:sz w:val="22"/>
          <w:szCs w:val="22"/>
        </w:rPr>
        <w:fldChar w:fldCharType="begin"/>
      </w:r>
      <w:r w:rsidR="00070779">
        <w:instrText xml:space="preserve"> XE "SearchRefunds API Service: </w:instrText>
      </w:r>
      <w:r w:rsidR="00070779" w:rsidRPr="00070779">
        <w:rPr>
          <w:rFonts w:ascii="Arial" w:hAnsi="Arial" w:cs="Arial"/>
          <w:sz w:val="22"/>
          <w:szCs w:val="22"/>
        </w:rPr>
        <w:instrText>SearchRefunds</w:instrText>
      </w:r>
      <w:r w:rsidR="00070779">
        <w:rPr>
          <w:rFonts w:ascii="Arial" w:hAnsi="Arial" w:cs="Arial"/>
          <w:sz w:val="22"/>
          <w:szCs w:val="22"/>
        </w:rPr>
        <w:instrText>ById</w:instrText>
      </w:r>
      <w:r w:rsidR="00070779">
        <w:instrText xml:space="preserve">" </w:instrText>
      </w:r>
      <w:r w:rsidR="00070779">
        <w:rPr>
          <w:rFonts w:ascii="Arial" w:hAnsi="Arial" w:cs="Arial"/>
          <w:b/>
          <w:sz w:val="22"/>
          <w:szCs w:val="22"/>
        </w:rPr>
        <w:fldChar w:fldCharType="end"/>
      </w:r>
      <w:r>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request is used to search for refund details by RefundId</w:t>
      </w:r>
      <w:r w:rsidR="00E232F1">
        <w:rPr>
          <w:rFonts w:ascii="Arial" w:hAnsi="Arial" w:cs="Arial"/>
          <w:sz w:val="22"/>
          <w:szCs w:val="22"/>
        </w:rPr>
        <w:fldChar w:fldCharType="begin"/>
      </w:r>
      <w:r w:rsidR="00E232F1">
        <w:instrText xml:space="preserve"> XE "</w:instrText>
      </w:r>
      <w:r w:rsidR="00E232F1" w:rsidRPr="00F7732A">
        <w:rPr>
          <w:rFonts w:ascii="Arial" w:hAnsi="Arial" w:cs="Arial"/>
          <w:sz w:val="22"/>
          <w:szCs w:val="22"/>
        </w:rPr>
        <w:instrText>RefundId</w:instrText>
      </w:r>
      <w:r w:rsidR="00E232F1">
        <w:instrText xml:space="preserve">" </w:instrText>
      </w:r>
      <w:r w:rsidR="00E232F1">
        <w:rPr>
          <w:rFonts w:ascii="Arial" w:hAnsi="Arial" w:cs="Arial"/>
          <w:sz w:val="22"/>
          <w:szCs w:val="22"/>
        </w:rPr>
        <w:fldChar w:fldCharType="end"/>
      </w:r>
      <w:r>
        <w:rPr>
          <w:rFonts w:ascii="Arial" w:hAnsi="Arial" w:cs="Arial"/>
          <w:sz w:val="22"/>
          <w:szCs w:val="22"/>
        </w:rPr>
        <w:t>. This request takes the following required parameter: RefundId.</w:t>
      </w:r>
    </w:p>
    <w:p w:rsidR="00264DE7" w:rsidRPr="00CA070D" w:rsidRDefault="006B2236" w:rsidP="00264DE7">
      <w:pPr>
        <w:pStyle w:val="ListParagraph"/>
        <w:numPr>
          <w:ilvl w:val="0"/>
          <w:numId w:val="8"/>
        </w:numPr>
        <w:spacing w:before="120"/>
        <w:rPr>
          <w:rFonts w:ascii="Arial" w:hAnsi="Arial" w:cs="Arial"/>
          <w:sz w:val="22"/>
          <w:szCs w:val="22"/>
        </w:rPr>
      </w:pPr>
      <w:r>
        <w:rPr>
          <w:rFonts w:ascii="Arial" w:hAnsi="Arial" w:cs="Arial"/>
          <w:b/>
          <w:sz w:val="22"/>
          <w:szCs w:val="22"/>
        </w:rPr>
        <w:t>SearchRefundsResponse</w:t>
      </w:r>
      <w:r w:rsidR="00070779">
        <w:rPr>
          <w:rFonts w:ascii="Arial" w:hAnsi="Arial" w:cs="Arial"/>
          <w:b/>
          <w:sz w:val="22"/>
          <w:szCs w:val="22"/>
        </w:rPr>
        <w:fldChar w:fldCharType="begin"/>
      </w:r>
      <w:r w:rsidR="00070779">
        <w:instrText xml:space="preserve"> XE "SearchRefunds API Service: </w:instrText>
      </w:r>
      <w:r w:rsidR="00070779">
        <w:rPr>
          <w:rFonts w:ascii="Arial" w:hAnsi="Arial" w:cs="Arial"/>
          <w:sz w:val="22"/>
          <w:szCs w:val="22"/>
        </w:rPr>
        <w:instrText>SearchRefundsResponse</w:instrText>
      </w:r>
      <w:r w:rsidR="00070779">
        <w:instrText xml:space="preserve">" </w:instrText>
      </w:r>
      <w:r w:rsidR="00070779">
        <w:rPr>
          <w:rFonts w:ascii="Arial" w:hAnsi="Arial" w:cs="Arial"/>
          <w:b/>
          <w:sz w:val="22"/>
          <w:szCs w:val="22"/>
        </w:rPr>
        <w:fldChar w:fldCharType="end"/>
      </w:r>
      <w:r>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is the request response.</w:t>
      </w:r>
      <w:r w:rsidR="00264DE7">
        <w:rPr>
          <w:rFonts w:ascii="Arial" w:hAnsi="Arial" w:cs="Arial"/>
          <w:sz w:val="22"/>
          <w:szCs w:val="22"/>
        </w:rPr>
        <w:t xml:space="preserve"> </w:t>
      </w:r>
      <w:r>
        <w:rPr>
          <w:rFonts w:ascii="Arial" w:hAnsi="Arial" w:cs="Arial"/>
          <w:sz w:val="22"/>
          <w:szCs w:val="22"/>
        </w:rPr>
        <w:t>This response</w:t>
      </w:r>
      <w:r w:rsidR="00264DE7">
        <w:rPr>
          <w:rFonts w:ascii="Arial" w:hAnsi="Arial" w:cs="Arial"/>
          <w:sz w:val="22"/>
          <w:szCs w:val="22"/>
        </w:rPr>
        <w:t xml:space="preserve"> takes the following required parameter:</w:t>
      </w:r>
      <w:r>
        <w:rPr>
          <w:rFonts w:ascii="Arial" w:hAnsi="Arial" w:cs="Arial"/>
          <w:sz w:val="22"/>
          <w:szCs w:val="22"/>
        </w:rPr>
        <w:t xml:space="preserve"> S</w:t>
      </w:r>
      <w:r w:rsidR="003111AE">
        <w:rPr>
          <w:rFonts w:ascii="Arial" w:hAnsi="Arial" w:cs="Arial"/>
          <w:sz w:val="22"/>
          <w:szCs w:val="22"/>
        </w:rPr>
        <w:t>e</w:t>
      </w:r>
      <w:r>
        <w:rPr>
          <w:rFonts w:ascii="Arial" w:hAnsi="Arial" w:cs="Arial"/>
          <w:sz w:val="22"/>
          <w:szCs w:val="22"/>
        </w:rPr>
        <w:t>archResult.</w:t>
      </w:r>
    </w:p>
    <w:p w:rsidR="003E7F54" w:rsidRPr="00CA070D" w:rsidRDefault="006B2236" w:rsidP="003E7F54">
      <w:pPr>
        <w:pStyle w:val="ListParagraph"/>
        <w:numPr>
          <w:ilvl w:val="0"/>
          <w:numId w:val="8"/>
        </w:numPr>
        <w:spacing w:before="120"/>
        <w:rPr>
          <w:rFonts w:ascii="Arial" w:hAnsi="Arial" w:cs="Arial"/>
          <w:sz w:val="22"/>
          <w:szCs w:val="22"/>
        </w:rPr>
      </w:pPr>
      <w:r>
        <w:rPr>
          <w:rFonts w:ascii="Arial" w:hAnsi="Arial" w:cs="Arial"/>
          <w:b/>
          <w:sz w:val="22"/>
          <w:szCs w:val="22"/>
        </w:rPr>
        <w:t>SearchRefundsResult</w:t>
      </w:r>
      <w:r w:rsidR="00070779">
        <w:rPr>
          <w:rFonts w:ascii="Arial" w:hAnsi="Arial" w:cs="Arial"/>
          <w:b/>
          <w:sz w:val="22"/>
          <w:szCs w:val="22"/>
        </w:rPr>
        <w:fldChar w:fldCharType="begin"/>
      </w:r>
      <w:r w:rsidR="00070779">
        <w:instrText xml:space="preserve"> XE "SearchRefunds API Service: </w:instrText>
      </w:r>
      <w:r w:rsidR="00070779">
        <w:rPr>
          <w:rFonts w:ascii="Arial" w:hAnsi="Arial" w:cs="Arial"/>
          <w:sz w:val="22"/>
          <w:szCs w:val="22"/>
        </w:rPr>
        <w:instrText>SearchRefundsResult</w:instrText>
      </w:r>
      <w:r w:rsidR="00070779">
        <w:instrText xml:space="preserve">" </w:instrText>
      </w:r>
      <w:r w:rsidR="00070779">
        <w:rPr>
          <w:rFonts w:ascii="Arial" w:hAnsi="Arial" w:cs="Arial"/>
          <w:b/>
          <w:sz w:val="22"/>
          <w:szCs w:val="22"/>
        </w:rPr>
        <w:fldChar w:fldCharType="end"/>
      </w:r>
      <w:r>
        <w:rPr>
          <w:rFonts w:ascii="Arial" w:hAnsi="Arial" w:cs="Arial"/>
          <w:sz w:val="22"/>
          <w:szCs w:val="22"/>
        </w:rPr>
        <w:t>—</w:t>
      </w:r>
      <w:proofErr w:type="gramStart"/>
      <w:r>
        <w:rPr>
          <w:rFonts w:ascii="Arial" w:hAnsi="Arial" w:cs="Arial"/>
          <w:sz w:val="22"/>
          <w:szCs w:val="22"/>
        </w:rPr>
        <w:t>This</w:t>
      </w:r>
      <w:proofErr w:type="gramEnd"/>
      <w:r>
        <w:rPr>
          <w:rFonts w:ascii="Arial" w:hAnsi="Arial" w:cs="Arial"/>
          <w:sz w:val="22"/>
          <w:szCs w:val="22"/>
        </w:rPr>
        <w:t xml:space="preserve"> is the response result.</w:t>
      </w:r>
      <w:r w:rsidR="00264DE7">
        <w:rPr>
          <w:rFonts w:ascii="Arial" w:hAnsi="Arial" w:cs="Arial"/>
          <w:sz w:val="22"/>
          <w:szCs w:val="22"/>
        </w:rPr>
        <w:t xml:space="preserve"> </w:t>
      </w:r>
      <w:r>
        <w:rPr>
          <w:rFonts w:ascii="Arial" w:hAnsi="Arial" w:cs="Arial"/>
          <w:sz w:val="22"/>
          <w:szCs w:val="22"/>
        </w:rPr>
        <w:t>This result</w:t>
      </w:r>
      <w:r w:rsidR="00264DE7">
        <w:rPr>
          <w:rFonts w:ascii="Arial" w:hAnsi="Arial" w:cs="Arial"/>
          <w:sz w:val="22"/>
          <w:szCs w:val="22"/>
        </w:rPr>
        <w:t xml:space="preserve"> takes the following required parameter:</w:t>
      </w:r>
      <w:r>
        <w:rPr>
          <w:rFonts w:ascii="Arial" w:hAnsi="Arial" w:cs="Arial"/>
          <w:sz w:val="22"/>
          <w:szCs w:val="22"/>
        </w:rPr>
        <w:t xml:space="preserve"> Refunds.</w:t>
      </w:r>
    </w:p>
    <w:p w:rsidR="000703E6" w:rsidRPr="00502A01" w:rsidRDefault="000703E6" w:rsidP="006E0403">
      <w:pPr>
        <w:keepNext/>
        <w:spacing w:before="120"/>
        <w:rPr>
          <w:rFonts w:cs="Arial"/>
          <w:b/>
          <w:szCs w:val="22"/>
        </w:rPr>
      </w:pPr>
      <w:bookmarkStart w:id="112" w:name="_Ref307305027"/>
      <w:bookmarkStart w:id="113" w:name="_Ref308095579"/>
      <w:bookmarkStart w:id="114" w:name="_Ref308605219"/>
      <w:bookmarkEnd w:id="106"/>
      <w:bookmarkEnd w:id="107"/>
      <w:bookmarkEnd w:id="108"/>
      <w:bookmarkEnd w:id="109"/>
      <w:bookmarkEnd w:id="110"/>
      <w:bookmarkEnd w:id="111"/>
      <w:r w:rsidRPr="00502A01">
        <w:rPr>
          <w:rFonts w:cs="Arial"/>
          <w:b/>
          <w:szCs w:val="22"/>
        </w:rPr>
        <w:t>Also See</w:t>
      </w:r>
    </w:p>
    <w:p w:rsidR="000703E6" w:rsidRDefault="000703E6" w:rsidP="000703E6">
      <w:pPr>
        <w:spacing w:before="120"/>
        <w:rPr>
          <w:rFonts w:cs="Arial"/>
          <w:szCs w:val="22"/>
        </w:rPr>
      </w:pPr>
      <w:r>
        <w:rPr>
          <w:rFonts w:cs="Arial"/>
          <w:szCs w:val="22"/>
        </w:rPr>
        <w:t>“</w:t>
      </w:r>
      <w:r w:rsidR="006B2236">
        <w:rPr>
          <w:rFonts w:cs="Arial"/>
          <w:szCs w:val="22"/>
        </w:rPr>
        <w:t>SearchRefundsByStatusAndFeeClass_Request_SOAP</w:t>
      </w:r>
      <w:r w:rsidR="00C72850">
        <w:rPr>
          <w:rFonts w:cs="Arial"/>
          <w:szCs w:val="22"/>
        </w:rPr>
        <w:t>.</w:t>
      </w:r>
      <w:r w:rsidR="006B2236">
        <w:rPr>
          <w:rFonts w:cs="Arial"/>
          <w:szCs w:val="22"/>
        </w:rPr>
        <w:t>xml</w:t>
      </w:r>
      <w:r>
        <w:rPr>
          <w:rFonts w:cs="Arial"/>
          <w:szCs w:val="22"/>
        </w:rPr>
        <w:t>”</w:t>
      </w:r>
      <w:r w:rsidR="003E7F54">
        <w:rPr>
          <w:rFonts w:cs="Arial"/>
          <w:szCs w:val="22"/>
        </w:rPr>
        <w:t>, “</w:t>
      </w:r>
      <w:r w:rsidR="006B2236">
        <w:rPr>
          <w:rFonts w:cs="Arial"/>
          <w:szCs w:val="22"/>
        </w:rPr>
        <w:t>SearchRefundsByFeeClass_Request</w:t>
      </w:r>
      <w:r w:rsidR="004F30CD">
        <w:rPr>
          <w:rFonts w:cs="Arial"/>
          <w:szCs w:val="22"/>
        </w:rPr>
        <w:t>_SOAP.xml</w:t>
      </w:r>
      <w:r w:rsidR="003E7F54">
        <w:rPr>
          <w:rFonts w:cs="Arial"/>
          <w:szCs w:val="22"/>
        </w:rPr>
        <w:t>”,</w:t>
      </w:r>
      <w:r>
        <w:rPr>
          <w:rFonts w:cs="Arial"/>
          <w:szCs w:val="22"/>
        </w:rPr>
        <w:t xml:space="preserve"> </w:t>
      </w:r>
      <w:r w:rsidR="006B2236">
        <w:rPr>
          <w:rFonts w:cs="Arial"/>
          <w:szCs w:val="22"/>
        </w:rPr>
        <w:t>“</w:t>
      </w:r>
      <w:r w:rsidR="004F30CD">
        <w:rPr>
          <w:rFonts w:cs="Arial"/>
          <w:szCs w:val="22"/>
        </w:rPr>
        <w:t>SearchRefundsAdvances_Request_SOAP.xml</w:t>
      </w:r>
      <w:r w:rsidR="006B2236">
        <w:rPr>
          <w:rFonts w:cs="Arial"/>
          <w:szCs w:val="22"/>
        </w:rPr>
        <w:t>”, “</w:t>
      </w:r>
      <w:r w:rsidR="004F30CD">
        <w:rPr>
          <w:rFonts w:cs="Arial"/>
          <w:szCs w:val="22"/>
        </w:rPr>
        <w:t>SearchRefundsByTransactinId_Request_SOAP.xml</w:t>
      </w:r>
      <w:r w:rsidR="006B2236">
        <w:rPr>
          <w:rFonts w:cs="Arial"/>
          <w:szCs w:val="22"/>
        </w:rPr>
        <w:t>”, “</w:t>
      </w:r>
      <w:r w:rsidR="004F30CD">
        <w:rPr>
          <w:rFonts w:cs="Arial"/>
          <w:szCs w:val="22"/>
        </w:rPr>
        <w:t>SearchRefundsById_Request_SOAP.xml</w:t>
      </w:r>
      <w:r w:rsidR="006B2236">
        <w:rPr>
          <w:rFonts w:cs="Arial"/>
          <w:szCs w:val="22"/>
        </w:rPr>
        <w:t xml:space="preserve">”, </w:t>
      </w:r>
      <w:r>
        <w:rPr>
          <w:rFonts w:cs="Arial"/>
          <w:szCs w:val="22"/>
        </w:rPr>
        <w:t>and “</w:t>
      </w:r>
      <w:r w:rsidR="004F30CD">
        <w:rPr>
          <w:rFonts w:cs="Arial"/>
          <w:szCs w:val="22"/>
        </w:rPr>
        <w:t>SearchRefundsResponse_SOAP.xml</w:t>
      </w:r>
      <w:r>
        <w:rPr>
          <w:rFonts w:cs="Arial"/>
          <w:szCs w:val="22"/>
        </w:rPr>
        <w:t>” at</w:t>
      </w:r>
    </w:p>
    <w:p w:rsidR="000703E6" w:rsidRDefault="00BF7E50" w:rsidP="000703E6">
      <w:pPr>
        <w:spacing w:before="120"/>
        <w:rPr>
          <w:rFonts w:cs="Arial"/>
          <w:szCs w:val="22"/>
        </w:rPr>
      </w:pPr>
      <w:hyperlink r:id="rId43" w:history="1">
        <w:r w:rsidR="000703E6" w:rsidRPr="00024B7B">
          <w:rPr>
            <w:rStyle w:val="Hyperlink"/>
            <w:rFonts w:cs="Arial"/>
            <w:szCs w:val="22"/>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rsidR="000703E6">
        <w:rPr>
          <w:rFonts w:cs="Arial"/>
          <w:szCs w:val="22"/>
        </w:rPr>
        <w:t>.</w:t>
      </w:r>
    </w:p>
    <w:p w:rsidR="00CB71EB" w:rsidRDefault="00470C34" w:rsidP="009F5F6B">
      <w:pPr>
        <w:pStyle w:val="Heading1"/>
      </w:pPr>
      <w:bookmarkStart w:id="115" w:name="_Toc312235397"/>
      <w:r>
        <w:lastRenderedPageBreak/>
        <w:t>Asurion Subscriber Billing System</w:t>
      </w:r>
      <w:r w:rsidR="009B2B34">
        <w:t xml:space="preserve"> </w:t>
      </w:r>
      <w:r w:rsidR="00CB71EB">
        <w:t>Security</w:t>
      </w:r>
      <w:bookmarkEnd w:id="112"/>
      <w:bookmarkEnd w:id="113"/>
      <w:bookmarkEnd w:id="114"/>
      <w:bookmarkEnd w:id="115"/>
    </w:p>
    <w:p w:rsidR="0057570E" w:rsidRDefault="0057570E" w:rsidP="009F5F6B">
      <w:pPr>
        <w:keepNext/>
        <w:tabs>
          <w:tab w:val="left" w:pos="720"/>
        </w:tabs>
        <w:spacing w:before="120"/>
      </w:pPr>
      <w:r>
        <w:t>Asurion manages Subscriber Billing System security</w:t>
      </w:r>
      <w:r w:rsidR="00B77C7E">
        <w:fldChar w:fldCharType="begin"/>
      </w:r>
      <w:r w:rsidR="00B77C7E">
        <w:instrText xml:space="preserve"> XE "</w:instrText>
      </w:r>
      <w:r w:rsidR="00B77C7E" w:rsidRPr="007B1D16">
        <w:instrText>System Security</w:instrText>
      </w:r>
      <w:r w:rsidR="00B77C7E">
        <w:instrText xml:space="preserve">" </w:instrText>
      </w:r>
      <w:r w:rsidR="00B77C7E">
        <w:fldChar w:fldCharType="end"/>
      </w:r>
      <w:r>
        <w:t xml:space="preserve"> through authentication</w:t>
      </w:r>
      <w:r w:rsidR="00C72850">
        <w:fldChar w:fldCharType="begin"/>
      </w:r>
      <w:r w:rsidR="00C72850">
        <w:instrText xml:space="preserve"> XE "</w:instrText>
      </w:r>
      <w:r w:rsidR="00C72850" w:rsidRPr="00557606">
        <w:instrText>Authentication</w:instrText>
      </w:r>
      <w:r w:rsidR="00C72850">
        <w:instrText xml:space="preserve">" </w:instrText>
      </w:r>
      <w:r w:rsidR="00C72850">
        <w:fldChar w:fldCharType="end"/>
      </w:r>
      <w:r>
        <w:t>, authorization</w:t>
      </w:r>
      <w:r w:rsidR="00C72850">
        <w:fldChar w:fldCharType="begin"/>
      </w:r>
      <w:r w:rsidR="00C72850">
        <w:instrText xml:space="preserve"> XE "</w:instrText>
      </w:r>
      <w:r w:rsidR="00C72850" w:rsidRPr="001905E9">
        <w:instrText>Authorization</w:instrText>
      </w:r>
      <w:r w:rsidR="00C72850">
        <w:instrText xml:space="preserve">" </w:instrText>
      </w:r>
      <w:r w:rsidR="00C72850">
        <w:fldChar w:fldCharType="end"/>
      </w:r>
      <w:r>
        <w:t>, and certification</w:t>
      </w:r>
      <w:r w:rsidR="00B40B92">
        <w:fldChar w:fldCharType="begin"/>
      </w:r>
      <w:r w:rsidR="00B40B92">
        <w:instrText xml:space="preserve"> XE "</w:instrText>
      </w:r>
      <w:r w:rsidR="00B40B92" w:rsidRPr="0052007D">
        <w:instrText>Certification</w:instrText>
      </w:r>
      <w:r w:rsidR="00B40B92">
        <w:instrText xml:space="preserve">" </w:instrText>
      </w:r>
      <w:r w:rsidR="00B40B92">
        <w:fldChar w:fldCharType="end"/>
      </w:r>
      <w:r>
        <w:t xml:space="preserve"> processes.</w:t>
      </w:r>
    </w:p>
    <w:p w:rsidR="00ED353F" w:rsidRDefault="00ED353F" w:rsidP="00ED353F">
      <w:pPr>
        <w:pStyle w:val="Heading2"/>
      </w:pPr>
      <w:bookmarkStart w:id="116" w:name="_Toc312235398"/>
      <w:r>
        <w:t>Authentication</w:t>
      </w:r>
      <w:r w:rsidR="003A10FF">
        <w:t xml:space="preserve"> and</w:t>
      </w:r>
      <w:r w:rsidR="00EA71B7">
        <w:t xml:space="preserve"> Authorization</w:t>
      </w:r>
      <w:bookmarkEnd w:id="116"/>
    </w:p>
    <w:p w:rsidR="00626205" w:rsidRDefault="00626205" w:rsidP="00626205">
      <w:r>
        <w:t xml:space="preserve">Asurion takes an integrated approach to user authentication and </w:t>
      </w:r>
      <w:r w:rsidR="00FB6084">
        <w:t xml:space="preserve">authorization. When a client </w:t>
      </w:r>
      <w:r w:rsidR="002928D0">
        <w:t xml:space="preserve">customer </w:t>
      </w:r>
      <w:r>
        <w:t>at the point of sale (POS) contact</w:t>
      </w:r>
      <w:r w:rsidR="004113A5">
        <w:t>s the Asurion AuthenticateUser W</w:t>
      </w:r>
      <w:r>
        <w:t>eb</w:t>
      </w:r>
      <w:r w:rsidR="004113A5">
        <w:t xml:space="preserve"> S</w:t>
      </w:r>
      <w:r>
        <w:t>ervice</w:t>
      </w:r>
      <w:r w:rsidR="004113A5">
        <w:fldChar w:fldCharType="begin"/>
      </w:r>
      <w:r w:rsidR="004113A5">
        <w:instrText xml:space="preserve"> XE "</w:instrText>
      </w:r>
      <w:r w:rsidR="004113A5" w:rsidRPr="004E66AC">
        <w:instrText>AuthenticateUser Web Service</w:instrText>
      </w:r>
      <w:r w:rsidR="004113A5">
        <w:instrText xml:space="preserve">" </w:instrText>
      </w:r>
      <w:r w:rsidR="004113A5">
        <w:fldChar w:fldCharType="end"/>
      </w:r>
      <w:r>
        <w:t xml:space="preserve">, it uses the systemusername and systempassword that was previously given to </w:t>
      </w:r>
      <w:r w:rsidR="002928D0">
        <w:t xml:space="preserve">customer </w:t>
      </w:r>
      <w:r>
        <w:t>at the time of development.  This username and password pair is used for all requests to the Asurion Web Service.</w:t>
      </w:r>
    </w:p>
    <w:p w:rsidR="003C78CC" w:rsidRDefault="003C78CC" w:rsidP="00583B3D">
      <w:pPr>
        <w:spacing w:before="120"/>
      </w:pPr>
      <w:r>
        <w:t xml:space="preserve">From that point on, the </w:t>
      </w:r>
      <w:r w:rsidR="00FB6084">
        <w:t>client</w:t>
      </w:r>
      <w:r>
        <w:t xml:space="preserve"> customer uses that Asurion-issued </w:t>
      </w:r>
      <w:r w:rsidR="002F0768">
        <w:t xml:space="preserve">system user </w:t>
      </w:r>
      <w:r>
        <w:t>ID</w:t>
      </w:r>
      <w:r w:rsidR="004113A5">
        <w:fldChar w:fldCharType="begin"/>
      </w:r>
      <w:r w:rsidR="004113A5">
        <w:instrText xml:space="preserve"> XE "</w:instrText>
      </w:r>
      <w:r w:rsidR="004113A5" w:rsidRPr="000A183A">
        <w:instrText>User ID</w:instrText>
      </w:r>
      <w:r w:rsidR="004113A5">
        <w:instrText xml:space="preserve">" </w:instrText>
      </w:r>
      <w:r w:rsidR="004113A5">
        <w:fldChar w:fldCharType="end"/>
      </w:r>
      <w:r>
        <w:t xml:space="preserve"> and </w:t>
      </w:r>
      <w:r w:rsidR="002F0768">
        <w:t xml:space="preserve">system </w:t>
      </w:r>
      <w:r>
        <w:t xml:space="preserve">password in request message headers for financial transaction servicing. Asurion stores the </w:t>
      </w:r>
      <w:r w:rsidR="002F0768">
        <w:t xml:space="preserve">system </w:t>
      </w:r>
      <w:r>
        <w:t>user ID</w:t>
      </w:r>
      <w:r w:rsidR="004113A5">
        <w:fldChar w:fldCharType="begin"/>
      </w:r>
      <w:r w:rsidR="004113A5">
        <w:instrText xml:space="preserve"> XE "</w:instrText>
      </w:r>
      <w:r w:rsidR="004113A5" w:rsidRPr="000A183A">
        <w:instrText>User ID</w:instrText>
      </w:r>
      <w:r w:rsidR="004113A5">
        <w:instrText xml:space="preserve">" </w:instrText>
      </w:r>
      <w:r w:rsidR="004113A5">
        <w:fldChar w:fldCharType="end"/>
      </w:r>
      <w:r>
        <w:t xml:space="preserve"> and </w:t>
      </w:r>
      <w:r w:rsidR="002F0768">
        <w:t xml:space="preserve">system </w:t>
      </w:r>
      <w:r>
        <w:t>password</w:t>
      </w:r>
      <w:r w:rsidR="004113A5">
        <w:fldChar w:fldCharType="begin"/>
      </w:r>
      <w:r w:rsidR="004113A5">
        <w:instrText xml:space="preserve"> XE "</w:instrText>
      </w:r>
      <w:r w:rsidR="004113A5" w:rsidRPr="00835756">
        <w:instrText>System Password</w:instrText>
      </w:r>
      <w:r w:rsidR="004113A5">
        <w:instrText xml:space="preserve">" </w:instrText>
      </w:r>
      <w:r w:rsidR="004113A5">
        <w:fldChar w:fldCharType="end"/>
      </w:r>
      <w:r w:rsidR="00583B3D">
        <w:t xml:space="preserve"> in an Active Directory (AD). Asurion </w:t>
      </w:r>
      <w:r w:rsidR="002F0768">
        <w:t xml:space="preserve">validates </w:t>
      </w:r>
      <w:r w:rsidR="00583B3D">
        <w:t>n</w:t>
      </w:r>
      <w:r>
        <w:t xml:space="preserve">ew </w:t>
      </w:r>
      <w:r w:rsidR="00583B3D">
        <w:t xml:space="preserve">requests for </w:t>
      </w:r>
      <w:r>
        <w:t>pro</w:t>
      </w:r>
      <w:r w:rsidR="00583B3D">
        <w:t>cessing</w:t>
      </w:r>
      <w:r>
        <w:t xml:space="preserve"> </w:t>
      </w:r>
      <w:r w:rsidR="002F0768">
        <w:t xml:space="preserve">against the </w:t>
      </w:r>
      <w:r>
        <w:t>previou</w:t>
      </w:r>
      <w:r w:rsidR="00583B3D">
        <w:t xml:space="preserve">sly-issued </w:t>
      </w:r>
      <w:r w:rsidR="002F0768">
        <w:t xml:space="preserve">system </w:t>
      </w:r>
      <w:r w:rsidR="00583B3D">
        <w:t>user ID</w:t>
      </w:r>
      <w:r w:rsidR="004113A5">
        <w:fldChar w:fldCharType="begin"/>
      </w:r>
      <w:r w:rsidR="004113A5">
        <w:instrText xml:space="preserve"> XE "</w:instrText>
      </w:r>
      <w:r w:rsidR="004113A5" w:rsidRPr="000A183A">
        <w:instrText>User ID</w:instrText>
      </w:r>
      <w:r w:rsidR="004113A5">
        <w:instrText xml:space="preserve">" </w:instrText>
      </w:r>
      <w:r w:rsidR="004113A5">
        <w:fldChar w:fldCharType="end"/>
      </w:r>
      <w:r w:rsidR="00583B3D">
        <w:t xml:space="preserve"> and </w:t>
      </w:r>
      <w:r w:rsidR="002F0768">
        <w:t xml:space="preserve">system </w:t>
      </w:r>
      <w:r w:rsidR="00583B3D">
        <w:t>password stored in the AD.</w:t>
      </w:r>
    </w:p>
    <w:p w:rsidR="00DB38FB" w:rsidRDefault="00D07A14" w:rsidP="003A10FF">
      <w:pPr>
        <w:pStyle w:val="Heading2"/>
      </w:pPr>
      <w:bookmarkStart w:id="117" w:name="_Ref309810302"/>
      <w:bookmarkStart w:id="118" w:name="_Toc312235399"/>
      <w:r>
        <w:t>Certifi</w:t>
      </w:r>
      <w:r w:rsidR="001A11F6">
        <w:t>cation</w:t>
      </w:r>
      <w:bookmarkEnd w:id="117"/>
      <w:bookmarkEnd w:id="118"/>
    </w:p>
    <w:p w:rsidR="00081EC3" w:rsidRDefault="00081EC3" w:rsidP="00081EC3">
      <w:r>
        <w:t>Asurion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servers are certified periodically. A Root Certificate Authority is obtained for the Mendes and Cane servers. Asurion obtains this digital certificate from the </w:t>
      </w:r>
      <w:r w:rsidRPr="006933D7">
        <w:t>DigiCertHighAssuranceCA</w:t>
      </w:r>
      <w:r>
        <w:t xml:space="preserve"> certificate authority</w:t>
      </w:r>
      <w:r w:rsidR="004113A5">
        <w:fldChar w:fldCharType="begin"/>
      </w:r>
      <w:r w:rsidR="004113A5">
        <w:instrText xml:space="preserve"> XE "</w:instrText>
      </w:r>
      <w:r w:rsidR="004113A5" w:rsidRPr="009A28F5">
        <w:instrText>DigiCertHighAssuranceCA Certificate Authority</w:instrText>
      </w:r>
      <w:r w:rsidR="004113A5">
        <w:instrText xml:space="preserve">" </w:instrText>
      </w:r>
      <w:r w:rsidR="004113A5">
        <w:fldChar w:fldCharType="end"/>
      </w:r>
      <w:r>
        <w:t xml:space="preserve">. </w:t>
      </w:r>
    </w:p>
    <w:p w:rsidR="00936DFA" w:rsidRDefault="00081EC3" w:rsidP="00936DFA">
      <w:pPr>
        <w:spacing w:before="120"/>
      </w:pPr>
      <w:r>
        <w:t>The Root Certificate Authority passes certification</w:t>
      </w:r>
      <w:r w:rsidR="00B40B92">
        <w:fldChar w:fldCharType="begin"/>
      </w:r>
      <w:r w:rsidR="00B40B92">
        <w:instrText xml:space="preserve"> XE "</w:instrText>
      </w:r>
      <w:r w:rsidR="00B40B92" w:rsidRPr="0052007D">
        <w:instrText>Certification</w:instrText>
      </w:r>
      <w:r w:rsidR="00B40B92">
        <w:instrText xml:space="preserve">" </w:instrText>
      </w:r>
      <w:r w:rsidR="00B40B92">
        <w:fldChar w:fldCharType="end"/>
      </w:r>
      <w:r>
        <w:t xml:space="preserve"> down to other servers hosting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processes. A Root Certificate Authority applies for 1 </w:t>
      </w:r>
      <w:proofErr w:type="gramStart"/>
      <w:r>
        <w:t>years</w:t>
      </w:r>
      <w:proofErr w:type="gramEnd"/>
      <w:r>
        <w:t>.</w:t>
      </w:r>
      <w:r w:rsidR="00936DFA">
        <w:t xml:space="preserve"> </w:t>
      </w:r>
      <w:r>
        <w:t xml:space="preserve">The Asurion Technology Products team certifies servers hosting the Subscriber Billing System </w:t>
      </w:r>
      <w:r w:rsidR="00326A98">
        <w:t xml:space="preserve">Finance Services </w:t>
      </w:r>
      <w:r>
        <w:t xml:space="preserve">Gateway </w:t>
      </w:r>
      <w:r w:rsidR="004C0DF7">
        <w:t>processes</w:t>
      </w:r>
      <w:r w:rsidR="00D934D4">
        <w:t>.</w:t>
      </w:r>
      <w:r w:rsidR="00936DFA">
        <w:t xml:space="preserve"> The </w:t>
      </w:r>
      <w:r w:rsidR="004C0DF7">
        <w:t xml:space="preserve">overall </w:t>
      </w:r>
      <w:r w:rsidR="00936DFA">
        <w:t xml:space="preserve">process for obtaining </w:t>
      </w:r>
      <w:r w:rsidR="004C0DF7">
        <w:t xml:space="preserve">SSL Certification, for example, </w:t>
      </w:r>
      <w:r w:rsidR="00936DFA">
        <w:t xml:space="preserve">is outlined in the Asurion document referenced below. </w:t>
      </w:r>
    </w:p>
    <w:p w:rsidR="003F2891" w:rsidRDefault="00D934D4" w:rsidP="00936DFA">
      <w:pPr>
        <w:spacing w:before="120"/>
      </w:pPr>
      <w:r>
        <w:t xml:space="preserve">When a digital certificate has expired, </w:t>
      </w:r>
      <w:r w:rsidR="009A5C4A">
        <w:t>the Asurion Network Operations Center (</w:t>
      </w:r>
      <w:r>
        <w:t>NOC</w:t>
      </w:r>
      <w:r w:rsidR="009A5C4A">
        <w:t>)</w:t>
      </w:r>
      <w:r w:rsidR="00734A4B">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fldChar w:fldCharType="end"/>
      </w:r>
      <w:r>
        <w:t xml:space="preserve"> opens a P6</w:t>
      </w:r>
      <w:r w:rsidR="00734A4B">
        <w:fldChar w:fldCharType="begin"/>
      </w:r>
      <w:r w:rsidR="00734A4B">
        <w:instrText xml:space="preserve"> XE "</w:instrText>
      </w:r>
      <w:r w:rsidR="00734A4B" w:rsidRPr="003B0841">
        <w:instrText>P6</w:instrText>
      </w:r>
      <w:r w:rsidR="00734A4B">
        <w:instrText xml:space="preserve">" </w:instrText>
      </w:r>
      <w:r w:rsidR="00734A4B">
        <w:fldChar w:fldCharType="end"/>
      </w:r>
      <w:r>
        <w:t xml:space="preserve"> CIRT report for the expired certificate. If a RunBook is not available for the servers hosting the expired certificate, the problem is passed to the Asurion </w:t>
      </w:r>
      <w:r w:rsidR="00426E6B">
        <w:t xml:space="preserve">IT </w:t>
      </w:r>
      <w:r>
        <w:t>Product Support Team (L2</w:t>
      </w:r>
      <w:r w:rsidR="00734A4B">
        <w:fldChar w:fldCharType="begin"/>
      </w:r>
      <w:r w:rsidR="00734A4B">
        <w:instrText xml:space="preserve"> XE "</w:instrText>
      </w:r>
      <w:r w:rsidR="00734A4B" w:rsidRPr="00EB4AFC">
        <w:instrText>L2</w:instrText>
      </w:r>
      <w:r w:rsidR="00734A4B">
        <w:instrText xml:space="preserve">" </w:instrText>
      </w:r>
      <w:r w:rsidR="00734A4B">
        <w:fldChar w:fldCharType="end"/>
      </w:r>
      <w:r>
        <w:t xml:space="preserve">) for resolution. </w:t>
      </w:r>
    </w:p>
    <w:p w:rsidR="00D934D4" w:rsidRPr="00D934D4" w:rsidRDefault="00D934D4" w:rsidP="00C72850">
      <w:pPr>
        <w:keepNext/>
        <w:tabs>
          <w:tab w:val="left" w:pos="720"/>
        </w:tabs>
        <w:spacing w:before="120"/>
        <w:rPr>
          <w:b/>
        </w:rPr>
      </w:pPr>
      <w:r w:rsidRPr="00D934D4">
        <w:rPr>
          <w:b/>
        </w:rPr>
        <w:t>Also See</w:t>
      </w:r>
    </w:p>
    <w:p w:rsidR="00936DFA" w:rsidRDefault="00936DFA" w:rsidP="00326A98">
      <w:pPr>
        <w:tabs>
          <w:tab w:val="left" w:pos="720"/>
        </w:tabs>
        <w:spacing w:before="120"/>
      </w:pPr>
      <w:r>
        <w:t>“SSL Certificates</w:t>
      </w:r>
      <w:r w:rsidR="00326A98">
        <w:t xml:space="preserve">” </w:t>
      </w:r>
      <w:r w:rsidR="00326A98">
        <w:fldChar w:fldCharType="begin"/>
      </w:r>
      <w:r w:rsidR="00326A98">
        <w:instrText xml:space="preserve"> XE "</w:instrText>
      </w:r>
      <w:r w:rsidR="00326A98" w:rsidRPr="00E021E0">
        <w:instrText>SSL Certificates</w:instrText>
      </w:r>
      <w:r w:rsidR="00326A98">
        <w:instrText xml:space="preserve">" </w:instrText>
      </w:r>
      <w:r w:rsidR="00326A98">
        <w:fldChar w:fldCharType="end"/>
      </w:r>
      <w:r w:rsidR="00326A98">
        <w:t xml:space="preserve"> </w:t>
      </w:r>
      <w:r>
        <w:t>at</w:t>
      </w:r>
      <w:r w:rsidR="00326A98">
        <w:t xml:space="preserve"> </w:t>
      </w:r>
      <w:hyperlink r:id="rId44" w:history="1">
        <w:r w:rsidR="00326A98" w:rsidRPr="0097139A">
          <w:rPr>
            <w:rStyle w:val="Hyperlink"/>
          </w:rPr>
          <w:t>https://syswiki.int.asurion.com/index.php/SSL_Certificates</w:t>
        </w:r>
      </w:hyperlink>
      <w:r>
        <w:t xml:space="preserve">. </w:t>
      </w:r>
    </w:p>
    <w:p w:rsidR="00D934D4" w:rsidRDefault="00936DFA" w:rsidP="00326A98">
      <w:pPr>
        <w:tabs>
          <w:tab w:val="left" w:pos="720"/>
        </w:tabs>
        <w:ind w:left="720" w:hanging="720"/>
      </w:pPr>
      <w:r>
        <w:t xml:space="preserve">And, see </w:t>
      </w:r>
      <w:r w:rsidR="008D6068">
        <w:t>“</w:t>
      </w:r>
      <w:r w:rsidR="008D6068">
        <w:fldChar w:fldCharType="begin"/>
      </w:r>
      <w:r w:rsidR="008D6068">
        <w:instrText xml:space="preserve"> REF _Ref311534680 \h </w:instrText>
      </w:r>
      <w:r w:rsidR="00326A98">
        <w:instrText xml:space="preserve"> \* MERGEFORMAT </w:instrText>
      </w:r>
      <w:r w:rsidR="008D6068">
        <w:fldChar w:fldCharType="separate"/>
      </w:r>
      <w:r w:rsidR="00736258">
        <w:t>L1</w:t>
      </w:r>
      <w:r w:rsidR="00736258" w:rsidRPr="002616A3">
        <w:fldChar w:fldCharType="begin"/>
      </w:r>
      <w:r w:rsidR="00736258" w:rsidRPr="00736258">
        <w:instrText xml:space="preserve"> XE "</w:instrText>
      </w:r>
      <w:r w:rsidR="00736258" w:rsidRPr="002616A3">
        <w:rPr>
          <w:szCs w:val="22"/>
        </w:rPr>
        <w:instrText xml:space="preserve">Support:L1 (NOC)" </w:instrText>
      </w:r>
      <w:r w:rsidR="00736258" w:rsidRPr="002616A3">
        <w:rPr>
          <w:b/>
          <w:i/>
          <w:szCs w:val="22"/>
        </w:rPr>
        <w:fldChar w:fldCharType="end"/>
      </w:r>
      <w:r w:rsidR="00736258">
        <w:t xml:space="preserve"> Support: NOC</w:t>
      </w:r>
      <w:r w:rsidR="008D6068">
        <w:fldChar w:fldCharType="end"/>
      </w:r>
      <w:r w:rsidR="008D6068">
        <w:t xml:space="preserve">” and </w:t>
      </w:r>
      <w:r w:rsidR="00D934D4">
        <w:t>“</w:t>
      </w:r>
      <w:r w:rsidR="00D934D4">
        <w:fldChar w:fldCharType="begin"/>
      </w:r>
      <w:r w:rsidR="00D934D4">
        <w:instrText xml:space="preserve"> REF _Ref310933960 \h </w:instrText>
      </w:r>
      <w:r w:rsidR="00326A98">
        <w:instrText xml:space="preserve"> \* MERGEFORMAT </w:instrText>
      </w:r>
      <w:r w:rsidR="00D934D4">
        <w:fldChar w:fldCharType="separate"/>
      </w:r>
      <w:r w:rsidR="00736258">
        <w:t>L2 Support: IT Product Support</w:t>
      </w:r>
      <w:r w:rsidR="00D934D4">
        <w:fldChar w:fldCharType="end"/>
      </w:r>
      <w:r w:rsidR="00D934D4">
        <w:t>” in this document.</w:t>
      </w:r>
    </w:p>
    <w:p w:rsidR="00CB71EB" w:rsidRDefault="00BE4A0E" w:rsidP="005E7813">
      <w:pPr>
        <w:pStyle w:val="Heading1"/>
      </w:pPr>
      <w:bookmarkStart w:id="119" w:name="_Ref307305049"/>
      <w:bookmarkStart w:id="120" w:name="_Toc312235400"/>
      <w:r>
        <w:t>Asurion Subscriber Billing System N</w:t>
      </w:r>
      <w:r w:rsidR="00CB71EB">
        <w:t>etworking</w:t>
      </w:r>
      <w:bookmarkEnd w:id="119"/>
      <w:bookmarkEnd w:id="120"/>
    </w:p>
    <w:p w:rsidR="00F543C0" w:rsidRDefault="00F543C0" w:rsidP="005E7813">
      <w:pPr>
        <w:keepNext/>
        <w:tabs>
          <w:tab w:val="left" w:pos="720"/>
        </w:tabs>
      </w:pPr>
      <w:r>
        <w:t xml:space="preserve">Asurion </w:t>
      </w:r>
      <w:r w:rsidR="00BE4A0E">
        <w:t xml:space="preserve">Subscriber Billing System </w:t>
      </w:r>
      <w:r>
        <w:t xml:space="preserve">networking system incorporates tailored management and architecture. The following sections introduce </w:t>
      </w:r>
      <w:r w:rsidR="00B342C2">
        <w:t xml:space="preserve">the networking that </w:t>
      </w:r>
      <w:r>
        <w:t>supports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 activities.</w:t>
      </w:r>
    </w:p>
    <w:p w:rsidR="00F543C0" w:rsidRDefault="00F543C0" w:rsidP="00F543C0">
      <w:pPr>
        <w:pStyle w:val="Heading2"/>
      </w:pPr>
      <w:bookmarkStart w:id="121" w:name="_Ref309820683"/>
      <w:bookmarkStart w:id="122" w:name="_Toc312235401"/>
      <w:r>
        <w:t xml:space="preserve">Network </w:t>
      </w:r>
      <w:r w:rsidR="00D910E6">
        <w:t xml:space="preserve">Monitoring and </w:t>
      </w:r>
      <w:r>
        <w:t>Management</w:t>
      </w:r>
      <w:bookmarkEnd w:id="121"/>
      <w:bookmarkEnd w:id="122"/>
    </w:p>
    <w:p w:rsidR="002D7D9D" w:rsidRDefault="00F543C0" w:rsidP="002D7D9D">
      <w:pPr>
        <w:rPr>
          <w:rFonts w:cs="Arial"/>
          <w:color w:val="000000"/>
          <w:szCs w:val="22"/>
          <w:lang w:val="en"/>
        </w:rPr>
      </w:pPr>
      <w:r>
        <w:t>Asurion manages client networks</w:t>
      </w:r>
      <w:r w:rsidR="00C72850">
        <w:fldChar w:fldCharType="begin"/>
      </w:r>
      <w:r w:rsidR="00C72850">
        <w:instrText xml:space="preserve"> XE "</w:instrText>
      </w:r>
      <w:r w:rsidR="00C72850" w:rsidRPr="002872F4">
        <w:instrText>Networks:Client</w:instrText>
      </w:r>
      <w:r w:rsidR="00C72850">
        <w:instrText xml:space="preserve">" </w:instrText>
      </w:r>
      <w:r w:rsidR="00C72850">
        <w:fldChar w:fldCharType="end"/>
      </w:r>
      <w:r>
        <w:t xml:space="preserve"> through the Network Operations Center</w:t>
      </w:r>
      <w:r w:rsidR="00326A98">
        <w:t xml:space="preserve"> (NOC)</w:t>
      </w:r>
      <w:r w:rsidR="00C72850">
        <w:fldChar w:fldCharType="begin"/>
      </w:r>
      <w:r w:rsidR="00C72850">
        <w:instrText xml:space="preserve"> XE "</w:instrText>
      </w:r>
      <w:r w:rsidR="00C72850" w:rsidRPr="00B119ED">
        <w:instrText>Network Operations Center (NOC)</w:instrText>
      </w:r>
      <w:r w:rsidR="00C72850">
        <w:instrText xml:space="preserve">" </w:instrText>
      </w:r>
      <w:r w:rsidR="00C72850">
        <w:fldChar w:fldCharType="end"/>
      </w:r>
      <w:r w:rsidR="00326A98">
        <w:t xml:space="preserve">. </w:t>
      </w:r>
      <w:r>
        <w:t>NOC</w:t>
      </w:r>
      <w:r w:rsidR="00734A4B">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fldChar w:fldCharType="end"/>
      </w:r>
      <w:r>
        <w:t xml:space="preserve"> monitors network infrastructure and application resources, reports network </w:t>
      </w:r>
      <w:r w:rsidR="00E02063">
        <w:t>communications</w:t>
      </w:r>
      <w:r>
        <w:t xml:space="preserve"> problems, and manages network problem resolution. </w:t>
      </w:r>
      <w:r w:rsidR="002D7D9D">
        <w:rPr>
          <w:rFonts w:cs="Arial"/>
          <w:color w:val="000000"/>
          <w:szCs w:val="22"/>
          <w:lang w:val="en"/>
        </w:rPr>
        <w:t xml:space="preserve">NOC uses the </w:t>
      </w:r>
      <w:r w:rsidR="002D7D9D" w:rsidRPr="002D7D9D">
        <w:rPr>
          <w:rFonts w:cs="Arial"/>
          <w:color w:val="000000"/>
          <w:szCs w:val="22"/>
          <w:lang w:val="en"/>
        </w:rPr>
        <w:t xml:space="preserve">Paessler Router Traffic Grapher </w:t>
      </w:r>
      <w:r w:rsidR="002D7D9D">
        <w:rPr>
          <w:rFonts w:cs="Arial"/>
          <w:color w:val="000000"/>
          <w:szCs w:val="22"/>
          <w:lang w:val="en"/>
        </w:rPr>
        <w:t>(PRTG)</w:t>
      </w:r>
      <w:r w:rsidR="00C72850">
        <w:rPr>
          <w:rFonts w:cs="Arial"/>
          <w:color w:val="000000"/>
          <w:szCs w:val="22"/>
          <w:lang w:val="en"/>
        </w:rPr>
        <w:fldChar w:fldCharType="begin"/>
      </w:r>
      <w:r w:rsidR="00C72850">
        <w:instrText xml:space="preserve"> XE "</w:instrText>
      </w:r>
      <w:r w:rsidR="00C72850" w:rsidRPr="002815B7">
        <w:rPr>
          <w:rFonts w:cs="Arial"/>
          <w:color w:val="000000"/>
          <w:szCs w:val="22"/>
          <w:lang w:val="en"/>
        </w:rPr>
        <w:instrText>Paessler Router Traffic Grapher (PRTG)</w:instrText>
      </w:r>
      <w:r w:rsidR="00C72850">
        <w:instrText xml:space="preserve">" </w:instrText>
      </w:r>
      <w:r w:rsidR="00C72850">
        <w:rPr>
          <w:rFonts w:cs="Arial"/>
          <w:color w:val="000000"/>
          <w:szCs w:val="22"/>
          <w:lang w:val="en"/>
        </w:rPr>
        <w:fldChar w:fldCharType="end"/>
      </w:r>
      <w:r w:rsidR="002D7D9D">
        <w:rPr>
          <w:rFonts w:cs="Arial"/>
          <w:color w:val="000000"/>
          <w:szCs w:val="22"/>
          <w:lang w:val="en"/>
        </w:rPr>
        <w:t xml:space="preserve"> to monitor the condition of </w:t>
      </w:r>
      <w:proofErr w:type="gramStart"/>
      <w:r w:rsidR="002D7D9D">
        <w:rPr>
          <w:rFonts w:cs="Arial"/>
          <w:color w:val="000000"/>
          <w:szCs w:val="22"/>
          <w:lang w:val="en"/>
        </w:rPr>
        <w:t xml:space="preserve">Asurion </w:t>
      </w:r>
      <w:r w:rsidR="002D7D9D" w:rsidRPr="002D7D9D">
        <w:rPr>
          <w:rFonts w:cs="Arial"/>
          <w:color w:val="000000"/>
          <w:szCs w:val="22"/>
          <w:lang w:val="en"/>
        </w:rPr>
        <w:t xml:space="preserve"> networks</w:t>
      </w:r>
      <w:proofErr w:type="gramEnd"/>
      <w:r w:rsidR="002D7D9D" w:rsidRPr="002D7D9D">
        <w:rPr>
          <w:rFonts w:cs="Arial"/>
          <w:color w:val="000000"/>
          <w:szCs w:val="22"/>
          <w:lang w:val="en"/>
        </w:rPr>
        <w:t>, ban</w:t>
      </w:r>
      <w:r w:rsidR="002D7D9D">
        <w:rPr>
          <w:rFonts w:cs="Arial"/>
          <w:color w:val="000000"/>
          <w:szCs w:val="22"/>
          <w:lang w:val="en"/>
        </w:rPr>
        <w:t>dwidth usage, and applications.</w:t>
      </w:r>
      <w:r w:rsidR="008E54FB">
        <w:rPr>
          <w:rFonts w:cs="Arial"/>
          <w:color w:val="000000"/>
          <w:szCs w:val="22"/>
          <w:lang w:val="en"/>
        </w:rPr>
        <w:t xml:space="preserve">  </w:t>
      </w:r>
    </w:p>
    <w:p w:rsidR="008E54FB" w:rsidRPr="008E54FB" w:rsidRDefault="008E54FB" w:rsidP="009344F0">
      <w:pPr>
        <w:spacing w:before="120"/>
        <w:rPr>
          <w:rFonts w:cs="Arial"/>
          <w:b/>
          <w:color w:val="000000"/>
          <w:szCs w:val="22"/>
          <w:lang w:val="en"/>
        </w:rPr>
      </w:pPr>
      <w:r w:rsidRPr="008E54FB">
        <w:rPr>
          <w:rFonts w:cs="Arial"/>
          <w:b/>
          <w:color w:val="000000"/>
          <w:szCs w:val="22"/>
          <w:lang w:val="en"/>
        </w:rPr>
        <w:t>Also See</w:t>
      </w:r>
    </w:p>
    <w:p w:rsidR="008E54FB" w:rsidRDefault="00432D2F" w:rsidP="002D7D9D">
      <w:pPr>
        <w:rPr>
          <w:rFonts w:cs="Arial"/>
          <w:color w:val="000000"/>
          <w:szCs w:val="22"/>
          <w:lang w:val="en"/>
        </w:rPr>
      </w:pPr>
      <w:proofErr w:type="gramStart"/>
      <w:r>
        <w:rPr>
          <w:rFonts w:cs="Arial"/>
          <w:color w:val="000000"/>
          <w:szCs w:val="22"/>
          <w:lang w:val="en"/>
        </w:rPr>
        <w:t>“</w:t>
      </w:r>
      <w:r>
        <w:rPr>
          <w:rFonts w:cs="Arial"/>
          <w:color w:val="000000"/>
          <w:szCs w:val="22"/>
          <w:lang w:val="en"/>
        </w:rPr>
        <w:fldChar w:fldCharType="begin"/>
      </w:r>
      <w:r>
        <w:rPr>
          <w:rFonts w:cs="Arial"/>
          <w:color w:val="000000"/>
          <w:szCs w:val="22"/>
          <w:lang w:val="en"/>
        </w:rPr>
        <w:instrText xml:space="preserve"> REF _Ref307998000 \h </w:instrText>
      </w:r>
      <w:r>
        <w:rPr>
          <w:rFonts w:cs="Arial"/>
          <w:color w:val="000000"/>
          <w:szCs w:val="22"/>
          <w:lang w:val="en"/>
        </w:rPr>
      </w:r>
      <w:r>
        <w:rPr>
          <w:rFonts w:cs="Arial"/>
          <w:color w:val="000000"/>
          <w:szCs w:val="22"/>
          <w:lang w:val="en"/>
        </w:rPr>
        <w:fldChar w:fldCharType="separate"/>
      </w:r>
      <w:r w:rsidR="00736258">
        <w:t>Asurion Subscriber Billing System Monitoring and Logging</w:t>
      </w:r>
      <w:r>
        <w:rPr>
          <w:rFonts w:cs="Arial"/>
          <w:color w:val="000000"/>
          <w:szCs w:val="22"/>
          <w:lang w:val="en"/>
        </w:rPr>
        <w:fldChar w:fldCharType="end"/>
      </w:r>
      <w:r>
        <w:rPr>
          <w:rFonts w:cs="Arial"/>
          <w:color w:val="000000"/>
          <w:szCs w:val="22"/>
          <w:lang w:val="en"/>
        </w:rPr>
        <w:t>”.</w:t>
      </w:r>
      <w:proofErr w:type="gramEnd"/>
    </w:p>
    <w:p w:rsidR="00F543C0" w:rsidRDefault="002928D0" w:rsidP="00EC45D3">
      <w:pPr>
        <w:pStyle w:val="Heading3"/>
      </w:pPr>
      <w:bookmarkStart w:id="123" w:name="_Toc312235402"/>
      <w:r>
        <w:lastRenderedPageBreak/>
        <w:t xml:space="preserve">Asurion </w:t>
      </w:r>
      <w:r w:rsidR="00F543C0">
        <w:t>Subscriber Billing System Network</w:t>
      </w:r>
      <w:bookmarkEnd w:id="123"/>
    </w:p>
    <w:p w:rsidR="00432D2F" w:rsidRDefault="00C73098" w:rsidP="00432D2F">
      <w:pPr>
        <w:tabs>
          <w:tab w:val="left" w:pos="720"/>
        </w:tabs>
        <w:spacing w:after="120"/>
      </w:pPr>
      <w:r>
        <w:t>The n</w:t>
      </w:r>
      <w:r w:rsidR="00032428">
        <w:t>etwork co</w:t>
      </w:r>
      <w:r w:rsidR="00085A08">
        <w:t>nfiguration</w:t>
      </w:r>
      <w:r w:rsidR="00032428">
        <w:t xml:space="preserve"> sup</w:t>
      </w:r>
      <w:r w:rsidR="00B5165A">
        <w:t xml:space="preserve">porting </w:t>
      </w:r>
      <w:r w:rsidR="009B2B34">
        <w:t>Asurion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rsidR="009B2B34">
        <w:t xml:space="preserve">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 incorporates </w:t>
      </w:r>
      <w:r w:rsidR="00085A08">
        <w:t xml:space="preserve">multiple high-capacity servers, effective load-balancing, and </w:t>
      </w:r>
      <w:r>
        <w:t xml:space="preserve">two layers of firewall </w:t>
      </w:r>
      <w:r w:rsidR="00085A08">
        <w:t xml:space="preserve">protection. </w:t>
      </w:r>
      <w:r w:rsidR="00E02063">
        <w:t>Connecting Asur</w:t>
      </w:r>
      <w:r w:rsidR="002928D0">
        <w:t>ion with the customer</w:t>
      </w:r>
      <w:r w:rsidR="00432D2F">
        <w:t>, this network</w:t>
      </w:r>
      <w:r w:rsidR="00432D2F" w:rsidRPr="00AD7CEF">
        <w:t xml:space="preserve"> is organized into three areas of connectivity: Asurion core, Asurion DMZ, and the greater internet. </w:t>
      </w:r>
    </w:p>
    <w:p w:rsidR="00432D2F" w:rsidRDefault="00320CD4" w:rsidP="00432D2F">
      <w:pPr>
        <w:tabs>
          <w:tab w:val="left" w:pos="720"/>
        </w:tabs>
        <w:spacing w:after="120"/>
      </w:pPr>
      <w:r>
        <w:t>Within the network, t</w:t>
      </w:r>
      <w:r w:rsidR="00432D2F" w:rsidRPr="00AD7CEF">
        <w:t>he Asurion core includes three servers hosting the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rsidR="00432D2F" w:rsidRPr="00AD7CEF">
        <w:t xml:space="preserve">, and two load balancing Virtual IP’s (VIP). Beyond the firewall, the Asurion DMZ includes two proxy servers and three VIP’s. On the other side of the next firewall, the greater Internet includes </w:t>
      </w:r>
      <w:r w:rsidR="002928D0">
        <w:t xml:space="preserve">customers and </w:t>
      </w:r>
      <w:r w:rsidR="00432D2F" w:rsidRPr="00AD7CEF">
        <w:t>the Aria</w:t>
      </w:r>
      <w:r w:rsidR="00465AF4">
        <w:fldChar w:fldCharType="begin"/>
      </w:r>
      <w:r w:rsidR="00465AF4">
        <w:instrText xml:space="preserve"> XE "</w:instrText>
      </w:r>
      <w:r w:rsidR="00465AF4" w:rsidRPr="0090204A">
        <w:instrText>Aria Billing System</w:instrText>
      </w:r>
      <w:r w:rsidR="00465AF4">
        <w:instrText xml:space="preserve">" </w:instrText>
      </w:r>
      <w:r w:rsidR="00465AF4">
        <w:fldChar w:fldCharType="end"/>
      </w:r>
      <w:r w:rsidR="00432D2F" w:rsidRPr="00AD7CEF">
        <w:t xml:space="preserve"> Billing System.</w:t>
      </w:r>
      <w:r w:rsidR="00A1051B">
        <w:t xml:space="preserve"> </w:t>
      </w:r>
    </w:p>
    <w:p w:rsidR="00CB71EB" w:rsidRDefault="00BE4A0E" w:rsidP="00CB71EB">
      <w:pPr>
        <w:pStyle w:val="Heading1"/>
      </w:pPr>
      <w:bookmarkStart w:id="124" w:name="_Ref307305063"/>
      <w:bookmarkStart w:id="125" w:name="_Ref307998000"/>
      <w:bookmarkStart w:id="126" w:name="_Toc312235403"/>
      <w:r>
        <w:t xml:space="preserve">Asurion Subscriber Billing System </w:t>
      </w:r>
      <w:r w:rsidR="00CB71EB">
        <w:t>Monitoring</w:t>
      </w:r>
      <w:bookmarkEnd w:id="124"/>
      <w:r w:rsidR="00990A58">
        <w:t xml:space="preserve"> and Logging</w:t>
      </w:r>
      <w:bookmarkEnd w:id="125"/>
      <w:bookmarkEnd w:id="126"/>
    </w:p>
    <w:p w:rsidR="00581638" w:rsidRDefault="000224B0" w:rsidP="00CB71EB">
      <w:pPr>
        <w:tabs>
          <w:tab w:val="left" w:pos="720"/>
        </w:tabs>
        <w:spacing w:before="120"/>
      </w:pPr>
      <w:r>
        <w:t xml:space="preserve">Asurion uses </w:t>
      </w:r>
      <w:r w:rsidR="00EF2239">
        <w:t>TIBCO</w:t>
      </w:r>
      <w:r w:rsidR="005F393A">
        <w:t xml:space="preserve"> </w:t>
      </w:r>
      <w:r w:rsidR="00EF2239">
        <w:t>BusinessWorks (BW)</w:t>
      </w:r>
      <w:r w:rsidR="005B628D">
        <w:t xml:space="preserve"> </w:t>
      </w:r>
      <w:r w:rsidR="006851EA">
        <w:t xml:space="preserve">HAWK to </w:t>
      </w:r>
      <w:r w:rsidR="00404D64">
        <w:t xml:space="preserve">monitor the </w:t>
      </w:r>
      <w:r w:rsidR="00F65316">
        <w:t xml:space="preserve">health and performance of the </w:t>
      </w:r>
      <w:r w:rsidR="006851EA">
        <w:t xml:space="preserve">Asurion </w:t>
      </w:r>
      <w:r w:rsidR="00BE4A0E">
        <w:t xml:space="preserve">Subscriber Billing System </w:t>
      </w:r>
      <w:r w:rsidR="006851EA">
        <w:t xml:space="preserve">operations. </w:t>
      </w:r>
      <w:r w:rsidR="00F65316">
        <w:t>Treating th</w:t>
      </w:r>
      <w:r w:rsidR="00220EF0">
        <w:t xml:space="preserve">e entire network as one system, </w:t>
      </w:r>
      <w:r w:rsidR="00B003DC">
        <w:t xml:space="preserve">HAWK </w:t>
      </w:r>
      <w:r w:rsidR="00F65316">
        <w:t>provide</w:t>
      </w:r>
      <w:r w:rsidR="006851EA">
        <w:t>s</w:t>
      </w:r>
      <w:r w:rsidR="00F65316">
        <w:t xml:space="preserve"> a broad-ranging approach to monitoring</w:t>
      </w:r>
      <w:r w:rsidR="005F393A">
        <w:fldChar w:fldCharType="begin"/>
      </w:r>
      <w:r w:rsidR="005F393A">
        <w:instrText xml:space="preserve"> XE "</w:instrText>
      </w:r>
      <w:r w:rsidR="005F393A" w:rsidRPr="00FD42D0">
        <w:instrText>Monitoring</w:instrText>
      </w:r>
      <w:r w:rsidR="00326A98">
        <w:instrText xml:space="preserve"> Services</w:instrText>
      </w:r>
      <w:r w:rsidR="005F393A">
        <w:instrText xml:space="preserve">" </w:instrText>
      </w:r>
      <w:r w:rsidR="005F393A">
        <w:fldChar w:fldCharType="end"/>
      </w:r>
      <w:r w:rsidR="00F65316">
        <w:t xml:space="preserve"> the </w:t>
      </w:r>
      <w:r w:rsidR="00EF2239">
        <w:t>TIBCO</w:t>
      </w:r>
      <w:r w:rsidR="00465AF4">
        <w:fldChar w:fldCharType="begin"/>
      </w:r>
      <w:r w:rsidR="00465AF4">
        <w:instrText xml:space="preserve"> XE "</w:instrText>
      </w:r>
      <w:r w:rsidR="00465AF4" w:rsidRPr="0085567C">
        <w:rPr>
          <w:rFonts w:cs="Arial"/>
          <w:szCs w:val="22"/>
        </w:rPr>
        <w:instrText>Tibco</w:instrText>
      </w:r>
      <w:r w:rsidR="00465AF4">
        <w:instrText xml:space="preserve">" </w:instrText>
      </w:r>
      <w:r w:rsidR="00465AF4">
        <w:fldChar w:fldCharType="end"/>
      </w:r>
      <w:r w:rsidR="00EF2239">
        <w:t xml:space="preserve"> Enterprise Management Service (EMS)</w:t>
      </w:r>
      <w:r w:rsidR="005B628D">
        <w:t xml:space="preserve"> </w:t>
      </w:r>
      <w:r w:rsidR="00B003DC">
        <w:t xml:space="preserve">and </w:t>
      </w:r>
      <w:r w:rsidR="005B628D">
        <w:t>EMS serv</w:t>
      </w:r>
      <w:r w:rsidR="00A84FCE">
        <w:t>er operatio</w:t>
      </w:r>
      <w:r w:rsidR="00B003DC">
        <w:t>ns involved in Finance Service</w:t>
      </w:r>
      <w:r w:rsidR="00A71C10">
        <w:fldChar w:fldCharType="begin"/>
      </w:r>
      <w:r w:rsidR="00A71C10">
        <w:instrText xml:space="preserve"> XE "</w:instrText>
      </w:r>
      <w:r w:rsidR="00A71C10" w:rsidRPr="00560467">
        <w:rPr>
          <w:rFonts w:cs="Arial"/>
          <w:szCs w:val="22"/>
        </w:rPr>
        <w:instrText>Finance Service</w:instrText>
      </w:r>
      <w:r w:rsidR="005F393A">
        <w:rPr>
          <w:rFonts w:cs="Arial"/>
          <w:szCs w:val="22"/>
        </w:rPr>
        <w:instrText xml:space="preserve"> Gateway</w:instrText>
      </w:r>
      <w:r w:rsidR="00A71C10">
        <w:instrText xml:space="preserve">" </w:instrText>
      </w:r>
      <w:r w:rsidR="00A71C10">
        <w:fldChar w:fldCharType="end"/>
      </w:r>
      <w:r w:rsidR="00B003DC">
        <w:t xml:space="preserve"> Gateway</w:t>
      </w:r>
      <w:r w:rsidR="005F393A">
        <w:t xml:space="preserve"> </w:t>
      </w:r>
      <w:r w:rsidR="00B003DC">
        <w:t>activities.</w:t>
      </w:r>
      <w:r w:rsidR="00220EF0">
        <w:t xml:space="preserve"> </w:t>
      </w:r>
    </w:p>
    <w:p w:rsidR="00581638" w:rsidRDefault="00581638" w:rsidP="00581638">
      <w:pPr>
        <w:pStyle w:val="Heading2"/>
      </w:pPr>
      <w:bookmarkStart w:id="127" w:name="_Toc312235404"/>
      <w:r>
        <w:t>Monitoring Services</w:t>
      </w:r>
      <w:bookmarkEnd w:id="127"/>
    </w:p>
    <w:p w:rsidR="008E775C" w:rsidRDefault="00581638" w:rsidP="00CB71EB">
      <w:pPr>
        <w:tabs>
          <w:tab w:val="left" w:pos="720"/>
        </w:tabs>
        <w:spacing w:before="120"/>
      </w:pPr>
      <w:r>
        <w:t>Using Hawk</w:t>
      </w:r>
      <w:r w:rsidR="00B40B92">
        <w:fldChar w:fldCharType="begin"/>
      </w:r>
      <w:r w:rsidR="00B40B92">
        <w:instrText xml:space="preserve"> XE "</w:instrText>
      </w:r>
      <w:r w:rsidR="00B40B92" w:rsidRPr="007E74B2">
        <w:instrText>Hawk</w:instrText>
      </w:r>
      <w:r w:rsidR="00B40B92">
        <w:instrText xml:space="preserve">" </w:instrText>
      </w:r>
      <w:r w:rsidR="00B40B92">
        <w:fldChar w:fldCharType="end"/>
      </w:r>
      <w:r>
        <w:t>, the Asurion QA</w:t>
      </w:r>
      <w:r w:rsidR="00B40B92">
        <w:fldChar w:fldCharType="begin"/>
      </w:r>
      <w:r w:rsidR="00B40B92">
        <w:instrText xml:space="preserve"> XE "</w:instrText>
      </w:r>
      <w:r w:rsidR="00B40B92" w:rsidRPr="00101AE7">
        <w:instrText>QA</w:instrText>
      </w:r>
      <w:r w:rsidR="00B40B92">
        <w:instrText xml:space="preserve">" </w:instrText>
      </w:r>
      <w:r w:rsidR="00B40B92">
        <w:fldChar w:fldCharType="end"/>
      </w:r>
      <w:r>
        <w:t xml:space="preserve"> team monitors rulesbases</w:t>
      </w:r>
      <w:r w:rsidR="00B40B92">
        <w:fldChar w:fldCharType="begin"/>
      </w:r>
      <w:r w:rsidR="00B40B92">
        <w:instrText xml:space="preserve"> XE "Monitoring: </w:instrText>
      </w:r>
      <w:r w:rsidR="00B40B92" w:rsidRPr="00400556">
        <w:instrText>Rulebase</w:instrText>
      </w:r>
      <w:r w:rsidR="00B40B92">
        <w:instrText xml:space="preserve">" </w:instrText>
      </w:r>
      <w:r w:rsidR="00B40B92">
        <w:fldChar w:fldCharType="end"/>
      </w:r>
      <w:r>
        <w:t>, connection counts</w:t>
      </w:r>
      <w:r w:rsidR="00B40B92">
        <w:fldChar w:fldCharType="begin"/>
      </w:r>
      <w:r w:rsidR="00B40B92">
        <w:instrText xml:space="preserve"> XE "Monitoring: Connection Counts" </w:instrText>
      </w:r>
      <w:r w:rsidR="00B40B92">
        <w:fldChar w:fldCharType="end"/>
      </w:r>
      <w:r>
        <w:t>, BW engine exceptions</w:t>
      </w:r>
      <w:r w:rsidR="00B40B92">
        <w:fldChar w:fldCharType="begin"/>
      </w:r>
      <w:r w:rsidR="00B40B92">
        <w:instrText xml:space="preserve"> XE "Monitoring: BW Engine Exceptions" </w:instrText>
      </w:r>
      <w:r w:rsidR="00B40B92">
        <w:fldChar w:fldCharType="end"/>
      </w:r>
      <w:r>
        <w:t>, BW application instance restarts</w:t>
      </w:r>
      <w:r w:rsidR="00B40B92">
        <w:fldChar w:fldCharType="begin"/>
      </w:r>
      <w:r w:rsidR="00B40B92">
        <w:instrText xml:space="preserve"> XE "Monitoring: BW Instance Restarts" </w:instrText>
      </w:r>
      <w:r w:rsidR="00B40B92">
        <w:fldChar w:fldCharType="end"/>
      </w:r>
      <w:r>
        <w:t>, application error DB inserts</w:t>
      </w:r>
      <w:r w:rsidR="00C72850">
        <w:fldChar w:fldCharType="begin"/>
      </w:r>
      <w:r w:rsidR="00C72850">
        <w:instrText xml:space="preserve"> XE "Monitoring: Error DB Inserts" </w:instrText>
      </w:r>
      <w:r w:rsidR="00C72850">
        <w:fldChar w:fldCharType="end"/>
      </w:r>
      <w:r w:rsidR="00C72850">
        <w:t>,</w:t>
      </w:r>
      <w:r>
        <w:t xml:space="preserve"> BW historical data</w:t>
      </w:r>
      <w:r w:rsidR="00C72850">
        <w:fldChar w:fldCharType="begin"/>
      </w:r>
      <w:r w:rsidR="00C72850">
        <w:instrText xml:space="preserve"> XE "Monitoring: BW Historical Data" </w:instrText>
      </w:r>
      <w:r w:rsidR="00C72850">
        <w:fldChar w:fldCharType="end"/>
      </w:r>
      <w:r w:rsidR="00C72850">
        <w:t>,</w:t>
      </w:r>
      <w:r w:rsidR="00820946">
        <w:t>, and view BW log</w:t>
      </w:r>
      <w:r w:rsidR="00C72850">
        <w:fldChar w:fldCharType="begin"/>
      </w:r>
      <w:r w:rsidR="00C72850">
        <w:instrText xml:space="preserve"> XE "Monitoring: BW Log Files" </w:instrText>
      </w:r>
      <w:r w:rsidR="00C72850">
        <w:fldChar w:fldCharType="end"/>
      </w:r>
      <w:r w:rsidR="00C72850">
        <w:t xml:space="preserve">, </w:t>
      </w:r>
      <w:r>
        <w:t>files that have not been rolled in the past 7 – 14 days.</w:t>
      </w:r>
    </w:p>
    <w:p w:rsidR="009B05A0" w:rsidRDefault="00581638" w:rsidP="00CB71EB">
      <w:pPr>
        <w:tabs>
          <w:tab w:val="left" w:pos="720"/>
        </w:tabs>
        <w:spacing w:before="120"/>
      </w:pPr>
      <w:r>
        <w:t xml:space="preserve">Using the </w:t>
      </w:r>
      <w:r w:rsidRPr="002D7D9D">
        <w:rPr>
          <w:rFonts w:cs="Arial"/>
          <w:color w:val="000000"/>
          <w:szCs w:val="22"/>
          <w:lang w:val="en"/>
        </w:rPr>
        <w:t xml:space="preserve">Paessler Router Traffic Grapher </w:t>
      </w:r>
      <w:r>
        <w:rPr>
          <w:rFonts w:cs="Arial"/>
          <w:color w:val="000000"/>
          <w:szCs w:val="22"/>
          <w:lang w:val="en"/>
        </w:rPr>
        <w:t>(PRTG)</w:t>
      </w:r>
      <w:r w:rsidR="00C72850">
        <w:rPr>
          <w:rFonts w:cs="Arial"/>
          <w:color w:val="000000"/>
          <w:szCs w:val="22"/>
          <w:lang w:val="en"/>
        </w:rPr>
        <w:fldChar w:fldCharType="begin"/>
      </w:r>
      <w:r w:rsidR="00C72850">
        <w:instrText xml:space="preserve"> XE "</w:instrText>
      </w:r>
      <w:r w:rsidR="00C72850" w:rsidRPr="003415F3">
        <w:rPr>
          <w:rFonts w:cs="Arial"/>
          <w:color w:val="000000"/>
          <w:szCs w:val="22"/>
          <w:lang w:val="en"/>
        </w:rPr>
        <w:instrText>Paessler Router Traffic Grapher (PRTG)</w:instrText>
      </w:r>
      <w:r w:rsidR="00C72850">
        <w:instrText xml:space="preserve">" </w:instrText>
      </w:r>
      <w:r w:rsidR="00C72850">
        <w:rPr>
          <w:rFonts w:cs="Arial"/>
          <w:color w:val="000000"/>
          <w:szCs w:val="22"/>
          <w:lang w:val="en"/>
        </w:rPr>
        <w:fldChar w:fldCharType="end"/>
      </w:r>
      <w:r>
        <w:rPr>
          <w:rFonts w:cs="Arial"/>
          <w:color w:val="000000"/>
          <w:szCs w:val="22"/>
          <w:lang w:val="en"/>
        </w:rPr>
        <w:t>, the Asurion NOC</w:t>
      </w:r>
      <w:r w:rsidR="00734A4B">
        <w:rPr>
          <w:rFonts w:cs="Arial"/>
          <w:color w:val="000000"/>
          <w:szCs w:val="22"/>
          <w:lang w:val="en"/>
        </w:rPr>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rPr>
          <w:rFonts w:cs="Arial"/>
          <w:color w:val="000000"/>
          <w:szCs w:val="22"/>
          <w:lang w:val="en"/>
        </w:rPr>
        <w:fldChar w:fldCharType="end"/>
      </w:r>
      <w:r>
        <w:rPr>
          <w:rFonts w:cs="Arial"/>
          <w:color w:val="000000"/>
          <w:szCs w:val="22"/>
          <w:lang w:val="en"/>
        </w:rPr>
        <w:t xml:space="preserve"> team monitors </w:t>
      </w:r>
      <w:r w:rsidR="005D0467">
        <w:rPr>
          <w:rFonts w:cs="Arial"/>
          <w:color w:val="000000"/>
          <w:szCs w:val="22"/>
          <w:lang w:val="en"/>
        </w:rPr>
        <w:t xml:space="preserve">Asurion </w:t>
      </w:r>
      <w:r w:rsidR="005D0467" w:rsidRPr="002D7D9D">
        <w:rPr>
          <w:rFonts w:cs="Arial"/>
          <w:color w:val="000000"/>
          <w:szCs w:val="22"/>
          <w:lang w:val="en"/>
        </w:rPr>
        <w:t>networks, ban</w:t>
      </w:r>
      <w:r w:rsidR="005D0467">
        <w:rPr>
          <w:rFonts w:cs="Arial"/>
          <w:color w:val="000000"/>
          <w:szCs w:val="22"/>
          <w:lang w:val="en"/>
        </w:rPr>
        <w:t xml:space="preserve">dwidth usage, and applications. </w:t>
      </w:r>
    </w:p>
    <w:p w:rsidR="00433363" w:rsidRDefault="00433363" w:rsidP="00433363">
      <w:pPr>
        <w:pStyle w:val="Heading2"/>
      </w:pPr>
      <w:bookmarkStart w:id="128" w:name="_Toc312235405"/>
      <w:r>
        <w:t>Logging Services</w:t>
      </w:r>
      <w:bookmarkEnd w:id="128"/>
    </w:p>
    <w:p w:rsidR="00433363" w:rsidRDefault="00433363" w:rsidP="00433363">
      <w:pPr>
        <w:tabs>
          <w:tab w:val="left" w:pos="720"/>
        </w:tabs>
        <w:spacing w:before="120"/>
      </w:pPr>
      <w:r>
        <w:t xml:space="preserve">The results of </w:t>
      </w:r>
      <w:r w:rsidR="00B40B92">
        <w:fldChar w:fldCharType="begin"/>
      </w:r>
      <w:r w:rsidR="00B40B92">
        <w:instrText xml:space="preserve"> XE "</w:instrText>
      </w:r>
      <w:r w:rsidR="00B40B92" w:rsidRPr="008D48E5">
        <w:instrText>Log</w:instrText>
      </w:r>
      <w:r w:rsidR="00326A98">
        <w:instrText>ging Services</w:instrText>
      </w:r>
      <w:r w:rsidR="00B40B92">
        <w:instrText xml:space="preserve">" </w:instrText>
      </w:r>
      <w:r w:rsidR="00B40B92">
        <w:fldChar w:fldCharType="end"/>
      </w:r>
      <w:r>
        <w:t>monitoring are recorded in the domain folder (for example, PROD_FINANCE) in the host server. These Hawk</w:t>
      </w:r>
      <w:r w:rsidR="00B40B92">
        <w:fldChar w:fldCharType="begin"/>
      </w:r>
      <w:r w:rsidR="00B40B92">
        <w:instrText xml:space="preserve"> XE "</w:instrText>
      </w:r>
      <w:r w:rsidR="00B40B92" w:rsidRPr="007E74B2">
        <w:instrText>Hawk</w:instrText>
      </w:r>
      <w:r w:rsidR="00B40B92">
        <w:instrText xml:space="preserve">" </w:instrText>
      </w:r>
      <w:r w:rsidR="00B40B92">
        <w:fldChar w:fldCharType="end"/>
      </w:r>
      <w:r>
        <w:t xml:space="preserve"> logs are maintained and updated every second and minute. Asurion uses the Tibco </w:t>
      </w:r>
      <w:r w:rsidR="00C91495">
        <w:t>`</w:t>
      </w:r>
      <w:r>
        <w:t>Administrator to monitor, manage, deploy, and undeploy monitoring archives (MARs). The team also uses the Tibco Enterprise RTView</w:t>
      </w:r>
      <w:r w:rsidR="00B40B92">
        <w:fldChar w:fldCharType="begin"/>
      </w:r>
      <w:r w:rsidR="00B40B92">
        <w:instrText xml:space="preserve"> XE "</w:instrText>
      </w:r>
      <w:r w:rsidR="00B40B92" w:rsidRPr="008A304A">
        <w:instrText>Tibco Enterprise RTView</w:instrText>
      </w:r>
      <w:r w:rsidR="00B40B92">
        <w:instrText xml:space="preserve">" </w:instrText>
      </w:r>
      <w:r w:rsidR="00B40B92">
        <w:fldChar w:fldCharType="end"/>
      </w:r>
      <w:r>
        <w:t xml:space="preserve"> dashboard console to display the current status of various BW and EMS servers.</w:t>
      </w:r>
    </w:p>
    <w:p w:rsidR="00581638" w:rsidRDefault="00581638" w:rsidP="00581638">
      <w:pPr>
        <w:tabs>
          <w:tab w:val="left" w:pos="720"/>
        </w:tabs>
        <w:spacing w:before="120"/>
        <w:rPr>
          <w:b/>
        </w:rPr>
      </w:pPr>
      <w:bookmarkStart w:id="129" w:name="_Ref307305081"/>
      <w:r w:rsidRPr="00A52DFD">
        <w:rPr>
          <w:b/>
        </w:rPr>
        <w:t>Also See</w:t>
      </w:r>
    </w:p>
    <w:p w:rsidR="00581638" w:rsidRPr="00581638" w:rsidRDefault="00581638" w:rsidP="00581638">
      <w:pPr>
        <w:tabs>
          <w:tab w:val="left" w:pos="720"/>
        </w:tabs>
        <w:spacing w:before="120"/>
      </w:pPr>
      <w:r w:rsidRPr="00581638">
        <w:t>“Asurion</w:t>
      </w:r>
      <w:r>
        <w:t xml:space="preserve"> Subscriber Billing System Monitoring and Logging” in the “Asurion Subscriber Billing System QA Tes</w:t>
      </w:r>
      <w:r w:rsidR="00CD0D5A">
        <w:t>t</w:t>
      </w:r>
      <w:r>
        <w:t>ing Specification”.</w:t>
      </w:r>
    </w:p>
    <w:p w:rsidR="00CB71EB" w:rsidRDefault="0042287E" w:rsidP="00CB71EB">
      <w:pPr>
        <w:pStyle w:val="Heading1"/>
      </w:pPr>
      <w:bookmarkStart w:id="130" w:name="_Ref310433229"/>
      <w:bookmarkStart w:id="131" w:name="_Toc312235406"/>
      <w:r>
        <w:t xml:space="preserve">Asurion Subscriber Billing System </w:t>
      </w:r>
      <w:r w:rsidR="00CB71EB">
        <w:t>Controls</w:t>
      </w:r>
      <w:bookmarkEnd w:id="129"/>
      <w:bookmarkEnd w:id="130"/>
      <w:bookmarkEnd w:id="131"/>
    </w:p>
    <w:p w:rsidR="00C97BE1" w:rsidRDefault="00D2278B" w:rsidP="006F34AC">
      <w:pPr>
        <w:tabs>
          <w:tab w:val="left" w:pos="720"/>
        </w:tabs>
        <w:spacing w:before="120"/>
      </w:pPr>
      <w:r>
        <w:t xml:space="preserve">The </w:t>
      </w:r>
      <w:r w:rsidR="003A10FF">
        <w:t>Asur</w:t>
      </w:r>
      <w:r>
        <w:t>ion Subscriber Billing System uses built-in rules and mechanisms to assure the correct transaction processing. The following sections describe the key approaches to control.</w:t>
      </w:r>
    </w:p>
    <w:p w:rsidR="00C97BE1" w:rsidRDefault="00D2278B" w:rsidP="00C97BE1">
      <w:pPr>
        <w:pStyle w:val="Heading2"/>
      </w:pPr>
      <w:bookmarkStart w:id="132" w:name="_Toc312235407"/>
      <w:r>
        <w:t>Rules Engine Control</w:t>
      </w:r>
      <w:bookmarkEnd w:id="132"/>
    </w:p>
    <w:p w:rsidR="003A10FF" w:rsidRDefault="003A10FF" w:rsidP="006F34AC">
      <w:pPr>
        <w:tabs>
          <w:tab w:val="left" w:pos="720"/>
        </w:tabs>
        <w:spacing w:before="120"/>
      </w:pPr>
      <w:r>
        <w:t xml:space="preserve">When the </w:t>
      </w:r>
      <w:r w:rsidR="00B40B92">
        <w:fldChar w:fldCharType="begin"/>
      </w:r>
      <w:r w:rsidR="00B40B92">
        <w:instrText xml:space="preserve"> XE "System </w:instrText>
      </w:r>
      <w:r w:rsidR="00B40B92" w:rsidRPr="00040C85">
        <w:instrText>Control:</w:instrText>
      </w:r>
      <w:r w:rsidR="00CD0D5A">
        <w:instrText>Rules Engine</w:instrText>
      </w:r>
      <w:r w:rsidR="00B40B92">
        <w:instrText xml:space="preserve">" </w:instrText>
      </w:r>
      <w:r w:rsidR="00B40B92">
        <w:fldChar w:fldCharType="end"/>
      </w:r>
      <w:r>
        <w:t>system determines the amount for a refund, for example, the computation follows rules in the code. The resulting amount is solely determined by inputs (for example, total amount paid by the subscriber for the contract) and in-coded calculation rules.</w:t>
      </w:r>
      <w:r w:rsidR="00C97BE1">
        <w:t xml:space="preserve"> </w:t>
      </w:r>
    </w:p>
    <w:p w:rsidR="003A10FF" w:rsidRDefault="003A10FF" w:rsidP="006F34AC">
      <w:pPr>
        <w:tabs>
          <w:tab w:val="left" w:pos="720"/>
        </w:tabs>
        <w:spacing w:before="120"/>
      </w:pPr>
      <w:r>
        <w:t xml:space="preserve">Manual inputs are validated (date format and range, limits on dollar amounts entered, and so on) by the software. </w:t>
      </w:r>
      <w:r w:rsidR="000E26B5">
        <w:t>I</w:t>
      </w:r>
      <w:r>
        <w:t>ncorre</w:t>
      </w:r>
      <w:r w:rsidR="000E26B5">
        <w:t>ct inputs are rejected.</w:t>
      </w:r>
      <w:r w:rsidR="00C97BE1">
        <w:t xml:space="preserve"> </w:t>
      </w:r>
    </w:p>
    <w:p w:rsidR="00C97BE1" w:rsidRDefault="00D2278B" w:rsidP="00C97BE1">
      <w:pPr>
        <w:pStyle w:val="Heading2"/>
      </w:pPr>
      <w:bookmarkStart w:id="133" w:name="_Toc312235408"/>
      <w:r>
        <w:lastRenderedPageBreak/>
        <w:t>Transaction</w:t>
      </w:r>
      <w:r w:rsidR="007462F5" w:rsidRPr="00CD0D5A">
        <w:rPr>
          <w:b w:val="0"/>
          <w:i w:val="0"/>
          <w:sz w:val="22"/>
          <w:szCs w:val="22"/>
        </w:rPr>
        <w:fldChar w:fldCharType="begin"/>
      </w:r>
      <w:r w:rsidR="007462F5" w:rsidRPr="00CD0D5A">
        <w:rPr>
          <w:b w:val="0"/>
          <w:i w:val="0"/>
          <w:sz w:val="22"/>
          <w:szCs w:val="22"/>
        </w:rPr>
        <w:instrText xml:space="preserve"> XE "Transaction</w:instrText>
      </w:r>
      <w:r w:rsidR="00CD0D5A">
        <w:rPr>
          <w:b w:val="0"/>
          <w:i w:val="0"/>
          <w:sz w:val="22"/>
          <w:szCs w:val="22"/>
        </w:rPr>
        <w:instrText xml:space="preserve"> Duplication</w:instrText>
      </w:r>
      <w:r w:rsidR="007462F5" w:rsidRPr="00CD0D5A">
        <w:rPr>
          <w:b w:val="0"/>
          <w:i w:val="0"/>
          <w:sz w:val="22"/>
          <w:szCs w:val="22"/>
        </w:rPr>
        <w:instrText xml:space="preserve">" </w:instrText>
      </w:r>
      <w:r w:rsidR="007462F5" w:rsidRPr="00CD0D5A">
        <w:rPr>
          <w:b w:val="0"/>
          <w:i w:val="0"/>
          <w:sz w:val="22"/>
          <w:szCs w:val="22"/>
        </w:rPr>
        <w:fldChar w:fldCharType="end"/>
      </w:r>
      <w:r>
        <w:t xml:space="preserve"> </w:t>
      </w:r>
      <w:r w:rsidR="00C97BE1">
        <w:t xml:space="preserve">Duplication </w:t>
      </w:r>
      <w:r>
        <w:t>Avoidance Control</w:t>
      </w:r>
      <w:bookmarkEnd w:id="133"/>
    </w:p>
    <w:p w:rsidR="00A84B10" w:rsidRDefault="00A84B10" w:rsidP="00A84B10">
      <w:pPr>
        <w:pStyle w:val="ListParagraph"/>
        <w:spacing w:before="120"/>
        <w:ind w:left="0"/>
        <w:contextualSpacing w:val="0"/>
        <w:rPr>
          <w:rFonts w:ascii="Arial" w:hAnsi="Arial" w:cs="Arial"/>
          <w:sz w:val="22"/>
          <w:szCs w:val="22"/>
        </w:rPr>
      </w:pPr>
      <w:r>
        <w:rPr>
          <w:rFonts w:ascii="Arial" w:hAnsi="Arial" w:cs="Arial"/>
          <w:sz w:val="22"/>
          <w:szCs w:val="22"/>
        </w:rPr>
        <w:t xml:space="preserve">Built-in Asurion Finance Services mechanisms prevent </w:t>
      </w:r>
      <w:r w:rsidR="00B40B92">
        <w:rPr>
          <w:rFonts w:ascii="Arial" w:hAnsi="Arial" w:cs="Arial"/>
          <w:sz w:val="22"/>
          <w:szCs w:val="22"/>
        </w:rPr>
        <w:fldChar w:fldCharType="begin"/>
      </w:r>
      <w:r w:rsidR="00B40B92">
        <w:instrText xml:space="preserve"> XE "</w:instrText>
      </w:r>
      <w:r w:rsidR="00B40B92" w:rsidRPr="00E042AB">
        <w:instrText>System Control:Claim Lock</w:instrText>
      </w:r>
      <w:r w:rsidR="00B40B92">
        <w:instrText xml:space="preserve">" </w:instrText>
      </w:r>
      <w:r w:rsidR="00B40B92">
        <w:rPr>
          <w:rFonts w:ascii="Arial" w:hAnsi="Arial" w:cs="Arial"/>
          <w:sz w:val="22"/>
          <w:szCs w:val="22"/>
        </w:rPr>
        <w:fldChar w:fldCharType="end"/>
      </w:r>
      <w:r>
        <w:rPr>
          <w:rFonts w:ascii="Arial" w:hAnsi="Arial" w:cs="Arial"/>
          <w:sz w:val="22"/>
          <w:szCs w:val="22"/>
        </w:rPr>
        <w:t>duplicate transaction. These processes are summarized below.</w:t>
      </w:r>
    </w:p>
    <w:p w:rsidR="00A84B10" w:rsidRDefault="003D7243" w:rsidP="00A84B10">
      <w:pPr>
        <w:pStyle w:val="Heading3"/>
      </w:pPr>
      <w:bookmarkStart w:id="134" w:name="_Toc312235409"/>
      <w:r>
        <w:t>DataKey</w:t>
      </w:r>
      <w:r w:rsidR="0060768D" w:rsidRPr="00CD0D5A">
        <w:rPr>
          <w:b w:val="0"/>
          <w:sz w:val="22"/>
          <w:szCs w:val="22"/>
        </w:rPr>
        <w:fldChar w:fldCharType="begin"/>
      </w:r>
      <w:r w:rsidR="0060768D" w:rsidRPr="00CD0D5A">
        <w:rPr>
          <w:b w:val="0"/>
          <w:sz w:val="22"/>
          <w:szCs w:val="22"/>
        </w:rPr>
        <w:instrText xml:space="preserve"> XE "DataKey" </w:instrText>
      </w:r>
      <w:r w:rsidR="0060768D" w:rsidRPr="00CD0D5A">
        <w:rPr>
          <w:b w:val="0"/>
          <w:sz w:val="22"/>
          <w:szCs w:val="22"/>
        </w:rPr>
        <w:fldChar w:fldCharType="end"/>
      </w:r>
      <w:r>
        <w:t xml:space="preserve"> “Claim-Lock” Duplication </w:t>
      </w:r>
      <w:r w:rsidR="00A84B10">
        <w:t>Protection</w:t>
      </w:r>
      <w:bookmarkEnd w:id="134"/>
    </w:p>
    <w:p w:rsidR="00A84B10" w:rsidRDefault="00A84B10" w:rsidP="00A84B10">
      <w:pPr>
        <w:pStyle w:val="ListParagraph"/>
        <w:spacing w:before="120"/>
        <w:ind w:left="0"/>
        <w:contextualSpacing w:val="0"/>
        <w:rPr>
          <w:rFonts w:ascii="Arial" w:hAnsi="Arial" w:cs="Arial"/>
          <w:sz w:val="22"/>
          <w:szCs w:val="22"/>
        </w:rPr>
      </w:pPr>
      <w:r>
        <w:rPr>
          <w:rFonts w:ascii="Arial" w:hAnsi="Arial" w:cs="Arial"/>
          <w:sz w:val="22"/>
          <w:szCs w:val="22"/>
        </w:rPr>
        <w:t>When Finance Services processes a claim payment</w:t>
      </w:r>
      <w:r w:rsidRPr="00BD53AE">
        <w:rPr>
          <w:rFonts w:ascii="Arial" w:hAnsi="Arial" w:cs="Arial"/>
          <w:sz w:val="22"/>
          <w:szCs w:val="22"/>
        </w:rPr>
        <w:t>, contract billing-cycle</w:t>
      </w:r>
      <w:r>
        <w:rPr>
          <w:rFonts w:ascii="Arial" w:hAnsi="Arial" w:cs="Arial"/>
          <w:sz w:val="22"/>
          <w:szCs w:val="22"/>
        </w:rPr>
        <w:t xml:space="preserve">, or a refund payments are made according to </w:t>
      </w:r>
      <w:r w:rsidRPr="00BD53AE">
        <w:rPr>
          <w:rFonts w:ascii="Arial" w:hAnsi="Arial" w:cs="Arial"/>
          <w:sz w:val="22"/>
          <w:szCs w:val="22"/>
        </w:rPr>
        <w:t>Transacti</w:t>
      </w:r>
      <w:r>
        <w:rPr>
          <w:rFonts w:ascii="Arial" w:hAnsi="Arial" w:cs="Arial"/>
          <w:sz w:val="22"/>
          <w:szCs w:val="22"/>
        </w:rPr>
        <w:t>on</w:t>
      </w:r>
      <w:r w:rsidR="007462F5">
        <w:rPr>
          <w:rFonts w:ascii="Arial" w:hAnsi="Arial" w:cs="Arial"/>
          <w:sz w:val="22"/>
          <w:szCs w:val="22"/>
        </w:rPr>
        <w:fldChar w:fldCharType="begin"/>
      </w:r>
      <w:r w:rsidR="007462F5">
        <w:instrText xml:space="preserve"> XE "</w:instrText>
      </w:r>
      <w:r w:rsidR="007462F5" w:rsidRPr="000E7F04">
        <w:rPr>
          <w:rFonts w:ascii="Arial" w:hAnsi="Arial" w:cs="Arial"/>
          <w:sz w:val="22"/>
          <w:szCs w:val="22"/>
        </w:rPr>
        <w:instrText>Transaction</w:instrText>
      </w:r>
      <w:r w:rsidR="007462F5">
        <w:instrText xml:space="preserve">" </w:instrText>
      </w:r>
      <w:r w:rsidR="007462F5">
        <w:rPr>
          <w:rFonts w:ascii="Arial" w:hAnsi="Arial" w:cs="Arial"/>
          <w:sz w:val="22"/>
          <w:szCs w:val="22"/>
        </w:rPr>
        <w:fldChar w:fldCharType="end"/>
      </w:r>
      <w:r>
        <w:rPr>
          <w:rFonts w:ascii="Arial" w:hAnsi="Arial" w:cs="Arial"/>
          <w:sz w:val="22"/>
          <w:szCs w:val="22"/>
        </w:rPr>
        <w:t xml:space="preserve"> Type.</w:t>
      </w:r>
      <w:r w:rsidRPr="00BD53AE">
        <w:rPr>
          <w:rFonts w:ascii="Arial" w:hAnsi="Arial" w:cs="Arial"/>
          <w:sz w:val="22"/>
          <w:szCs w:val="22"/>
        </w:rPr>
        <w:t xml:space="preserve"> </w:t>
      </w:r>
      <w:r w:rsidR="003D7243">
        <w:rPr>
          <w:rFonts w:ascii="Arial" w:hAnsi="Arial" w:cs="Arial"/>
          <w:sz w:val="22"/>
          <w:szCs w:val="22"/>
        </w:rPr>
        <w:t>This “claim-lock” protection assures that o</w:t>
      </w:r>
      <w:r>
        <w:rPr>
          <w:rFonts w:ascii="Arial" w:hAnsi="Arial" w:cs="Arial"/>
          <w:sz w:val="22"/>
          <w:szCs w:val="22"/>
        </w:rPr>
        <w:t xml:space="preserve">nly one transaction is allowed per transaction type for any claim or contract. </w:t>
      </w:r>
    </w:p>
    <w:p w:rsidR="00A84B10" w:rsidRDefault="00A84B10" w:rsidP="00A84B10">
      <w:pPr>
        <w:pStyle w:val="ListParagraph"/>
        <w:spacing w:before="120"/>
        <w:ind w:left="0"/>
        <w:contextualSpacing w:val="0"/>
        <w:rPr>
          <w:rFonts w:ascii="Arial" w:hAnsi="Arial" w:cs="Arial"/>
          <w:sz w:val="22"/>
          <w:szCs w:val="22"/>
        </w:rPr>
      </w:pPr>
      <w:r w:rsidRPr="00BD53AE">
        <w:rPr>
          <w:rFonts w:ascii="Arial" w:hAnsi="Arial" w:cs="Arial"/>
          <w:sz w:val="22"/>
          <w:szCs w:val="22"/>
        </w:rPr>
        <w:t>To avoid duplicate request processing,</w:t>
      </w:r>
      <w:r>
        <w:rPr>
          <w:rFonts w:ascii="Arial" w:hAnsi="Arial" w:cs="Arial"/>
          <w:sz w:val="22"/>
          <w:szCs w:val="22"/>
        </w:rPr>
        <w:t xml:space="preserve"> Finance Services use a </w:t>
      </w:r>
      <w:r w:rsidRPr="00BD53AE">
        <w:rPr>
          <w:rFonts w:ascii="Arial" w:hAnsi="Arial" w:cs="Arial"/>
          <w:sz w:val="22"/>
          <w:szCs w:val="22"/>
        </w:rPr>
        <w:t>DataKey</w:t>
      </w:r>
      <w:r w:rsidR="0060768D">
        <w:rPr>
          <w:rFonts w:ascii="Arial" w:hAnsi="Arial" w:cs="Arial"/>
          <w:sz w:val="22"/>
          <w:szCs w:val="22"/>
        </w:rPr>
        <w:fldChar w:fldCharType="begin"/>
      </w:r>
      <w:r w:rsidR="0060768D">
        <w:instrText xml:space="preserve"> XE "</w:instrText>
      </w:r>
      <w:r w:rsidR="0060768D" w:rsidRPr="00FC5A6A">
        <w:rPr>
          <w:rFonts w:ascii="Arial" w:hAnsi="Arial" w:cs="Arial"/>
          <w:sz w:val="22"/>
          <w:szCs w:val="22"/>
        </w:rPr>
        <w:instrText>DataKey</w:instrText>
      </w:r>
      <w:r w:rsidR="0060768D">
        <w:instrText xml:space="preserve">" </w:instrText>
      </w:r>
      <w:r w:rsidR="0060768D">
        <w:rPr>
          <w:rFonts w:ascii="Arial" w:hAnsi="Arial" w:cs="Arial"/>
          <w:sz w:val="22"/>
          <w:szCs w:val="22"/>
        </w:rPr>
        <w:fldChar w:fldCharType="end"/>
      </w:r>
      <w:r>
        <w:rPr>
          <w:rFonts w:ascii="Arial" w:hAnsi="Arial" w:cs="Arial"/>
          <w:sz w:val="22"/>
          <w:szCs w:val="22"/>
        </w:rPr>
        <w:t xml:space="preserve"> combination of:</w:t>
      </w:r>
    </w:p>
    <w:p w:rsidR="00A84B10" w:rsidRDefault="00A84B10" w:rsidP="00797639">
      <w:pPr>
        <w:pStyle w:val="ListParagraph"/>
        <w:numPr>
          <w:ilvl w:val="0"/>
          <w:numId w:val="20"/>
        </w:numPr>
        <w:spacing w:before="120"/>
        <w:contextualSpacing w:val="0"/>
        <w:rPr>
          <w:rFonts w:ascii="Arial" w:hAnsi="Arial" w:cs="Arial"/>
          <w:sz w:val="22"/>
          <w:szCs w:val="22"/>
        </w:rPr>
      </w:pPr>
      <w:r w:rsidRPr="00BD53AE">
        <w:rPr>
          <w:rFonts w:ascii="Arial" w:hAnsi="Arial" w:cs="Arial"/>
          <w:sz w:val="22"/>
          <w:szCs w:val="22"/>
        </w:rPr>
        <w:t>Comment1</w:t>
      </w:r>
      <w:r w:rsidR="00B40B92">
        <w:rPr>
          <w:rFonts w:ascii="Arial" w:hAnsi="Arial" w:cs="Arial"/>
          <w:sz w:val="22"/>
          <w:szCs w:val="22"/>
        </w:rPr>
        <w:fldChar w:fldCharType="begin"/>
      </w:r>
      <w:r w:rsidR="00B40B92">
        <w:instrText xml:space="preserve"> XE "</w:instrText>
      </w:r>
      <w:r w:rsidR="00B40B92" w:rsidRPr="0017725C">
        <w:rPr>
          <w:rFonts w:ascii="Arial" w:hAnsi="Arial" w:cs="Arial"/>
          <w:sz w:val="22"/>
          <w:szCs w:val="22"/>
        </w:rPr>
        <w:instrText>Comment1</w:instrText>
      </w:r>
      <w:r w:rsidR="00B40B92">
        <w:instrText xml:space="preserve">" </w:instrText>
      </w:r>
      <w:r w:rsidR="00B40B92">
        <w:rPr>
          <w:rFonts w:ascii="Arial" w:hAnsi="Arial" w:cs="Arial"/>
          <w:sz w:val="22"/>
          <w:szCs w:val="22"/>
        </w:rPr>
        <w:fldChar w:fldCharType="end"/>
      </w:r>
      <w:r>
        <w:rPr>
          <w:rFonts w:ascii="Arial" w:hAnsi="Arial" w:cs="Arial"/>
          <w:sz w:val="22"/>
          <w:szCs w:val="22"/>
        </w:rPr>
        <w:t xml:space="preserve"> </w:t>
      </w:r>
      <w:r w:rsidRPr="00BD53AE">
        <w:rPr>
          <w:rFonts w:ascii="Arial" w:hAnsi="Arial" w:cs="Arial"/>
          <w:sz w:val="22"/>
          <w:szCs w:val="22"/>
        </w:rPr>
        <w:t>(cont</w:t>
      </w:r>
      <w:r>
        <w:rPr>
          <w:rFonts w:ascii="Arial" w:hAnsi="Arial" w:cs="Arial"/>
          <w:sz w:val="22"/>
          <w:szCs w:val="22"/>
        </w:rPr>
        <w:t>ract ID or the claimID) and the Date, or</w:t>
      </w:r>
    </w:p>
    <w:p w:rsidR="00A84B10" w:rsidRPr="00BD53AE" w:rsidRDefault="00A84B10" w:rsidP="00797639">
      <w:pPr>
        <w:pStyle w:val="ListParagraph"/>
        <w:numPr>
          <w:ilvl w:val="0"/>
          <w:numId w:val="20"/>
        </w:numPr>
        <w:contextualSpacing w:val="0"/>
        <w:rPr>
          <w:rFonts w:ascii="Arial" w:hAnsi="Arial" w:cs="Arial"/>
          <w:sz w:val="22"/>
          <w:szCs w:val="22"/>
        </w:rPr>
      </w:pPr>
      <w:r>
        <w:rPr>
          <w:rFonts w:ascii="Arial" w:hAnsi="Arial" w:cs="Arial"/>
          <w:sz w:val="22"/>
          <w:szCs w:val="22"/>
        </w:rPr>
        <w:t>Comment2</w:t>
      </w:r>
      <w:r w:rsidR="00B40B92">
        <w:rPr>
          <w:rFonts w:ascii="Arial" w:hAnsi="Arial" w:cs="Arial"/>
          <w:sz w:val="22"/>
          <w:szCs w:val="22"/>
        </w:rPr>
        <w:fldChar w:fldCharType="begin"/>
      </w:r>
      <w:r w:rsidR="00B40B92">
        <w:instrText xml:space="preserve"> XE "</w:instrText>
      </w:r>
      <w:r w:rsidR="00B40B92" w:rsidRPr="00F936A3">
        <w:rPr>
          <w:rFonts w:ascii="Arial" w:hAnsi="Arial" w:cs="Arial"/>
          <w:sz w:val="22"/>
          <w:szCs w:val="22"/>
        </w:rPr>
        <w:instrText>Comment2</w:instrText>
      </w:r>
      <w:r w:rsidR="00B40B92">
        <w:instrText xml:space="preserve">" </w:instrText>
      </w:r>
      <w:r w:rsidR="00B40B92">
        <w:rPr>
          <w:rFonts w:ascii="Arial" w:hAnsi="Arial" w:cs="Arial"/>
          <w:sz w:val="22"/>
          <w:szCs w:val="22"/>
        </w:rPr>
        <w:fldChar w:fldCharType="end"/>
      </w:r>
      <w:r w:rsidR="00B40B92">
        <w:rPr>
          <w:rFonts w:ascii="Arial" w:hAnsi="Arial" w:cs="Arial"/>
          <w:sz w:val="22"/>
          <w:szCs w:val="22"/>
        </w:rPr>
        <w:t xml:space="preserve"> and the Fee</w:t>
      </w:r>
      <w:r>
        <w:rPr>
          <w:rFonts w:ascii="Arial" w:hAnsi="Arial" w:cs="Arial"/>
          <w:sz w:val="22"/>
          <w:szCs w:val="22"/>
        </w:rPr>
        <w:t>Type</w:t>
      </w:r>
      <w:r w:rsidR="00B40B92">
        <w:rPr>
          <w:rFonts w:ascii="Arial" w:hAnsi="Arial" w:cs="Arial"/>
          <w:sz w:val="22"/>
          <w:szCs w:val="22"/>
        </w:rPr>
        <w:fldChar w:fldCharType="begin"/>
      </w:r>
      <w:r w:rsidR="00B40B92">
        <w:instrText xml:space="preserve"> XE "</w:instrText>
      </w:r>
      <w:r w:rsidR="00B40B92" w:rsidRPr="00113398">
        <w:rPr>
          <w:rFonts w:ascii="Arial" w:hAnsi="Arial" w:cs="Arial"/>
          <w:sz w:val="22"/>
          <w:szCs w:val="22"/>
        </w:rPr>
        <w:instrText>FeeType</w:instrText>
      </w:r>
      <w:r w:rsidR="00B40B92">
        <w:instrText xml:space="preserve">" </w:instrText>
      </w:r>
      <w:r w:rsidR="00B40B92">
        <w:rPr>
          <w:rFonts w:ascii="Arial" w:hAnsi="Arial" w:cs="Arial"/>
          <w:sz w:val="22"/>
          <w:szCs w:val="22"/>
        </w:rPr>
        <w:fldChar w:fldCharType="end"/>
      </w:r>
      <w:r>
        <w:rPr>
          <w:rFonts w:ascii="Arial" w:hAnsi="Arial" w:cs="Arial"/>
          <w:sz w:val="22"/>
          <w:szCs w:val="22"/>
        </w:rPr>
        <w:t>.</w:t>
      </w:r>
    </w:p>
    <w:p w:rsidR="00A84B10" w:rsidRDefault="00A84B10" w:rsidP="00A84B10">
      <w:pPr>
        <w:spacing w:before="120"/>
        <w:rPr>
          <w:rFonts w:cs="Arial"/>
          <w:szCs w:val="22"/>
        </w:rPr>
      </w:pPr>
      <w:r>
        <w:rPr>
          <w:rFonts w:cs="Arial"/>
          <w:szCs w:val="22"/>
        </w:rPr>
        <w:t>Every transaction for a transaction t</w:t>
      </w:r>
      <w:r w:rsidRPr="00BD53AE">
        <w:rPr>
          <w:rFonts w:cs="Arial"/>
          <w:szCs w:val="22"/>
        </w:rPr>
        <w:t xml:space="preserve">ype </w:t>
      </w:r>
      <w:r>
        <w:rPr>
          <w:rFonts w:cs="Arial"/>
          <w:szCs w:val="22"/>
        </w:rPr>
        <w:t>is assigned a unique D</w:t>
      </w:r>
      <w:r w:rsidRPr="00BD53AE">
        <w:rPr>
          <w:rFonts w:cs="Arial"/>
          <w:szCs w:val="22"/>
        </w:rPr>
        <w:t>at</w:t>
      </w:r>
      <w:r>
        <w:rPr>
          <w:rFonts w:cs="Arial"/>
          <w:szCs w:val="22"/>
        </w:rPr>
        <w:t>aKey</w:t>
      </w:r>
      <w:r w:rsidR="0060768D">
        <w:rPr>
          <w:rFonts w:cs="Arial"/>
          <w:szCs w:val="22"/>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rFonts w:cs="Arial"/>
          <w:szCs w:val="22"/>
        </w:rPr>
        <w:fldChar w:fldCharType="end"/>
      </w:r>
      <w:r>
        <w:rPr>
          <w:rFonts w:cs="Arial"/>
          <w:szCs w:val="22"/>
        </w:rPr>
        <w:t>.</w:t>
      </w:r>
    </w:p>
    <w:p w:rsidR="00A84B10" w:rsidRPr="00BD53AE" w:rsidRDefault="00A84B10" w:rsidP="00A84B10">
      <w:pPr>
        <w:spacing w:before="120"/>
        <w:rPr>
          <w:rFonts w:cs="Arial"/>
          <w:szCs w:val="22"/>
        </w:rPr>
      </w:pPr>
      <w:r>
        <w:rPr>
          <w:rFonts w:cs="Arial"/>
          <w:szCs w:val="22"/>
        </w:rPr>
        <w:t>For example, a Sale Transaction for a particular C</w:t>
      </w:r>
      <w:r w:rsidRPr="00BD53AE">
        <w:rPr>
          <w:rFonts w:cs="Arial"/>
          <w:szCs w:val="22"/>
        </w:rPr>
        <w:t xml:space="preserve">laimId and OrderId </w:t>
      </w:r>
      <w:r>
        <w:rPr>
          <w:rFonts w:cs="Arial"/>
          <w:szCs w:val="22"/>
        </w:rPr>
        <w:t>will be assigned a unique DataKey</w:t>
      </w:r>
      <w:r w:rsidR="0060768D">
        <w:rPr>
          <w:rFonts w:cs="Arial"/>
          <w:szCs w:val="22"/>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rFonts w:cs="Arial"/>
          <w:szCs w:val="22"/>
        </w:rPr>
        <w:fldChar w:fldCharType="end"/>
      </w:r>
      <w:r w:rsidRPr="00BD53AE">
        <w:rPr>
          <w:rFonts w:cs="Arial"/>
          <w:szCs w:val="22"/>
        </w:rPr>
        <w:t>.</w:t>
      </w:r>
      <w:r>
        <w:rPr>
          <w:rFonts w:cs="Arial"/>
          <w:szCs w:val="22"/>
        </w:rPr>
        <w:t xml:space="preserve"> Later, it the same </w:t>
      </w:r>
      <w:r w:rsidRPr="00BD53AE">
        <w:rPr>
          <w:rFonts w:cs="Arial"/>
          <w:szCs w:val="22"/>
        </w:rPr>
        <w:t xml:space="preserve">Sale Transaction </w:t>
      </w:r>
      <w:r>
        <w:rPr>
          <w:rFonts w:cs="Arial"/>
          <w:szCs w:val="22"/>
        </w:rPr>
        <w:t>is submitted for processing, the repeated DataKey will be detected. The transaction will be marked as a duplicate and not processed.</w:t>
      </w:r>
    </w:p>
    <w:p w:rsidR="00A84B10" w:rsidRPr="00BD53AE" w:rsidRDefault="00A84B10" w:rsidP="00A84B10">
      <w:pPr>
        <w:spacing w:before="120"/>
        <w:rPr>
          <w:rFonts w:cs="Arial"/>
          <w:szCs w:val="22"/>
        </w:rPr>
      </w:pPr>
      <w:r w:rsidRPr="00BD53AE">
        <w:rPr>
          <w:rFonts w:cs="Arial"/>
          <w:szCs w:val="22"/>
        </w:rPr>
        <w:t>Ev</w:t>
      </w:r>
      <w:r>
        <w:rPr>
          <w:rFonts w:cs="Arial"/>
          <w:szCs w:val="22"/>
        </w:rPr>
        <w:t>ery transaction record has an associated DataK</w:t>
      </w:r>
      <w:r w:rsidRPr="00BD53AE">
        <w:rPr>
          <w:rFonts w:cs="Arial"/>
          <w:szCs w:val="22"/>
        </w:rPr>
        <w:t>ey</w:t>
      </w:r>
      <w:r w:rsidR="0060768D">
        <w:rPr>
          <w:rFonts w:cs="Arial"/>
          <w:szCs w:val="22"/>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rFonts w:cs="Arial"/>
          <w:szCs w:val="22"/>
        </w:rPr>
        <w:fldChar w:fldCharType="end"/>
      </w:r>
      <w:r w:rsidRPr="00BD53AE">
        <w:rPr>
          <w:rFonts w:cs="Arial"/>
          <w:szCs w:val="22"/>
        </w:rPr>
        <w:t xml:space="preserve"> and </w:t>
      </w:r>
      <w:r>
        <w:rPr>
          <w:rFonts w:cs="Arial"/>
          <w:szCs w:val="22"/>
        </w:rPr>
        <w:t>ClientHashValue</w:t>
      </w:r>
      <w:r w:rsidR="00B40B92">
        <w:rPr>
          <w:rFonts w:cs="Arial"/>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cs="Arial"/>
          <w:szCs w:val="22"/>
        </w:rPr>
        <w:fldChar w:fldCharType="end"/>
      </w:r>
      <w:r w:rsidRPr="00BD53AE">
        <w:rPr>
          <w:rFonts w:cs="Arial"/>
          <w:szCs w:val="22"/>
        </w:rPr>
        <w:t xml:space="preserve">. </w:t>
      </w:r>
      <w:r>
        <w:rPr>
          <w:rFonts w:cs="Arial"/>
          <w:szCs w:val="22"/>
        </w:rPr>
        <w:t xml:space="preserve">Finance Services controls </w:t>
      </w:r>
      <w:r w:rsidRPr="00BD53AE">
        <w:rPr>
          <w:rFonts w:cs="Arial"/>
          <w:szCs w:val="22"/>
        </w:rPr>
        <w:t xml:space="preserve">record processing </w:t>
      </w:r>
      <w:r>
        <w:rPr>
          <w:rFonts w:cs="Arial"/>
          <w:szCs w:val="22"/>
        </w:rPr>
        <w:t>based on the ClientHashV</w:t>
      </w:r>
      <w:r w:rsidRPr="00BD53AE">
        <w:rPr>
          <w:rFonts w:cs="Arial"/>
          <w:szCs w:val="22"/>
        </w:rPr>
        <w:t xml:space="preserve">alue. </w:t>
      </w:r>
      <w:r>
        <w:rPr>
          <w:rFonts w:cs="Arial"/>
          <w:szCs w:val="22"/>
        </w:rPr>
        <w:t xml:space="preserve">The Datakey is mapped with the ClientHashValue. Finance Services uses the DataKey to validate the ClientHastValue of an incoming request. </w:t>
      </w:r>
    </w:p>
    <w:p w:rsidR="00A84B10" w:rsidRPr="00BD53AE" w:rsidRDefault="00A84B10" w:rsidP="00A84B10">
      <w:pPr>
        <w:pStyle w:val="Heading3"/>
      </w:pPr>
      <w:bookmarkStart w:id="135" w:name="_Toc309659377"/>
      <w:bookmarkStart w:id="136" w:name="_Toc312235410"/>
      <w:r>
        <w:t xml:space="preserve">Rubber Wall </w:t>
      </w:r>
      <w:r w:rsidRPr="00BD53AE">
        <w:t>Protection</w:t>
      </w:r>
      <w:bookmarkEnd w:id="135"/>
      <w:bookmarkEnd w:id="136"/>
      <w:r w:rsidRPr="00BD53AE">
        <w:t xml:space="preserve"> </w:t>
      </w:r>
    </w:p>
    <w:p w:rsidR="00A84B10" w:rsidRPr="00BD53AE" w:rsidRDefault="00A84B10" w:rsidP="00A84B10">
      <w:pPr>
        <w:spacing w:before="120"/>
        <w:rPr>
          <w:rFonts w:cs="Arial"/>
          <w:szCs w:val="22"/>
        </w:rPr>
      </w:pPr>
      <w:r>
        <w:rPr>
          <w:rFonts w:cs="Arial"/>
          <w:szCs w:val="22"/>
        </w:rPr>
        <w:t xml:space="preserve">A “rubber wall” </w:t>
      </w:r>
      <w:r w:rsidR="00B40B92">
        <w:rPr>
          <w:rFonts w:cs="Arial"/>
          <w:szCs w:val="22"/>
        </w:rPr>
        <w:fldChar w:fldCharType="begin"/>
      </w:r>
      <w:r w:rsidR="00B40B92">
        <w:instrText xml:space="preserve"> XE "</w:instrText>
      </w:r>
      <w:r w:rsidR="00B40B92" w:rsidRPr="007D3DDF">
        <w:instrText>Systems Control:Rubber Wall Protection</w:instrText>
      </w:r>
      <w:r w:rsidR="00B40B92">
        <w:instrText xml:space="preserve">" </w:instrText>
      </w:r>
      <w:r w:rsidR="00B40B92">
        <w:rPr>
          <w:rFonts w:cs="Arial"/>
          <w:szCs w:val="22"/>
        </w:rPr>
        <w:fldChar w:fldCharType="end"/>
      </w:r>
      <w:r>
        <w:rPr>
          <w:rFonts w:cs="Arial"/>
          <w:szCs w:val="22"/>
        </w:rPr>
        <w:t>mechanism uses the ClientHashValue</w:t>
      </w:r>
      <w:r w:rsidR="00B40B92">
        <w:rPr>
          <w:rFonts w:cs="Arial"/>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cs="Arial"/>
          <w:szCs w:val="22"/>
        </w:rPr>
        <w:fldChar w:fldCharType="end"/>
      </w:r>
      <w:r>
        <w:rPr>
          <w:rFonts w:cs="Arial"/>
          <w:szCs w:val="22"/>
        </w:rPr>
        <w:t xml:space="preserve"> to determine the current status of a transaction record being processed:</w:t>
      </w:r>
    </w:p>
    <w:p w:rsidR="00A84B10" w:rsidRPr="00BD53AE" w:rsidRDefault="00A84B10" w:rsidP="00797639">
      <w:pPr>
        <w:numPr>
          <w:ilvl w:val="0"/>
          <w:numId w:val="21"/>
        </w:numPr>
        <w:rPr>
          <w:rFonts w:cs="Arial"/>
          <w:szCs w:val="22"/>
        </w:rPr>
      </w:pPr>
      <w:r w:rsidRPr="00BD53AE">
        <w:rPr>
          <w:rFonts w:cs="Arial"/>
          <w:szCs w:val="22"/>
        </w:rPr>
        <w:t>Status</w:t>
      </w:r>
      <w:r w:rsidR="00B40B92">
        <w:rPr>
          <w:rFonts w:cs="Arial"/>
          <w:szCs w:val="22"/>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szCs w:val="22"/>
        </w:rPr>
        <w:fldChar w:fldCharType="end"/>
      </w:r>
      <w:r w:rsidRPr="00BD53AE">
        <w:rPr>
          <w:rFonts w:cs="Arial"/>
          <w:szCs w:val="22"/>
        </w:rPr>
        <w:t xml:space="preserve"> = -1 (record is </w:t>
      </w:r>
      <w:r>
        <w:rPr>
          <w:rFonts w:cs="Arial"/>
          <w:szCs w:val="22"/>
        </w:rPr>
        <w:t>executing f</w:t>
      </w:r>
      <w:r w:rsidRPr="00BD53AE">
        <w:rPr>
          <w:rFonts w:cs="Arial"/>
          <w:szCs w:val="22"/>
        </w:rPr>
        <w:t>or the first time)</w:t>
      </w:r>
    </w:p>
    <w:p w:rsidR="00A84B10" w:rsidRPr="00BD53AE" w:rsidRDefault="00A84B10" w:rsidP="00797639">
      <w:pPr>
        <w:numPr>
          <w:ilvl w:val="0"/>
          <w:numId w:val="21"/>
        </w:numPr>
        <w:rPr>
          <w:rFonts w:cs="Arial"/>
          <w:szCs w:val="22"/>
        </w:rPr>
      </w:pPr>
      <w:r>
        <w:rPr>
          <w:rFonts w:cs="Arial"/>
          <w:szCs w:val="22"/>
        </w:rPr>
        <w:t>Status</w:t>
      </w:r>
      <w:r w:rsidR="00B40B92">
        <w:rPr>
          <w:rFonts w:cs="Arial"/>
          <w:szCs w:val="22"/>
        </w:rPr>
        <w:t xml:space="preserve"> </w:t>
      </w:r>
      <w:r>
        <w:rPr>
          <w:rFonts w:cs="Arial"/>
          <w:szCs w:val="22"/>
        </w:rPr>
        <w:t>= 0/-2 (</w:t>
      </w:r>
      <w:r w:rsidRPr="00BD53AE">
        <w:rPr>
          <w:rFonts w:cs="Arial"/>
          <w:szCs w:val="22"/>
        </w:rPr>
        <w:t>record is locked)</w:t>
      </w:r>
    </w:p>
    <w:p w:rsidR="00A84B10" w:rsidRPr="00BD53AE" w:rsidRDefault="00A84B10" w:rsidP="00797639">
      <w:pPr>
        <w:numPr>
          <w:ilvl w:val="0"/>
          <w:numId w:val="21"/>
        </w:numPr>
        <w:rPr>
          <w:rFonts w:cs="Arial"/>
          <w:szCs w:val="22"/>
        </w:rPr>
      </w:pPr>
      <w:r>
        <w:rPr>
          <w:rFonts w:cs="Arial"/>
          <w:szCs w:val="22"/>
        </w:rPr>
        <w:t>Status = 1 (</w:t>
      </w:r>
      <w:r w:rsidRPr="00BD53AE">
        <w:rPr>
          <w:rFonts w:cs="Arial"/>
          <w:szCs w:val="22"/>
        </w:rPr>
        <w:t>record is duplicate)</w:t>
      </w:r>
    </w:p>
    <w:p w:rsidR="00A84B10" w:rsidRPr="00BD53AE" w:rsidRDefault="00A84B10" w:rsidP="00A84B10">
      <w:pPr>
        <w:rPr>
          <w:rFonts w:cs="Arial"/>
          <w:szCs w:val="22"/>
        </w:rPr>
      </w:pPr>
    </w:p>
    <w:p w:rsidR="00A84B10" w:rsidRPr="00BD53AE" w:rsidRDefault="00A84B10" w:rsidP="00A84B10">
      <w:pPr>
        <w:rPr>
          <w:rFonts w:cs="Arial"/>
          <w:szCs w:val="22"/>
        </w:rPr>
      </w:pPr>
      <w:r>
        <w:rPr>
          <w:rFonts w:cs="Arial"/>
          <w:szCs w:val="22"/>
        </w:rPr>
        <w:t>The Status</w:t>
      </w:r>
      <w:r w:rsidR="00B40B92">
        <w:rPr>
          <w:rFonts w:cs="Arial"/>
          <w:szCs w:val="22"/>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szCs w:val="22"/>
        </w:rPr>
        <w:fldChar w:fldCharType="end"/>
      </w:r>
      <w:r>
        <w:rPr>
          <w:rFonts w:cs="Arial"/>
          <w:szCs w:val="22"/>
        </w:rPr>
        <w:t xml:space="preserve"> value is stored i</w:t>
      </w:r>
      <w:r w:rsidRPr="00BD53AE">
        <w:rPr>
          <w:rFonts w:cs="Arial"/>
          <w:szCs w:val="22"/>
        </w:rPr>
        <w:t xml:space="preserve">n the </w:t>
      </w:r>
      <w:r>
        <w:rPr>
          <w:rFonts w:cs="Arial"/>
          <w:szCs w:val="22"/>
        </w:rPr>
        <w:t xml:space="preserve">PaymentGatewayRequestStatus </w:t>
      </w:r>
      <w:r w:rsidRPr="003E62EE">
        <w:rPr>
          <w:rFonts w:cs="Arial"/>
          <w:szCs w:val="22"/>
        </w:rPr>
        <w:t>T</w:t>
      </w:r>
      <w:r w:rsidRPr="00BD53AE">
        <w:rPr>
          <w:rFonts w:cs="Arial"/>
          <w:szCs w:val="22"/>
        </w:rPr>
        <w:t>able of the Asurion Finance database.</w:t>
      </w:r>
      <w:r>
        <w:rPr>
          <w:rFonts w:cs="Arial"/>
          <w:szCs w:val="22"/>
        </w:rPr>
        <w:t xml:space="preserve"> Status setting process:</w:t>
      </w:r>
    </w:p>
    <w:p w:rsidR="00A84B10" w:rsidRPr="00883FE5" w:rsidRDefault="00A84B10" w:rsidP="00797639">
      <w:pPr>
        <w:pStyle w:val="ListParagraph"/>
        <w:numPr>
          <w:ilvl w:val="0"/>
          <w:numId w:val="19"/>
        </w:numPr>
        <w:spacing w:before="240" w:after="200" w:line="276" w:lineRule="auto"/>
        <w:rPr>
          <w:rFonts w:ascii="Arial" w:hAnsi="Arial" w:cs="Arial"/>
          <w:sz w:val="22"/>
          <w:szCs w:val="22"/>
        </w:rPr>
      </w:pPr>
      <w:r w:rsidRPr="00883FE5">
        <w:rPr>
          <w:rFonts w:ascii="Arial" w:hAnsi="Arial" w:cs="Arial"/>
          <w:sz w:val="22"/>
          <w:szCs w:val="22"/>
        </w:rPr>
        <w:t>An incoming request for record processing is assigned a unique ClientHashValue</w:t>
      </w:r>
      <w:r w:rsidR="00B40B92">
        <w:rPr>
          <w:rFonts w:ascii="Arial" w:hAnsi="Arial" w:cs="Arial"/>
          <w:sz w:val="22"/>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ascii="Arial" w:hAnsi="Arial" w:cs="Arial"/>
          <w:sz w:val="22"/>
          <w:szCs w:val="22"/>
        </w:rPr>
        <w:fldChar w:fldCharType="end"/>
      </w:r>
      <w:r w:rsidRPr="00883FE5">
        <w:rPr>
          <w:rFonts w:ascii="Arial" w:hAnsi="Arial" w:cs="Arial"/>
          <w:sz w:val="22"/>
          <w:szCs w:val="22"/>
        </w:rPr>
        <w:t xml:space="preserve"> and the duplicate protection status “-1 </w:t>
      </w:r>
      <w:proofErr w:type="gramStart"/>
      <w:r w:rsidRPr="00883FE5">
        <w:rPr>
          <w:rFonts w:ascii="Arial" w:hAnsi="Arial" w:cs="Arial"/>
          <w:sz w:val="22"/>
          <w:szCs w:val="22"/>
        </w:rPr>
        <w:t>As</w:t>
      </w:r>
      <w:proofErr w:type="gramEnd"/>
      <w:r w:rsidRPr="00883FE5">
        <w:rPr>
          <w:rFonts w:ascii="Arial" w:hAnsi="Arial" w:cs="Arial"/>
          <w:sz w:val="22"/>
          <w:szCs w:val="22"/>
        </w:rPr>
        <w:t xml:space="preserve"> the record is processed, the status changes to “0”. When processing is complete, the status changes to “1”.If the record is submitted </w:t>
      </w:r>
      <w:r w:rsidR="00AF15C9" w:rsidRPr="00883FE5">
        <w:rPr>
          <w:rFonts w:ascii="Arial" w:hAnsi="Arial" w:cs="Arial"/>
          <w:sz w:val="22"/>
          <w:szCs w:val="22"/>
        </w:rPr>
        <w:t>but not</w:t>
      </w:r>
      <w:r w:rsidRPr="00883FE5">
        <w:rPr>
          <w:rFonts w:ascii="Arial" w:hAnsi="Arial" w:cs="Arial"/>
          <w:sz w:val="22"/>
          <w:szCs w:val="22"/>
        </w:rPr>
        <w:t xml:space="preserve"> assigned a status of -1 (new), it is and marked as a duplicate.</w:t>
      </w:r>
    </w:p>
    <w:p w:rsidR="00A84B10" w:rsidRDefault="00A84B10" w:rsidP="00A84B10">
      <w:pPr>
        <w:pStyle w:val="ListParagraph"/>
        <w:spacing w:before="120"/>
        <w:rPr>
          <w:rFonts w:ascii="Arial" w:hAnsi="Arial" w:cs="Arial"/>
          <w:sz w:val="22"/>
          <w:szCs w:val="22"/>
        </w:rPr>
      </w:pPr>
      <w:r w:rsidRPr="00557F2F">
        <w:rPr>
          <w:rFonts w:ascii="Arial" w:hAnsi="Arial" w:cs="Arial"/>
          <w:b/>
          <w:sz w:val="22"/>
          <w:szCs w:val="22"/>
        </w:rPr>
        <w:t>Note</w:t>
      </w:r>
      <w:r>
        <w:rPr>
          <w:rFonts w:ascii="Arial" w:hAnsi="Arial" w:cs="Arial"/>
          <w:sz w:val="22"/>
          <w:szCs w:val="22"/>
        </w:rPr>
        <w:t>: ClientHashValue</w:t>
      </w:r>
      <w:r w:rsidR="00B40B92">
        <w:rPr>
          <w:rFonts w:ascii="Arial" w:hAnsi="Arial" w:cs="Arial"/>
          <w:sz w:val="22"/>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ascii="Arial" w:hAnsi="Arial" w:cs="Arial"/>
          <w:sz w:val="22"/>
          <w:szCs w:val="22"/>
        </w:rPr>
        <w:fldChar w:fldCharType="end"/>
      </w:r>
      <w:r>
        <w:rPr>
          <w:rFonts w:ascii="Arial" w:hAnsi="Arial" w:cs="Arial"/>
          <w:sz w:val="22"/>
          <w:szCs w:val="22"/>
        </w:rPr>
        <w:t xml:space="preserve"> is stored in the “record_Id” field of the TransactionDetail table.</w:t>
      </w:r>
    </w:p>
    <w:p w:rsidR="00A84B10" w:rsidRDefault="00A84B10" w:rsidP="00A84B10">
      <w:pPr>
        <w:pStyle w:val="ListParagraph"/>
        <w:spacing w:before="120" w:after="120"/>
        <w:rPr>
          <w:rFonts w:ascii="Arial" w:hAnsi="Arial" w:cs="Arial"/>
          <w:sz w:val="22"/>
          <w:szCs w:val="22"/>
        </w:rPr>
      </w:pPr>
    </w:p>
    <w:p w:rsidR="00A84B10" w:rsidRPr="00BD53AE" w:rsidRDefault="00A84B10" w:rsidP="00797639">
      <w:pPr>
        <w:pStyle w:val="ListParagraph"/>
        <w:numPr>
          <w:ilvl w:val="0"/>
          <w:numId w:val="19"/>
        </w:numPr>
        <w:spacing w:before="120"/>
        <w:rPr>
          <w:rFonts w:ascii="Arial" w:hAnsi="Arial" w:cs="Arial"/>
          <w:sz w:val="22"/>
          <w:szCs w:val="22"/>
        </w:rPr>
      </w:pPr>
      <w:r>
        <w:rPr>
          <w:rFonts w:ascii="Arial" w:hAnsi="Arial" w:cs="Arial"/>
          <w:sz w:val="22"/>
          <w:szCs w:val="22"/>
        </w:rPr>
        <w:t>If the s</w:t>
      </w:r>
      <w:r w:rsidRPr="00BD53AE">
        <w:rPr>
          <w:rFonts w:ascii="Arial" w:hAnsi="Arial" w:cs="Arial"/>
          <w:sz w:val="22"/>
          <w:szCs w:val="22"/>
        </w:rPr>
        <w:t xml:space="preserve">tatus </w:t>
      </w:r>
      <w:r>
        <w:rPr>
          <w:rFonts w:ascii="Arial" w:hAnsi="Arial" w:cs="Arial"/>
          <w:sz w:val="22"/>
          <w:szCs w:val="22"/>
        </w:rPr>
        <w:t>of a record indicates that it is a duplicate, the system fetches the transaction from the passed in ClientHashV</w:t>
      </w:r>
      <w:r w:rsidRPr="00BD53AE">
        <w:rPr>
          <w:rFonts w:ascii="Arial" w:hAnsi="Arial" w:cs="Arial"/>
          <w:sz w:val="22"/>
          <w:szCs w:val="22"/>
        </w:rPr>
        <w:t>alue</w:t>
      </w:r>
      <w:r w:rsidR="00B40B92">
        <w:rPr>
          <w:rFonts w:ascii="Arial" w:hAnsi="Arial" w:cs="Arial"/>
          <w:sz w:val="22"/>
          <w:szCs w:val="22"/>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ascii="Arial" w:hAnsi="Arial" w:cs="Arial"/>
          <w:sz w:val="22"/>
          <w:szCs w:val="22"/>
        </w:rPr>
        <w:fldChar w:fldCharType="end"/>
      </w:r>
      <w:r w:rsidRPr="00BD53AE">
        <w:rPr>
          <w:rFonts w:ascii="Arial" w:hAnsi="Arial" w:cs="Arial"/>
          <w:sz w:val="22"/>
          <w:szCs w:val="22"/>
        </w:rPr>
        <w:t xml:space="preserve"> and update</w:t>
      </w:r>
      <w:r>
        <w:rPr>
          <w:rFonts w:ascii="Arial" w:hAnsi="Arial" w:cs="Arial"/>
          <w:sz w:val="22"/>
          <w:szCs w:val="22"/>
        </w:rPr>
        <w:t>s</w:t>
      </w:r>
      <w:r w:rsidRPr="00BD53AE">
        <w:rPr>
          <w:rFonts w:ascii="Arial" w:hAnsi="Arial" w:cs="Arial"/>
          <w:sz w:val="22"/>
          <w:szCs w:val="22"/>
        </w:rPr>
        <w:t xml:space="preserve"> </w:t>
      </w:r>
      <w:r>
        <w:rPr>
          <w:rFonts w:ascii="Arial" w:hAnsi="Arial" w:cs="Arial"/>
          <w:sz w:val="22"/>
          <w:szCs w:val="22"/>
        </w:rPr>
        <w:t xml:space="preserve">records it </w:t>
      </w:r>
      <w:r w:rsidRPr="00BD53AE">
        <w:rPr>
          <w:rFonts w:ascii="Arial" w:hAnsi="Arial" w:cs="Arial"/>
          <w:sz w:val="22"/>
          <w:szCs w:val="22"/>
        </w:rPr>
        <w:t>in the TransactionDetail Table.</w:t>
      </w:r>
    </w:p>
    <w:p w:rsidR="00A84B10" w:rsidRPr="00BD53AE" w:rsidRDefault="00A84B10" w:rsidP="00A84B10">
      <w:pPr>
        <w:pStyle w:val="ListParagraph"/>
        <w:rPr>
          <w:rFonts w:ascii="Arial" w:hAnsi="Arial" w:cs="Arial"/>
          <w:sz w:val="22"/>
          <w:szCs w:val="22"/>
        </w:rPr>
      </w:pPr>
    </w:p>
    <w:p w:rsidR="00A84B10" w:rsidRPr="005D6C13" w:rsidRDefault="00A84B10" w:rsidP="00797639">
      <w:pPr>
        <w:pStyle w:val="ListParagraph"/>
        <w:numPr>
          <w:ilvl w:val="0"/>
          <w:numId w:val="19"/>
        </w:numPr>
        <w:rPr>
          <w:rFonts w:ascii="Arial" w:hAnsi="Arial" w:cs="Arial"/>
          <w:noProof/>
          <w:sz w:val="22"/>
          <w:szCs w:val="22"/>
        </w:rPr>
      </w:pPr>
      <w:r w:rsidRPr="005D6C13">
        <w:rPr>
          <w:rFonts w:ascii="Arial" w:hAnsi="Arial" w:cs="Arial"/>
          <w:sz w:val="22"/>
          <w:szCs w:val="22"/>
        </w:rPr>
        <w:t xml:space="preserve">If the </w:t>
      </w:r>
      <w:r>
        <w:rPr>
          <w:rFonts w:ascii="Arial" w:hAnsi="Arial" w:cs="Arial"/>
          <w:sz w:val="22"/>
          <w:szCs w:val="22"/>
        </w:rPr>
        <w:t>s</w:t>
      </w:r>
      <w:r w:rsidRPr="005D6C13">
        <w:rPr>
          <w:rFonts w:ascii="Arial" w:hAnsi="Arial" w:cs="Arial"/>
          <w:sz w:val="22"/>
          <w:szCs w:val="22"/>
        </w:rPr>
        <w:t xml:space="preserve">tatus </w:t>
      </w:r>
      <w:r>
        <w:rPr>
          <w:rFonts w:ascii="Arial" w:hAnsi="Arial" w:cs="Arial"/>
          <w:sz w:val="22"/>
          <w:szCs w:val="22"/>
        </w:rPr>
        <w:t xml:space="preserve">of a </w:t>
      </w:r>
      <w:r w:rsidRPr="005D6C13">
        <w:rPr>
          <w:rFonts w:ascii="Arial" w:hAnsi="Arial" w:cs="Arial"/>
          <w:sz w:val="22"/>
          <w:szCs w:val="22"/>
        </w:rPr>
        <w:t xml:space="preserve">record </w:t>
      </w:r>
      <w:r>
        <w:rPr>
          <w:rFonts w:ascii="Arial" w:hAnsi="Arial" w:cs="Arial"/>
          <w:sz w:val="22"/>
          <w:szCs w:val="22"/>
        </w:rPr>
        <w:t xml:space="preserve">indicates that it is </w:t>
      </w:r>
      <w:r w:rsidRPr="005D6C13">
        <w:rPr>
          <w:rFonts w:ascii="Arial" w:hAnsi="Arial" w:cs="Arial"/>
          <w:sz w:val="22"/>
          <w:szCs w:val="22"/>
        </w:rPr>
        <w:t>in locked status</w:t>
      </w:r>
      <w:r>
        <w:rPr>
          <w:rFonts w:ascii="Arial" w:hAnsi="Arial" w:cs="Arial"/>
          <w:sz w:val="22"/>
          <w:szCs w:val="22"/>
        </w:rPr>
        <w:t>, the system attempts to fetch the t</w:t>
      </w:r>
      <w:r w:rsidRPr="005D6C13">
        <w:rPr>
          <w:rFonts w:ascii="Arial" w:hAnsi="Arial" w:cs="Arial"/>
          <w:sz w:val="22"/>
          <w:szCs w:val="22"/>
        </w:rPr>
        <w:t>ransacti</w:t>
      </w:r>
      <w:r>
        <w:rPr>
          <w:rFonts w:ascii="Arial" w:hAnsi="Arial" w:cs="Arial"/>
          <w:sz w:val="22"/>
          <w:szCs w:val="22"/>
        </w:rPr>
        <w:t>on using the ClientH</w:t>
      </w:r>
      <w:r w:rsidRPr="005D6C13">
        <w:rPr>
          <w:rFonts w:ascii="Arial" w:hAnsi="Arial" w:cs="Arial"/>
          <w:sz w:val="22"/>
          <w:szCs w:val="22"/>
        </w:rPr>
        <w:t>ashv</w:t>
      </w:r>
      <w:r>
        <w:rPr>
          <w:rFonts w:ascii="Arial" w:hAnsi="Arial" w:cs="Arial"/>
          <w:sz w:val="22"/>
          <w:szCs w:val="22"/>
        </w:rPr>
        <w:t>V</w:t>
      </w:r>
      <w:r w:rsidRPr="005D6C13">
        <w:rPr>
          <w:rFonts w:ascii="Arial" w:hAnsi="Arial" w:cs="Arial"/>
          <w:sz w:val="22"/>
          <w:szCs w:val="22"/>
        </w:rPr>
        <w:t>alue</w:t>
      </w:r>
      <w:r>
        <w:rPr>
          <w:rFonts w:ascii="Arial" w:hAnsi="Arial" w:cs="Arial"/>
          <w:sz w:val="22"/>
          <w:szCs w:val="22"/>
        </w:rPr>
        <w:t>. I</w:t>
      </w:r>
      <w:r w:rsidRPr="005D6C13">
        <w:rPr>
          <w:rFonts w:ascii="Arial" w:hAnsi="Arial" w:cs="Arial"/>
          <w:sz w:val="22"/>
          <w:szCs w:val="22"/>
        </w:rPr>
        <w:t xml:space="preserve">f </w:t>
      </w:r>
      <w:r>
        <w:rPr>
          <w:rFonts w:ascii="Arial" w:hAnsi="Arial" w:cs="Arial"/>
          <w:sz w:val="22"/>
          <w:szCs w:val="22"/>
        </w:rPr>
        <w:t xml:space="preserve">the </w:t>
      </w:r>
      <w:r w:rsidRPr="005D6C13">
        <w:rPr>
          <w:rFonts w:ascii="Arial" w:hAnsi="Arial" w:cs="Arial"/>
          <w:sz w:val="22"/>
          <w:szCs w:val="22"/>
        </w:rPr>
        <w:t xml:space="preserve">transaction </w:t>
      </w:r>
      <w:r>
        <w:rPr>
          <w:rFonts w:ascii="Arial" w:hAnsi="Arial" w:cs="Arial"/>
          <w:sz w:val="22"/>
          <w:szCs w:val="22"/>
        </w:rPr>
        <w:t xml:space="preserve">is not </w:t>
      </w:r>
      <w:r w:rsidRPr="005D6C13">
        <w:rPr>
          <w:rFonts w:ascii="Arial" w:hAnsi="Arial" w:cs="Arial"/>
          <w:sz w:val="22"/>
          <w:szCs w:val="22"/>
        </w:rPr>
        <w:t>found</w:t>
      </w:r>
      <w:r>
        <w:rPr>
          <w:rFonts w:ascii="Arial" w:hAnsi="Arial" w:cs="Arial"/>
          <w:sz w:val="22"/>
          <w:szCs w:val="22"/>
        </w:rPr>
        <w:t xml:space="preserve">, the </w:t>
      </w:r>
      <w:r w:rsidRPr="005D6C13">
        <w:rPr>
          <w:rFonts w:ascii="Arial" w:hAnsi="Arial" w:cs="Arial"/>
          <w:sz w:val="22"/>
          <w:szCs w:val="22"/>
        </w:rPr>
        <w:t xml:space="preserve">system </w:t>
      </w:r>
      <w:r>
        <w:rPr>
          <w:rFonts w:ascii="Arial" w:hAnsi="Arial" w:cs="Arial"/>
          <w:sz w:val="22"/>
          <w:szCs w:val="22"/>
        </w:rPr>
        <w:t xml:space="preserve">raises the </w:t>
      </w:r>
      <w:r w:rsidRPr="005D6C13">
        <w:rPr>
          <w:rFonts w:ascii="Arial" w:hAnsi="Arial" w:cs="Arial"/>
          <w:sz w:val="22"/>
          <w:szCs w:val="22"/>
        </w:rPr>
        <w:t xml:space="preserve">exception </w:t>
      </w:r>
      <w:r>
        <w:rPr>
          <w:rFonts w:ascii="Arial" w:hAnsi="Arial" w:cs="Arial"/>
          <w:sz w:val="22"/>
          <w:szCs w:val="22"/>
        </w:rPr>
        <w:t>“Duplicate P</w:t>
      </w:r>
      <w:r w:rsidRPr="005D6C13">
        <w:rPr>
          <w:rFonts w:ascii="Arial" w:hAnsi="Arial" w:cs="Arial"/>
          <w:sz w:val="22"/>
          <w:szCs w:val="22"/>
        </w:rPr>
        <w:t>rotection Failure.</w:t>
      </w:r>
      <w:r>
        <w:rPr>
          <w:rFonts w:ascii="Arial" w:hAnsi="Arial" w:cs="Arial"/>
          <w:sz w:val="22"/>
          <w:szCs w:val="22"/>
        </w:rPr>
        <w:t>”</w:t>
      </w:r>
    </w:p>
    <w:p w:rsidR="008F2319" w:rsidRDefault="0042287E" w:rsidP="008F2319">
      <w:pPr>
        <w:pStyle w:val="Heading1"/>
      </w:pPr>
      <w:bookmarkStart w:id="137" w:name="_Ref307305090"/>
      <w:bookmarkStart w:id="138" w:name="_Ref310433241"/>
      <w:bookmarkStart w:id="139" w:name="_Toc312235411"/>
      <w:r>
        <w:lastRenderedPageBreak/>
        <w:t xml:space="preserve">Asurion Subscriber Billing System </w:t>
      </w:r>
      <w:r w:rsidR="008F2319">
        <w:t>Maintenance</w:t>
      </w:r>
      <w:bookmarkEnd w:id="137"/>
      <w:bookmarkEnd w:id="138"/>
      <w:bookmarkEnd w:id="139"/>
    </w:p>
    <w:p w:rsidR="00C66D04" w:rsidRDefault="00C66D04" w:rsidP="0097513E">
      <w:r>
        <w:t>Asurion maintains reliable disaster recovery and certification</w:t>
      </w:r>
      <w:r w:rsidR="00B40B92">
        <w:fldChar w:fldCharType="begin"/>
      </w:r>
      <w:r w:rsidR="00B40B92">
        <w:instrText xml:space="preserve"> XE "</w:instrText>
      </w:r>
      <w:r w:rsidR="00B40B92" w:rsidRPr="0052007D">
        <w:instrText>Certification</w:instrText>
      </w:r>
      <w:r w:rsidR="00B40B92">
        <w:instrText xml:space="preserve">" </w:instrText>
      </w:r>
      <w:r w:rsidR="00B40B92">
        <w:fldChar w:fldCharType="end"/>
      </w:r>
      <w:r>
        <w:t xml:space="preserve"> services. These Subscriber Billing System maintenance features are introduced in the following sections.</w:t>
      </w:r>
    </w:p>
    <w:p w:rsidR="005257C5" w:rsidRDefault="005257C5" w:rsidP="00C66D04">
      <w:pPr>
        <w:pStyle w:val="Heading2"/>
      </w:pPr>
      <w:bookmarkStart w:id="140" w:name="_Toc312235412"/>
      <w:r>
        <w:t>Certificate Maintenance</w:t>
      </w:r>
      <w:bookmarkEnd w:id="140"/>
    </w:p>
    <w:p w:rsidR="00C66D04" w:rsidRDefault="00C66D04" w:rsidP="0097513E">
      <w:r>
        <w:t>Asurion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servers are regularly certified. An Asurion Root Certificat</w:t>
      </w:r>
      <w:r w:rsidR="00D934D4">
        <w:t>e Authority</w:t>
      </w:r>
      <w:r w:rsidR="00B40B92">
        <w:fldChar w:fldCharType="begin"/>
      </w:r>
      <w:r w:rsidR="00B40B92">
        <w:instrText xml:space="preserve"> XE "</w:instrText>
      </w:r>
      <w:r w:rsidR="00B40B92" w:rsidRPr="0006270A">
        <w:instrText>Root Certificate Authority</w:instrText>
      </w:r>
      <w:r w:rsidR="00B40B92">
        <w:instrText xml:space="preserve">" </w:instrText>
      </w:r>
      <w:r w:rsidR="00B40B92">
        <w:fldChar w:fldCharType="end"/>
      </w:r>
      <w:r w:rsidR="00D934D4">
        <w:t xml:space="preserve"> is obtained through. </w:t>
      </w:r>
      <w:proofErr w:type="gramStart"/>
      <w:r>
        <w:t>his</w:t>
      </w:r>
      <w:proofErr w:type="gramEnd"/>
      <w:r>
        <w:t xml:space="preserve"> process is explained in </w:t>
      </w:r>
      <w:r w:rsidR="00D934D4">
        <w:t xml:space="preserve">the section </w:t>
      </w:r>
      <w:r>
        <w:t>“</w:t>
      </w:r>
      <w:r>
        <w:fldChar w:fldCharType="begin"/>
      </w:r>
      <w:r>
        <w:instrText xml:space="preserve"> REF _Ref309810302 \h </w:instrText>
      </w:r>
      <w:r>
        <w:fldChar w:fldCharType="separate"/>
      </w:r>
      <w:r w:rsidR="00736258">
        <w:t>Certification</w:t>
      </w:r>
      <w:r>
        <w:fldChar w:fldCharType="end"/>
      </w:r>
      <w:r>
        <w:t>”.</w:t>
      </w:r>
    </w:p>
    <w:p w:rsidR="008F2319" w:rsidRDefault="008F2319" w:rsidP="008F2319">
      <w:pPr>
        <w:pStyle w:val="Heading2"/>
      </w:pPr>
      <w:bookmarkStart w:id="141" w:name="_Toc312235413"/>
      <w:r>
        <w:t>Disaster Recovery</w:t>
      </w:r>
      <w:bookmarkEnd w:id="141"/>
      <w:r w:rsidR="008F442B">
        <w:fldChar w:fldCharType="begin"/>
      </w:r>
      <w:r w:rsidR="008F442B">
        <w:instrText xml:space="preserve"> XE "</w:instrText>
      </w:r>
      <w:r w:rsidR="008F442B" w:rsidRPr="00D604AD">
        <w:instrText>Disaster Recovery (DR)</w:instrText>
      </w:r>
      <w:r w:rsidR="008F442B">
        <w:instrText xml:space="preserve">" </w:instrText>
      </w:r>
      <w:r w:rsidR="008F442B">
        <w:fldChar w:fldCharType="end"/>
      </w:r>
    </w:p>
    <w:p w:rsidR="001F40E8" w:rsidRDefault="00076E40" w:rsidP="001F40E8">
      <w:r>
        <w:t>Asurion has implemented a disaster recovery</w:t>
      </w:r>
      <w:r w:rsidR="00B40B92">
        <w:fldChar w:fldCharType="begin"/>
      </w:r>
      <w:r w:rsidR="00B40B92">
        <w:instrText xml:space="preserve"> XE "</w:instrText>
      </w:r>
      <w:r w:rsidR="00B40B92" w:rsidRPr="00067C35">
        <w:instrText>Disaster Recovery (DR)</w:instrText>
      </w:r>
      <w:r w:rsidR="00B40B92">
        <w:instrText xml:space="preserve">" </w:instrText>
      </w:r>
      <w:r w:rsidR="00B40B92">
        <w:fldChar w:fldCharType="end"/>
      </w:r>
      <w:r>
        <w:t xml:space="preserve"> (DR</w:t>
      </w:r>
      <w:r w:rsidR="00734A4B">
        <w:t xml:space="preserve">) </w:t>
      </w:r>
      <w:r>
        <w:t>system and procedures that assure the continuous availability of Subscriber Billing System functions including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 operations.</w:t>
      </w:r>
      <w:r w:rsidR="00C66D04">
        <w:t xml:space="preserve"> </w:t>
      </w:r>
    </w:p>
    <w:p w:rsidR="00743534" w:rsidRDefault="00076E40" w:rsidP="00C66D04">
      <w:pPr>
        <w:spacing w:before="120"/>
      </w:pPr>
      <w:r>
        <w:t xml:space="preserve">Regular Subscriber Billing System backups are stored at the </w:t>
      </w:r>
      <w:r w:rsidR="005257C5">
        <w:t>St</w:t>
      </w:r>
      <w:r>
        <w:t>e</w:t>
      </w:r>
      <w:r w:rsidR="005257C5">
        <w:t>rling Data Center (SDC)</w:t>
      </w:r>
      <w:r>
        <w:t>.</w:t>
      </w:r>
      <w:r w:rsidR="00B40B92">
        <w:fldChar w:fldCharType="begin"/>
      </w:r>
      <w:r w:rsidR="00B40B92">
        <w:instrText xml:space="preserve"> XE "</w:instrText>
      </w:r>
      <w:r w:rsidR="00B40B92" w:rsidRPr="00711575">
        <w:instrText>Sterling Data Center (SDC).</w:instrText>
      </w:r>
      <w:r w:rsidR="00B40B92">
        <w:instrText xml:space="preserve">" </w:instrText>
      </w:r>
      <w:r w:rsidR="00B40B92">
        <w:fldChar w:fldCharType="end"/>
      </w:r>
      <w:r>
        <w:t xml:space="preserve"> These backup data stores are available to Asurion 7/24.</w:t>
      </w:r>
    </w:p>
    <w:p w:rsidR="00C66D04" w:rsidRDefault="00C66D04" w:rsidP="00C66D04">
      <w:pPr>
        <w:spacing w:before="120"/>
      </w:pPr>
      <w:r>
        <w:t>Asurion conducts DR</w:t>
      </w:r>
      <w:r w:rsidR="00734A4B">
        <w:fldChar w:fldCharType="begin"/>
      </w:r>
      <w:r w:rsidR="00734A4B">
        <w:instrText xml:space="preserve"> XE "</w:instrText>
      </w:r>
      <w:r w:rsidR="00734A4B" w:rsidRPr="0058186A">
        <w:instrText>Disaster Recovery (DR)</w:instrText>
      </w:r>
      <w:r w:rsidR="00734A4B">
        <w:instrText xml:space="preserve">" </w:instrText>
      </w:r>
      <w:r w:rsidR="00734A4B">
        <w:fldChar w:fldCharType="end"/>
      </w:r>
      <w:r w:rsidR="00734A4B">
        <w:t xml:space="preserve"> </w:t>
      </w:r>
      <w:r>
        <w:t>testing regularly to assure the constant availability of the Subscriber Billing System. The next section shows the result of a sample DRtest.</w:t>
      </w:r>
    </w:p>
    <w:p w:rsidR="00B83ED0" w:rsidRDefault="00B83ED0" w:rsidP="00B83ED0">
      <w:pPr>
        <w:pStyle w:val="Heading3"/>
      </w:pPr>
      <w:bookmarkStart w:id="142" w:name="_Toc312235414"/>
      <w:r>
        <w:t>Asuri</w:t>
      </w:r>
      <w:r w:rsidR="00C25523">
        <w:t>on Subscriber Billing System Client DR</w:t>
      </w:r>
      <w:r w:rsidR="00A71C10">
        <w:fldChar w:fldCharType="begin"/>
      </w:r>
      <w:r w:rsidR="00A71C10">
        <w:instrText xml:space="preserve"> XE "</w:instrText>
      </w:r>
      <w:r w:rsidR="00A71C10" w:rsidRPr="000518E2">
        <w:rPr>
          <w:sz w:val="22"/>
          <w:szCs w:val="22"/>
        </w:rPr>
        <w:instrText>DR</w:instrText>
      </w:r>
      <w:r w:rsidR="00A71C10">
        <w:instrText xml:space="preserve">" </w:instrText>
      </w:r>
      <w:r w:rsidR="00A71C10">
        <w:fldChar w:fldCharType="end"/>
      </w:r>
      <w:r w:rsidR="00C25523">
        <w:t xml:space="preserve"> </w:t>
      </w:r>
      <w:r>
        <w:t>Exercise</w:t>
      </w:r>
      <w:bookmarkEnd w:id="142"/>
    </w:p>
    <w:p w:rsidR="00B83ED0" w:rsidRDefault="00B83ED0" w:rsidP="00B83ED0">
      <w:pPr>
        <w:spacing w:after="120"/>
      </w:pPr>
      <w:r>
        <w:t>The follow</w:t>
      </w:r>
      <w:r w:rsidR="00C66D04">
        <w:t xml:space="preserve">ing figure (three </w:t>
      </w:r>
      <w:proofErr w:type="gramStart"/>
      <w:r w:rsidR="00C66D04">
        <w:t>part</w:t>
      </w:r>
      <w:proofErr w:type="gramEnd"/>
      <w:r w:rsidR="00C66D04">
        <w:t xml:space="preserve">) shows the result of a </w:t>
      </w:r>
      <w:r>
        <w:t>sample DR</w:t>
      </w:r>
      <w:r w:rsidR="00A71C10">
        <w:fldChar w:fldCharType="begin"/>
      </w:r>
      <w:r w:rsidR="00A71C10">
        <w:instrText xml:space="preserve"> XE "</w:instrText>
      </w:r>
      <w:r w:rsidR="00A71C10" w:rsidRPr="000518E2">
        <w:rPr>
          <w:rFonts w:cs="Arial"/>
          <w:szCs w:val="22"/>
        </w:rPr>
        <w:instrText>DR</w:instrText>
      </w:r>
      <w:r w:rsidR="00A71C10">
        <w:instrText xml:space="preserve">" </w:instrText>
      </w:r>
      <w:r w:rsidR="00A71C10">
        <w:fldChar w:fldCharType="end"/>
      </w:r>
      <w:r>
        <w:t xml:space="preserve"> tes</w:t>
      </w:r>
      <w:r w:rsidR="00041A59">
        <w:t xml:space="preserve">t of the Asurion Subscriber Billing System </w:t>
      </w:r>
      <w:r w:rsidR="00C66D04">
        <w:t xml:space="preserve">application </w:t>
      </w:r>
      <w:r w:rsidR="00041A59">
        <w:t>running on a client machine.</w:t>
      </w:r>
    </w:p>
    <w:p w:rsidR="00B83ED0" w:rsidRDefault="00B83ED0" w:rsidP="001F40E8">
      <w:r>
        <w:rPr>
          <w:noProof/>
        </w:rPr>
        <w:lastRenderedPageBreak/>
        <w:drawing>
          <wp:inline distT="0" distB="0" distL="0" distR="0" wp14:anchorId="31A7786C" wp14:editId="00C38A99">
            <wp:extent cx="5895975" cy="554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1.JPG"/>
                    <pic:cNvPicPr/>
                  </pic:nvPicPr>
                  <pic:blipFill>
                    <a:blip r:embed="rId45">
                      <a:extLst>
                        <a:ext uri="{28A0092B-C50C-407E-A947-70E740481C1C}">
                          <a14:useLocalDpi xmlns:a14="http://schemas.microsoft.com/office/drawing/2010/main" val="0"/>
                        </a:ext>
                      </a:extLst>
                    </a:blip>
                    <a:stretch>
                      <a:fillRect/>
                    </a:stretch>
                  </pic:blipFill>
                  <pic:spPr>
                    <a:xfrm>
                      <a:off x="0" y="0"/>
                      <a:ext cx="5895975" cy="5543550"/>
                    </a:xfrm>
                    <a:prstGeom prst="rect">
                      <a:avLst/>
                    </a:prstGeom>
                  </pic:spPr>
                </pic:pic>
              </a:graphicData>
            </a:graphic>
          </wp:inline>
        </w:drawing>
      </w:r>
    </w:p>
    <w:p w:rsidR="00F328DE" w:rsidRDefault="00F328DE" w:rsidP="00F328DE">
      <w:pPr>
        <w:pStyle w:val="Caption"/>
        <w:spacing w:before="120"/>
        <w:jc w:val="center"/>
      </w:pPr>
      <w:bookmarkStart w:id="143" w:name="_Toc312235476"/>
      <w:proofErr w:type="gramStart"/>
      <w:r>
        <w:t xml:space="preserve">Figure </w:t>
      </w:r>
      <w:r w:rsidR="00BF7E50">
        <w:fldChar w:fldCharType="begin"/>
      </w:r>
      <w:r w:rsidR="00BF7E50">
        <w:instrText xml:space="preserve"> SEQ Figure \* ARABIC </w:instrText>
      </w:r>
      <w:r w:rsidR="00BF7E50">
        <w:fldChar w:fldCharType="separate"/>
      </w:r>
      <w:r w:rsidR="00736258">
        <w:rPr>
          <w:noProof/>
        </w:rPr>
        <w:t>4</w:t>
      </w:r>
      <w:r w:rsidR="00BF7E50">
        <w:rPr>
          <w:noProof/>
        </w:rPr>
        <w:fldChar w:fldCharType="end"/>
      </w:r>
      <w:r>
        <w:t>.</w:t>
      </w:r>
      <w:proofErr w:type="gramEnd"/>
      <w:r>
        <w:t xml:space="preserve"> DR</w:t>
      </w:r>
      <w:r w:rsidR="00A71C10">
        <w:fldChar w:fldCharType="begin"/>
      </w:r>
      <w:r w:rsidR="00A71C10">
        <w:instrText xml:space="preserve"> XE "</w:instrText>
      </w:r>
      <w:r w:rsidR="00A71C10" w:rsidRPr="000518E2">
        <w:rPr>
          <w:rFonts w:cs="Arial"/>
          <w:sz w:val="22"/>
          <w:szCs w:val="22"/>
        </w:rPr>
        <w:instrText>DR</w:instrText>
      </w:r>
      <w:r w:rsidR="00A71C10">
        <w:instrText xml:space="preserve">" </w:instrText>
      </w:r>
      <w:r w:rsidR="00A71C10">
        <w:fldChar w:fldCharType="end"/>
      </w:r>
      <w:r>
        <w:t xml:space="preserve"> Sample Test (1)</w:t>
      </w:r>
      <w:bookmarkEnd w:id="143"/>
    </w:p>
    <w:p w:rsidR="00506A4B" w:rsidRDefault="00B83ED0" w:rsidP="00337484">
      <w:pPr>
        <w:spacing w:before="120" w:after="120"/>
      </w:pPr>
      <w:r>
        <w:t>The ne</w:t>
      </w:r>
      <w:r w:rsidR="00CA45E7">
        <w:t>xt section of the display shows the following.</w:t>
      </w:r>
    </w:p>
    <w:p w:rsidR="00B83ED0" w:rsidRDefault="00B83ED0" w:rsidP="001F40E8">
      <w:r>
        <w:rPr>
          <w:noProof/>
        </w:rPr>
        <w:lastRenderedPageBreak/>
        <w:drawing>
          <wp:inline distT="0" distB="0" distL="0" distR="0" wp14:anchorId="68A8CE5F" wp14:editId="2F01F498">
            <wp:extent cx="5924550" cy="405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2.JPG"/>
                    <pic:cNvPicPr/>
                  </pic:nvPicPr>
                  <pic:blipFill>
                    <a:blip r:embed="rId46">
                      <a:extLst>
                        <a:ext uri="{28A0092B-C50C-407E-A947-70E740481C1C}">
                          <a14:useLocalDpi xmlns:a14="http://schemas.microsoft.com/office/drawing/2010/main" val="0"/>
                        </a:ext>
                      </a:extLst>
                    </a:blip>
                    <a:stretch>
                      <a:fillRect/>
                    </a:stretch>
                  </pic:blipFill>
                  <pic:spPr>
                    <a:xfrm>
                      <a:off x="0" y="0"/>
                      <a:ext cx="5924550" cy="4057650"/>
                    </a:xfrm>
                    <a:prstGeom prst="rect">
                      <a:avLst/>
                    </a:prstGeom>
                  </pic:spPr>
                </pic:pic>
              </a:graphicData>
            </a:graphic>
          </wp:inline>
        </w:drawing>
      </w:r>
    </w:p>
    <w:p w:rsidR="00F328DE" w:rsidRDefault="00F328DE" w:rsidP="00F328DE">
      <w:pPr>
        <w:pStyle w:val="Caption"/>
        <w:spacing w:before="120"/>
        <w:jc w:val="center"/>
      </w:pPr>
      <w:bookmarkStart w:id="144" w:name="_Toc312235477"/>
      <w:proofErr w:type="gramStart"/>
      <w:r>
        <w:t xml:space="preserve">Figure </w:t>
      </w:r>
      <w:r w:rsidR="00BF7E50">
        <w:fldChar w:fldCharType="begin"/>
      </w:r>
      <w:r w:rsidR="00BF7E50">
        <w:instrText xml:space="preserve"> SEQ Figure \* ARABIC </w:instrText>
      </w:r>
      <w:r w:rsidR="00BF7E50">
        <w:fldChar w:fldCharType="separate"/>
      </w:r>
      <w:r w:rsidR="00736258">
        <w:rPr>
          <w:noProof/>
        </w:rPr>
        <w:t>5</w:t>
      </w:r>
      <w:r w:rsidR="00BF7E50">
        <w:rPr>
          <w:noProof/>
        </w:rPr>
        <w:fldChar w:fldCharType="end"/>
      </w:r>
      <w:r>
        <w:t>.</w:t>
      </w:r>
      <w:proofErr w:type="gramEnd"/>
      <w:r>
        <w:t xml:space="preserve"> DR</w:t>
      </w:r>
      <w:r w:rsidR="00A71C10">
        <w:fldChar w:fldCharType="begin"/>
      </w:r>
      <w:r w:rsidR="00A71C10">
        <w:instrText xml:space="preserve"> XE "</w:instrText>
      </w:r>
      <w:r w:rsidR="00A71C10" w:rsidRPr="000518E2">
        <w:rPr>
          <w:rFonts w:cs="Arial"/>
          <w:sz w:val="22"/>
          <w:szCs w:val="22"/>
        </w:rPr>
        <w:instrText>DR</w:instrText>
      </w:r>
      <w:r w:rsidR="00A71C10">
        <w:instrText xml:space="preserve">" </w:instrText>
      </w:r>
      <w:r w:rsidR="00A71C10">
        <w:fldChar w:fldCharType="end"/>
      </w:r>
      <w:r>
        <w:t xml:space="preserve"> Sample Test (2)</w:t>
      </w:r>
      <w:bookmarkEnd w:id="144"/>
    </w:p>
    <w:p w:rsidR="00B83ED0" w:rsidRDefault="00B83ED0" w:rsidP="00B83ED0">
      <w:pPr>
        <w:spacing w:after="120"/>
      </w:pPr>
      <w:r>
        <w:t>The lower portion of the screen shows the following.</w:t>
      </w:r>
    </w:p>
    <w:p w:rsidR="00B83ED0" w:rsidRDefault="00B83ED0" w:rsidP="001F40E8">
      <w:r>
        <w:rPr>
          <w:noProof/>
        </w:rPr>
        <w:drawing>
          <wp:inline distT="0" distB="0" distL="0" distR="0" wp14:anchorId="7911479A" wp14:editId="26F4DDBA">
            <wp:extent cx="588645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3.JPG"/>
                    <pic:cNvPicPr/>
                  </pic:nvPicPr>
                  <pic:blipFill>
                    <a:blip r:embed="rId47">
                      <a:extLst>
                        <a:ext uri="{28A0092B-C50C-407E-A947-70E740481C1C}">
                          <a14:useLocalDpi xmlns:a14="http://schemas.microsoft.com/office/drawing/2010/main" val="0"/>
                        </a:ext>
                      </a:extLst>
                    </a:blip>
                    <a:stretch>
                      <a:fillRect/>
                    </a:stretch>
                  </pic:blipFill>
                  <pic:spPr>
                    <a:xfrm>
                      <a:off x="0" y="0"/>
                      <a:ext cx="5886450" cy="1952625"/>
                    </a:xfrm>
                    <a:prstGeom prst="rect">
                      <a:avLst/>
                    </a:prstGeom>
                  </pic:spPr>
                </pic:pic>
              </a:graphicData>
            </a:graphic>
          </wp:inline>
        </w:drawing>
      </w:r>
    </w:p>
    <w:p w:rsidR="00337484" w:rsidRPr="00337484" w:rsidRDefault="00B338A3" w:rsidP="00B338A3">
      <w:pPr>
        <w:pStyle w:val="Caption"/>
        <w:spacing w:before="120" w:after="120"/>
        <w:jc w:val="center"/>
      </w:pPr>
      <w:bookmarkStart w:id="145" w:name="_Toc312235478"/>
      <w:proofErr w:type="gramStart"/>
      <w:r>
        <w:t xml:space="preserve">Figure </w:t>
      </w:r>
      <w:r w:rsidR="00BF7E50">
        <w:fldChar w:fldCharType="begin"/>
      </w:r>
      <w:r w:rsidR="00BF7E50">
        <w:instrText xml:space="preserve"> SEQ Figure \* ARABIC </w:instrText>
      </w:r>
      <w:r w:rsidR="00BF7E50">
        <w:fldChar w:fldCharType="separate"/>
      </w:r>
      <w:r w:rsidR="00736258">
        <w:rPr>
          <w:noProof/>
        </w:rPr>
        <w:t>6</w:t>
      </w:r>
      <w:r w:rsidR="00BF7E50">
        <w:rPr>
          <w:noProof/>
        </w:rPr>
        <w:fldChar w:fldCharType="end"/>
      </w:r>
      <w:r>
        <w:t>.</w:t>
      </w:r>
      <w:proofErr w:type="gramEnd"/>
      <w:r>
        <w:t xml:space="preserve"> DR</w:t>
      </w:r>
      <w:r w:rsidR="00A71C10">
        <w:fldChar w:fldCharType="begin"/>
      </w:r>
      <w:r w:rsidR="00A71C10">
        <w:instrText xml:space="preserve"> XE "</w:instrText>
      </w:r>
      <w:r w:rsidR="00A71C10" w:rsidRPr="000518E2">
        <w:rPr>
          <w:rFonts w:cs="Arial"/>
          <w:sz w:val="22"/>
          <w:szCs w:val="22"/>
        </w:rPr>
        <w:instrText>DR</w:instrText>
      </w:r>
      <w:r w:rsidR="00A71C10">
        <w:instrText xml:space="preserve">" </w:instrText>
      </w:r>
      <w:r w:rsidR="00A71C10">
        <w:fldChar w:fldCharType="end"/>
      </w:r>
      <w:r>
        <w:t xml:space="preserve"> Sample Test (3)</w:t>
      </w:r>
      <w:bookmarkEnd w:id="145"/>
    </w:p>
    <w:p w:rsidR="00D73A6D" w:rsidRPr="00BA2539" w:rsidRDefault="00BA2539" w:rsidP="001F40E8">
      <w:pPr>
        <w:rPr>
          <w:b/>
        </w:rPr>
      </w:pPr>
      <w:r w:rsidRPr="00BA2539">
        <w:rPr>
          <w:b/>
        </w:rPr>
        <w:t>Also See</w:t>
      </w:r>
    </w:p>
    <w:p w:rsidR="00BA2539" w:rsidRDefault="00BA2539" w:rsidP="001F40E8">
      <w:r>
        <w:t>Asurion Disaster Recovery</w:t>
      </w:r>
      <w:r w:rsidR="008F442B">
        <w:fldChar w:fldCharType="begin"/>
      </w:r>
      <w:r w:rsidR="008F442B">
        <w:instrText xml:space="preserve"> XE "</w:instrText>
      </w:r>
      <w:r w:rsidR="008F442B" w:rsidRPr="00D604AD">
        <w:instrText>Disaster Recovery (DR)</w:instrText>
      </w:r>
      <w:r w:rsidR="008F442B">
        <w:instrText xml:space="preserve">" </w:instrText>
      </w:r>
      <w:r w:rsidR="008F442B">
        <w:fldChar w:fldCharType="end"/>
      </w:r>
      <w:r>
        <w:t xml:space="preserve"> </w:t>
      </w:r>
      <w:r w:rsidR="00E93E53">
        <w:t xml:space="preserve">process description </w:t>
      </w:r>
      <w:r>
        <w:t>wiki</w:t>
      </w:r>
      <w:r w:rsidR="00E93E53">
        <w:t xml:space="preserve"> pages </w:t>
      </w:r>
      <w:r>
        <w:t xml:space="preserve">at </w:t>
      </w:r>
      <w:hyperlink r:id="rId48" w:history="1">
        <w:r w:rsidRPr="00FB0FF8">
          <w:rPr>
            <w:rStyle w:val="Hyperlink"/>
          </w:rPr>
          <w:t>https://oneteam/Teams/OrganizationalTeams/TechnologyProducts/ITInfrastructure/dr/default.aspx?RootFolder=%2FTeams%2FOrganizationalTeams%2FTechnologyProducts%2FITInfrastructure%2Fdr%2FShared%20Documents%2FClient%20Connectivity%20%2D%20documentation&amp;FolderCTID=0x0120001FC15C17E76B6149931E55F91DF5CE00&amp;View={DB4F8FC2-1819-453C-A381-6BD8BEFF8F56</w:t>
        </w:r>
      </w:hyperlink>
      <w:r>
        <w:t>.</w:t>
      </w:r>
    </w:p>
    <w:p w:rsidR="008F2319" w:rsidRDefault="00697678" w:rsidP="001F40E8">
      <w:pPr>
        <w:pStyle w:val="Heading2"/>
      </w:pPr>
      <w:bookmarkStart w:id="146" w:name="_Toc312235415"/>
      <w:r>
        <w:lastRenderedPageBreak/>
        <w:t>System</w:t>
      </w:r>
      <w:r w:rsidR="001F40E8">
        <w:t xml:space="preserve"> Availability</w:t>
      </w:r>
      <w:bookmarkEnd w:id="146"/>
    </w:p>
    <w:p w:rsidR="001F40E8" w:rsidRDefault="008A5873" w:rsidP="006F34AC">
      <w:pPr>
        <w:tabs>
          <w:tab w:val="left" w:pos="720"/>
        </w:tabs>
        <w:spacing w:before="120"/>
      </w:pPr>
      <w:r>
        <w:t xml:space="preserve">The Asurion Subscriber Billing System is available for financial transactions, record viewing, and other operations </w:t>
      </w:r>
      <w:r w:rsidR="00AF15C9">
        <w:t>every day</w:t>
      </w:r>
      <w:r>
        <w:t xml:space="preserve">, 24 hours per day. </w:t>
      </w:r>
    </w:p>
    <w:p w:rsidR="00CB745B" w:rsidRDefault="00AF7711" w:rsidP="00CB745B">
      <w:pPr>
        <w:pStyle w:val="Heading1"/>
      </w:pPr>
      <w:bookmarkStart w:id="147" w:name="_Ref307305100"/>
      <w:bookmarkStart w:id="148" w:name="_Ref307305155"/>
      <w:bookmarkStart w:id="149" w:name="_Ref307484744"/>
      <w:bookmarkStart w:id="150" w:name="_Toc312235416"/>
      <w:r>
        <w:t xml:space="preserve">Asurion Billing System </w:t>
      </w:r>
      <w:r w:rsidR="00C20FD9">
        <w:t xml:space="preserve">Error Reporting, </w:t>
      </w:r>
      <w:r w:rsidR="00862A0C">
        <w:t xml:space="preserve">Software </w:t>
      </w:r>
      <w:r w:rsidR="00824E57">
        <w:t>Q</w:t>
      </w:r>
      <w:r w:rsidR="00C20FD9">
        <w:t xml:space="preserve">uality Assurance, and </w:t>
      </w:r>
      <w:r w:rsidR="00CB745B">
        <w:t>Testing</w:t>
      </w:r>
      <w:bookmarkEnd w:id="147"/>
      <w:bookmarkEnd w:id="148"/>
      <w:bookmarkEnd w:id="149"/>
      <w:bookmarkEnd w:id="150"/>
    </w:p>
    <w:p w:rsidR="00117B89" w:rsidRDefault="00C20FD9" w:rsidP="00117B89">
      <w:pPr>
        <w:tabs>
          <w:tab w:val="left" w:pos="720"/>
        </w:tabs>
        <w:spacing w:before="120"/>
      </w:pPr>
      <w:r>
        <w:t>Asurion product development, production deployment, and maintenance support involves reliable systems of error reporting, Quality Assurance</w:t>
      </w:r>
      <w:r w:rsidR="00117B89">
        <w:t xml:space="preserve"> (QA)</w:t>
      </w:r>
      <w:r w:rsidR="00734A4B">
        <w:fldChar w:fldCharType="begin"/>
      </w:r>
      <w:r w:rsidR="00734A4B">
        <w:instrText xml:space="preserve"> XE "</w:instrText>
      </w:r>
      <w:r w:rsidR="00734A4B" w:rsidRPr="00027413">
        <w:instrText>Quality Assurance (QA)</w:instrText>
      </w:r>
      <w:r w:rsidR="00734A4B">
        <w:instrText xml:space="preserve">" </w:instrText>
      </w:r>
      <w:r w:rsidR="00734A4B">
        <w:fldChar w:fldCharType="end"/>
      </w:r>
      <w:r w:rsidR="00117B89">
        <w:t>, and testing. Before the Asurion product is released to production, it is thoroughly tested by our QA/QC teams. The teams run the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rsidR="00117B89">
        <w:t xml:space="preserve">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rsidR="00117B89">
        <w:t xml:space="preserve"> through a rigorous suite of testing. </w:t>
      </w:r>
    </w:p>
    <w:p w:rsidR="00117B89" w:rsidRDefault="00117B89" w:rsidP="00117B89">
      <w:pPr>
        <w:tabs>
          <w:tab w:val="left" w:pos="720"/>
        </w:tabs>
        <w:spacing w:before="120"/>
      </w:pPr>
      <w:r>
        <w:t>On a system level, QA/QC testing demonstrates the ability of the Gateway</w:t>
      </w:r>
      <w:r w:rsidR="00734A4B">
        <w:fldChar w:fldCharType="begin"/>
      </w:r>
      <w:r w:rsidR="00734A4B">
        <w:instrText xml:space="preserve"> XE "</w:instrText>
      </w:r>
      <w:r w:rsidR="00734A4B" w:rsidRPr="00270A8A">
        <w:instrText>Gateway</w:instrText>
      </w:r>
      <w:r w:rsidR="00734A4B">
        <w:instrText xml:space="preserve">" </w:instrText>
      </w:r>
      <w:r w:rsidR="00734A4B">
        <w:fldChar w:fldCharType="end"/>
      </w:r>
      <w:r>
        <w:t xml:space="preserve"> and component gateways and services to properly validate, accept, and process customer data. On a lower level, QA/QC testing assesses the functions of individual APIs.</w:t>
      </w:r>
    </w:p>
    <w:p w:rsidR="00117B89" w:rsidRDefault="00117B89" w:rsidP="00117B89">
      <w:pPr>
        <w:tabs>
          <w:tab w:val="left" w:pos="720"/>
        </w:tabs>
        <w:spacing w:before="120"/>
      </w:pPr>
      <w:r>
        <w:t>At the system level, the Asurion QA/QC team uses the ARIA Billing Manager to conduct the following tests of the product implementation:</w:t>
      </w:r>
    </w:p>
    <w:p w:rsidR="00117B89" w:rsidRPr="00C44089" w:rsidRDefault="00117B89" w:rsidP="00926193">
      <w:pPr>
        <w:pStyle w:val="ListParagraph"/>
        <w:numPr>
          <w:ilvl w:val="0"/>
          <w:numId w:val="5"/>
        </w:numPr>
        <w:contextualSpacing w:val="0"/>
        <w:rPr>
          <w:rFonts w:ascii="Arial" w:hAnsi="Arial" w:cs="Arial"/>
          <w:sz w:val="22"/>
          <w:szCs w:val="22"/>
        </w:rPr>
      </w:pPr>
      <w:r w:rsidRPr="00C44089">
        <w:rPr>
          <w:rFonts w:ascii="Arial" w:hAnsi="Arial" w:cs="Arial"/>
          <w:sz w:val="22"/>
          <w:szCs w:val="22"/>
        </w:rPr>
        <w:t>Smoke test</w:t>
      </w:r>
      <w:r w:rsidR="00734A4B">
        <w:rPr>
          <w:rFonts w:ascii="Arial" w:hAnsi="Arial" w:cs="Arial"/>
          <w:sz w:val="22"/>
          <w:szCs w:val="22"/>
        </w:rPr>
        <w:fldChar w:fldCharType="begin"/>
      </w:r>
      <w:r w:rsidR="00734A4B">
        <w:instrText xml:space="preserve"> XE "</w:instrText>
      </w:r>
      <w:r w:rsidR="00734A4B" w:rsidRPr="00867F50">
        <w:rPr>
          <w:rFonts w:cs="Arial"/>
          <w:sz w:val="22"/>
          <w:szCs w:val="22"/>
        </w:rPr>
        <w:instrText>QA Test</w:instrText>
      </w:r>
      <w:r w:rsidR="00734A4B" w:rsidRPr="00867F50">
        <w:rPr>
          <w:rFonts w:cs="Arial"/>
        </w:rPr>
        <w:instrText>:</w:instrText>
      </w:r>
      <w:r w:rsidR="00734A4B" w:rsidRPr="00867F50">
        <w:instrText>Smoke</w:instrText>
      </w:r>
      <w:r w:rsidR="00734A4B">
        <w:instrText xml:space="preserve">" </w:instrText>
      </w:r>
      <w:r w:rsidR="00734A4B">
        <w:rPr>
          <w:rFonts w:ascii="Arial" w:hAnsi="Arial" w:cs="Arial"/>
          <w:sz w:val="22"/>
          <w:szCs w:val="22"/>
        </w:rPr>
        <w:fldChar w:fldCharType="end"/>
      </w:r>
    </w:p>
    <w:p w:rsidR="00117B89" w:rsidRPr="00C44089" w:rsidRDefault="00117B89" w:rsidP="00926193">
      <w:pPr>
        <w:pStyle w:val="ListParagraph"/>
        <w:numPr>
          <w:ilvl w:val="0"/>
          <w:numId w:val="5"/>
        </w:numPr>
        <w:contextualSpacing w:val="0"/>
        <w:rPr>
          <w:rFonts w:ascii="Arial" w:hAnsi="Arial" w:cs="Arial"/>
          <w:sz w:val="22"/>
          <w:szCs w:val="22"/>
        </w:rPr>
      </w:pPr>
      <w:r w:rsidRPr="00C44089">
        <w:rPr>
          <w:rFonts w:ascii="Arial" w:hAnsi="Arial" w:cs="Arial"/>
          <w:sz w:val="22"/>
          <w:szCs w:val="22"/>
        </w:rPr>
        <w:t>Integration</w:t>
      </w:r>
      <w:r w:rsidR="00734A4B">
        <w:rPr>
          <w:rFonts w:ascii="Arial" w:hAnsi="Arial" w:cs="Arial"/>
          <w:sz w:val="22"/>
          <w:szCs w:val="22"/>
        </w:rPr>
        <w:fldChar w:fldCharType="begin"/>
      </w:r>
      <w:r w:rsidR="00734A4B">
        <w:instrText xml:space="preserve"> XE "</w:instrText>
      </w:r>
      <w:r w:rsidR="00734A4B" w:rsidRPr="00DE483D">
        <w:rPr>
          <w:rFonts w:cs="Arial"/>
          <w:sz w:val="22"/>
          <w:szCs w:val="22"/>
        </w:rPr>
        <w:instrText>QA Test</w:instrText>
      </w:r>
      <w:r w:rsidR="00734A4B" w:rsidRPr="00DE483D">
        <w:rPr>
          <w:rFonts w:cs="Arial"/>
        </w:rPr>
        <w:instrText>:</w:instrText>
      </w:r>
      <w:r w:rsidR="00734A4B" w:rsidRPr="00DE483D">
        <w:instrText>Integration</w:instrText>
      </w:r>
      <w:r w:rsidR="00734A4B">
        <w:instrText xml:space="preserve">" </w:instrText>
      </w:r>
      <w:r w:rsidR="00734A4B">
        <w:rPr>
          <w:rFonts w:ascii="Arial" w:hAnsi="Arial" w:cs="Arial"/>
          <w:sz w:val="22"/>
          <w:szCs w:val="22"/>
        </w:rPr>
        <w:fldChar w:fldCharType="end"/>
      </w:r>
      <w:r w:rsidRPr="00C44089">
        <w:rPr>
          <w:rFonts w:ascii="Arial" w:hAnsi="Arial" w:cs="Arial"/>
          <w:sz w:val="22"/>
          <w:szCs w:val="22"/>
        </w:rPr>
        <w:t xml:space="preserve"> test with </w:t>
      </w:r>
      <w:r w:rsidR="009D666C">
        <w:rPr>
          <w:rFonts w:ascii="Arial" w:hAnsi="Arial" w:cs="Arial"/>
          <w:sz w:val="22"/>
          <w:szCs w:val="22"/>
        </w:rPr>
        <w:t xml:space="preserve">the customer </w:t>
      </w:r>
      <w:r>
        <w:rPr>
          <w:rFonts w:ascii="Arial" w:hAnsi="Arial" w:cs="Arial"/>
          <w:sz w:val="22"/>
          <w:szCs w:val="22"/>
        </w:rPr>
        <w:t>and ARIA application</w:t>
      </w:r>
    </w:p>
    <w:p w:rsidR="00117B89" w:rsidRPr="00C44089" w:rsidRDefault="00117B89" w:rsidP="00926193">
      <w:pPr>
        <w:pStyle w:val="ListParagraph"/>
        <w:numPr>
          <w:ilvl w:val="0"/>
          <w:numId w:val="5"/>
        </w:numPr>
        <w:contextualSpacing w:val="0"/>
        <w:rPr>
          <w:rFonts w:ascii="Arial" w:hAnsi="Arial" w:cs="Arial"/>
          <w:sz w:val="22"/>
          <w:szCs w:val="22"/>
        </w:rPr>
      </w:pPr>
      <w:r w:rsidRPr="00C44089">
        <w:rPr>
          <w:rFonts w:ascii="Arial" w:hAnsi="Arial" w:cs="Arial"/>
          <w:sz w:val="22"/>
          <w:szCs w:val="22"/>
        </w:rPr>
        <w:t>System</w:t>
      </w:r>
      <w:r w:rsidR="00734A4B">
        <w:rPr>
          <w:rFonts w:ascii="Arial" w:hAnsi="Arial" w:cs="Arial"/>
          <w:sz w:val="22"/>
          <w:szCs w:val="22"/>
        </w:rPr>
        <w:fldChar w:fldCharType="begin"/>
      </w:r>
      <w:r w:rsidR="00734A4B">
        <w:instrText xml:space="preserve"> XE "</w:instrText>
      </w:r>
      <w:r w:rsidR="00734A4B" w:rsidRPr="002A015B">
        <w:rPr>
          <w:rFonts w:cs="Arial"/>
          <w:sz w:val="22"/>
          <w:szCs w:val="22"/>
        </w:rPr>
        <w:instrText>QA Test</w:instrText>
      </w:r>
      <w:r w:rsidR="00734A4B" w:rsidRPr="002A015B">
        <w:rPr>
          <w:rFonts w:cs="Arial"/>
        </w:rPr>
        <w:instrText>:</w:instrText>
      </w:r>
      <w:r w:rsidR="00734A4B" w:rsidRPr="002A015B">
        <w:instrText>System</w:instrText>
      </w:r>
      <w:r w:rsidR="00734A4B">
        <w:instrText xml:space="preserve">" </w:instrText>
      </w:r>
      <w:r w:rsidR="00734A4B">
        <w:rPr>
          <w:rFonts w:ascii="Arial" w:hAnsi="Arial" w:cs="Arial"/>
          <w:sz w:val="22"/>
          <w:szCs w:val="22"/>
        </w:rPr>
        <w:fldChar w:fldCharType="end"/>
      </w:r>
      <w:r w:rsidRPr="00C44089">
        <w:rPr>
          <w:rFonts w:ascii="Arial" w:hAnsi="Arial" w:cs="Arial"/>
          <w:sz w:val="22"/>
          <w:szCs w:val="22"/>
        </w:rPr>
        <w:t xml:space="preserve"> test</w:t>
      </w:r>
    </w:p>
    <w:p w:rsidR="00117B89" w:rsidRPr="00C44089" w:rsidRDefault="00117B89" w:rsidP="00926193">
      <w:pPr>
        <w:pStyle w:val="ListParagraph"/>
        <w:numPr>
          <w:ilvl w:val="0"/>
          <w:numId w:val="5"/>
        </w:numPr>
        <w:contextualSpacing w:val="0"/>
        <w:rPr>
          <w:rFonts w:ascii="Arial" w:hAnsi="Arial" w:cs="Arial"/>
          <w:sz w:val="22"/>
          <w:szCs w:val="22"/>
        </w:rPr>
      </w:pPr>
      <w:r w:rsidRPr="00C44089">
        <w:rPr>
          <w:rFonts w:ascii="Arial" w:hAnsi="Arial" w:cs="Arial"/>
          <w:sz w:val="22"/>
          <w:szCs w:val="22"/>
        </w:rPr>
        <w:t>Regression</w:t>
      </w:r>
      <w:r w:rsidR="00734A4B">
        <w:rPr>
          <w:rFonts w:ascii="Arial" w:hAnsi="Arial" w:cs="Arial"/>
          <w:sz w:val="22"/>
          <w:szCs w:val="22"/>
        </w:rPr>
        <w:fldChar w:fldCharType="begin"/>
      </w:r>
      <w:r w:rsidR="00734A4B">
        <w:instrText xml:space="preserve"> XE "</w:instrText>
      </w:r>
      <w:r w:rsidR="00734A4B" w:rsidRPr="0097054F">
        <w:rPr>
          <w:rFonts w:cs="Arial"/>
          <w:sz w:val="22"/>
          <w:szCs w:val="22"/>
        </w:rPr>
        <w:instrText>QA Test</w:instrText>
      </w:r>
      <w:r w:rsidR="00734A4B" w:rsidRPr="0097054F">
        <w:rPr>
          <w:rFonts w:cs="Arial"/>
        </w:rPr>
        <w:instrText>:</w:instrText>
      </w:r>
      <w:r w:rsidR="00734A4B" w:rsidRPr="0097054F">
        <w:instrText>Regression</w:instrText>
      </w:r>
      <w:r w:rsidR="00734A4B">
        <w:instrText xml:space="preserve">" </w:instrText>
      </w:r>
      <w:r w:rsidR="00734A4B">
        <w:rPr>
          <w:rFonts w:ascii="Arial" w:hAnsi="Arial" w:cs="Arial"/>
          <w:sz w:val="22"/>
          <w:szCs w:val="22"/>
        </w:rPr>
        <w:fldChar w:fldCharType="end"/>
      </w:r>
      <w:r w:rsidRPr="00C44089">
        <w:rPr>
          <w:rFonts w:ascii="Arial" w:hAnsi="Arial" w:cs="Arial"/>
          <w:sz w:val="22"/>
          <w:szCs w:val="22"/>
        </w:rPr>
        <w:t xml:space="preserve"> test</w:t>
      </w:r>
    </w:p>
    <w:p w:rsidR="00117B89" w:rsidRPr="00C44089" w:rsidRDefault="00117B89" w:rsidP="00926193">
      <w:pPr>
        <w:pStyle w:val="ListParagraph"/>
        <w:numPr>
          <w:ilvl w:val="0"/>
          <w:numId w:val="5"/>
        </w:numPr>
        <w:contextualSpacing w:val="0"/>
        <w:rPr>
          <w:rFonts w:ascii="Arial" w:hAnsi="Arial" w:cs="Arial"/>
          <w:sz w:val="22"/>
          <w:szCs w:val="22"/>
        </w:rPr>
      </w:pPr>
      <w:r>
        <w:rPr>
          <w:rFonts w:ascii="Arial" w:hAnsi="Arial" w:cs="Arial"/>
          <w:sz w:val="22"/>
          <w:szCs w:val="22"/>
        </w:rPr>
        <w:t>End to e</w:t>
      </w:r>
      <w:r w:rsidRPr="00C44089">
        <w:rPr>
          <w:rFonts w:ascii="Arial" w:hAnsi="Arial" w:cs="Arial"/>
          <w:sz w:val="22"/>
          <w:szCs w:val="22"/>
        </w:rPr>
        <w:t>nd</w:t>
      </w:r>
      <w:r w:rsidR="00734A4B">
        <w:rPr>
          <w:rFonts w:ascii="Arial" w:hAnsi="Arial" w:cs="Arial"/>
          <w:sz w:val="22"/>
          <w:szCs w:val="22"/>
        </w:rPr>
        <w:fldChar w:fldCharType="begin"/>
      </w:r>
      <w:r w:rsidR="00734A4B">
        <w:instrText xml:space="preserve"> XE "</w:instrText>
      </w:r>
      <w:r w:rsidR="00734A4B" w:rsidRPr="005B2F78">
        <w:rPr>
          <w:rFonts w:cs="Arial"/>
          <w:sz w:val="22"/>
          <w:szCs w:val="22"/>
        </w:rPr>
        <w:instrText>QA Test</w:instrText>
      </w:r>
      <w:r w:rsidR="00734A4B" w:rsidRPr="005B2F78">
        <w:rPr>
          <w:rFonts w:cs="Arial"/>
        </w:rPr>
        <w:instrText>:</w:instrText>
      </w:r>
      <w:r w:rsidR="00734A4B" w:rsidRPr="005B2F78">
        <w:instrText>End-to-End</w:instrText>
      </w:r>
      <w:r w:rsidR="00734A4B">
        <w:instrText xml:space="preserve">" </w:instrText>
      </w:r>
      <w:r w:rsidR="00734A4B">
        <w:rPr>
          <w:rFonts w:ascii="Arial" w:hAnsi="Arial" w:cs="Arial"/>
          <w:sz w:val="22"/>
          <w:szCs w:val="22"/>
        </w:rPr>
        <w:fldChar w:fldCharType="end"/>
      </w:r>
      <w:r w:rsidRPr="00C44089">
        <w:rPr>
          <w:rFonts w:ascii="Arial" w:hAnsi="Arial" w:cs="Arial"/>
          <w:sz w:val="22"/>
          <w:szCs w:val="22"/>
        </w:rPr>
        <w:t xml:space="preserve"> test to verify</w:t>
      </w:r>
      <w:r>
        <w:rPr>
          <w:rFonts w:ascii="Arial" w:hAnsi="Arial" w:cs="Arial"/>
          <w:sz w:val="22"/>
          <w:szCs w:val="22"/>
        </w:rPr>
        <w:t xml:space="preserve"> that the system is working properly.</w:t>
      </w:r>
    </w:p>
    <w:p w:rsidR="00117B89" w:rsidRPr="00117B89" w:rsidRDefault="00117B89" w:rsidP="00117B89">
      <w:pPr>
        <w:spacing w:before="120"/>
        <w:rPr>
          <w:b/>
        </w:rPr>
      </w:pPr>
      <w:r w:rsidRPr="00117B89">
        <w:rPr>
          <w:b/>
        </w:rPr>
        <w:t>Also See</w:t>
      </w:r>
    </w:p>
    <w:p w:rsidR="00117B89" w:rsidRDefault="00932A60" w:rsidP="00C20FD9">
      <w:r>
        <w:t>“Asurion Subscriber Billing System SQA Testing Specification” (AsurionSubscriberBilling</w:t>
      </w:r>
      <w:r w:rsidR="00117B89">
        <w:t xml:space="preserve">System </w:t>
      </w:r>
      <w:r>
        <w:t xml:space="preserve">SQATestSpec.doc) at </w:t>
      </w:r>
      <w:hyperlink r:id="rId49" w:history="1">
        <w:r w:rsidRPr="00DB75BC">
          <w:rPr>
            <w:rStyle w:val="Hyperlink"/>
          </w:rPr>
          <w:t>https://oneteam/Teams/OrganizationalTeams/TechnologyProducts/RelationshipProductMgmt/ProductMgmtBackOffice/HRFinanceLegal/SubscriberBilling/Shared%20Documents/Forms/AllItems.aspx?FolderCTID=0x0120005617996FC3AE2747809B62081EE5F1B4&amp;View={6da69bd2-25de-48a5-a0b8-039239d5c7f8}&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w:t>
        </w:r>
      </w:hyperlink>
      <w:r>
        <w:t>.</w:t>
      </w:r>
    </w:p>
    <w:p w:rsidR="00932A60" w:rsidRDefault="00932A60" w:rsidP="00C20FD9"/>
    <w:p w:rsidR="001A42FB" w:rsidRPr="00C20FD9" w:rsidRDefault="001A42FB" w:rsidP="00C20FD9"/>
    <w:p w:rsidR="00CB745B" w:rsidRDefault="0042287E" w:rsidP="001A42FB">
      <w:pPr>
        <w:pStyle w:val="Heading1"/>
      </w:pPr>
      <w:bookmarkStart w:id="151" w:name="_Ref307305109"/>
      <w:bookmarkStart w:id="152" w:name="_Toc312235417"/>
      <w:r>
        <w:lastRenderedPageBreak/>
        <w:t xml:space="preserve">Asurion Subscriber Billing System </w:t>
      </w:r>
      <w:r w:rsidR="00CB745B">
        <w:t>Support</w:t>
      </w:r>
      <w:bookmarkEnd w:id="151"/>
      <w:bookmarkEnd w:id="152"/>
    </w:p>
    <w:p w:rsidR="00533891" w:rsidRPr="00426E6B" w:rsidRDefault="00533891" w:rsidP="001A42FB">
      <w:pPr>
        <w:keepNext/>
        <w:rPr>
          <w:rFonts w:cs="Arial"/>
          <w:szCs w:val="22"/>
        </w:rPr>
      </w:pPr>
      <w:r>
        <w:t xml:space="preserve">Asurion </w:t>
      </w:r>
      <w:r w:rsidRPr="00426E6B">
        <w:rPr>
          <w:rFonts w:cs="Arial"/>
          <w:szCs w:val="22"/>
        </w:rPr>
        <w:t>provi</w:t>
      </w:r>
      <w:r w:rsidR="00A42CE8" w:rsidRPr="00426E6B">
        <w:rPr>
          <w:rFonts w:cs="Arial"/>
          <w:szCs w:val="22"/>
        </w:rPr>
        <w:t>des three levels of support for the</w:t>
      </w:r>
      <w:r w:rsidR="0042287E" w:rsidRPr="00426E6B">
        <w:rPr>
          <w:rFonts w:cs="Arial"/>
          <w:szCs w:val="22"/>
        </w:rPr>
        <w:t xml:space="preserve"> Subscriber Billing System</w:t>
      </w:r>
      <w:r w:rsidRPr="00426E6B">
        <w:rPr>
          <w:rFonts w:cs="Arial"/>
          <w:szCs w:val="22"/>
        </w:rPr>
        <w:t xml:space="preserve"> operations:</w:t>
      </w:r>
    </w:p>
    <w:p w:rsidR="00450415" w:rsidRPr="00426E6B" w:rsidRDefault="006A3749" w:rsidP="001A42FB">
      <w:pPr>
        <w:pStyle w:val="ListParagraph"/>
        <w:keepNext/>
        <w:numPr>
          <w:ilvl w:val="0"/>
          <w:numId w:val="7"/>
        </w:numPr>
        <w:rPr>
          <w:rFonts w:ascii="Arial" w:hAnsi="Arial" w:cs="Arial"/>
          <w:sz w:val="22"/>
          <w:szCs w:val="22"/>
        </w:rPr>
      </w:pPr>
      <w:bookmarkStart w:id="153" w:name="_Ref307305120"/>
      <w:r w:rsidRPr="00426E6B">
        <w:rPr>
          <w:rFonts w:ascii="Arial" w:hAnsi="Arial" w:cs="Arial"/>
          <w:sz w:val="22"/>
          <w:szCs w:val="22"/>
        </w:rPr>
        <w:t>L1</w:t>
      </w:r>
      <w:r w:rsidR="00734A4B" w:rsidRPr="00426E6B">
        <w:rPr>
          <w:rFonts w:ascii="Arial" w:hAnsi="Arial" w:cs="Arial"/>
          <w:sz w:val="22"/>
          <w:szCs w:val="22"/>
        </w:rPr>
        <w:fldChar w:fldCharType="begin"/>
      </w:r>
      <w:r w:rsidR="00734A4B" w:rsidRPr="00426E6B">
        <w:rPr>
          <w:rFonts w:ascii="Arial" w:hAnsi="Arial" w:cs="Arial"/>
          <w:sz w:val="22"/>
          <w:szCs w:val="22"/>
        </w:rPr>
        <w:instrText xml:space="preserve"> XE "Support:L1 (NOC)" </w:instrText>
      </w:r>
      <w:r w:rsidR="00734A4B" w:rsidRPr="00426E6B">
        <w:rPr>
          <w:rFonts w:ascii="Arial" w:hAnsi="Arial" w:cs="Arial"/>
          <w:sz w:val="22"/>
          <w:szCs w:val="22"/>
        </w:rPr>
        <w:fldChar w:fldCharType="end"/>
      </w:r>
      <w:r w:rsidRPr="00426E6B">
        <w:rPr>
          <w:rFonts w:ascii="Arial" w:hAnsi="Arial" w:cs="Arial"/>
          <w:sz w:val="22"/>
          <w:szCs w:val="22"/>
        </w:rPr>
        <w:t xml:space="preserve"> --- Network Operations Center (NOC</w:t>
      </w:r>
      <w:r w:rsidR="00734A4B" w:rsidRPr="00426E6B">
        <w:rPr>
          <w:rFonts w:ascii="Arial" w:hAnsi="Arial" w:cs="Arial"/>
          <w:sz w:val="22"/>
          <w:szCs w:val="22"/>
        </w:rPr>
        <w:fldChar w:fldCharType="begin"/>
      </w:r>
      <w:r w:rsidR="00734A4B" w:rsidRPr="00426E6B">
        <w:rPr>
          <w:rFonts w:ascii="Arial" w:hAnsi="Arial" w:cs="Arial"/>
          <w:sz w:val="22"/>
          <w:szCs w:val="22"/>
        </w:rPr>
        <w:instrText xml:space="preserve"> XE "Support:NOC" </w:instrText>
      </w:r>
      <w:r w:rsidR="00734A4B" w:rsidRPr="00426E6B">
        <w:rPr>
          <w:rFonts w:ascii="Arial" w:hAnsi="Arial" w:cs="Arial"/>
          <w:sz w:val="22"/>
          <w:szCs w:val="22"/>
        </w:rPr>
        <w:fldChar w:fldCharType="end"/>
      </w:r>
      <w:r w:rsidRPr="00426E6B">
        <w:rPr>
          <w:rFonts w:ascii="Arial" w:hAnsi="Arial" w:cs="Arial"/>
          <w:sz w:val="22"/>
          <w:szCs w:val="22"/>
        </w:rPr>
        <w:t>)</w:t>
      </w:r>
    </w:p>
    <w:p w:rsidR="00450415" w:rsidRPr="00426E6B" w:rsidRDefault="00450415" w:rsidP="001A42FB">
      <w:pPr>
        <w:pStyle w:val="ListParagraph"/>
        <w:keepNext/>
        <w:numPr>
          <w:ilvl w:val="0"/>
          <w:numId w:val="7"/>
        </w:numPr>
        <w:rPr>
          <w:rFonts w:ascii="Arial" w:hAnsi="Arial" w:cs="Arial"/>
          <w:sz w:val="22"/>
          <w:szCs w:val="22"/>
        </w:rPr>
      </w:pPr>
      <w:r w:rsidRPr="00426E6B">
        <w:rPr>
          <w:rFonts w:ascii="Arial" w:hAnsi="Arial" w:cs="Arial"/>
          <w:sz w:val="22"/>
          <w:szCs w:val="22"/>
        </w:rPr>
        <w:t>L2</w:t>
      </w:r>
      <w:r w:rsidR="00734A4B" w:rsidRPr="00426E6B">
        <w:rPr>
          <w:rFonts w:ascii="Arial" w:hAnsi="Arial" w:cs="Arial"/>
          <w:sz w:val="22"/>
          <w:szCs w:val="22"/>
        </w:rPr>
        <w:fldChar w:fldCharType="begin"/>
      </w:r>
      <w:r w:rsidR="00734A4B" w:rsidRPr="00426E6B">
        <w:rPr>
          <w:rFonts w:ascii="Arial" w:hAnsi="Arial" w:cs="Arial"/>
          <w:sz w:val="22"/>
          <w:szCs w:val="22"/>
        </w:rPr>
        <w:instrText xml:space="preserve"> XE "L2" </w:instrText>
      </w:r>
      <w:r w:rsidR="00734A4B" w:rsidRPr="00426E6B">
        <w:rPr>
          <w:rFonts w:ascii="Arial" w:hAnsi="Arial" w:cs="Arial"/>
          <w:sz w:val="22"/>
          <w:szCs w:val="22"/>
        </w:rPr>
        <w:fldChar w:fldCharType="end"/>
      </w:r>
      <w:r w:rsidRPr="00426E6B">
        <w:rPr>
          <w:rFonts w:ascii="Arial" w:hAnsi="Arial" w:cs="Arial"/>
          <w:sz w:val="22"/>
          <w:szCs w:val="22"/>
        </w:rPr>
        <w:t xml:space="preserve"> --- Asurion IT Product Support</w:t>
      </w:r>
      <w:r w:rsidR="00734A4B" w:rsidRPr="00426E6B">
        <w:rPr>
          <w:rFonts w:ascii="Arial" w:hAnsi="Arial" w:cs="Arial"/>
          <w:sz w:val="22"/>
          <w:szCs w:val="22"/>
        </w:rPr>
        <w:fldChar w:fldCharType="begin"/>
      </w:r>
      <w:r w:rsidR="00734A4B" w:rsidRPr="00426E6B">
        <w:rPr>
          <w:rFonts w:ascii="Arial" w:hAnsi="Arial" w:cs="Arial"/>
          <w:sz w:val="22"/>
          <w:szCs w:val="22"/>
        </w:rPr>
        <w:instrText xml:space="preserve"> XE "IT Product Support:L2" </w:instrText>
      </w:r>
      <w:r w:rsidR="00734A4B" w:rsidRPr="00426E6B">
        <w:rPr>
          <w:rFonts w:ascii="Arial" w:hAnsi="Arial" w:cs="Arial"/>
          <w:sz w:val="22"/>
          <w:szCs w:val="22"/>
        </w:rPr>
        <w:fldChar w:fldCharType="end"/>
      </w:r>
    </w:p>
    <w:p w:rsidR="00450415" w:rsidRPr="00426E6B" w:rsidRDefault="00AA3D82" w:rsidP="001A42FB">
      <w:pPr>
        <w:pStyle w:val="ListParagraph"/>
        <w:keepNext/>
        <w:numPr>
          <w:ilvl w:val="0"/>
          <w:numId w:val="7"/>
        </w:numPr>
        <w:rPr>
          <w:rFonts w:ascii="Arial" w:hAnsi="Arial" w:cs="Arial"/>
          <w:sz w:val="22"/>
          <w:szCs w:val="22"/>
        </w:rPr>
      </w:pPr>
      <w:r w:rsidRPr="00426E6B">
        <w:rPr>
          <w:rFonts w:ascii="Arial" w:hAnsi="Arial" w:cs="Arial"/>
          <w:sz w:val="22"/>
          <w:szCs w:val="22"/>
        </w:rPr>
        <w:t>L3</w:t>
      </w:r>
      <w:r w:rsidR="00734A4B" w:rsidRPr="00426E6B">
        <w:rPr>
          <w:rFonts w:ascii="Arial" w:hAnsi="Arial" w:cs="Arial"/>
          <w:sz w:val="22"/>
          <w:szCs w:val="22"/>
        </w:rPr>
        <w:fldChar w:fldCharType="begin"/>
      </w:r>
      <w:r w:rsidR="00734A4B" w:rsidRPr="00426E6B">
        <w:rPr>
          <w:rFonts w:ascii="Arial" w:hAnsi="Arial" w:cs="Arial"/>
          <w:sz w:val="22"/>
          <w:szCs w:val="22"/>
        </w:rPr>
        <w:instrText xml:space="preserve"> XE "L3" </w:instrText>
      </w:r>
      <w:r w:rsidR="00734A4B" w:rsidRPr="00426E6B">
        <w:rPr>
          <w:rFonts w:ascii="Arial" w:hAnsi="Arial" w:cs="Arial"/>
          <w:sz w:val="22"/>
          <w:szCs w:val="22"/>
        </w:rPr>
        <w:fldChar w:fldCharType="end"/>
      </w:r>
      <w:r w:rsidRPr="00426E6B">
        <w:rPr>
          <w:rFonts w:ascii="Arial" w:hAnsi="Arial" w:cs="Arial"/>
          <w:sz w:val="22"/>
          <w:szCs w:val="22"/>
        </w:rPr>
        <w:t xml:space="preserve"> --- E2</w:t>
      </w:r>
      <w:r w:rsidR="00450415" w:rsidRPr="00426E6B">
        <w:rPr>
          <w:rFonts w:ascii="Arial" w:hAnsi="Arial" w:cs="Arial"/>
          <w:sz w:val="22"/>
          <w:szCs w:val="22"/>
        </w:rPr>
        <w:t>E Billing Op</w:t>
      </w:r>
      <w:r w:rsidRPr="00426E6B">
        <w:rPr>
          <w:rFonts w:ascii="Arial" w:hAnsi="Arial" w:cs="Arial"/>
          <w:sz w:val="22"/>
          <w:szCs w:val="22"/>
        </w:rPr>
        <w:t>erations</w:t>
      </w:r>
      <w:r w:rsidR="00734A4B" w:rsidRPr="00426E6B">
        <w:rPr>
          <w:rFonts w:ascii="Arial" w:hAnsi="Arial" w:cs="Arial"/>
          <w:sz w:val="22"/>
          <w:szCs w:val="22"/>
        </w:rPr>
        <w:fldChar w:fldCharType="begin"/>
      </w:r>
      <w:r w:rsidR="00734A4B" w:rsidRPr="00426E6B">
        <w:rPr>
          <w:rFonts w:ascii="Arial" w:hAnsi="Arial" w:cs="Arial"/>
          <w:sz w:val="22"/>
          <w:szCs w:val="22"/>
        </w:rPr>
        <w:instrText xml:space="preserve"> XE "E2E Billing Operations" </w:instrText>
      </w:r>
      <w:r w:rsidR="00734A4B" w:rsidRPr="00426E6B">
        <w:rPr>
          <w:rFonts w:ascii="Arial" w:hAnsi="Arial" w:cs="Arial"/>
          <w:sz w:val="22"/>
          <w:szCs w:val="22"/>
        </w:rPr>
        <w:fldChar w:fldCharType="end"/>
      </w:r>
      <w:r w:rsidR="00450415" w:rsidRPr="00426E6B">
        <w:rPr>
          <w:rFonts w:ascii="Arial" w:hAnsi="Arial" w:cs="Arial"/>
          <w:sz w:val="22"/>
          <w:szCs w:val="22"/>
        </w:rPr>
        <w:t xml:space="preserve"> Team</w:t>
      </w:r>
    </w:p>
    <w:p w:rsidR="00533891" w:rsidRDefault="00533891" w:rsidP="001A42FB">
      <w:pPr>
        <w:pStyle w:val="Heading2"/>
      </w:pPr>
      <w:bookmarkStart w:id="154" w:name="_Ref311534680"/>
      <w:bookmarkStart w:id="155" w:name="_Toc312235418"/>
      <w:r>
        <w:t>L1</w:t>
      </w:r>
      <w:r w:rsidR="00734A4B" w:rsidRPr="002616A3">
        <w:rPr>
          <w:b w:val="0"/>
          <w:i w:val="0"/>
          <w:sz w:val="22"/>
          <w:szCs w:val="22"/>
        </w:rPr>
        <w:fldChar w:fldCharType="begin"/>
      </w:r>
      <w:r w:rsidR="00734A4B" w:rsidRPr="002616A3">
        <w:rPr>
          <w:b w:val="0"/>
          <w:i w:val="0"/>
          <w:sz w:val="22"/>
          <w:szCs w:val="22"/>
        </w:rPr>
        <w:instrText xml:space="preserve"> XE "Support:L1 (NOC)" </w:instrText>
      </w:r>
      <w:r w:rsidR="00734A4B" w:rsidRPr="002616A3">
        <w:rPr>
          <w:b w:val="0"/>
          <w:i w:val="0"/>
          <w:sz w:val="22"/>
          <w:szCs w:val="22"/>
        </w:rPr>
        <w:fldChar w:fldCharType="end"/>
      </w:r>
      <w:r>
        <w:t xml:space="preserve"> Support: NOC</w:t>
      </w:r>
      <w:bookmarkEnd w:id="154"/>
      <w:bookmarkEnd w:id="155"/>
    </w:p>
    <w:p w:rsidR="00E938B0" w:rsidRDefault="00B4058E" w:rsidP="001A42FB">
      <w:pPr>
        <w:keepNext/>
        <w:rPr>
          <w:rFonts w:cs="Arial"/>
        </w:rPr>
      </w:pPr>
      <w:r w:rsidRPr="00533891">
        <w:rPr>
          <w:rFonts w:cs="Arial"/>
        </w:rPr>
        <w:t>T</w:t>
      </w:r>
      <w:r w:rsidR="00AA3D82">
        <w:rPr>
          <w:rFonts w:cs="Arial"/>
        </w:rPr>
        <w:t>he Asurion NOC</w:t>
      </w:r>
      <w:r w:rsidR="00734A4B">
        <w:rPr>
          <w:rFonts w:cs="Arial"/>
        </w:rPr>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rPr>
          <w:rFonts w:cs="Arial"/>
        </w:rPr>
        <w:fldChar w:fldCharType="end"/>
      </w:r>
      <w:r w:rsidR="00AA3D82">
        <w:rPr>
          <w:rFonts w:cs="Arial"/>
        </w:rPr>
        <w:t xml:space="preserve"> team provides L1</w:t>
      </w:r>
      <w:r w:rsidR="00734A4B">
        <w:rPr>
          <w:rFonts w:cs="Arial"/>
        </w:rPr>
        <w:fldChar w:fldCharType="begin"/>
      </w:r>
      <w:r w:rsidR="00734A4B">
        <w:instrText xml:space="preserve"> XE "</w:instrText>
      </w:r>
      <w:r w:rsidR="00734A4B" w:rsidRPr="005955C8">
        <w:rPr>
          <w:rFonts w:cs="Arial"/>
        </w:rPr>
        <w:instrText>Support:</w:instrText>
      </w:r>
      <w:r w:rsidR="00734A4B" w:rsidRPr="005955C8">
        <w:instrText>L1 (NOC)</w:instrText>
      </w:r>
      <w:r w:rsidR="00734A4B">
        <w:instrText xml:space="preserve">" </w:instrText>
      </w:r>
      <w:r w:rsidR="00734A4B">
        <w:rPr>
          <w:rFonts w:cs="Arial"/>
        </w:rPr>
        <w:fldChar w:fldCharType="end"/>
      </w:r>
      <w:r w:rsidR="00AA3D82">
        <w:rPr>
          <w:rFonts w:cs="Arial"/>
        </w:rPr>
        <w:t xml:space="preserve"> level support for the Asurion Subscriber Billing System. </w:t>
      </w:r>
      <w:r w:rsidR="00E938B0">
        <w:rPr>
          <w:rFonts w:cs="Arial"/>
        </w:rPr>
        <w:t xml:space="preserve">A sample </w:t>
      </w:r>
      <w:r w:rsidR="001A42FB">
        <w:rPr>
          <w:rFonts w:cs="Arial"/>
        </w:rPr>
        <w:t xml:space="preserve">internal </w:t>
      </w:r>
      <w:r w:rsidR="00734A4B">
        <w:rPr>
          <w:rFonts w:cs="Arial"/>
        </w:rPr>
        <w:t xml:space="preserve">Asurion </w:t>
      </w:r>
      <w:r w:rsidR="00E938B0">
        <w:rPr>
          <w:rFonts w:cs="Arial"/>
        </w:rPr>
        <w:t>NOC</w:t>
      </w:r>
      <w:r w:rsidR="00734A4B">
        <w:rPr>
          <w:rFonts w:cs="Arial"/>
        </w:rPr>
        <w:fldChar w:fldCharType="begin"/>
      </w:r>
      <w:r w:rsidR="00734A4B">
        <w:instrText xml:space="preserve"> XE "</w:instrText>
      </w:r>
      <w:r w:rsidR="00734A4B" w:rsidRPr="00550164">
        <w:rPr>
          <w:rFonts w:cs="Arial"/>
        </w:rPr>
        <w:instrText>Support:</w:instrText>
      </w:r>
      <w:r w:rsidR="00734A4B" w:rsidRPr="00550164">
        <w:instrText>L1 (NOC)</w:instrText>
      </w:r>
      <w:r w:rsidR="00734A4B">
        <w:instrText xml:space="preserve">" </w:instrText>
      </w:r>
      <w:r w:rsidR="00734A4B">
        <w:rPr>
          <w:rFonts w:cs="Arial"/>
        </w:rPr>
        <w:fldChar w:fldCharType="end"/>
      </w:r>
      <w:r w:rsidR="00E938B0">
        <w:rPr>
          <w:rFonts w:cs="Arial"/>
        </w:rPr>
        <w:t xml:space="preserve"> report is shown below.</w:t>
      </w:r>
    </w:p>
    <w:p w:rsidR="00E938B0" w:rsidRDefault="001A42FB" w:rsidP="001A42FB">
      <w:pPr>
        <w:jc w:val="center"/>
        <w:rPr>
          <w:rFonts w:cs="Arial"/>
        </w:rPr>
      </w:pPr>
      <w:r>
        <w:rPr>
          <w:rFonts w:cs="Arial"/>
          <w:noProof/>
        </w:rPr>
        <w:drawing>
          <wp:inline distT="0" distB="0" distL="0" distR="0" wp14:anchorId="1AEAE8F0" wp14:editId="40F6F3CA">
            <wp:extent cx="26479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_report_sample.JPG"/>
                    <pic:cNvPicPr/>
                  </pic:nvPicPr>
                  <pic:blipFill>
                    <a:blip r:embed="rId50">
                      <a:extLst>
                        <a:ext uri="{28A0092B-C50C-407E-A947-70E740481C1C}">
                          <a14:useLocalDpi xmlns:a14="http://schemas.microsoft.com/office/drawing/2010/main" val="0"/>
                        </a:ext>
                      </a:extLst>
                    </a:blip>
                    <a:stretch>
                      <a:fillRect/>
                    </a:stretch>
                  </pic:blipFill>
                  <pic:spPr>
                    <a:xfrm>
                      <a:off x="0" y="0"/>
                      <a:ext cx="2647950" cy="3143250"/>
                    </a:xfrm>
                    <a:prstGeom prst="rect">
                      <a:avLst/>
                    </a:prstGeom>
                  </pic:spPr>
                </pic:pic>
              </a:graphicData>
            </a:graphic>
          </wp:inline>
        </w:drawing>
      </w:r>
    </w:p>
    <w:p w:rsidR="00E938B0" w:rsidRDefault="001A42FB" w:rsidP="001A42FB">
      <w:pPr>
        <w:pStyle w:val="Caption"/>
        <w:spacing w:before="120" w:after="120"/>
        <w:jc w:val="center"/>
      </w:pPr>
      <w:bookmarkStart w:id="156" w:name="_Toc312235479"/>
      <w:proofErr w:type="gramStart"/>
      <w:r>
        <w:t xml:space="preserve">Figure </w:t>
      </w:r>
      <w:r w:rsidR="00BF7E50">
        <w:fldChar w:fldCharType="begin"/>
      </w:r>
      <w:r w:rsidR="00BF7E50">
        <w:instrText xml:space="preserve"> SEQ Figure \* ARABIC </w:instrText>
      </w:r>
      <w:r w:rsidR="00BF7E50">
        <w:fldChar w:fldCharType="separate"/>
      </w:r>
      <w:r w:rsidR="00736258">
        <w:rPr>
          <w:noProof/>
        </w:rPr>
        <w:t>7</w:t>
      </w:r>
      <w:r w:rsidR="00BF7E50">
        <w:rPr>
          <w:noProof/>
        </w:rPr>
        <w:fldChar w:fldCharType="end"/>
      </w:r>
      <w:r>
        <w:t>.</w:t>
      </w:r>
      <w:proofErr w:type="gramEnd"/>
      <w:r>
        <w:t xml:space="preserve"> Asurion NOC</w:t>
      </w:r>
      <w:r w:rsidR="00734A4B">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fldChar w:fldCharType="end"/>
      </w:r>
      <w:r>
        <w:t xml:space="preserve"> Report</w:t>
      </w:r>
      <w:bookmarkEnd w:id="156"/>
    </w:p>
    <w:p w:rsidR="001A42FB" w:rsidRDefault="006A3749" w:rsidP="001A42FB">
      <w:r>
        <w:t>This NOC</w:t>
      </w:r>
      <w:r w:rsidR="00734A4B">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fldChar w:fldCharType="end"/>
      </w:r>
      <w:r>
        <w:t xml:space="preserve"> report lists </w:t>
      </w:r>
      <w:r w:rsidR="001A42FB">
        <w:t>P6</w:t>
      </w:r>
      <w:r w:rsidR="00734A4B">
        <w:fldChar w:fldCharType="begin"/>
      </w:r>
      <w:r w:rsidR="00734A4B">
        <w:instrText xml:space="preserve"> XE "</w:instrText>
      </w:r>
      <w:r w:rsidR="00734A4B" w:rsidRPr="003B0841">
        <w:instrText>P6</w:instrText>
      </w:r>
      <w:r w:rsidR="00734A4B">
        <w:instrText xml:space="preserve">" </w:instrText>
      </w:r>
      <w:r w:rsidR="00734A4B">
        <w:fldChar w:fldCharType="end"/>
      </w:r>
      <w:r w:rsidR="001A42FB">
        <w:t xml:space="preserve"> level system problems for each team involved in developing, impl</w:t>
      </w:r>
      <w:r w:rsidR="00AF15C9">
        <w:t>ementing, and supporting the Asur</w:t>
      </w:r>
      <w:r w:rsidR="001A42FB">
        <w:t xml:space="preserve">ion Subscriber Billing System </w:t>
      </w:r>
    </w:p>
    <w:p w:rsidR="00B54AE3" w:rsidRDefault="00B54AE3" w:rsidP="00B54AE3">
      <w:pPr>
        <w:spacing w:before="120"/>
      </w:pPr>
      <w:r w:rsidRPr="00B54AE3">
        <w:rPr>
          <w:b/>
        </w:rPr>
        <w:t>Note</w:t>
      </w:r>
      <w:r>
        <w:t>: The NOC team has two levels of concern:</w:t>
      </w:r>
    </w:p>
    <w:p w:rsidR="00B54AE3" w:rsidRPr="00B54AE3" w:rsidRDefault="00B54AE3" w:rsidP="00797639">
      <w:pPr>
        <w:pStyle w:val="ListParagraph"/>
        <w:numPr>
          <w:ilvl w:val="0"/>
          <w:numId w:val="24"/>
        </w:numPr>
        <w:spacing w:before="120"/>
        <w:rPr>
          <w:rFonts w:ascii="Arial" w:hAnsi="Arial" w:cs="Arial"/>
          <w:sz w:val="22"/>
          <w:szCs w:val="22"/>
        </w:rPr>
      </w:pPr>
      <w:r w:rsidRPr="00B54AE3">
        <w:rPr>
          <w:rFonts w:ascii="Arial" w:hAnsi="Arial" w:cs="Arial"/>
          <w:sz w:val="22"/>
          <w:szCs w:val="22"/>
        </w:rPr>
        <w:t xml:space="preserve">P1 = Reactive, </w:t>
      </w:r>
      <w:r w:rsidR="007A1125" w:rsidRPr="00B54AE3">
        <w:rPr>
          <w:rFonts w:ascii="Arial" w:hAnsi="Arial" w:cs="Arial"/>
          <w:sz w:val="22"/>
          <w:szCs w:val="22"/>
        </w:rPr>
        <w:t>critical</w:t>
      </w:r>
      <w:r w:rsidRPr="00B54AE3">
        <w:rPr>
          <w:rFonts w:ascii="Arial" w:hAnsi="Arial" w:cs="Arial"/>
          <w:sz w:val="22"/>
          <w:szCs w:val="22"/>
        </w:rPr>
        <w:t xml:space="preserve"> problems that impact business.</w:t>
      </w:r>
    </w:p>
    <w:p w:rsidR="00B54AE3" w:rsidRDefault="00B54AE3" w:rsidP="00797639">
      <w:pPr>
        <w:pStyle w:val="ListParagraph"/>
        <w:numPr>
          <w:ilvl w:val="0"/>
          <w:numId w:val="24"/>
        </w:numPr>
        <w:spacing w:before="120"/>
      </w:pPr>
      <w:r w:rsidRPr="00B54AE3">
        <w:rPr>
          <w:rFonts w:ascii="Arial" w:hAnsi="Arial" w:cs="Arial"/>
          <w:sz w:val="22"/>
          <w:szCs w:val="22"/>
        </w:rPr>
        <w:t>P6 = Proactive, incidents that may become critical if they are not resolved. They do not presently impact business.</w:t>
      </w:r>
    </w:p>
    <w:p w:rsidR="001A42FB" w:rsidRPr="001A42FB" w:rsidRDefault="001A42FB" w:rsidP="001A42FB">
      <w:pPr>
        <w:spacing w:before="120"/>
        <w:rPr>
          <w:b/>
        </w:rPr>
      </w:pPr>
      <w:r w:rsidRPr="001A42FB">
        <w:rPr>
          <w:b/>
        </w:rPr>
        <w:t>Also See</w:t>
      </w:r>
    </w:p>
    <w:p w:rsidR="001A42FB" w:rsidRPr="001A42FB" w:rsidRDefault="006C01B6" w:rsidP="001A42FB">
      <w:r>
        <w:t>“</w:t>
      </w:r>
      <w:r>
        <w:fldChar w:fldCharType="begin"/>
      </w:r>
      <w:r>
        <w:instrText xml:space="preserve"> REF _Ref310933960 \h </w:instrText>
      </w:r>
      <w:r>
        <w:fldChar w:fldCharType="separate"/>
      </w:r>
      <w:r w:rsidR="00736258">
        <w:t xml:space="preserve">L2 Support: </w:t>
      </w:r>
      <w:proofErr w:type="gramStart"/>
      <w:r w:rsidR="00736258">
        <w:t>IT</w:t>
      </w:r>
      <w:proofErr w:type="gramEnd"/>
      <w:r w:rsidR="00736258">
        <w:t xml:space="preserve"> Product Support</w:t>
      </w:r>
      <w:r>
        <w:fldChar w:fldCharType="end"/>
      </w:r>
      <w:r>
        <w:t>” and “</w:t>
      </w:r>
      <w:r>
        <w:fldChar w:fldCharType="begin"/>
      </w:r>
      <w:r>
        <w:instrText xml:space="preserve"> REF _Ref312056480 \h </w:instrText>
      </w:r>
      <w:r>
        <w:fldChar w:fldCharType="separate"/>
      </w:r>
      <w:r w:rsidR="00736258">
        <w:t>L3 Support: E2E Billing Operations</w:t>
      </w:r>
      <w:r w:rsidR="00736258" w:rsidRPr="00721551">
        <w:rPr>
          <w:b/>
          <w:i/>
          <w:szCs w:val="22"/>
        </w:rPr>
        <w:fldChar w:fldCharType="begin"/>
      </w:r>
      <w:r w:rsidR="00736258" w:rsidRPr="00721551">
        <w:rPr>
          <w:szCs w:val="22"/>
        </w:rPr>
        <w:instrText xml:space="preserve"> XE "E2E Billing Operations</w:instrText>
      </w:r>
      <w:r w:rsidR="00736258">
        <w:rPr>
          <w:szCs w:val="22"/>
        </w:rPr>
        <w:instrText xml:space="preserve"> Team</w:instrText>
      </w:r>
      <w:r w:rsidR="00736258" w:rsidRPr="00721551">
        <w:rPr>
          <w:szCs w:val="22"/>
        </w:rPr>
        <w:instrText xml:space="preserve">" </w:instrText>
      </w:r>
      <w:r w:rsidR="00736258" w:rsidRPr="00721551">
        <w:rPr>
          <w:b/>
          <w:i/>
          <w:szCs w:val="22"/>
        </w:rPr>
        <w:fldChar w:fldCharType="end"/>
      </w:r>
      <w:r w:rsidR="00736258">
        <w:t xml:space="preserve"> Team</w:t>
      </w:r>
      <w:r>
        <w:fldChar w:fldCharType="end"/>
      </w:r>
      <w:r>
        <w:t>”.</w:t>
      </w:r>
    </w:p>
    <w:p w:rsidR="00533891" w:rsidRPr="002616A3" w:rsidRDefault="00533891" w:rsidP="00533891">
      <w:pPr>
        <w:pStyle w:val="Heading2"/>
        <w:rPr>
          <w:b w:val="0"/>
          <w:i w:val="0"/>
          <w:sz w:val="22"/>
          <w:szCs w:val="22"/>
        </w:rPr>
      </w:pPr>
      <w:bookmarkStart w:id="157" w:name="_Ref310933960"/>
      <w:bookmarkStart w:id="158" w:name="_Toc312235419"/>
      <w:r>
        <w:t>L2</w:t>
      </w:r>
      <w:r w:rsidR="002616A3">
        <w:t xml:space="preserve"> </w:t>
      </w:r>
      <w:r>
        <w:t>Support: IT Product Support</w:t>
      </w:r>
      <w:bookmarkEnd w:id="157"/>
      <w:bookmarkEnd w:id="158"/>
      <w:r w:rsidR="00734A4B" w:rsidRPr="002616A3">
        <w:rPr>
          <w:b w:val="0"/>
          <w:i w:val="0"/>
          <w:sz w:val="22"/>
          <w:szCs w:val="22"/>
        </w:rPr>
        <w:fldChar w:fldCharType="begin"/>
      </w:r>
      <w:r w:rsidR="00734A4B" w:rsidRPr="002616A3">
        <w:rPr>
          <w:b w:val="0"/>
          <w:i w:val="0"/>
          <w:sz w:val="22"/>
          <w:szCs w:val="22"/>
        </w:rPr>
        <w:instrText xml:space="preserve"> XE "IT Product Support:L2" </w:instrText>
      </w:r>
      <w:r w:rsidR="00734A4B" w:rsidRPr="002616A3">
        <w:rPr>
          <w:b w:val="0"/>
          <w:i w:val="0"/>
          <w:sz w:val="22"/>
          <w:szCs w:val="22"/>
        </w:rPr>
        <w:fldChar w:fldCharType="end"/>
      </w:r>
    </w:p>
    <w:p w:rsidR="00B136B4" w:rsidRPr="003466CE" w:rsidRDefault="00AA3D82" w:rsidP="00B136B4">
      <w:pPr>
        <w:rPr>
          <w:rFonts w:cs="Arial"/>
          <w:szCs w:val="22"/>
        </w:rPr>
      </w:pPr>
      <w:r w:rsidRPr="003466CE">
        <w:rPr>
          <w:rFonts w:cs="Arial"/>
          <w:szCs w:val="22"/>
        </w:rPr>
        <w:t>The Asurion IT Product Support</w:t>
      </w:r>
      <w:r w:rsidR="00734A4B" w:rsidRPr="003466CE">
        <w:rPr>
          <w:rFonts w:cs="Arial"/>
          <w:szCs w:val="22"/>
        </w:rPr>
        <w:fldChar w:fldCharType="begin"/>
      </w:r>
      <w:r w:rsidR="00734A4B" w:rsidRPr="003466CE">
        <w:rPr>
          <w:rFonts w:cs="Arial"/>
          <w:szCs w:val="22"/>
        </w:rPr>
        <w:instrText xml:space="preserve"> XE "</w:instrText>
      </w:r>
      <w:r w:rsidR="00426E6B" w:rsidRPr="003466CE">
        <w:rPr>
          <w:rFonts w:cs="Arial"/>
          <w:szCs w:val="22"/>
        </w:rPr>
        <w:instrText xml:space="preserve">IT Product Support: </w:instrText>
      </w:r>
      <w:r w:rsidR="00734A4B" w:rsidRPr="003466CE">
        <w:rPr>
          <w:rFonts w:cs="Arial"/>
          <w:szCs w:val="22"/>
        </w:rPr>
        <w:instrText xml:space="preserve">L2" </w:instrText>
      </w:r>
      <w:r w:rsidR="00734A4B" w:rsidRPr="003466CE">
        <w:rPr>
          <w:rFonts w:cs="Arial"/>
          <w:szCs w:val="22"/>
        </w:rPr>
        <w:fldChar w:fldCharType="end"/>
      </w:r>
      <w:r w:rsidRPr="003466CE">
        <w:rPr>
          <w:rFonts w:cs="Arial"/>
          <w:szCs w:val="22"/>
        </w:rPr>
        <w:t xml:space="preserve"> group provides L2</w:t>
      </w:r>
      <w:r w:rsidR="00734A4B" w:rsidRPr="003466CE">
        <w:rPr>
          <w:rFonts w:cs="Arial"/>
          <w:szCs w:val="22"/>
        </w:rPr>
        <w:fldChar w:fldCharType="begin"/>
      </w:r>
      <w:r w:rsidR="00734A4B" w:rsidRPr="003466CE">
        <w:rPr>
          <w:rFonts w:cs="Arial"/>
          <w:szCs w:val="22"/>
        </w:rPr>
        <w:instrText xml:space="preserve"> XE "L2" </w:instrText>
      </w:r>
      <w:r w:rsidR="00734A4B" w:rsidRPr="003466CE">
        <w:rPr>
          <w:rFonts w:cs="Arial"/>
          <w:szCs w:val="22"/>
        </w:rPr>
        <w:fldChar w:fldCharType="end"/>
      </w:r>
      <w:r w:rsidRPr="003466CE">
        <w:rPr>
          <w:rFonts w:cs="Arial"/>
          <w:szCs w:val="22"/>
        </w:rPr>
        <w:t xml:space="preserve"> level support for the Asurion Subscriber Billing Systems.</w:t>
      </w:r>
      <w:r w:rsidR="00B136B4" w:rsidRPr="003466CE">
        <w:rPr>
          <w:rFonts w:cs="Arial"/>
          <w:szCs w:val="22"/>
        </w:rPr>
        <w:t xml:space="preserve"> When system problems are reported by the NOC</w:t>
      </w:r>
      <w:r w:rsidR="00734A4B" w:rsidRPr="003466CE">
        <w:rPr>
          <w:rFonts w:cs="Arial"/>
          <w:szCs w:val="22"/>
        </w:rPr>
        <w:fldChar w:fldCharType="begin"/>
      </w:r>
      <w:r w:rsidR="00734A4B" w:rsidRPr="003466CE">
        <w:rPr>
          <w:rFonts w:cs="Arial"/>
          <w:szCs w:val="22"/>
        </w:rPr>
        <w:instrText xml:space="preserve"> XE "Support:NOC" </w:instrText>
      </w:r>
      <w:r w:rsidR="00734A4B" w:rsidRPr="003466CE">
        <w:rPr>
          <w:rFonts w:cs="Arial"/>
          <w:szCs w:val="22"/>
        </w:rPr>
        <w:fldChar w:fldCharType="end"/>
      </w:r>
      <w:r w:rsidR="00B136B4" w:rsidRPr="003466CE">
        <w:rPr>
          <w:rFonts w:cs="Arial"/>
          <w:szCs w:val="22"/>
        </w:rPr>
        <w:t xml:space="preserve"> team, they may be addressed by the L2 support team.</w:t>
      </w:r>
    </w:p>
    <w:p w:rsidR="00B136B4" w:rsidRPr="003466CE" w:rsidRDefault="00B136B4" w:rsidP="003466CE">
      <w:pPr>
        <w:keepNext/>
        <w:spacing w:before="120"/>
        <w:rPr>
          <w:rFonts w:cs="Arial"/>
          <w:szCs w:val="22"/>
        </w:rPr>
      </w:pPr>
      <w:r w:rsidRPr="003466CE">
        <w:rPr>
          <w:rFonts w:cs="Arial"/>
          <w:szCs w:val="22"/>
        </w:rPr>
        <w:lastRenderedPageBreak/>
        <w:t xml:space="preserve">Generally, this team </w:t>
      </w:r>
      <w:r w:rsidR="00042887">
        <w:rPr>
          <w:rFonts w:cs="Arial"/>
          <w:szCs w:val="22"/>
        </w:rPr>
        <w:t>performs</w:t>
      </w:r>
      <w:r w:rsidR="003466CE">
        <w:rPr>
          <w:rFonts w:cs="Arial"/>
          <w:szCs w:val="22"/>
        </w:rPr>
        <w:t xml:space="preserve"> the following tasks:</w:t>
      </w:r>
    </w:p>
    <w:p w:rsidR="003466CE" w:rsidRPr="003466CE" w:rsidRDefault="003466CE" w:rsidP="003466CE">
      <w:pPr>
        <w:pStyle w:val="NormalWeb"/>
        <w:numPr>
          <w:ilvl w:val="0"/>
          <w:numId w:val="27"/>
        </w:numPr>
        <w:spacing w:before="0" w:beforeAutospacing="0" w:after="0" w:afterAutospacing="0" w:line="240" w:lineRule="auto"/>
        <w:rPr>
          <w:rFonts w:ascii="Arial" w:hAnsi="Arial" w:cs="Arial"/>
          <w:sz w:val="22"/>
          <w:szCs w:val="22"/>
        </w:rPr>
      </w:pPr>
      <w:r w:rsidRPr="003466CE">
        <w:rPr>
          <w:rFonts w:ascii="Arial" w:hAnsi="Arial" w:cs="Arial"/>
          <w:sz w:val="22"/>
          <w:szCs w:val="22"/>
        </w:rPr>
        <w:t>Address</w:t>
      </w:r>
      <w:r>
        <w:rPr>
          <w:rFonts w:ascii="Arial" w:hAnsi="Arial" w:cs="Arial"/>
          <w:sz w:val="22"/>
          <w:szCs w:val="22"/>
        </w:rPr>
        <w:t>es</w:t>
      </w:r>
      <w:r w:rsidRPr="003466CE">
        <w:rPr>
          <w:rFonts w:ascii="Arial" w:hAnsi="Arial" w:cs="Arial"/>
          <w:sz w:val="22"/>
          <w:szCs w:val="22"/>
        </w:rPr>
        <w:t xml:space="preserve"> any alerts </w:t>
      </w:r>
      <w:r>
        <w:rPr>
          <w:rFonts w:ascii="Arial" w:hAnsi="Arial" w:cs="Arial"/>
          <w:sz w:val="22"/>
          <w:szCs w:val="22"/>
        </w:rPr>
        <w:t xml:space="preserve">concerning </w:t>
      </w:r>
      <w:r w:rsidRPr="003466CE">
        <w:rPr>
          <w:rFonts w:ascii="Arial" w:hAnsi="Arial" w:cs="Arial"/>
          <w:sz w:val="22"/>
          <w:szCs w:val="22"/>
        </w:rPr>
        <w:t xml:space="preserve">servers </w:t>
      </w:r>
      <w:r>
        <w:rPr>
          <w:rFonts w:ascii="Arial" w:hAnsi="Arial" w:cs="Arial"/>
          <w:sz w:val="22"/>
          <w:szCs w:val="22"/>
        </w:rPr>
        <w:t xml:space="preserve">that host </w:t>
      </w:r>
      <w:r w:rsidRPr="003466CE">
        <w:rPr>
          <w:rFonts w:ascii="Arial" w:hAnsi="Arial" w:cs="Arial"/>
          <w:sz w:val="22"/>
          <w:szCs w:val="22"/>
        </w:rPr>
        <w:t xml:space="preserve">the Asurion Subscriber Billing Systems.  These alerts range from the server down, site </w:t>
      </w:r>
      <w:r>
        <w:rPr>
          <w:rFonts w:ascii="Arial" w:hAnsi="Arial" w:cs="Arial"/>
          <w:sz w:val="22"/>
          <w:szCs w:val="22"/>
        </w:rPr>
        <w:t>u</w:t>
      </w:r>
      <w:r w:rsidRPr="003466CE">
        <w:rPr>
          <w:rFonts w:ascii="Arial" w:hAnsi="Arial" w:cs="Arial"/>
          <w:sz w:val="22"/>
          <w:szCs w:val="22"/>
        </w:rPr>
        <w:t xml:space="preserve">navailable, server performance issues, </w:t>
      </w:r>
      <w:r>
        <w:rPr>
          <w:rFonts w:ascii="Arial" w:hAnsi="Arial" w:cs="Arial"/>
          <w:sz w:val="22"/>
          <w:szCs w:val="22"/>
        </w:rPr>
        <w:t>and so forth.</w:t>
      </w:r>
    </w:p>
    <w:p w:rsidR="003466CE" w:rsidRPr="003466CE" w:rsidRDefault="003466CE" w:rsidP="003466CE">
      <w:pPr>
        <w:pStyle w:val="NormalWeb"/>
        <w:numPr>
          <w:ilvl w:val="0"/>
          <w:numId w:val="27"/>
        </w:numPr>
        <w:spacing w:before="0" w:beforeAutospacing="0" w:after="0" w:afterAutospacing="0" w:line="240" w:lineRule="auto"/>
        <w:rPr>
          <w:rFonts w:ascii="Arial" w:hAnsi="Arial" w:cs="Arial"/>
          <w:sz w:val="22"/>
          <w:szCs w:val="22"/>
        </w:rPr>
      </w:pPr>
      <w:r w:rsidRPr="003466CE">
        <w:rPr>
          <w:rFonts w:ascii="Arial" w:hAnsi="Arial" w:cs="Arial"/>
          <w:sz w:val="22"/>
          <w:szCs w:val="22"/>
        </w:rPr>
        <w:t>Address</w:t>
      </w:r>
      <w:r>
        <w:rPr>
          <w:rFonts w:ascii="Arial" w:hAnsi="Arial" w:cs="Arial"/>
          <w:sz w:val="22"/>
          <w:szCs w:val="22"/>
        </w:rPr>
        <w:t>es</w:t>
      </w:r>
      <w:r w:rsidRPr="003466CE">
        <w:rPr>
          <w:rFonts w:ascii="Arial" w:hAnsi="Arial" w:cs="Arial"/>
          <w:sz w:val="22"/>
          <w:szCs w:val="22"/>
        </w:rPr>
        <w:t xml:space="preserve"> any alerts </w:t>
      </w:r>
      <w:r>
        <w:rPr>
          <w:rFonts w:ascii="Arial" w:hAnsi="Arial" w:cs="Arial"/>
          <w:sz w:val="22"/>
          <w:szCs w:val="22"/>
        </w:rPr>
        <w:t xml:space="preserve">concerning the </w:t>
      </w:r>
      <w:r w:rsidRPr="003466CE">
        <w:rPr>
          <w:rFonts w:ascii="Arial" w:hAnsi="Arial" w:cs="Arial"/>
          <w:sz w:val="22"/>
          <w:szCs w:val="22"/>
        </w:rPr>
        <w:t xml:space="preserve">Asurion Subscriber Billing System service </w:t>
      </w:r>
      <w:r>
        <w:rPr>
          <w:rFonts w:ascii="Arial" w:hAnsi="Arial" w:cs="Arial"/>
          <w:sz w:val="22"/>
          <w:szCs w:val="22"/>
        </w:rPr>
        <w:t xml:space="preserve">that are </w:t>
      </w:r>
      <w:r w:rsidRPr="003466CE">
        <w:rPr>
          <w:rFonts w:ascii="Arial" w:hAnsi="Arial" w:cs="Arial"/>
          <w:sz w:val="22"/>
          <w:szCs w:val="22"/>
        </w:rPr>
        <w:t xml:space="preserve">logging a higher than normal error rate </w:t>
      </w:r>
      <w:r>
        <w:rPr>
          <w:rFonts w:ascii="Arial" w:hAnsi="Arial" w:cs="Arial"/>
          <w:sz w:val="22"/>
          <w:szCs w:val="22"/>
        </w:rPr>
        <w:t xml:space="preserve">and </w:t>
      </w:r>
      <w:r w:rsidRPr="003466CE">
        <w:rPr>
          <w:rFonts w:ascii="Arial" w:hAnsi="Arial" w:cs="Arial"/>
          <w:sz w:val="22"/>
          <w:szCs w:val="22"/>
        </w:rPr>
        <w:t>could impact customer transactions or SLA levels with clients.</w:t>
      </w:r>
    </w:p>
    <w:p w:rsidR="003466CE" w:rsidRDefault="003466CE" w:rsidP="003466CE">
      <w:pPr>
        <w:pStyle w:val="NormalWeb"/>
        <w:numPr>
          <w:ilvl w:val="0"/>
          <w:numId w:val="27"/>
        </w:numPr>
        <w:spacing w:before="0" w:beforeAutospacing="0" w:after="0" w:afterAutospacing="0" w:line="240" w:lineRule="auto"/>
      </w:pPr>
      <w:r w:rsidRPr="003466CE">
        <w:rPr>
          <w:rFonts w:ascii="Arial" w:hAnsi="Arial" w:cs="Arial"/>
          <w:sz w:val="22"/>
          <w:szCs w:val="22"/>
        </w:rPr>
        <w:t>Work</w:t>
      </w:r>
      <w:r>
        <w:rPr>
          <w:rFonts w:ascii="Arial" w:hAnsi="Arial" w:cs="Arial"/>
          <w:sz w:val="22"/>
          <w:szCs w:val="22"/>
        </w:rPr>
        <w:t>s</w:t>
      </w:r>
      <w:r w:rsidRPr="003466CE">
        <w:rPr>
          <w:rFonts w:ascii="Arial" w:hAnsi="Arial" w:cs="Arial"/>
          <w:sz w:val="22"/>
          <w:szCs w:val="22"/>
        </w:rPr>
        <w:t xml:space="preserve"> with </w:t>
      </w:r>
      <w:r>
        <w:rPr>
          <w:rFonts w:ascii="Arial" w:hAnsi="Arial" w:cs="Arial"/>
          <w:sz w:val="22"/>
          <w:szCs w:val="22"/>
        </w:rPr>
        <w:t xml:space="preserve">the </w:t>
      </w:r>
      <w:r w:rsidRPr="003466CE">
        <w:rPr>
          <w:rFonts w:ascii="Arial" w:hAnsi="Arial" w:cs="Arial"/>
          <w:sz w:val="22"/>
          <w:szCs w:val="22"/>
        </w:rPr>
        <w:t xml:space="preserve">L3 team to triage </w:t>
      </w:r>
      <w:r>
        <w:rPr>
          <w:rFonts w:ascii="Arial" w:hAnsi="Arial" w:cs="Arial"/>
          <w:sz w:val="22"/>
          <w:szCs w:val="22"/>
        </w:rPr>
        <w:t xml:space="preserve">any </w:t>
      </w:r>
      <w:r w:rsidRPr="003466CE">
        <w:rPr>
          <w:rFonts w:ascii="Arial" w:hAnsi="Arial" w:cs="Arial"/>
          <w:sz w:val="22"/>
          <w:szCs w:val="22"/>
        </w:rPr>
        <w:t xml:space="preserve">service performance issues that are causing a CIRT outage or </w:t>
      </w:r>
      <w:r>
        <w:rPr>
          <w:rFonts w:ascii="Arial" w:hAnsi="Arial" w:cs="Arial"/>
          <w:sz w:val="22"/>
          <w:szCs w:val="22"/>
        </w:rPr>
        <w:t xml:space="preserve">could </w:t>
      </w:r>
      <w:r w:rsidRPr="003466CE">
        <w:rPr>
          <w:rFonts w:ascii="Arial" w:hAnsi="Arial" w:cs="Arial"/>
          <w:sz w:val="22"/>
          <w:szCs w:val="22"/>
        </w:rPr>
        <w:t>lead to a CIRT notification.</w:t>
      </w:r>
    </w:p>
    <w:p w:rsidR="00B136B4" w:rsidRPr="001A42FB" w:rsidRDefault="00B136B4" w:rsidP="00B136B4">
      <w:pPr>
        <w:spacing w:before="120"/>
        <w:rPr>
          <w:b/>
        </w:rPr>
      </w:pPr>
      <w:r w:rsidRPr="001A42FB">
        <w:rPr>
          <w:b/>
        </w:rPr>
        <w:t>Also See</w:t>
      </w:r>
    </w:p>
    <w:p w:rsidR="006C01B6" w:rsidRPr="001A42FB" w:rsidRDefault="006C01B6" w:rsidP="006C01B6">
      <w:r>
        <w:t>“</w:t>
      </w:r>
      <w:r>
        <w:fldChar w:fldCharType="begin"/>
      </w:r>
      <w:r>
        <w:instrText xml:space="preserve"> REF _Ref311534680 \h </w:instrText>
      </w:r>
      <w:r>
        <w:fldChar w:fldCharType="separate"/>
      </w:r>
      <w:r w:rsidR="00736258">
        <w:t>L1</w:t>
      </w:r>
      <w:r w:rsidR="00736258" w:rsidRPr="002616A3">
        <w:rPr>
          <w:b/>
          <w:i/>
          <w:szCs w:val="22"/>
        </w:rPr>
        <w:fldChar w:fldCharType="begin"/>
      </w:r>
      <w:r w:rsidR="00736258" w:rsidRPr="002616A3">
        <w:rPr>
          <w:szCs w:val="22"/>
        </w:rPr>
        <w:instrText xml:space="preserve"> XE "Support:L1 (NOC)" </w:instrText>
      </w:r>
      <w:r w:rsidR="00736258" w:rsidRPr="002616A3">
        <w:rPr>
          <w:b/>
          <w:i/>
          <w:szCs w:val="22"/>
        </w:rPr>
        <w:fldChar w:fldCharType="end"/>
      </w:r>
      <w:r w:rsidR="00736258">
        <w:t xml:space="preserve"> Support: NOC</w:t>
      </w:r>
      <w:r>
        <w:fldChar w:fldCharType="end"/>
      </w:r>
      <w:r>
        <w:t>” and “</w:t>
      </w:r>
      <w:r>
        <w:fldChar w:fldCharType="begin"/>
      </w:r>
      <w:r>
        <w:instrText xml:space="preserve"> REF _Ref312056480 \h </w:instrText>
      </w:r>
      <w:r>
        <w:fldChar w:fldCharType="separate"/>
      </w:r>
      <w:r w:rsidR="00736258">
        <w:t>L3 Support: E2E Billing Operations</w:t>
      </w:r>
      <w:r w:rsidR="00736258" w:rsidRPr="00721551">
        <w:rPr>
          <w:b/>
          <w:i/>
          <w:szCs w:val="22"/>
        </w:rPr>
        <w:fldChar w:fldCharType="begin"/>
      </w:r>
      <w:r w:rsidR="00736258" w:rsidRPr="00721551">
        <w:rPr>
          <w:szCs w:val="22"/>
        </w:rPr>
        <w:instrText xml:space="preserve"> XE "E2E Billing Operations</w:instrText>
      </w:r>
      <w:r w:rsidR="00736258">
        <w:rPr>
          <w:szCs w:val="22"/>
        </w:rPr>
        <w:instrText xml:space="preserve"> Team</w:instrText>
      </w:r>
      <w:r w:rsidR="00736258" w:rsidRPr="00721551">
        <w:rPr>
          <w:szCs w:val="22"/>
        </w:rPr>
        <w:instrText xml:space="preserve">" </w:instrText>
      </w:r>
      <w:r w:rsidR="00736258" w:rsidRPr="00721551">
        <w:rPr>
          <w:b/>
          <w:i/>
          <w:szCs w:val="22"/>
        </w:rPr>
        <w:fldChar w:fldCharType="end"/>
      </w:r>
      <w:r w:rsidR="00736258">
        <w:t xml:space="preserve"> Team</w:t>
      </w:r>
      <w:r>
        <w:fldChar w:fldCharType="end"/>
      </w:r>
      <w:r>
        <w:t>”.</w:t>
      </w:r>
    </w:p>
    <w:p w:rsidR="00533891" w:rsidRDefault="00DA665A" w:rsidP="00533891">
      <w:pPr>
        <w:pStyle w:val="Heading2"/>
      </w:pPr>
      <w:bookmarkStart w:id="159" w:name="_Ref312056480"/>
      <w:bookmarkStart w:id="160" w:name="_Toc312235420"/>
      <w:r>
        <w:t>L3 Supp</w:t>
      </w:r>
      <w:r w:rsidR="0046490F">
        <w:t>ort: E2</w:t>
      </w:r>
      <w:r w:rsidR="00533891">
        <w:t>E Billing Operations</w:t>
      </w:r>
      <w:r w:rsidR="00734A4B" w:rsidRPr="00721551">
        <w:rPr>
          <w:b w:val="0"/>
          <w:i w:val="0"/>
          <w:sz w:val="22"/>
          <w:szCs w:val="22"/>
        </w:rPr>
        <w:fldChar w:fldCharType="begin"/>
      </w:r>
      <w:r w:rsidR="00734A4B" w:rsidRPr="00721551">
        <w:rPr>
          <w:b w:val="0"/>
          <w:i w:val="0"/>
          <w:sz w:val="22"/>
          <w:szCs w:val="22"/>
        </w:rPr>
        <w:instrText xml:space="preserve"> XE "E2E Billing Operations</w:instrText>
      </w:r>
      <w:r w:rsidR="00721551">
        <w:rPr>
          <w:b w:val="0"/>
          <w:i w:val="0"/>
          <w:sz w:val="22"/>
          <w:szCs w:val="22"/>
        </w:rPr>
        <w:instrText xml:space="preserve"> Team</w:instrText>
      </w:r>
      <w:r w:rsidR="00734A4B" w:rsidRPr="00721551">
        <w:rPr>
          <w:b w:val="0"/>
          <w:i w:val="0"/>
          <w:sz w:val="22"/>
          <w:szCs w:val="22"/>
        </w:rPr>
        <w:instrText xml:space="preserve">" </w:instrText>
      </w:r>
      <w:r w:rsidR="00734A4B" w:rsidRPr="00721551">
        <w:rPr>
          <w:b w:val="0"/>
          <w:i w:val="0"/>
          <w:sz w:val="22"/>
          <w:szCs w:val="22"/>
        </w:rPr>
        <w:fldChar w:fldCharType="end"/>
      </w:r>
      <w:r w:rsidR="00533891">
        <w:t xml:space="preserve"> Team</w:t>
      </w:r>
      <w:bookmarkEnd w:id="159"/>
      <w:bookmarkEnd w:id="160"/>
    </w:p>
    <w:p w:rsidR="00B136B4" w:rsidRDefault="00766B1C">
      <w:r>
        <w:t>T</w:t>
      </w:r>
      <w:r w:rsidR="00AA3D82">
        <w:t xml:space="preserve">he E2E Billing Operations </w:t>
      </w:r>
      <w:r w:rsidR="00721551">
        <w:t>incident response teams provide</w:t>
      </w:r>
      <w:r w:rsidR="00AA3D82">
        <w:t xml:space="preserve"> L3</w:t>
      </w:r>
      <w:r w:rsidR="00734A4B">
        <w:fldChar w:fldCharType="begin"/>
      </w:r>
      <w:r w:rsidR="00734A4B">
        <w:instrText xml:space="preserve"> XE "</w:instrText>
      </w:r>
      <w:r w:rsidR="00734A4B" w:rsidRPr="00A064D4">
        <w:instrText>L3</w:instrText>
      </w:r>
      <w:r w:rsidR="00734A4B">
        <w:instrText xml:space="preserve">" </w:instrText>
      </w:r>
      <w:r w:rsidR="00734A4B">
        <w:fldChar w:fldCharType="end"/>
      </w:r>
      <w:r w:rsidR="00AA3D82">
        <w:t xml:space="preserve"> level support for the Asurion Subscriber Billing System.</w:t>
      </w:r>
      <w:r w:rsidR="001A42FB">
        <w:t xml:space="preserve">  </w:t>
      </w:r>
      <w:r w:rsidR="00B136B4">
        <w:t>When system problems are reported by NOC</w:t>
      </w:r>
      <w:r w:rsidR="00734A4B">
        <w:fldChar w:fldCharType="begin"/>
      </w:r>
      <w:r w:rsidR="00734A4B">
        <w:instrText xml:space="preserve"> XE "</w:instrText>
      </w:r>
      <w:r w:rsidR="00734A4B" w:rsidRPr="00611EFC">
        <w:rPr>
          <w:rFonts w:cs="Arial"/>
        </w:rPr>
        <w:instrText>Support:</w:instrText>
      </w:r>
      <w:r w:rsidR="00734A4B" w:rsidRPr="00611EFC">
        <w:instrText>NOC</w:instrText>
      </w:r>
      <w:r w:rsidR="00734A4B">
        <w:instrText xml:space="preserve">" </w:instrText>
      </w:r>
      <w:r w:rsidR="00734A4B">
        <w:fldChar w:fldCharType="end"/>
      </w:r>
      <w:r w:rsidR="00B136B4">
        <w:t xml:space="preserve"> not handled by the L2</w:t>
      </w:r>
      <w:r w:rsidR="00734A4B">
        <w:fldChar w:fldCharType="begin"/>
      </w:r>
      <w:r w:rsidR="00734A4B">
        <w:instrText xml:space="preserve"> XE "</w:instrText>
      </w:r>
      <w:r w:rsidR="00734A4B" w:rsidRPr="00EB4AFC">
        <w:instrText>L2</w:instrText>
      </w:r>
      <w:r w:rsidR="00734A4B">
        <w:instrText xml:space="preserve">" </w:instrText>
      </w:r>
      <w:r w:rsidR="00734A4B">
        <w:fldChar w:fldCharType="end"/>
      </w:r>
      <w:r w:rsidR="00B136B4">
        <w:t xml:space="preserve"> team, they are passed to the E2E Billing Operations team.  </w:t>
      </w:r>
    </w:p>
    <w:p w:rsidR="00AA3D82" w:rsidRDefault="006C01B6" w:rsidP="00B136B4">
      <w:pPr>
        <w:spacing w:before="120"/>
      </w:pPr>
      <w:r>
        <w:t>This team of developers and service application maintenance programmers examine the code in detail for problems and code-in solutions.</w:t>
      </w:r>
    </w:p>
    <w:p w:rsidR="001A42FB" w:rsidRPr="001A42FB" w:rsidRDefault="001A42FB" w:rsidP="001A42FB">
      <w:pPr>
        <w:spacing w:before="120"/>
        <w:rPr>
          <w:b/>
        </w:rPr>
      </w:pPr>
      <w:r w:rsidRPr="001A42FB">
        <w:rPr>
          <w:b/>
        </w:rPr>
        <w:t>Also See</w:t>
      </w:r>
    </w:p>
    <w:p w:rsidR="006C01B6" w:rsidRPr="001A42FB" w:rsidRDefault="006C01B6" w:rsidP="006C01B6">
      <w:r>
        <w:t>“</w:t>
      </w:r>
      <w:r>
        <w:fldChar w:fldCharType="begin"/>
      </w:r>
      <w:r>
        <w:instrText xml:space="preserve"> REF _Ref311534680 \h </w:instrText>
      </w:r>
      <w:r>
        <w:fldChar w:fldCharType="separate"/>
      </w:r>
      <w:r w:rsidR="00736258">
        <w:t>L1</w:t>
      </w:r>
      <w:r w:rsidR="00736258" w:rsidRPr="002616A3">
        <w:rPr>
          <w:b/>
          <w:i/>
          <w:szCs w:val="22"/>
        </w:rPr>
        <w:fldChar w:fldCharType="begin"/>
      </w:r>
      <w:r w:rsidR="00736258" w:rsidRPr="002616A3">
        <w:rPr>
          <w:szCs w:val="22"/>
        </w:rPr>
        <w:instrText xml:space="preserve"> XE "Support:L1 (NOC)" </w:instrText>
      </w:r>
      <w:r w:rsidR="00736258" w:rsidRPr="002616A3">
        <w:rPr>
          <w:b/>
          <w:i/>
          <w:szCs w:val="22"/>
        </w:rPr>
        <w:fldChar w:fldCharType="end"/>
      </w:r>
      <w:r w:rsidR="00736258">
        <w:t xml:space="preserve"> Support: NOC</w:t>
      </w:r>
      <w:r>
        <w:fldChar w:fldCharType="end"/>
      </w:r>
      <w:r>
        <w:t>” and “</w:t>
      </w:r>
      <w:r>
        <w:fldChar w:fldCharType="begin"/>
      </w:r>
      <w:r>
        <w:instrText xml:space="preserve"> REF _Ref310933960 \h </w:instrText>
      </w:r>
      <w:r>
        <w:fldChar w:fldCharType="separate"/>
      </w:r>
      <w:r w:rsidR="00736258">
        <w:t>L2 Support: IT Product Support</w:t>
      </w:r>
      <w:r>
        <w:fldChar w:fldCharType="end"/>
      </w:r>
      <w:r>
        <w:t>”.</w:t>
      </w:r>
    </w:p>
    <w:p w:rsidR="00B4058E" w:rsidRDefault="00B4058E"/>
    <w:p w:rsidR="00B727F9" w:rsidRDefault="00B727F9">
      <w:pPr>
        <w:rPr>
          <w:rFonts w:cs="Arial"/>
          <w:b/>
          <w:bCs/>
          <w:kern w:val="32"/>
          <w:sz w:val="32"/>
          <w:szCs w:val="32"/>
        </w:rPr>
      </w:pPr>
      <w:bookmarkStart w:id="161" w:name="_Ref307322704"/>
      <w:bookmarkStart w:id="162" w:name="_Ref310433457"/>
      <w:r>
        <w:br w:type="page"/>
      </w:r>
    </w:p>
    <w:p w:rsidR="0038462F" w:rsidRDefault="00651410" w:rsidP="000339D7">
      <w:pPr>
        <w:pStyle w:val="Heading1"/>
      </w:pPr>
      <w:bookmarkStart w:id="163" w:name="_Toc312235421"/>
      <w:r w:rsidRPr="009318FB">
        <w:lastRenderedPageBreak/>
        <w:t>Appendix</w:t>
      </w:r>
      <w:bookmarkEnd w:id="153"/>
      <w:bookmarkEnd w:id="161"/>
      <w:r w:rsidR="002F4159">
        <w:t xml:space="preserve"> – Supplemental Information</w:t>
      </w:r>
      <w:bookmarkEnd w:id="162"/>
      <w:bookmarkEnd w:id="163"/>
    </w:p>
    <w:p w:rsidR="000339D7" w:rsidRDefault="000339D7" w:rsidP="000339D7">
      <w:pPr>
        <w:pStyle w:val="Heading2"/>
      </w:pPr>
      <w:bookmarkStart w:id="164" w:name="_Toc310952927"/>
      <w:bookmarkStart w:id="165" w:name="_Toc312235422"/>
      <w:bookmarkStart w:id="166" w:name="_Toc310861107"/>
      <w:r>
        <w:t>A.1 Asurion Subscriber Billing System Tibco</w:t>
      </w:r>
      <w:r>
        <w:fldChar w:fldCharType="begin"/>
      </w:r>
      <w:r>
        <w:instrText xml:space="preserve"> XE "</w:instrText>
      </w:r>
      <w:r w:rsidRPr="00C52E84">
        <w:instrText>Tibco</w:instrText>
      </w:r>
      <w:r>
        <w:instrText xml:space="preserve">" </w:instrText>
      </w:r>
      <w:r>
        <w:fldChar w:fldCharType="end"/>
      </w:r>
      <w:r>
        <w:t>, NET, and CRM</w:t>
      </w:r>
      <w:r>
        <w:fldChar w:fldCharType="begin"/>
      </w:r>
      <w:r>
        <w:instrText xml:space="preserve"> XE "</w:instrText>
      </w:r>
      <w:r w:rsidRPr="003205D8">
        <w:instrText>CRM</w:instrText>
      </w:r>
      <w:r>
        <w:instrText xml:space="preserve">" </w:instrText>
      </w:r>
      <w:r>
        <w:fldChar w:fldCharType="end"/>
      </w:r>
      <w:r>
        <w:t xml:space="preserve"> Services</w:t>
      </w:r>
      <w:bookmarkEnd w:id="164"/>
      <w:bookmarkEnd w:id="165"/>
    </w:p>
    <w:p w:rsidR="000339D7" w:rsidRPr="00E0518B" w:rsidRDefault="000339D7" w:rsidP="000339D7">
      <w:pPr>
        <w:spacing w:after="120"/>
      </w:pPr>
      <w:r>
        <w:t>The following tables list names of the Asurion Finance Services by service area, Tibco</w:t>
      </w:r>
      <w:r>
        <w:fldChar w:fldCharType="begin"/>
      </w:r>
      <w:r>
        <w:instrText xml:space="preserve"> XE "</w:instrText>
      </w:r>
      <w:r w:rsidRPr="00C52E84">
        <w:instrText>Tibco</w:instrText>
      </w:r>
      <w:r>
        <w:instrText xml:space="preserve">" </w:instrText>
      </w:r>
      <w:r>
        <w:fldChar w:fldCharType="end"/>
      </w:r>
      <w:r>
        <w:t xml:space="preserve"> service name, NET</w:t>
      </w:r>
      <w:r w:rsidR="00734A4B">
        <w:fldChar w:fldCharType="begin"/>
      </w:r>
      <w:r w:rsidR="00734A4B">
        <w:instrText xml:space="preserve"> XE "</w:instrText>
      </w:r>
      <w:r w:rsidR="00734A4B" w:rsidRPr="004C692E">
        <w:instrText>NET</w:instrText>
      </w:r>
      <w:r w:rsidR="00734A4B">
        <w:instrText xml:space="preserve">" </w:instrText>
      </w:r>
      <w:r w:rsidR="00734A4B">
        <w:fldChar w:fldCharType="end"/>
      </w:r>
      <w:r>
        <w:t xml:space="preserve"> service name, and CRM</w:t>
      </w:r>
      <w:r>
        <w:fldChar w:fldCharType="begin"/>
      </w:r>
      <w:r>
        <w:instrText xml:space="preserve"> XE "</w:instrText>
      </w:r>
      <w:r w:rsidRPr="003205D8">
        <w:instrText>CRM</w:instrText>
      </w:r>
      <w:r>
        <w:instrText xml:space="preserve">" </w:instrText>
      </w:r>
      <w:r>
        <w:fldChar w:fldCharType="end"/>
      </w:r>
      <w:r>
        <w:t xml:space="preserve"> service name.</w:t>
      </w:r>
    </w:p>
    <w:tbl>
      <w:tblPr>
        <w:tblW w:w="9187" w:type="dxa"/>
        <w:tblInd w:w="198" w:type="dxa"/>
        <w:tblLayout w:type="fixed"/>
        <w:tblCellMar>
          <w:top w:w="72" w:type="dxa"/>
          <w:left w:w="115" w:type="dxa"/>
          <w:right w:w="115" w:type="dxa"/>
        </w:tblCellMar>
        <w:tblLook w:val="0000" w:firstRow="0" w:lastRow="0" w:firstColumn="0" w:lastColumn="0" w:noHBand="0" w:noVBand="0"/>
      </w:tblPr>
      <w:tblGrid>
        <w:gridCol w:w="3337"/>
        <w:gridCol w:w="3330"/>
        <w:gridCol w:w="2520"/>
      </w:tblGrid>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shd w:val="clear" w:color="auto" w:fill="FFC000"/>
          </w:tcPr>
          <w:p w:rsidR="000339D7" w:rsidRPr="00B527AA" w:rsidRDefault="000339D7" w:rsidP="00734A4B">
            <w:pPr>
              <w:pStyle w:val="TableHeaderText"/>
              <w:rPr>
                <w:rFonts w:ascii="Arial" w:hAnsi="Arial" w:cs="Arial"/>
                <w:sz w:val="20"/>
                <w:szCs w:val="20"/>
              </w:rPr>
            </w:pPr>
            <w:r w:rsidRPr="00B527AA">
              <w:rPr>
                <w:rFonts w:ascii="Arial" w:hAnsi="Arial" w:cs="Arial"/>
                <w:sz w:val="20"/>
                <w:szCs w:val="20"/>
              </w:rPr>
              <w:t>Tibco Service</w:t>
            </w:r>
            <w:r>
              <w:rPr>
                <w:rFonts w:ascii="Arial" w:hAnsi="Arial" w:cs="Arial"/>
                <w:sz w:val="20"/>
                <w:szCs w:val="20"/>
              </w:rPr>
              <w:t>s</w:t>
            </w:r>
          </w:p>
        </w:tc>
        <w:tc>
          <w:tcPr>
            <w:tcW w:w="3330" w:type="dxa"/>
            <w:tcBorders>
              <w:top w:val="single" w:sz="6" w:space="0" w:color="auto"/>
              <w:left w:val="single" w:sz="6" w:space="0" w:color="auto"/>
              <w:bottom w:val="single" w:sz="6" w:space="0" w:color="auto"/>
              <w:right w:val="single" w:sz="6" w:space="0" w:color="auto"/>
            </w:tcBorders>
            <w:shd w:val="clear" w:color="auto" w:fill="FFC000"/>
          </w:tcPr>
          <w:p w:rsidR="000339D7" w:rsidRPr="00DC42A4" w:rsidRDefault="000339D7" w:rsidP="00455353">
            <w:pPr>
              <w:pStyle w:val="TableHeaderText"/>
              <w:rPr>
                <w:rFonts w:ascii="Arial" w:hAnsi="Arial" w:cs="Arial"/>
                <w:sz w:val="20"/>
                <w:szCs w:val="20"/>
              </w:rPr>
            </w:pPr>
            <w:r w:rsidRPr="00DC42A4">
              <w:rPr>
                <w:rFonts w:ascii="Arial" w:hAnsi="Arial" w:cs="Arial"/>
                <w:sz w:val="20"/>
                <w:szCs w:val="20"/>
              </w:rPr>
              <w:t>NET Service</w:t>
            </w:r>
            <w:r>
              <w:rPr>
                <w:rFonts w:ascii="Arial" w:hAnsi="Arial" w:cs="Arial"/>
                <w:sz w:val="20"/>
                <w:szCs w:val="20"/>
              </w:rPr>
              <w:t>s</w:t>
            </w:r>
          </w:p>
        </w:tc>
        <w:tc>
          <w:tcPr>
            <w:tcW w:w="2520" w:type="dxa"/>
            <w:tcBorders>
              <w:top w:val="single" w:sz="6" w:space="0" w:color="auto"/>
              <w:left w:val="single" w:sz="6" w:space="0" w:color="auto"/>
              <w:bottom w:val="single" w:sz="6" w:space="0" w:color="auto"/>
              <w:right w:val="single" w:sz="6" w:space="0" w:color="auto"/>
            </w:tcBorders>
            <w:shd w:val="clear" w:color="auto" w:fill="FFC000"/>
          </w:tcPr>
          <w:p w:rsidR="000339D7" w:rsidRPr="00DC42A4" w:rsidRDefault="000339D7" w:rsidP="00734A4B">
            <w:pPr>
              <w:pStyle w:val="TableHeaderText"/>
              <w:rPr>
                <w:rFonts w:ascii="Arial" w:hAnsi="Arial" w:cs="Arial"/>
                <w:sz w:val="20"/>
                <w:szCs w:val="20"/>
              </w:rPr>
            </w:pPr>
            <w:r w:rsidRPr="00DC42A4">
              <w:rPr>
                <w:rFonts w:ascii="Arial" w:hAnsi="Arial" w:cs="Arial"/>
                <w:sz w:val="20"/>
                <w:szCs w:val="20"/>
              </w:rPr>
              <w:t>CRM</w:t>
            </w:r>
            <w:r w:rsidR="00734A4B">
              <w:rPr>
                <w:rFonts w:ascii="Arial" w:hAnsi="Arial" w:cs="Arial"/>
                <w:sz w:val="20"/>
                <w:szCs w:val="20"/>
              </w:rPr>
              <w:t xml:space="preserve"> </w:t>
            </w:r>
            <w:r w:rsidRPr="00DC42A4">
              <w:rPr>
                <w:rFonts w:ascii="Arial" w:hAnsi="Arial" w:cs="Arial"/>
                <w:sz w:val="20"/>
                <w:szCs w:val="20"/>
              </w:rPr>
              <w:t>Service</w:t>
            </w:r>
            <w:r>
              <w:rPr>
                <w:rFonts w:ascii="Arial" w:hAnsi="Arial" w:cs="Arial"/>
                <w:sz w:val="20"/>
                <w:szCs w:val="20"/>
              </w:rPr>
              <w:t>s</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AutoConfirm</w:t>
            </w:r>
            <w:r w:rsidR="00734A4B">
              <w:rPr>
                <w:rFonts w:ascii="Arial" w:hAnsi="Arial" w:cs="Arial"/>
                <w:sz w:val="20"/>
                <w:szCs w:val="20"/>
              </w:rPr>
              <w:fldChar w:fldCharType="begin"/>
            </w:r>
            <w:r w:rsidR="00734A4B">
              <w:instrText xml:space="preserve"> XE "</w:instrText>
            </w:r>
            <w:r w:rsidR="00734A4B" w:rsidRPr="0064070F">
              <w:rPr>
                <w:rFonts w:ascii="Arial" w:hAnsi="Arial" w:cs="Arial"/>
                <w:sz w:val="20"/>
                <w:szCs w:val="20"/>
              </w:rPr>
              <w:instrText>AutoConfirm</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ReconcilePayment</w:t>
            </w:r>
            <w:r>
              <w:rPr>
                <w:rFonts w:ascii="Arial" w:hAnsi="Arial" w:cs="Arial"/>
                <w:sz w:val="20"/>
                <w:szCs w:val="20"/>
              </w:rPr>
              <w:fldChar w:fldCharType="begin"/>
            </w:r>
            <w:r>
              <w:instrText xml:space="preserve"> XE "</w:instrText>
            </w:r>
            <w:r w:rsidRPr="00DC0B26">
              <w:rPr>
                <w:rFonts w:ascii="Arial" w:hAnsi="Arial" w:cs="Arial"/>
                <w:sz w:val="22"/>
                <w:szCs w:val="22"/>
              </w:rPr>
              <w:instrText>ReconcilePayment</w:instrText>
            </w:r>
            <w:r>
              <w:instrText xml:space="preserve">" </w:instrText>
            </w:r>
            <w:r>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CalculateTaxes</w:t>
            </w:r>
            <w:r>
              <w:rPr>
                <w:rFonts w:ascii="Arial" w:hAnsi="Arial" w:cs="Arial"/>
                <w:sz w:val="20"/>
                <w:szCs w:val="20"/>
              </w:rPr>
              <w:fldChar w:fldCharType="begin"/>
            </w:r>
            <w:r>
              <w:instrText xml:space="preserve"> XE "</w:instrText>
            </w:r>
            <w:r w:rsidRPr="00267FA7">
              <w:instrText>CalculateTaxes</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calculateTax</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CalculateTaxesGateway</w:t>
            </w:r>
            <w:r>
              <w:rPr>
                <w:rFonts w:ascii="Arial" w:hAnsi="Arial" w:cs="Arial"/>
                <w:sz w:val="20"/>
                <w:szCs w:val="20"/>
              </w:rPr>
              <w:fldChar w:fldCharType="begin"/>
            </w:r>
            <w:r>
              <w:instrText xml:space="preserve"> XE "</w:instrText>
            </w:r>
            <w:r w:rsidRPr="00734A4B">
              <w:rPr>
                <w:rFonts w:cs="Arial"/>
              </w:rPr>
              <w:instrText>CalculateTaxesGateway</w:instrText>
            </w:r>
            <w:r w:rsidRPr="00734A4B">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CancelPremium</w:t>
            </w:r>
            <w:r w:rsidR="00734A4B">
              <w:rPr>
                <w:rFonts w:ascii="Arial" w:hAnsi="Arial" w:cs="Arial"/>
                <w:sz w:val="20"/>
                <w:szCs w:val="20"/>
              </w:rPr>
              <w:fldChar w:fldCharType="begin"/>
            </w:r>
            <w:r w:rsidR="00734A4B">
              <w:instrText xml:space="preserve"> XE "</w:instrText>
            </w:r>
            <w:r w:rsidR="00734A4B" w:rsidRPr="001E59E0">
              <w:rPr>
                <w:rFonts w:ascii="Arial" w:hAnsi="Arial" w:cs="Arial"/>
                <w:sz w:val="20"/>
                <w:szCs w:val="20"/>
              </w:rPr>
              <w:instrText>CancelPremium</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CancelPremium</w:t>
            </w:r>
            <w:r w:rsidR="00734A4B">
              <w:rPr>
                <w:rFonts w:ascii="Arial" w:hAnsi="Arial" w:cs="Arial"/>
                <w:sz w:val="20"/>
                <w:szCs w:val="20"/>
              </w:rPr>
              <w:fldChar w:fldCharType="begin"/>
            </w:r>
            <w:r w:rsidR="00734A4B">
              <w:instrText xml:space="preserve"> XE "</w:instrText>
            </w:r>
            <w:r w:rsidR="00734A4B" w:rsidRPr="001E59E0">
              <w:rPr>
                <w:rFonts w:ascii="Arial" w:hAnsi="Arial" w:cs="Arial"/>
                <w:sz w:val="20"/>
                <w:szCs w:val="20"/>
              </w:rPr>
              <w:instrText>CancelPremium</w:instrText>
            </w:r>
            <w:r w:rsidR="00734A4B">
              <w:instrText xml:space="preserve">" </w:instrText>
            </w:r>
            <w:r w:rsidR="00734A4B">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CreateContract</w:t>
            </w:r>
            <w:r>
              <w:rPr>
                <w:rFonts w:ascii="Arial" w:hAnsi="Arial" w:cs="Arial"/>
                <w:sz w:val="20"/>
                <w:szCs w:val="20"/>
              </w:rPr>
              <w:fldChar w:fldCharType="begin"/>
            </w:r>
            <w:r>
              <w:instrText xml:space="preserve"> XE "</w:instrText>
            </w:r>
            <w:r w:rsidRPr="00C33AB3">
              <w:instrText>CreateContract</w:instrText>
            </w:r>
            <w:r>
              <w:instrText xml:space="preserve">" </w:instrText>
            </w:r>
            <w:r>
              <w:rPr>
                <w:rFonts w:ascii="Arial" w:hAnsi="Arial" w:cs="Arial"/>
                <w:sz w:val="20"/>
                <w:szCs w:val="20"/>
              </w:rPr>
              <w:fldChar w:fldCharType="end"/>
            </w:r>
            <w:r w:rsidRPr="00B527AA">
              <w:rPr>
                <w:rFonts w:ascii="Arial" w:hAnsi="Arial" w:cs="Arial"/>
                <w:sz w:val="20"/>
                <w:szCs w:val="20"/>
              </w:rPr>
              <w:t>-Walmart</w:t>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GetPayments</w:t>
            </w:r>
            <w:r w:rsidR="00734A4B">
              <w:rPr>
                <w:rFonts w:ascii="Arial" w:hAnsi="Arial" w:cs="Arial"/>
                <w:sz w:val="20"/>
                <w:szCs w:val="20"/>
              </w:rPr>
              <w:fldChar w:fldCharType="begin"/>
            </w:r>
            <w:r w:rsidR="00734A4B">
              <w:instrText xml:space="preserve"> XE "</w:instrText>
            </w:r>
            <w:r w:rsidR="00734A4B" w:rsidRPr="00891656">
              <w:rPr>
                <w:rFonts w:ascii="Arial" w:hAnsi="Arial" w:cs="Arial"/>
                <w:sz w:val="20"/>
                <w:szCs w:val="20"/>
              </w:rPr>
              <w:instrText>GetPayments</w:instrText>
            </w:r>
            <w:r w:rsidR="00734A4B">
              <w:instrText xml:space="preserve">" </w:instrText>
            </w:r>
            <w:r w:rsidR="00734A4B">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CreateContract</w:t>
            </w:r>
            <w:r>
              <w:rPr>
                <w:rFonts w:ascii="Arial" w:hAnsi="Arial" w:cs="Arial"/>
                <w:sz w:val="20"/>
                <w:szCs w:val="20"/>
              </w:rPr>
              <w:fldChar w:fldCharType="begin"/>
            </w:r>
            <w:r>
              <w:instrText xml:space="preserve"> XE "</w:instrText>
            </w:r>
            <w:r w:rsidRPr="00C33AB3">
              <w:instrText>CreateContract</w:instrText>
            </w:r>
            <w:r>
              <w:instrText xml:space="preserve">" </w:instrText>
            </w:r>
            <w:r>
              <w:rPr>
                <w:rFonts w:ascii="Arial" w:hAnsi="Arial" w:cs="Arial"/>
                <w:sz w:val="20"/>
                <w:szCs w:val="20"/>
              </w:rPr>
              <w:fldChar w:fldCharType="end"/>
            </w:r>
            <w:r w:rsidRPr="00B527AA">
              <w:rPr>
                <w:rFonts w:ascii="Arial" w:hAnsi="Arial" w:cs="Arial"/>
                <w:sz w:val="20"/>
                <w:szCs w:val="20"/>
              </w:rPr>
              <w:t xml:space="preserve"> Gateway</w:t>
            </w:r>
            <w:r>
              <w:rPr>
                <w:rFonts w:ascii="Arial" w:hAnsi="Arial" w:cs="Arial"/>
                <w:sz w:val="20"/>
                <w:szCs w:val="20"/>
              </w:rPr>
              <w:fldChar w:fldCharType="begin"/>
            </w:r>
            <w:r>
              <w:instrText xml:space="preserve"> XE "</w:instrText>
            </w:r>
            <w:r w:rsidRPr="00F72077">
              <w:instrText>Gateway</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CreateContractNote</w:t>
            </w:r>
            <w:r w:rsidR="00734A4B">
              <w:rPr>
                <w:rFonts w:ascii="Arial" w:hAnsi="Arial" w:cs="Arial"/>
                <w:sz w:val="20"/>
                <w:szCs w:val="20"/>
              </w:rPr>
              <w:fldChar w:fldCharType="begin"/>
            </w:r>
            <w:r w:rsidR="00734A4B">
              <w:instrText xml:space="preserve"> XE "</w:instrText>
            </w:r>
            <w:r w:rsidR="00734A4B" w:rsidRPr="005B630F">
              <w:rPr>
                <w:rFonts w:ascii="Arial" w:hAnsi="Arial" w:cs="Arial"/>
                <w:sz w:val="20"/>
                <w:szCs w:val="20"/>
              </w:rPr>
              <w:instrText>CreateContractNote</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Create</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DoPayout</w:t>
            </w:r>
            <w:r w:rsidR="00734A4B">
              <w:rPr>
                <w:rFonts w:ascii="Arial" w:hAnsi="Arial" w:cs="Arial"/>
                <w:sz w:val="20"/>
                <w:szCs w:val="20"/>
              </w:rPr>
              <w:fldChar w:fldCharType="begin"/>
            </w:r>
            <w:r w:rsidR="00734A4B">
              <w:instrText xml:space="preserve"> XE "</w:instrText>
            </w:r>
            <w:r w:rsidR="00734A4B" w:rsidRPr="008626DF">
              <w:rPr>
                <w:rFonts w:ascii="Arial" w:hAnsi="Arial" w:cs="Arial"/>
                <w:sz w:val="20"/>
                <w:szCs w:val="20"/>
              </w:rPr>
              <w:instrText>DoPayout</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DoPayout</w:t>
            </w:r>
            <w:r w:rsidR="00734A4B">
              <w:rPr>
                <w:rFonts w:ascii="Arial" w:hAnsi="Arial" w:cs="Arial"/>
                <w:sz w:val="20"/>
                <w:szCs w:val="20"/>
              </w:rPr>
              <w:fldChar w:fldCharType="begin"/>
            </w:r>
            <w:r w:rsidR="00734A4B">
              <w:instrText xml:space="preserve"> XE "</w:instrText>
            </w:r>
            <w:r w:rsidR="00734A4B" w:rsidRPr="008626DF">
              <w:rPr>
                <w:rFonts w:ascii="Arial" w:hAnsi="Arial" w:cs="Arial"/>
                <w:sz w:val="20"/>
                <w:szCs w:val="20"/>
              </w:rPr>
              <w:instrText>DoPayout</w:instrText>
            </w:r>
            <w:r w:rsidR="00734A4B">
              <w:instrText xml:space="preserve">" </w:instrText>
            </w:r>
            <w:r w:rsidR="00734A4B">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FinanceGateway</w:t>
            </w:r>
            <w:r>
              <w:rPr>
                <w:rFonts w:ascii="Arial" w:hAnsi="Arial" w:cs="Arial"/>
                <w:sz w:val="20"/>
                <w:szCs w:val="20"/>
              </w:rPr>
              <w:fldChar w:fldCharType="begin"/>
            </w:r>
            <w:r>
              <w:instrText xml:space="preserve"> XE "</w:instrText>
            </w:r>
            <w:r w:rsidRPr="00AE5CDD">
              <w:rPr>
                <w:rFonts w:ascii="Arial" w:hAnsi="Arial" w:cs="Arial"/>
                <w:sz w:val="20"/>
                <w:szCs w:val="20"/>
              </w:rPr>
              <w:instrText>FinanceGateway</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FinanceGateway</w:t>
            </w:r>
            <w:r>
              <w:rPr>
                <w:rFonts w:ascii="Arial" w:hAnsi="Arial" w:cs="Arial"/>
                <w:sz w:val="20"/>
                <w:szCs w:val="20"/>
              </w:rPr>
              <w:fldChar w:fldCharType="begin"/>
            </w:r>
            <w:r>
              <w:instrText xml:space="preserve"> XE "</w:instrText>
            </w:r>
            <w:r w:rsidRPr="00AE5CDD">
              <w:rPr>
                <w:rFonts w:ascii="Arial" w:hAnsi="Arial" w:cs="Arial"/>
                <w:sz w:val="20"/>
                <w:szCs w:val="20"/>
              </w:rPr>
              <w:instrText>FinanceGateway</w:instrText>
            </w:r>
            <w:r>
              <w:instrText xml:space="preserve">" </w:instrText>
            </w:r>
            <w:r>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FinanceServiceAgent</w:t>
            </w:r>
            <w:r>
              <w:rPr>
                <w:rFonts w:ascii="Arial" w:hAnsi="Arial" w:cs="Arial"/>
                <w:sz w:val="20"/>
                <w:szCs w:val="20"/>
              </w:rPr>
              <w:fldChar w:fldCharType="begin"/>
            </w:r>
            <w:r>
              <w:instrText xml:space="preserve"> XE "</w:instrText>
            </w:r>
            <w:r w:rsidRPr="005C2317">
              <w:rPr>
                <w:rFonts w:ascii="Arial" w:hAnsi="Arial" w:cs="Arial"/>
                <w:sz w:val="20"/>
                <w:szCs w:val="20"/>
              </w:rPr>
              <w:instrText>FinanceServiceAgent</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Pr>
                <w:rFonts w:ascii="Arial" w:hAnsi="Arial" w:cs="Arial"/>
                <w:sz w:val="20"/>
                <w:szCs w:val="20"/>
              </w:rPr>
              <w:t>NA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GetContract</w:t>
            </w:r>
            <w:r>
              <w:rPr>
                <w:rFonts w:ascii="Arial" w:hAnsi="Arial" w:cs="Arial"/>
                <w:sz w:val="20"/>
                <w:szCs w:val="20"/>
              </w:rPr>
              <w:fldChar w:fldCharType="begin"/>
            </w:r>
            <w:r>
              <w:instrText xml:space="preserve"> XE "</w:instrText>
            </w:r>
            <w:r w:rsidRPr="00B50263">
              <w:rPr>
                <w:rFonts w:ascii="Arial" w:hAnsi="Arial" w:cs="Arial"/>
                <w:sz w:val="20"/>
                <w:szCs w:val="20"/>
              </w:rPr>
              <w:instrText>GetContracts</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get_acct_details_all</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Height w:val="273"/>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GetPayments</w:t>
            </w:r>
            <w:r w:rsidR="00734A4B">
              <w:rPr>
                <w:rFonts w:ascii="Arial" w:hAnsi="Arial" w:cs="Arial"/>
                <w:sz w:val="20"/>
                <w:szCs w:val="20"/>
              </w:rPr>
              <w:fldChar w:fldCharType="begin"/>
            </w:r>
            <w:r w:rsidR="00734A4B">
              <w:instrText xml:space="preserve"> XE "</w:instrText>
            </w:r>
            <w:r w:rsidR="00734A4B" w:rsidRPr="00891656">
              <w:rPr>
                <w:rFonts w:ascii="Arial" w:hAnsi="Arial" w:cs="Arial"/>
                <w:sz w:val="20"/>
                <w:szCs w:val="20"/>
              </w:rPr>
              <w:instrText>GetPayments</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GetPayments</w:t>
            </w:r>
            <w:r w:rsidR="00734A4B">
              <w:rPr>
                <w:rFonts w:ascii="Arial" w:hAnsi="Arial" w:cs="Arial"/>
                <w:sz w:val="20"/>
                <w:szCs w:val="20"/>
              </w:rPr>
              <w:fldChar w:fldCharType="begin"/>
            </w:r>
            <w:r w:rsidR="00734A4B">
              <w:instrText xml:space="preserve"> XE "</w:instrText>
            </w:r>
            <w:r w:rsidR="00734A4B" w:rsidRPr="00891656">
              <w:rPr>
                <w:rFonts w:ascii="Arial" w:hAnsi="Arial" w:cs="Arial"/>
                <w:sz w:val="20"/>
                <w:szCs w:val="20"/>
              </w:rPr>
              <w:instrText>GetPayments</w:instrText>
            </w:r>
            <w:r w:rsidR="00734A4B">
              <w:instrText xml:space="preserve">" </w:instrText>
            </w:r>
            <w:r w:rsidR="00734A4B">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ProcessDunning</w:t>
            </w:r>
            <w:r w:rsidR="00734A4B">
              <w:rPr>
                <w:rFonts w:ascii="Arial" w:hAnsi="Arial" w:cs="Arial"/>
                <w:sz w:val="20"/>
                <w:szCs w:val="20"/>
              </w:rPr>
              <w:fldChar w:fldCharType="begin"/>
            </w:r>
            <w:r w:rsidR="00734A4B">
              <w:instrText xml:space="preserve"> XE "</w:instrText>
            </w:r>
            <w:r w:rsidR="00734A4B" w:rsidRPr="00ED631B">
              <w:rPr>
                <w:rFonts w:ascii="Arial" w:hAnsi="Arial" w:cs="Arial"/>
                <w:sz w:val="20"/>
                <w:szCs w:val="20"/>
              </w:rPr>
              <w:instrText>ProcessDunning</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ProcessDunning</w:t>
            </w:r>
            <w:r w:rsidR="00734A4B">
              <w:rPr>
                <w:rFonts w:ascii="Arial" w:hAnsi="Arial" w:cs="Arial"/>
                <w:sz w:val="20"/>
                <w:szCs w:val="20"/>
              </w:rPr>
              <w:fldChar w:fldCharType="begin"/>
            </w:r>
            <w:r w:rsidR="00734A4B">
              <w:instrText xml:space="preserve"> XE "</w:instrText>
            </w:r>
            <w:r w:rsidR="00734A4B" w:rsidRPr="00ED631B">
              <w:rPr>
                <w:rFonts w:ascii="Arial" w:hAnsi="Arial" w:cs="Arial"/>
                <w:sz w:val="20"/>
                <w:szCs w:val="20"/>
              </w:rPr>
              <w:instrText>ProcessDunning</w:instrText>
            </w:r>
            <w:r w:rsidR="00734A4B">
              <w:instrText xml:space="preserve">" </w:instrText>
            </w:r>
            <w:r w:rsidR="00734A4B">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ProcessNonRefPayment</w:t>
            </w:r>
            <w:r>
              <w:rPr>
                <w:rFonts w:ascii="Arial" w:hAnsi="Arial" w:cs="Arial"/>
                <w:sz w:val="20"/>
                <w:szCs w:val="20"/>
              </w:rPr>
              <w:fldChar w:fldCharType="begin"/>
            </w:r>
            <w:r>
              <w:instrText xml:space="preserve"> XE "</w:instrText>
            </w:r>
            <w:r w:rsidRPr="005F26D3">
              <w:instrText>ProcessNonRefPayment</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ProcessNonRef Payment</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ProcessNonRefPremium PaymentGateway</w:t>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ProcessPreDunning</w:t>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ProcessPreDunning</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ProcessPremium</w:t>
            </w:r>
            <w:r>
              <w:rPr>
                <w:rFonts w:ascii="Arial" w:hAnsi="Arial" w:cs="Arial"/>
                <w:sz w:val="20"/>
                <w:szCs w:val="20"/>
              </w:rPr>
              <w:fldChar w:fldCharType="begin"/>
            </w:r>
            <w:r>
              <w:instrText xml:space="preserve"> XE "</w:instrText>
            </w:r>
            <w:r w:rsidRPr="00054F6F">
              <w:rPr>
                <w:rFonts w:ascii="Arial" w:hAnsi="Arial" w:cs="Arial"/>
                <w:sz w:val="22"/>
                <w:szCs w:val="22"/>
              </w:rPr>
              <w:instrText>ProcessPremium</w:instrText>
            </w:r>
            <w:r>
              <w:instrText xml:space="preserve">" </w:instrText>
            </w:r>
            <w:r>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ProcessPremium</w:t>
            </w:r>
            <w:r>
              <w:rPr>
                <w:rFonts w:ascii="Arial" w:hAnsi="Arial" w:cs="Arial"/>
                <w:sz w:val="20"/>
                <w:szCs w:val="20"/>
              </w:rPr>
              <w:fldChar w:fldCharType="begin"/>
            </w:r>
            <w:r>
              <w:instrText xml:space="preserve"> XE "</w:instrText>
            </w:r>
            <w:r w:rsidRPr="00054F6F">
              <w:rPr>
                <w:rFonts w:ascii="Arial" w:hAnsi="Arial" w:cs="Arial"/>
                <w:sz w:val="22"/>
                <w:szCs w:val="22"/>
              </w:rPr>
              <w:instrText>ProcessPremium</w:instrText>
            </w:r>
            <w:r>
              <w:instrText xml:space="preserve">" </w:instrText>
            </w:r>
            <w:r>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ProcessRefPremiumPayment</w:t>
            </w:r>
            <w:r w:rsidR="00734A4B">
              <w:rPr>
                <w:rFonts w:ascii="Arial" w:hAnsi="Arial" w:cs="Arial"/>
                <w:sz w:val="20"/>
                <w:szCs w:val="20"/>
              </w:rPr>
              <w:fldChar w:fldCharType="begin"/>
            </w:r>
            <w:r w:rsidR="00734A4B">
              <w:instrText xml:space="preserve"> XE "</w:instrText>
            </w:r>
            <w:r w:rsidR="00734A4B" w:rsidRPr="003D1E34">
              <w:rPr>
                <w:rFonts w:ascii="Arial" w:hAnsi="Arial" w:cs="Arial"/>
                <w:sz w:val="20"/>
                <w:szCs w:val="20"/>
              </w:rPr>
              <w:instrText>ProcessRefPremiumPayment</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ProcessRef</w:t>
            </w:r>
            <w:r>
              <w:rPr>
                <w:rFonts w:ascii="Arial" w:hAnsi="Arial" w:cs="Arial"/>
                <w:sz w:val="20"/>
                <w:szCs w:val="20"/>
              </w:rPr>
              <w:t>P</w:t>
            </w:r>
            <w:r w:rsidRPr="00DC42A4">
              <w:rPr>
                <w:rFonts w:ascii="Arial" w:hAnsi="Arial" w:cs="Arial"/>
                <w:sz w:val="20"/>
                <w:szCs w:val="20"/>
              </w:rPr>
              <w:t>remiumPayment</w:t>
            </w:r>
            <w:r w:rsidR="00734A4B">
              <w:rPr>
                <w:rFonts w:ascii="Arial" w:hAnsi="Arial" w:cs="Arial"/>
                <w:sz w:val="20"/>
                <w:szCs w:val="20"/>
              </w:rPr>
              <w:fldChar w:fldCharType="begin"/>
            </w:r>
            <w:r w:rsidR="00734A4B">
              <w:instrText xml:space="preserve"> XE "</w:instrText>
            </w:r>
            <w:r w:rsidR="00734A4B" w:rsidRPr="003D1E34">
              <w:rPr>
                <w:rFonts w:ascii="Arial" w:hAnsi="Arial" w:cs="Arial"/>
                <w:sz w:val="20"/>
                <w:szCs w:val="20"/>
              </w:rPr>
              <w:instrText>ProcessRefPremiumPayment</w:instrText>
            </w:r>
            <w:r w:rsidR="00734A4B">
              <w:instrText xml:space="preserve">" </w:instrText>
            </w:r>
            <w:r w:rsidR="00734A4B">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ProcessRefPaymentGateway</w:t>
            </w:r>
            <w:r w:rsidR="00734A4B">
              <w:rPr>
                <w:rFonts w:ascii="Arial" w:hAnsi="Arial" w:cs="Arial"/>
                <w:sz w:val="20"/>
                <w:szCs w:val="20"/>
              </w:rPr>
              <w:fldChar w:fldCharType="begin"/>
            </w:r>
            <w:r w:rsidR="00734A4B">
              <w:instrText xml:space="preserve"> XE "</w:instrText>
            </w:r>
            <w:r w:rsidR="00734A4B" w:rsidRPr="003D2F3B">
              <w:rPr>
                <w:rFonts w:ascii="Arial" w:hAnsi="Arial" w:cs="Arial"/>
                <w:sz w:val="20"/>
                <w:szCs w:val="20"/>
              </w:rPr>
              <w:instrText>ProcessRefPaymentGateway</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455353">
            <w:pPr>
              <w:pStyle w:val="TableTextCharChar"/>
              <w:rPr>
                <w:rFonts w:ascii="Arial" w:hAnsi="Arial" w:cs="Arial"/>
                <w:sz w:val="20"/>
                <w:szCs w:val="20"/>
              </w:rPr>
            </w:pPr>
            <w:r w:rsidRPr="00B527AA">
              <w:rPr>
                <w:rFonts w:ascii="Arial" w:hAnsi="Arial" w:cs="Arial"/>
                <w:sz w:val="20"/>
                <w:szCs w:val="20"/>
              </w:rPr>
              <w:t>ProcessRefundsForCancelled</w:t>
            </w:r>
            <w:r w:rsidR="00734A4B">
              <w:rPr>
                <w:rFonts w:ascii="Arial" w:hAnsi="Arial" w:cs="Arial"/>
                <w:sz w:val="20"/>
                <w:szCs w:val="20"/>
              </w:rPr>
              <w:fldChar w:fldCharType="begin"/>
            </w:r>
            <w:r w:rsidR="00734A4B">
              <w:instrText xml:space="preserve"> XE "</w:instrText>
            </w:r>
            <w:r w:rsidR="00734A4B" w:rsidRPr="009D1D6E">
              <w:rPr>
                <w:rFonts w:ascii="Arial" w:hAnsi="Arial" w:cs="Arial"/>
                <w:sz w:val="20"/>
                <w:szCs w:val="20"/>
              </w:rPr>
              <w:instrText>ProcessRefundsForCancelled</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734A4B">
            <w:pPr>
              <w:pStyle w:val="TableTextCharChar"/>
              <w:rPr>
                <w:rFonts w:ascii="Arial" w:hAnsi="Arial" w:cs="Arial"/>
                <w:sz w:val="20"/>
                <w:szCs w:val="20"/>
              </w:rPr>
            </w:pPr>
            <w:r w:rsidRPr="00B527AA">
              <w:rPr>
                <w:rFonts w:ascii="Arial" w:hAnsi="Arial" w:cs="Arial"/>
                <w:sz w:val="20"/>
                <w:szCs w:val="20"/>
              </w:rPr>
              <w:t>ReconcilePayment</w:t>
            </w:r>
            <w:r w:rsidR="00734A4B">
              <w:rPr>
                <w:rFonts w:ascii="Arial" w:hAnsi="Arial" w:cs="Arial"/>
                <w:sz w:val="20"/>
                <w:szCs w:val="20"/>
              </w:rPr>
              <w:fldChar w:fldCharType="begin"/>
            </w:r>
            <w:r w:rsidR="00734A4B">
              <w:instrText xml:space="preserve"> XE "</w:instrText>
            </w:r>
            <w:r w:rsidR="00734A4B" w:rsidRPr="00EB2F75">
              <w:rPr>
                <w:rFonts w:ascii="Arial" w:hAnsi="Arial" w:cs="Arial"/>
                <w:sz w:val="20"/>
                <w:szCs w:val="20"/>
              </w:rPr>
              <w:instrText>ReconcilePayment</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ReconcilePayment</w:t>
            </w:r>
            <w:r>
              <w:rPr>
                <w:rFonts w:ascii="Arial" w:hAnsi="Arial" w:cs="Arial"/>
                <w:sz w:val="20"/>
                <w:szCs w:val="20"/>
              </w:rPr>
              <w:fldChar w:fldCharType="begin"/>
            </w:r>
            <w:r>
              <w:instrText xml:space="preserve"> XE "</w:instrText>
            </w:r>
            <w:r w:rsidRPr="00DC0B26">
              <w:rPr>
                <w:rFonts w:ascii="Arial" w:hAnsi="Arial" w:cs="Arial"/>
                <w:sz w:val="22"/>
                <w:szCs w:val="22"/>
              </w:rPr>
              <w:instrText>ReconcilePayment</w:instrText>
            </w:r>
            <w:r>
              <w:instrText xml:space="preserve">" </w:instrText>
            </w:r>
            <w:r>
              <w:rPr>
                <w:rFonts w:ascii="Arial" w:hAnsi="Arial" w:cs="Arial"/>
                <w:sz w:val="20"/>
                <w:szCs w:val="20"/>
              </w:rPr>
              <w:fldChar w:fldCharType="end"/>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734A4B">
            <w:pPr>
              <w:pStyle w:val="TableTextCharChar"/>
              <w:rPr>
                <w:rFonts w:ascii="Arial" w:hAnsi="Arial" w:cs="Arial"/>
                <w:sz w:val="20"/>
                <w:szCs w:val="20"/>
              </w:rPr>
            </w:pPr>
            <w:r w:rsidRPr="00B527AA">
              <w:rPr>
                <w:rFonts w:ascii="Arial" w:hAnsi="Arial" w:cs="Arial"/>
                <w:sz w:val="20"/>
                <w:szCs w:val="20"/>
              </w:rPr>
              <w:t>ResubmitFailed Invoices</w:t>
            </w:r>
            <w:r w:rsidR="00734A4B">
              <w:rPr>
                <w:rFonts w:ascii="Arial" w:hAnsi="Arial" w:cs="Arial"/>
                <w:sz w:val="20"/>
                <w:szCs w:val="20"/>
              </w:rPr>
              <w:fldChar w:fldCharType="begin"/>
            </w:r>
            <w:r w:rsidR="00734A4B">
              <w:instrText xml:space="preserve"> XE "</w:instrText>
            </w:r>
            <w:r w:rsidR="00734A4B" w:rsidRPr="00200ECF">
              <w:rPr>
                <w:rFonts w:ascii="Arial" w:hAnsi="Arial" w:cs="Arial"/>
                <w:sz w:val="20"/>
                <w:szCs w:val="20"/>
              </w:rPr>
              <w:instrText>ResubmitFailed Invoices</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N</w:t>
            </w:r>
            <w:r w:rsidRPr="00DC42A4">
              <w:rPr>
                <w:rFonts w:ascii="Arial" w:hAnsi="Arial" w:cs="Arial"/>
                <w:caps/>
                <w:sz w:val="20"/>
                <w:szCs w:val="20"/>
              </w:rPr>
              <w:t>A</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734A4B">
            <w:pPr>
              <w:pStyle w:val="TableTextCharChar"/>
              <w:rPr>
                <w:rFonts w:ascii="Arial" w:hAnsi="Arial" w:cs="Arial"/>
                <w:sz w:val="20"/>
                <w:szCs w:val="20"/>
              </w:rPr>
            </w:pPr>
            <w:r w:rsidRPr="00B527AA">
              <w:rPr>
                <w:rFonts w:ascii="Arial" w:hAnsi="Arial" w:cs="Arial"/>
                <w:sz w:val="20"/>
                <w:szCs w:val="20"/>
              </w:rPr>
              <w:t>SendCancellation Notice</w:t>
            </w:r>
            <w:r w:rsidR="00734A4B">
              <w:rPr>
                <w:rFonts w:ascii="Arial" w:hAnsi="Arial" w:cs="Arial"/>
                <w:sz w:val="20"/>
                <w:szCs w:val="20"/>
              </w:rPr>
              <w:fldChar w:fldCharType="begin"/>
            </w:r>
            <w:r w:rsidR="00734A4B">
              <w:instrText xml:space="preserve"> XE "</w:instrText>
            </w:r>
            <w:r w:rsidR="00734A4B" w:rsidRPr="009C112C">
              <w:rPr>
                <w:rFonts w:ascii="Arial" w:hAnsi="Arial" w:cs="Arial"/>
                <w:sz w:val="20"/>
                <w:szCs w:val="20"/>
              </w:rPr>
              <w:instrText>SendCancellation Notice</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caps/>
                <w:sz w:val="20"/>
                <w:szCs w:val="20"/>
              </w:rPr>
            </w:pPr>
            <w:r w:rsidRPr="00DC42A4">
              <w:rPr>
                <w:rFonts w:ascii="Arial" w:hAnsi="Arial" w:cs="Arial"/>
                <w:sz w:val="20"/>
                <w:szCs w:val="20"/>
              </w:rPr>
              <w:t>N</w:t>
            </w:r>
            <w:r w:rsidRPr="00DC42A4">
              <w:rPr>
                <w:rFonts w:ascii="Arial" w:hAnsi="Arial" w:cs="Arial"/>
                <w:caps/>
                <w:sz w:val="20"/>
                <w:szCs w:val="20"/>
              </w:rPr>
              <w:t>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sidRPr="00DC42A4">
              <w:rPr>
                <w:rFonts w:ascii="Arial" w:hAnsi="Arial" w:cs="Arial"/>
                <w:sz w:val="20"/>
                <w:szCs w:val="20"/>
              </w:rPr>
              <w:t>Update</w:t>
            </w:r>
          </w:p>
        </w:tc>
      </w:tr>
      <w:tr w:rsidR="000339D7" w:rsidRPr="009318FB" w:rsidTr="00455353">
        <w:trPr>
          <w:cantSplit/>
          <w:trHeight w:val="300"/>
        </w:trPr>
        <w:tc>
          <w:tcPr>
            <w:tcW w:w="3337" w:type="dxa"/>
            <w:tcBorders>
              <w:top w:val="single" w:sz="6" w:space="0" w:color="auto"/>
              <w:left w:val="single" w:sz="6" w:space="0" w:color="auto"/>
              <w:bottom w:val="single" w:sz="6" w:space="0" w:color="auto"/>
              <w:right w:val="single" w:sz="6" w:space="0" w:color="auto"/>
            </w:tcBorders>
          </w:tcPr>
          <w:p w:rsidR="000339D7" w:rsidRPr="00B527AA" w:rsidRDefault="000339D7" w:rsidP="00734A4B">
            <w:pPr>
              <w:pStyle w:val="TableTextCharChar"/>
              <w:rPr>
                <w:rFonts w:ascii="Arial" w:hAnsi="Arial" w:cs="Arial"/>
                <w:sz w:val="20"/>
                <w:szCs w:val="20"/>
              </w:rPr>
            </w:pPr>
            <w:r w:rsidRPr="00B527AA">
              <w:rPr>
                <w:rFonts w:ascii="Arial" w:hAnsi="Arial" w:cs="Arial"/>
                <w:sz w:val="20"/>
                <w:szCs w:val="20"/>
              </w:rPr>
              <w:t>UpdateContract</w:t>
            </w:r>
            <w:r w:rsidR="00734A4B">
              <w:rPr>
                <w:rFonts w:ascii="Arial" w:hAnsi="Arial" w:cs="Arial"/>
                <w:sz w:val="20"/>
                <w:szCs w:val="20"/>
              </w:rPr>
              <w:fldChar w:fldCharType="begin"/>
            </w:r>
            <w:r w:rsidR="00734A4B">
              <w:instrText xml:space="preserve"> XE "</w:instrText>
            </w:r>
            <w:r w:rsidR="00734A4B" w:rsidRPr="00546E23">
              <w:rPr>
                <w:rFonts w:ascii="Arial" w:hAnsi="Arial" w:cs="Arial"/>
                <w:sz w:val="20"/>
                <w:szCs w:val="20"/>
              </w:rPr>
              <w:instrText>UpdateContract</w:instrText>
            </w:r>
            <w:r w:rsidR="00734A4B">
              <w:instrText xml:space="preserve">" </w:instrText>
            </w:r>
            <w:r w:rsidR="00734A4B">
              <w:rPr>
                <w:rFonts w:ascii="Arial" w:hAnsi="Arial" w:cs="Arial"/>
                <w:sz w:val="20"/>
                <w:szCs w:val="20"/>
              </w:rPr>
              <w:fldChar w:fldCharType="end"/>
            </w:r>
          </w:p>
        </w:tc>
        <w:tc>
          <w:tcPr>
            <w:tcW w:w="333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Pr>
                <w:rFonts w:ascii="Arial" w:hAnsi="Arial" w:cs="Arial"/>
                <w:sz w:val="20"/>
                <w:szCs w:val="20"/>
              </w:rPr>
              <w:t>NA</w:t>
            </w:r>
          </w:p>
        </w:tc>
        <w:tc>
          <w:tcPr>
            <w:tcW w:w="2520" w:type="dxa"/>
            <w:tcBorders>
              <w:top w:val="single" w:sz="6" w:space="0" w:color="auto"/>
              <w:left w:val="single" w:sz="6" w:space="0" w:color="auto"/>
              <w:bottom w:val="single" w:sz="6" w:space="0" w:color="auto"/>
              <w:right w:val="single" w:sz="6" w:space="0" w:color="auto"/>
            </w:tcBorders>
          </w:tcPr>
          <w:p w:rsidR="000339D7" w:rsidRPr="00DC42A4" w:rsidRDefault="000339D7" w:rsidP="00455353">
            <w:pPr>
              <w:pStyle w:val="TableTextCharChar"/>
              <w:rPr>
                <w:rFonts w:ascii="Arial" w:hAnsi="Arial" w:cs="Arial"/>
                <w:sz w:val="20"/>
                <w:szCs w:val="20"/>
              </w:rPr>
            </w:pPr>
            <w:r>
              <w:rPr>
                <w:rFonts w:ascii="Arial" w:hAnsi="Arial" w:cs="Arial"/>
                <w:sz w:val="20"/>
                <w:szCs w:val="20"/>
              </w:rPr>
              <w:t>NA</w:t>
            </w:r>
          </w:p>
        </w:tc>
      </w:tr>
    </w:tbl>
    <w:p w:rsidR="00316573" w:rsidRDefault="00316573" w:rsidP="00F27A15">
      <w:pPr>
        <w:pStyle w:val="Heading2"/>
      </w:pPr>
    </w:p>
    <w:p w:rsidR="00316573" w:rsidRDefault="00316573">
      <w:pPr>
        <w:rPr>
          <w:rFonts w:cs="Arial"/>
          <w:b/>
          <w:bCs/>
          <w:i/>
          <w:iCs/>
          <w:sz w:val="28"/>
          <w:szCs w:val="28"/>
        </w:rPr>
      </w:pPr>
      <w:r>
        <w:br w:type="page"/>
      </w:r>
    </w:p>
    <w:p w:rsidR="00EB5298" w:rsidRDefault="00EB5298" w:rsidP="00EB5298">
      <w:pPr>
        <w:pStyle w:val="Heading2"/>
      </w:pPr>
      <w:bookmarkStart w:id="167" w:name="_Toc312235423"/>
      <w:r>
        <w:lastRenderedPageBreak/>
        <w:t>A.2 Asurion Subscriber Billing System Data Dictionary</w:t>
      </w:r>
      <w:bookmarkEnd w:id="167"/>
    </w:p>
    <w:p w:rsidR="00EB5298" w:rsidRPr="000A1597" w:rsidRDefault="00EB5298" w:rsidP="00EB5298">
      <w:r>
        <w:t>The following sections describe the data types used by Subscriber Billing System components (for example, Finance Services).</w:t>
      </w:r>
    </w:p>
    <w:p w:rsidR="00EB5298" w:rsidRDefault="00245D7A" w:rsidP="005C02DF">
      <w:pPr>
        <w:pStyle w:val="Heading3"/>
      </w:pPr>
      <w:bookmarkStart w:id="168" w:name="_Toc310861076"/>
      <w:bookmarkStart w:id="169" w:name="_Toc312235424"/>
      <w:r>
        <w:t xml:space="preserve">A.2.1 </w:t>
      </w:r>
      <w:r w:rsidR="00EB5298">
        <w:t>Enterprise Canonical Model</w:t>
      </w:r>
      <w:r w:rsidR="00EB5298">
        <w:fldChar w:fldCharType="begin"/>
      </w:r>
      <w:r w:rsidR="00EB5298">
        <w:instrText xml:space="preserve"> XE "</w:instrText>
      </w:r>
      <w:r w:rsidR="00EB5298" w:rsidRPr="00A604D0">
        <w:instrText>Enterprise Canonical Model</w:instrText>
      </w:r>
      <w:r w:rsidR="00EB5298">
        <w:instrText xml:space="preserve">" </w:instrText>
      </w:r>
      <w:r w:rsidR="00EB5298">
        <w:fldChar w:fldCharType="end"/>
      </w:r>
      <w:r w:rsidR="00EB5298">
        <w:t xml:space="preserve"> Data</w:t>
      </w:r>
      <w:bookmarkEnd w:id="168"/>
      <w:bookmarkEnd w:id="169"/>
    </w:p>
    <w:p w:rsidR="00EB5298" w:rsidRDefault="00EB5298" w:rsidP="00EB5298">
      <w:r>
        <w:t>The Asurion Enterprise Canonical Model</w:t>
      </w:r>
      <w:r>
        <w:fldChar w:fldCharType="begin"/>
      </w:r>
      <w:r>
        <w:instrText xml:space="preserve"> XE "</w:instrText>
      </w:r>
      <w:r w:rsidRPr="00A604D0">
        <w:instrText>Enterprise Canonical Model</w:instrText>
      </w:r>
      <w:r>
        <w:instrText xml:space="preserve">" </w:instrText>
      </w:r>
      <w:r>
        <w:fldChar w:fldCharType="end"/>
      </w:r>
      <w:r>
        <w:t xml:space="preserve"> for a system identifies key abstract elements that appear in individual schema. For the Asurion Subscriber Billing System, the model includes abstract types “BaseRequest</w:t>
      </w:r>
      <w:r>
        <w:fldChar w:fldCharType="begin"/>
      </w:r>
      <w:r>
        <w:instrText xml:space="preserve"> XE "</w:instrText>
      </w:r>
      <w:r w:rsidRPr="00C86988">
        <w:instrText>BaseRequest</w:instrText>
      </w:r>
      <w:r>
        <w:instrText xml:space="preserve">" </w:instrText>
      </w:r>
      <w:r>
        <w:fldChar w:fldCharType="end"/>
      </w:r>
      <w:r>
        <w:t>,” “BaseResponse</w:t>
      </w:r>
      <w:r>
        <w:fldChar w:fldCharType="begin"/>
      </w:r>
      <w:r>
        <w:instrText xml:space="preserve"> XE "</w:instrText>
      </w:r>
      <w:r w:rsidRPr="00817B5B">
        <w:instrText>BaseResponse</w:instrText>
      </w:r>
      <w:r>
        <w:instrText xml:space="preserve">" </w:instrText>
      </w:r>
      <w:r>
        <w:fldChar w:fldCharType="end"/>
      </w:r>
      <w:r>
        <w:t>,” and “Errors,” and many basic data types.</w:t>
      </w:r>
    </w:p>
    <w:p w:rsidR="00EB5298" w:rsidRDefault="00EB5298" w:rsidP="00EB5298">
      <w:pPr>
        <w:spacing w:before="120" w:after="120"/>
      </w:pPr>
      <w:r>
        <w:t>The data types included in WSDL</w:t>
      </w:r>
      <w:r>
        <w:fldChar w:fldCharType="begin"/>
      </w:r>
      <w:r>
        <w:instrText xml:space="preserve"> XE "</w:instrText>
      </w:r>
      <w:r w:rsidRPr="00B803FC">
        <w:instrText>WSDL</w:instrText>
      </w:r>
      <w:r>
        <w:instrText xml:space="preserve">" </w:instrText>
      </w:r>
      <w:r>
        <w:fldChar w:fldCharType="end"/>
      </w:r>
      <w:r>
        <w:t xml:space="preserve"> definition of the Enterprise Canonical Model</w:t>
      </w:r>
      <w:r>
        <w:fldChar w:fldCharType="begin"/>
      </w:r>
      <w:r>
        <w:instrText xml:space="preserve"> XE "</w:instrText>
      </w:r>
      <w:r w:rsidRPr="00A604D0">
        <w:instrText>Enterprise Canonical Model</w:instrText>
      </w:r>
      <w:r>
        <w:instrText xml:space="preserve">" </w:instrText>
      </w:r>
      <w:r>
        <w:fldChar w:fldCharType="end"/>
      </w:r>
      <w:r>
        <w:t xml:space="preserve"> (described below) apply to Asurion Subscriber Billing System APIs.</w:t>
      </w:r>
    </w:p>
    <w:p w:rsidR="00EB5298" w:rsidRPr="000A1597" w:rsidRDefault="00DD04FC" w:rsidP="00EB5298">
      <w:pPr>
        <w:spacing w:after="120"/>
        <w:rPr>
          <w:b/>
        </w:rPr>
      </w:pPr>
      <w:r>
        <w:rPr>
          <w:b/>
        </w:rPr>
        <w:t>Message Header Data</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gridCol w:w="2520"/>
        <w:gridCol w:w="2340"/>
      </w:tblGrid>
      <w:tr w:rsidR="00EB5298" w:rsidRPr="00A66844" w:rsidTr="009A0B9C">
        <w:trPr>
          <w:tblHeader/>
        </w:trPr>
        <w:tc>
          <w:tcPr>
            <w:tcW w:w="1980" w:type="dxa"/>
            <w:shd w:val="clear" w:color="auto" w:fill="FFC000"/>
          </w:tcPr>
          <w:p w:rsidR="00EB5298" w:rsidRPr="00796D9A" w:rsidRDefault="00EB5298" w:rsidP="00C97BE1">
            <w:pPr>
              <w:spacing w:before="60" w:after="60"/>
              <w:jc w:val="center"/>
              <w:rPr>
                <w:b/>
                <w:sz w:val="20"/>
                <w:szCs w:val="20"/>
              </w:rPr>
            </w:pPr>
            <w:r w:rsidRPr="00796D9A">
              <w:rPr>
                <w:b/>
                <w:sz w:val="20"/>
                <w:szCs w:val="20"/>
              </w:rPr>
              <w:t>Name</w:t>
            </w:r>
          </w:p>
        </w:tc>
        <w:tc>
          <w:tcPr>
            <w:tcW w:w="1980" w:type="dxa"/>
            <w:shd w:val="clear" w:color="auto" w:fill="FFC000"/>
          </w:tcPr>
          <w:p w:rsidR="00EB5298" w:rsidRPr="00796D9A" w:rsidRDefault="00EB5298" w:rsidP="00C97BE1">
            <w:pPr>
              <w:spacing w:before="60" w:after="60"/>
              <w:jc w:val="center"/>
              <w:rPr>
                <w:b/>
                <w:sz w:val="20"/>
                <w:szCs w:val="20"/>
              </w:rPr>
            </w:pPr>
            <w:r w:rsidRPr="00796D9A">
              <w:rPr>
                <w:b/>
                <w:sz w:val="20"/>
                <w:szCs w:val="20"/>
              </w:rPr>
              <w:t>Type Element</w:t>
            </w:r>
          </w:p>
        </w:tc>
        <w:tc>
          <w:tcPr>
            <w:tcW w:w="2520" w:type="dxa"/>
            <w:shd w:val="clear" w:color="auto" w:fill="FFC000"/>
          </w:tcPr>
          <w:p w:rsidR="00EB5298" w:rsidRPr="00796D9A" w:rsidRDefault="00EB5298" w:rsidP="00C97BE1">
            <w:pPr>
              <w:spacing w:before="60" w:after="60"/>
              <w:jc w:val="center"/>
              <w:rPr>
                <w:rFonts w:cs="Arial"/>
                <w:b/>
                <w:sz w:val="20"/>
                <w:szCs w:val="20"/>
              </w:rPr>
            </w:pPr>
            <w:r w:rsidRPr="00796D9A">
              <w:rPr>
                <w:rFonts w:cs="Arial"/>
                <w:b/>
                <w:sz w:val="20"/>
                <w:szCs w:val="20"/>
              </w:rPr>
              <w:t>Description</w:t>
            </w:r>
          </w:p>
        </w:tc>
        <w:tc>
          <w:tcPr>
            <w:tcW w:w="2340" w:type="dxa"/>
            <w:shd w:val="clear" w:color="auto" w:fill="FFC000"/>
          </w:tcPr>
          <w:p w:rsidR="00EB5298" w:rsidRPr="00796D9A" w:rsidRDefault="00EB5298" w:rsidP="00C97BE1">
            <w:pPr>
              <w:spacing w:before="60" w:after="60"/>
              <w:jc w:val="center"/>
              <w:rPr>
                <w:b/>
                <w:sz w:val="20"/>
                <w:szCs w:val="20"/>
              </w:rPr>
            </w:pPr>
            <w:r w:rsidRPr="00796D9A">
              <w:rPr>
                <w:b/>
                <w:sz w:val="20"/>
                <w:szCs w:val="20"/>
              </w:rPr>
              <w:t>Value</w:t>
            </w:r>
          </w:p>
        </w:tc>
      </w:tr>
      <w:tr w:rsidR="00EB5298" w:rsidRPr="00A66844" w:rsidTr="009A0B9C">
        <w:tc>
          <w:tcPr>
            <w:tcW w:w="1980" w:type="dxa"/>
          </w:tcPr>
          <w:p w:rsidR="00EB5298" w:rsidRPr="002D38FB" w:rsidRDefault="00EB5298" w:rsidP="00C97BE1">
            <w:pPr>
              <w:spacing w:before="60" w:after="60"/>
              <w:rPr>
                <w:sz w:val="20"/>
                <w:szCs w:val="20"/>
              </w:rPr>
            </w:pPr>
            <w:r>
              <w:rPr>
                <w:sz w:val="20"/>
                <w:szCs w:val="20"/>
              </w:rPr>
              <w:t>MessageHeader</w:t>
            </w:r>
          </w:p>
        </w:tc>
        <w:tc>
          <w:tcPr>
            <w:tcW w:w="1980" w:type="dxa"/>
          </w:tcPr>
          <w:p w:rsidR="00EB5298" w:rsidRDefault="00EB5298" w:rsidP="00C97BE1">
            <w:pPr>
              <w:spacing w:before="60" w:after="60"/>
              <w:rPr>
                <w:sz w:val="20"/>
                <w:szCs w:val="20"/>
              </w:rPr>
            </w:pPr>
          </w:p>
        </w:tc>
        <w:tc>
          <w:tcPr>
            <w:tcW w:w="2520" w:type="dxa"/>
          </w:tcPr>
          <w:p w:rsidR="00EB5298" w:rsidRPr="000B6EF9" w:rsidRDefault="00EB5298" w:rsidP="00C97BE1">
            <w:pPr>
              <w:spacing w:before="60" w:after="60"/>
              <w:rPr>
                <w:rFonts w:cs="Arial"/>
                <w:sz w:val="20"/>
                <w:szCs w:val="20"/>
              </w:rPr>
            </w:pPr>
          </w:p>
        </w:tc>
        <w:tc>
          <w:tcPr>
            <w:tcW w:w="2340" w:type="dxa"/>
          </w:tcPr>
          <w:p w:rsidR="00EB5298" w:rsidRDefault="00EB5298" w:rsidP="00C97BE1">
            <w:pPr>
              <w:spacing w:before="60" w:after="60"/>
              <w:rPr>
                <w:sz w:val="20"/>
                <w:szCs w:val="20"/>
              </w:rPr>
            </w:pP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Application</w:t>
            </w:r>
          </w:p>
        </w:tc>
        <w:tc>
          <w:tcPr>
            <w:tcW w:w="2520" w:type="dxa"/>
          </w:tcPr>
          <w:p w:rsidR="00EB5298" w:rsidRPr="000B6EF9" w:rsidRDefault="00EB5298" w:rsidP="00C97BE1">
            <w:pPr>
              <w:spacing w:before="60" w:after="60"/>
              <w:rPr>
                <w:rFonts w:cs="Arial"/>
                <w:sz w:val="20"/>
                <w:szCs w:val="20"/>
              </w:rPr>
            </w:pPr>
            <w:r w:rsidRPr="00571A8E">
              <w:rPr>
                <w:sz w:val="20"/>
                <w:szCs w:val="20"/>
              </w:rPr>
              <w:t>Identifies the application.</w:t>
            </w:r>
          </w:p>
        </w:tc>
        <w:tc>
          <w:tcPr>
            <w:tcW w:w="2340" w:type="dxa"/>
          </w:tcPr>
          <w:p w:rsidR="00EB5298" w:rsidRDefault="00EB5298" w:rsidP="00C97BE1">
            <w:pPr>
              <w:spacing w:before="60" w:after="60"/>
              <w:rPr>
                <w:sz w:val="20"/>
                <w:szCs w:val="20"/>
              </w:rPr>
            </w:pPr>
            <w:r w:rsidRPr="00571A8E">
              <w:rPr>
                <w:sz w:val="20"/>
                <w:szCs w:val="20"/>
              </w:rPr>
              <w:t>String</w:t>
            </w:r>
            <w:r>
              <w:rPr>
                <w:sz w:val="20"/>
                <w:szCs w:val="20"/>
              </w:rPr>
              <w:t>.Value: “</w:t>
            </w:r>
            <w:r w:rsidRPr="00571A8E">
              <w:rPr>
                <w:sz w:val="20"/>
                <w:szCs w:val="20"/>
              </w:rPr>
              <w:t>WalmartPOS</w:t>
            </w:r>
            <w:r w:rsidR="00D655FB">
              <w:rPr>
                <w:sz w:val="20"/>
                <w:szCs w:val="20"/>
              </w:rPr>
              <w:fldChar w:fldCharType="begin"/>
            </w:r>
            <w:r w:rsidR="00D655FB">
              <w:instrText xml:space="preserve"> XE "</w:instrText>
            </w:r>
            <w:r w:rsidR="00D655FB" w:rsidRPr="008A3BB7">
              <w:rPr>
                <w:sz w:val="20"/>
                <w:szCs w:val="20"/>
              </w:rPr>
              <w:instrText>WalmartPOS</w:instrText>
            </w:r>
            <w:r w:rsidR="00D655FB">
              <w:instrText xml:space="preserve">" </w:instrText>
            </w:r>
            <w:r w:rsidR="00D655FB">
              <w:rPr>
                <w:sz w:val="20"/>
                <w:szCs w:val="20"/>
              </w:rPr>
              <w:fldChar w:fldCharType="end"/>
            </w:r>
            <w:r w:rsidRPr="00571A8E">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Pr="00F02FEA" w:rsidRDefault="00EB5298" w:rsidP="00C97BE1">
            <w:pPr>
              <w:spacing w:before="60" w:after="60"/>
            </w:pPr>
            <w:r w:rsidRPr="00571A8E">
              <w:rPr>
                <w:sz w:val="20"/>
                <w:szCs w:val="20"/>
              </w:rPr>
              <w:t>Channel</w:t>
            </w:r>
          </w:p>
        </w:tc>
        <w:tc>
          <w:tcPr>
            <w:tcW w:w="2520" w:type="dxa"/>
          </w:tcPr>
          <w:p w:rsidR="00EB5298" w:rsidRPr="000B6EF9" w:rsidRDefault="00EB5298" w:rsidP="00C97BE1">
            <w:pPr>
              <w:spacing w:before="60" w:after="60"/>
              <w:rPr>
                <w:rFonts w:cs="Arial"/>
                <w:sz w:val="20"/>
                <w:szCs w:val="20"/>
              </w:rPr>
            </w:pPr>
            <w:r>
              <w:rPr>
                <w:sz w:val="20"/>
                <w:szCs w:val="20"/>
              </w:rPr>
              <w:t>M</w:t>
            </w:r>
            <w:r w:rsidRPr="00571A8E">
              <w:rPr>
                <w:sz w:val="20"/>
                <w:szCs w:val="20"/>
              </w:rPr>
              <w:t>essage channel.</w:t>
            </w:r>
          </w:p>
        </w:tc>
        <w:tc>
          <w:tcPr>
            <w:tcW w:w="2340" w:type="dxa"/>
          </w:tcPr>
          <w:p w:rsidR="00EB5298" w:rsidRDefault="00EB5298" w:rsidP="00C97BE1">
            <w:pPr>
              <w:spacing w:before="60" w:after="60"/>
              <w:rPr>
                <w:sz w:val="20"/>
                <w:szCs w:val="20"/>
              </w:rPr>
            </w:pPr>
            <w:r>
              <w:rPr>
                <w:sz w:val="20"/>
                <w:szCs w:val="20"/>
              </w:rPr>
              <w:t>String. Value: “</w:t>
            </w:r>
            <w:r w:rsidRPr="00571A8E">
              <w:rPr>
                <w:sz w:val="20"/>
                <w:szCs w:val="20"/>
              </w:rPr>
              <w:t>ISR</w:t>
            </w:r>
            <w:r>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Client</w:t>
            </w:r>
          </w:p>
        </w:tc>
        <w:tc>
          <w:tcPr>
            <w:tcW w:w="2520" w:type="dxa"/>
          </w:tcPr>
          <w:p w:rsidR="00EB5298" w:rsidRPr="000B6EF9" w:rsidRDefault="00EB5298" w:rsidP="00C97BE1">
            <w:pPr>
              <w:spacing w:before="60" w:after="60"/>
              <w:rPr>
                <w:rFonts w:cs="Arial"/>
                <w:sz w:val="20"/>
                <w:szCs w:val="20"/>
              </w:rPr>
            </w:pPr>
            <w:r>
              <w:rPr>
                <w:rFonts w:cs="Arial"/>
                <w:sz w:val="20"/>
                <w:szCs w:val="20"/>
              </w:rPr>
              <w:t>Identifies the c</w:t>
            </w:r>
            <w:r w:rsidRPr="00571A8E">
              <w:rPr>
                <w:sz w:val="20"/>
                <w:szCs w:val="20"/>
              </w:rPr>
              <w:t>lient using the system.</w:t>
            </w:r>
          </w:p>
        </w:tc>
        <w:tc>
          <w:tcPr>
            <w:tcW w:w="2340" w:type="dxa"/>
          </w:tcPr>
          <w:p w:rsidR="00EB5298" w:rsidRPr="00F02FEA" w:rsidRDefault="00EB5298" w:rsidP="00C97BE1">
            <w:pPr>
              <w:spacing w:before="60" w:after="60"/>
            </w:pPr>
            <w:r>
              <w:rPr>
                <w:sz w:val="20"/>
                <w:szCs w:val="20"/>
              </w:rPr>
              <w:t xml:space="preserve">String. Value: </w:t>
            </w:r>
            <w:r w:rsidRPr="00571A8E">
              <w:rPr>
                <w:sz w:val="20"/>
                <w:szCs w:val="20"/>
              </w:rPr>
              <w:t>“Walmart”</w:t>
            </w:r>
            <w:r>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Culture</w:t>
            </w:r>
          </w:p>
        </w:tc>
        <w:tc>
          <w:tcPr>
            <w:tcW w:w="2520" w:type="dxa"/>
          </w:tcPr>
          <w:p w:rsidR="00EB5298" w:rsidRPr="000B6EF9" w:rsidRDefault="00EB5298" w:rsidP="00C97BE1">
            <w:pPr>
              <w:spacing w:before="60" w:after="60"/>
              <w:rPr>
                <w:rFonts w:cs="Arial"/>
                <w:sz w:val="20"/>
                <w:szCs w:val="20"/>
              </w:rPr>
            </w:pPr>
            <w:r>
              <w:rPr>
                <w:sz w:val="20"/>
                <w:szCs w:val="20"/>
              </w:rPr>
              <w:t>Identifies the client’s culture or region.</w:t>
            </w:r>
          </w:p>
        </w:tc>
        <w:tc>
          <w:tcPr>
            <w:tcW w:w="2340" w:type="dxa"/>
          </w:tcPr>
          <w:p w:rsidR="00EB5298" w:rsidRDefault="00EB5298" w:rsidP="00C97BE1">
            <w:pPr>
              <w:spacing w:before="60" w:after="60"/>
              <w:rPr>
                <w:sz w:val="20"/>
                <w:szCs w:val="20"/>
              </w:rPr>
            </w:pPr>
            <w:r>
              <w:rPr>
                <w:sz w:val="20"/>
                <w:szCs w:val="20"/>
              </w:rPr>
              <w:t xml:space="preserve">String. Value: </w:t>
            </w:r>
            <w:r w:rsidRPr="00571A8E">
              <w:rPr>
                <w:sz w:val="20"/>
                <w:szCs w:val="20"/>
              </w:rPr>
              <w:t>“en-US”</w:t>
            </w:r>
            <w:r>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LineOfBusiness</w:t>
            </w:r>
          </w:p>
        </w:tc>
        <w:tc>
          <w:tcPr>
            <w:tcW w:w="2520" w:type="dxa"/>
          </w:tcPr>
          <w:p w:rsidR="00EB5298" w:rsidRPr="000B6EF9" w:rsidRDefault="00EB5298" w:rsidP="00C97BE1">
            <w:pPr>
              <w:spacing w:before="60" w:after="60"/>
              <w:rPr>
                <w:rFonts w:cs="Arial"/>
                <w:sz w:val="20"/>
                <w:szCs w:val="20"/>
              </w:rPr>
            </w:pPr>
            <w:r w:rsidRPr="00571A8E">
              <w:rPr>
                <w:sz w:val="20"/>
                <w:szCs w:val="20"/>
              </w:rPr>
              <w:t>Type of service business.</w:t>
            </w:r>
          </w:p>
        </w:tc>
        <w:tc>
          <w:tcPr>
            <w:tcW w:w="2340" w:type="dxa"/>
          </w:tcPr>
          <w:p w:rsidR="00EB5298" w:rsidRDefault="00EB5298" w:rsidP="00C97BE1">
            <w:pPr>
              <w:spacing w:before="60" w:after="60"/>
              <w:rPr>
                <w:sz w:val="20"/>
                <w:szCs w:val="20"/>
              </w:rPr>
            </w:pPr>
            <w:r>
              <w:rPr>
                <w:sz w:val="20"/>
                <w:szCs w:val="20"/>
              </w:rPr>
              <w:t>String. Value: “HandS</w:t>
            </w:r>
            <w:r w:rsidRPr="00571A8E">
              <w:rPr>
                <w:sz w:val="20"/>
                <w:szCs w:val="20"/>
              </w:rPr>
              <w:t>etInsurance”</w:t>
            </w:r>
            <w:r>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Method</w:t>
            </w:r>
          </w:p>
        </w:tc>
        <w:tc>
          <w:tcPr>
            <w:tcW w:w="2520" w:type="dxa"/>
          </w:tcPr>
          <w:p w:rsidR="00EB5298" w:rsidRPr="000B6EF9" w:rsidRDefault="00EB5298" w:rsidP="00C97BE1">
            <w:pPr>
              <w:spacing w:before="60" w:after="60"/>
              <w:rPr>
                <w:rFonts w:cs="Arial"/>
                <w:sz w:val="20"/>
                <w:szCs w:val="20"/>
              </w:rPr>
            </w:pPr>
            <w:r>
              <w:rPr>
                <w:sz w:val="20"/>
                <w:szCs w:val="20"/>
              </w:rPr>
              <w:t>Service method</w:t>
            </w:r>
            <w:r w:rsidRPr="00571A8E">
              <w:rPr>
                <w:sz w:val="20"/>
                <w:szCs w:val="20"/>
              </w:rPr>
              <w:t>.</w:t>
            </w:r>
          </w:p>
        </w:tc>
        <w:tc>
          <w:tcPr>
            <w:tcW w:w="2340" w:type="dxa"/>
          </w:tcPr>
          <w:p w:rsidR="00EB5298" w:rsidRPr="00571A8E" w:rsidRDefault="00EB5298" w:rsidP="00C97BE1">
            <w:pPr>
              <w:spacing w:before="60" w:after="60"/>
              <w:rPr>
                <w:sz w:val="20"/>
                <w:szCs w:val="20"/>
              </w:rPr>
            </w:pPr>
            <w:r>
              <w:rPr>
                <w:sz w:val="20"/>
                <w:szCs w:val="20"/>
              </w:rPr>
              <w:t>String. Value: “</w:t>
            </w:r>
            <w:r w:rsidRPr="00571A8E">
              <w:rPr>
                <w:sz w:val="20"/>
                <w:szCs w:val="20"/>
              </w:rPr>
              <w:t>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sidRPr="00571A8E">
              <w:rPr>
                <w:sz w:val="20"/>
                <w:szCs w:val="20"/>
              </w:rPr>
              <w:t>”</w:t>
            </w:r>
            <w:r>
              <w:rPr>
                <w:sz w:val="20"/>
                <w:szCs w:val="20"/>
              </w:rPr>
              <w:t xml:space="preserve">, </w:t>
            </w:r>
            <w:r w:rsidRPr="00571A8E">
              <w:rPr>
                <w:sz w:val="20"/>
                <w:szCs w:val="20"/>
              </w:rPr>
              <w:t>“CalculateTaxes</w:t>
            </w:r>
            <w:r>
              <w:rPr>
                <w:sz w:val="20"/>
                <w:szCs w:val="20"/>
              </w:rPr>
              <w:fldChar w:fldCharType="begin"/>
            </w:r>
            <w:r>
              <w:instrText xml:space="preserve"> XE "</w:instrText>
            </w:r>
            <w:r w:rsidRPr="00267FA7">
              <w:instrText>CalculateTaxes</w:instrText>
            </w:r>
            <w:r>
              <w:instrText xml:space="preserve">" </w:instrText>
            </w:r>
            <w:r>
              <w:rPr>
                <w:sz w:val="20"/>
                <w:szCs w:val="20"/>
              </w:rPr>
              <w:fldChar w:fldCharType="end"/>
            </w:r>
            <w:r w:rsidRPr="00571A8E">
              <w:rPr>
                <w:sz w:val="20"/>
                <w:szCs w:val="20"/>
              </w:rPr>
              <w:t>”</w:t>
            </w:r>
            <w:r>
              <w:rPr>
                <w:sz w:val="20"/>
                <w:szCs w:val="20"/>
              </w:rPr>
              <w:t xml:space="preserve">, or  </w:t>
            </w:r>
          </w:p>
          <w:p w:rsidR="00EB5298" w:rsidRDefault="00EB5298" w:rsidP="009A0B9C">
            <w:pPr>
              <w:spacing w:after="60"/>
              <w:rPr>
                <w:sz w:val="20"/>
                <w:szCs w:val="20"/>
              </w:rPr>
            </w:pPr>
            <w:r w:rsidRPr="00571A8E">
              <w:rPr>
                <w:sz w:val="20"/>
                <w:szCs w:val="20"/>
              </w:rPr>
              <w:t>“ProcessNonRef</w:t>
            </w:r>
            <w:r>
              <w:rPr>
                <w:sz w:val="20"/>
                <w:szCs w:val="20"/>
              </w:rPr>
              <w:t xml:space="preserve"> </w:t>
            </w:r>
            <w:r w:rsidRPr="00571A8E">
              <w:rPr>
                <w:sz w:val="20"/>
                <w:szCs w:val="20"/>
              </w:rPr>
              <w:t>Payment</w:t>
            </w:r>
            <w:r w:rsidR="00D655FB">
              <w:rPr>
                <w:sz w:val="20"/>
                <w:szCs w:val="20"/>
              </w:rPr>
              <w:fldChar w:fldCharType="begin"/>
            </w:r>
            <w:r w:rsidR="00D655FB">
              <w:instrText xml:space="preserve"> XE "</w:instrText>
            </w:r>
            <w:r w:rsidR="00D655FB" w:rsidRPr="001C7539">
              <w:rPr>
                <w:sz w:val="20"/>
                <w:szCs w:val="20"/>
              </w:rPr>
              <w:instrText>ProcessNonRef Payment</w:instrText>
            </w:r>
            <w:r w:rsidR="00D655FB">
              <w:instrText xml:space="preserve">" </w:instrText>
            </w:r>
            <w:r w:rsidR="00D655FB">
              <w:rPr>
                <w:sz w:val="20"/>
                <w:szCs w:val="20"/>
              </w:rPr>
              <w:fldChar w:fldCharType="end"/>
            </w:r>
            <w:r w:rsidRPr="00571A8E">
              <w:rPr>
                <w:sz w:val="20"/>
                <w:szCs w:val="20"/>
              </w:rPr>
              <w:t>”</w:t>
            </w:r>
            <w:r>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ParentMessage</w:t>
            </w:r>
            <w:r>
              <w:rPr>
                <w:sz w:val="20"/>
                <w:szCs w:val="20"/>
              </w:rPr>
              <w:t xml:space="preserve"> </w:t>
            </w:r>
            <w:r w:rsidRPr="00571A8E">
              <w:rPr>
                <w:sz w:val="20"/>
                <w:szCs w:val="20"/>
              </w:rPr>
              <w:t>RequestID</w:t>
            </w:r>
          </w:p>
        </w:tc>
        <w:tc>
          <w:tcPr>
            <w:tcW w:w="2520" w:type="dxa"/>
          </w:tcPr>
          <w:p w:rsidR="00EB5298" w:rsidRPr="000B6EF9" w:rsidRDefault="00EB5298" w:rsidP="00C97BE1">
            <w:pPr>
              <w:spacing w:before="60" w:after="60"/>
              <w:rPr>
                <w:rFonts w:cs="Arial"/>
                <w:sz w:val="20"/>
                <w:szCs w:val="20"/>
              </w:rPr>
            </w:pPr>
            <w:r w:rsidRPr="00571A8E">
              <w:rPr>
                <w:sz w:val="20"/>
                <w:szCs w:val="20"/>
              </w:rPr>
              <w:t>Unique identifier generated by Wall</w:t>
            </w:r>
            <w:r>
              <w:rPr>
                <w:sz w:val="20"/>
                <w:szCs w:val="20"/>
              </w:rPr>
              <w:t>-M</w:t>
            </w:r>
            <w:r w:rsidRPr="00571A8E">
              <w:rPr>
                <w:sz w:val="20"/>
                <w:szCs w:val="20"/>
              </w:rPr>
              <w:t>art to double link requests for a particular transaction.</w:t>
            </w:r>
          </w:p>
        </w:tc>
        <w:tc>
          <w:tcPr>
            <w:tcW w:w="2340" w:type="dxa"/>
          </w:tcPr>
          <w:p w:rsidR="00EB5298" w:rsidRDefault="00EB5298" w:rsidP="00C97BE1">
            <w:pPr>
              <w:spacing w:before="60" w:after="60"/>
              <w:rPr>
                <w:sz w:val="20"/>
                <w:szCs w:val="20"/>
              </w:rPr>
            </w:pPr>
            <w:r>
              <w:rPr>
                <w:sz w:val="20"/>
                <w:szCs w:val="20"/>
              </w:rPr>
              <w:t>String.</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Principal</w:t>
            </w:r>
          </w:p>
        </w:tc>
        <w:tc>
          <w:tcPr>
            <w:tcW w:w="2520" w:type="dxa"/>
          </w:tcPr>
          <w:p w:rsidR="00EB5298" w:rsidRPr="000B6EF9" w:rsidRDefault="00EB5298" w:rsidP="00C97BE1">
            <w:pPr>
              <w:spacing w:before="60" w:after="60"/>
              <w:rPr>
                <w:rFonts w:cs="Arial"/>
                <w:sz w:val="20"/>
                <w:szCs w:val="20"/>
              </w:rPr>
            </w:pPr>
            <w:r w:rsidRPr="00571A8E">
              <w:rPr>
                <w:sz w:val="20"/>
                <w:szCs w:val="20"/>
              </w:rPr>
              <w:t>Refers to the system username and password of the principal.</w:t>
            </w:r>
          </w:p>
        </w:tc>
        <w:tc>
          <w:tcPr>
            <w:tcW w:w="2340" w:type="dxa"/>
          </w:tcPr>
          <w:p w:rsidR="00EB5298" w:rsidRDefault="00EB5298" w:rsidP="00C97BE1">
            <w:pPr>
              <w:spacing w:before="60" w:after="60"/>
              <w:rPr>
                <w:sz w:val="20"/>
                <w:szCs w:val="20"/>
              </w:rPr>
            </w:pPr>
            <w:r>
              <w:rPr>
                <w:sz w:val="20"/>
                <w:szCs w:val="20"/>
              </w:rPr>
              <w:t xml:space="preserve">String. </w:t>
            </w:r>
          </w:p>
          <w:p w:rsidR="00EB5298" w:rsidRPr="00571A8E" w:rsidRDefault="00EB5298" w:rsidP="00C97BE1">
            <w:pPr>
              <w:spacing w:before="60" w:after="60"/>
              <w:rPr>
                <w:sz w:val="20"/>
                <w:szCs w:val="20"/>
              </w:rPr>
            </w:pPr>
            <w:r w:rsidRPr="00571A8E">
              <w:rPr>
                <w:sz w:val="20"/>
                <w:szCs w:val="20"/>
              </w:rPr>
              <w:t>“SystemUsername”</w:t>
            </w:r>
          </w:p>
          <w:p w:rsidR="00EB5298" w:rsidRDefault="00EB5298" w:rsidP="00C97BE1">
            <w:pPr>
              <w:spacing w:before="60" w:after="60"/>
              <w:rPr>
                <w:sz w:val="20"/>
                <w:szCs w:val="20"/>
              </w:rPr>
            </w:pPr>
            <w:r>
              <w:rPr>
                <w:sz w:val="20"/>
                <w:szCs w:val="20"/>
              </w:rPr>
              <w:t>“SystemPasswor</w:t>
            </w:r>
            <w:r w:rsidRPr="00571A8E">
              <w:rPr>
                <w:sz w:val="20"/>
                <w:szCs w:val="20"/>
              </w:rPr>
              <w:t>d”</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Service</w:t>
            </w:r>
          </w:p>
        </w:tc>
        <w:tc>
          <w:tcPr>
            <w:tcW w:w="2520" w:type="dxa"/>
          </w:tcPr>
          <w:p w:rsidR="00EB5298" w:rsidRPr="00F02FEA" w:rsidRDefault="00EB5298" w:rsidP="00C97BE1">
            <w:pPr>
              <w:spacing w:before="60" w:after="60"/>
            </w:pPr>
            <w:r w:rsidRPr="00571A8E">
              <w:rPr>
                <w:sz w:val="20"/>
                <w:szCs w:val="20"/>
              </w:rPr>
              <w:t>Type of service.</w:t>
            </w:r>
          </w:p>
        </w:tc>
        <w:tc>
          <w:tcPr>
            <w:tcW w:w="2340" w:type="dxa"/>
          </w:tcPr>
          <w:p w:rsidR="00EB5298" w:rsidRDefault="009A0B9C" w:rsidP="009A0B9C">
            <w:pPr>
              <w:spacing w:before="60" w:after="60"/>
              <w:rPr>
                <w:sz w:val="20"/>
                <w:szCs w:val="20"/>
              </w:rPr>
            </w:pPr>
            <w:r>
              <w:rPr>
                <w:sz w:val="20"/>
                <w:szCs w:val="20"/>
              </w:rPr>
              <w:t xml:space="preserve">String (e. g., </w:t>
            </w:r>
            <w:r w:rsidR="00EB5298" w:rsidRPr="00571A8E">
              <w:rPr>
                <w:sz w:val="20"/>
                <w:szCs w:val="20"/>
              </w:rPr>
              <w:t>“Finance”</w:t>
            </w:r>
            <w:r>
              <w:rPr>
                <w:sz w:val="20"/>
                <w:szCs w:val="20"/>
              </w:rPr>
              <w:t>)</w:t>
            </w:r>
            <w:r w:rsidR="00EB5298">
              <w:rPr>
                <w:sz w:val="20"/>
                <w:szCs w:val="20"/>
              </w:rPr>
              <w:t>.</w:t>
            </w:r>
          </w:p>
        </w:tc>
      </w:tr>
      <w:tr w:rsidR="00EB5298" w:rsidRPr="00A66844" w:rsidTr="009A0B9C">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sidRPr="00571A8E">
              <w:rPr>
                <w:sz w:val="20"/>
                <w:szCs w:val="20"/>
              </w:rPr>
              <w:t>TimeStamp</w:t>
            </w:r>
          </w:p>
        </w:tc>
        <w:tc>
          <w:tcPr>
            <w:tcW w:w="2520" w:type="dxa"/>
          </w:tcPr>
          <w:p w:rsidR="00EB5298" w:rsidRPr="000B6EF9" w:rsidRDefault="00EB5298" w:rsidP="00C97BE1">
            <w:pPr>
              <w:spacing w:before="60" w:after="60"/>
              <w:rPr>
                <w:rFonts w:cs="Arial"/>
                <w:sz w:val="20"/>
                <w:szCs w:val="20"/>
              </w:rPr>
            </w:pPr>
            <w:r>
              <w:rPr>
                <w:sz w:val="20"/>
                <w:szCs w:val="20"/>
              </w:rPr>
              <w:t>D</w:t>
            </w:r>
            <w:r w:rsidRPr="00571A8E">
              <w:rPr>
                <w:sz w:val="20"/>
                <w:szCs w:val="20"/>
              </w:rPr>
              <w:t xml:space="preserve">ate and time in UTC format. </w:t>
            </w:r>
            <w:r>
              <w:rPr>
                <w:sz w:val="20"/>
                <w:szCs w:val="20"/>
              </w:rPr>
              <w:t>Thus</w:t>
            </w:r>
            <w:proofErr w:type="gramStart"/>
            <w:r>
              <w:rPr>
                <w:sz w:val="20"/>
                <w:szCs w:val="20"/>
              </w:rPr>
              <w:t xml:space="preserve">, </w:t>
            </w:r>
            <w:r w:rsidRPr="00571A8E">
              <w:rPr>
                <w:sz w:val="20"/>
                <w:szCs w:val="20"/>
              </w:rPr>
              <w:t xml:space="preserve"> 2011</w:t>
            </w:r>
            <w:proofErr w:type="gramEnd"/>
            <w:r w:rsidRPr="00571A8E">
              <w:rPr>
                <w:sz w:val="20"/>
                <w:szCs w:val="20"/>
              </w:rPr>
              <w:t>-08-23T10:12:16.182-04:00.</w:t>
            </w:r>
          </w:p>
        </w:tc>
        <w:tc>
          <w:tcPr>
            <w:tcW w:w="2340" w:type="dxa"/>
            <w:tcBorders>
              <w:bottom w:val="single" w:sz="4" w:space="0" w:color="auto"/>
            </w:tcBorders>
          </w:tcPr>
          <w:p w:rsidR="00EB5298"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9A0B9C">
        <w:tc>
          <w:tcPr>
            <w:tcW w:w="1980" w:type="dxa"/>
            <w:tcBorders>
              <w:bottom w:val="single" w:sz="4" w:space="0" w:color="auto"/>
            </w:tcBorders>
          </w:tcPr>
          <w:p w:rsidR="00EB5298" w:rsidRPr="001076B3" w:rsidRDefault="00EB5298" w:rsidP="00C97BE1">
            <w:pPr>
              <w:spacing w:before="60" w:after="60"/>
              <w:rPr>
                <w:sz w:val="20"/>
                <w:szCs w:val="20"/>
              </w:rPr>
            </w:pPr>
          </w:p>
        </w:tc>
        <w:tc>
          <w:tcPr>
            <w:tcW w:w="1980" w:type="dxa"/>
            <w:tcBorders>
              <w:bottom w:val="single" w:sz="4" w:space="0" w:color="auto"/>
            </w:tcBorders>
          </w:tcPr>
          <w:p w:rsidR="00EB5298" w:rsidRDefault="00EB5298" w:rsidP="00C97BE1">
            <w:pPr>
              <w:spacing w:before="60" w:after="60"/>
              <w:rPr>
                <w:sz w:val="20"/>
                <w:szCs w:val="20"/>
              </w:rPr>
            </w:pPr>
            <w:r w:rsidRPr="00571A8E">
              <w:rPr>
                <w:sz w:val="20"/>
                <w:szCs w:val="20"/>
              </w:rPr>
              <w:t>Version</w:t>
            </w:r>
          </w:p>
        </w:tc>
        <w:tc>
          <w:tcPr>
            <w:tcW w:w="2520" w:type="dxa"/>
            <w:tcBorders>
              <w:bottom w:val="single" w:sz="4" w:space="0" w:color="auto"/>
            </w:tcBorders>
          </w:tcPr>
          <w:p w:rsidR="00EB5298" w:rsidRPr="000B6EF9" w:rsidRDefault="00EB5298" w:rsidP="00C97BE1">
            <w:pPr>
              <w:spacing w:before="60" w:after="60"/>
              <w:rPr>
                <w:rFonts w:cs="Arial"/>
                <w:sz w:val="20"/>
                <w:szCs w:val="20"/>
              </w:rPr>
            </w:pPr>
            <w:r w:rsidRPr="00571A8E">
              <w:rPr>
                <w:sz w:val="20"/>
                <w:szCs w:val="20"/>
              </w:rPr>
              <w:t>Service version</w:t>
            </w:r>
            <w:r>
              <w:rPr>
                <w:sz w:val="20"/>
                <w:szCs w:val="20"/>
              </w:rPr>
              <w:t>.</w:t>
            </w:r>
          </w:p>
        </w:tc>
        <w:tc>
          <w:tcPr>
            <w:tcW w:w="2340" w:type="dxa"/>
            <w:tcBorders>
              <w:bottom w:val="single" w:sz="4" w:space="0" w:color="auto"/>
            </w:tcBorders>
          </w:tcPr>
          <w:p w:rsidR="00EB5298" w:rsidRDefault="00EB5298" w:rsidP="00C97BE1">
            <w:pPr>
              <w:spacing w:before="60" w:after="60"/>
              <w:rPr>
                <w:sz w:val="20"/>
                <w:szCs w:val="20"/>
              </w:rPr>
            </w:pPr>
            <w:r>
              <w:rPr>
                <w:sz w:val="20"/>
                <w:szCs w:val="20"/>
              </w:rPr>
              <w:t xml:space="preserve">Value: </w:t>
            </w:r>
            <w:r w:rsidRPr="00571A8E">
              <w:rPr>
                <w:sz w:val="20"/>
                <w:szCs w:val="20"/>
              </w:rPr>
              <w:t>“1.0” (current version)</w:t>
            </w:r>
            <w:r>
              <w:rPr>
                <w:sz w:val="20"/>
                <w:szCs w:val="20"/>
              </w:rPr>
              <w:t xml:space="preserve">, </w:t>
            </w:r>
            <w:r w:rsidR="009A0B9C">
              <w:rPr>
                <w:sz w:val="20"/>
                <w:szCs w:val="20"/>
              </w:rPr>
              <w:t>“1.1”</w:t>
            </w:r>
            <w:r>
              <w:rPr>
                <w:sz w:val="20"/>
                <w:szCs w:val="20"/>
              </w:rPr>
              <w:t xml:space="preserve">, </w:t>
            </w:r>
            <w:r w:rsidRPr="00571A8E">
              <w:rPr>
                <w:sz w:val="20"/>
                <w:szCs w:val="20"/>
              </w:rPr>
              <w:t>“1.2”</w:t>
            </w:r>
            <w:r w:rsidR="009A0B9C">
              <w:rPr>
                <w:sz w:val="20"/>
                <w:szCs w:val="20"/>
              </w:rPr>
              <w:t>.</w:t>
            </w:r>
          </w:p>
        </w:tc>
      </w:tr>
    </w:tbl>
    <w:p w:rsidR="00EB5298" w:rsidRPr="004136DC" w:rsidRDefault="00DD04FC" w:rsidP="009A0B9C">
      <w:pPr>
        <w:keepNext/>
        <w:spacing w:before="120" w:after="120"/>
        <w:rPr>
          <w:b/>
        </w:rPr>
      </w:pPr>
      <w:r>
        <w:rPr>
          <w:b/>
        </w:rPr>
        <w:t>Message Body Data</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gridCol w:w="2610"/>
        <w:gridCol w:w="2250"/>
      </w:tblGrid>
      <w:tr w:rsidR="00EB5298" w:rsidRPr="00A66844" w:rsidTr="00C97BE1">
        <w:trPr>
          <w:tblHeader/>
        </w:trPr>
        <w:tc>
          <w:tcPr>
            <w:tcW w:w="1980" w:type="dxa"/>
            <w:shd w:val="clear" w:color="auto" w:fill="FFC000"/>
          </w:tcPr>
          <w:p w:rsidR="00EB5298" w:rsidRPr="008F4C68" w:rsidRDefault="00EB5298" w:rsidP="00C97BE1">
            <w:pPr>
              <w:spacing w:before="60" w:after="60"/>
              <w:jc w:val="center"/>
              <w:rPr>
                <w:b/>
                <w:sz w:val="20"/>
                <w:szCs w:val="20"/>
              </w:rPr>
            </w:pPr>
            <w:r w:rsidRPr="008F4C68">
              <w:rPr>
                <w:b/>
                <w:sz w:val="20"/>
                <w:szCs w:val="20"/>
              </w:rPr>
              <w:t>Name</w:t>
            </w:r>
          </w:p>
        </w:tc>
        <w:tc>
          <w:tcPr>
            <w:tcW w:w="1980" w:type="dxa"/>
            <w:shd w:val="clear" w:color="auto" w:fill="FFC000"/>
          </w:tcPr>
          <w:p w:rsidR="00EB5298" w:rsidRPr="008F4C68" w:rsidRDefault="00EB5298" w:rsidP="00C97BE1">
            <w:pPr>
              <w:spacing w:before="60" w:after="60"/>
              <w:jc w:val="center"/>
              <w:rPr>
                <w:b/>
                <w:sz w:val="20"/>
                <w:szCs w:val="20"/>
              </w:rPr>
            </w:pPr>
            <w:r w:rsidRPr="008F4C68">
              <w:rPr>
                <w:b/>
                <w:sz w:val="20"/>
                <w:szCs w:val="20"/>
              </w:rPr>
              <w:t>Type Element</w:t>
            </w:r>
          </w:p>
        </w:tc>
        <w:tc>
          <w:tcPr>
            <w:tcW w:w="2610" w:type="dxa"/>
            <w:shd w:val="clear" w:color="auto" w:fill="FFC000"/>
          </w:tcPr>
          <w:p w:rsidR="00EB5298" w:rsidRPr="008F4C68" w:rsidRDefault="00EB5298" w:rsidP="00C97BE1">
            <w:pPr>
              <w:spacing w:before="60" w:after="60"/>
              <w:jc w:val="center"/>
              <w:rPr>
                <w:rFonts w:cs="Arial"/>
                <w:b/>
                <w:sz w:val="20"/>
                <w:szCs w:val="20"/>
              </w:rPr>
            </w:pPr>
            <w:r w:rsidRPr="008F4C68">
              <w:rPr>
                <w:rFonts w:cs="Arial"/>
                <w:b/>
                <w:sz w:val="20"/>
                <w:szCs w:val="20"/>
              </w:rPr>
              <w:t>Description</w:t>
            </w:r>
          </w:p>
        </w:tc>
        <w:tc>
          <w:tcPr>
            <w:tcW w:w="2250" w:type="dxa"/>
            <w:shd w:val="clear" w:color="auto" w:fill="FFC000"/>
          </w:tcPr>
          <w:p w:rsidR="00EB5298" w:rsidRPr="008F4C68" w:rsidRDefault="00EB5298" w:rsidP="00C97BE1">
            <w:pPr>
              <w:spacing w:before="60" w:after="60"/>
              <w:jc w:val="center"/>
              <w:rPr>
                <w:b/>
                <w:sz w:val="20"/>
                <w:szCs w:val="20"/>
              </w:rPr>
            </w:pPr>
            <w:r w:rsidRPr="008F4C68">
              <w:rPr>
                <w:b/>
                <w:sz w:val="20"/>
                <w:szCs w:val="20"/>
              </w:rPr>
              <w:t>Value</w:t>
            </w:r>
          </w:p>
        </w:tc>
      </w:tr>
      <w:tr w:rsidR="00EB5298" w:rsidRPr="008744B6" w:rsidTr="00C97BE1">
        <w:tc>
          <w:tcPr>
            <w:tcW w:w="1980" w:type="dxa"/>
            <w:tcBorders>
              <w:top w:val="single" w:sz="4" w:space="0" w:color="auto"/>
            </w:tcBorders>
          </w:tcPr>
          <w:p w:rsidR="00EB5298" w:rsidRPr="008F4C68" w:rsidRDefault="00EB5298" w:rsidP="00C97BE1">
            <w:pPr>
              <w:spacing w:before="60" w:after="60"/>
              <w:rPr>
                <w:rStyle w:val="Emphasis"/>
                <w:i w:val="0"/>
                <w:sz w:val="20"/>
                <w:szCs w:val="20"/>
              </w:rPr>
            </w:pPr>
            <w:r w:rsidRPr="008F4C68">
              <w:rPr>
                <w:rStyle w:val="Emphasis"/>
                <w:i w:val="0"/>
                <w:sz w:val="20"/>
                <w:szCs w:val="20"/>
              </w:rPr>
              <w:lastRenderedPageBreak/>
              <w:t>AccessCodeType</w:t>
            </w:r>
            <w:r w:rsidR="00D655FB">
              <w:rPr>
                <w:rStyle w:val="Emphasis"/>
                <w:i w:val="0"/>
                <w:sz w:val="20"/>
                <w:szCs w:val="20"/>
              </w:rPr>
              <w:fldChar w:fldCharType="begin"/>
            </w:r>
            <w:r w:rsidR="00D655FB">
              <w:instrText xml:space="preserve"> XE "</w:instrText>
            </w:r>
            <w:r w:rsidR="00D655FB" w:rsidRPr="00AB07FF">
              <w:rPr>
                <w:rStyle w:val="Emphasis"/>
                <w:i w:val="0"/>
                <w:sz w:val="20"/>
                <w:szCs w:val="20"/>
              </w:rPr>
              <w:instrText>AccessCodeType</w:instrText>
            </w:r>
            <w:r w:rsidR="00D655FB">
              <w:instrText xml:space="preserve">" </w:instrText>
            </w:r>
            <w:r w:rsidR="00D655FB">
              <w:rPr>
                <w:rStyle w:val="Emphasis"/>
                <w:i w:val="0"/>
                <w:sz w:val="20"/>
                <w:szCs w:val="20"/>
              </w:rPr>
              <w:fldChar w:fldCharType="end"/>
            </w:r>
          </w:p>
        </w:tc>
        <w:tc>
          <w:tcPr>
            <w:tcW w:w="1980" w:type="dxa"/>
            <w:tcBorders>
              <w:top w:val="single" w:sz="4" w:space="0" w:color="auto"/>
            </w:tcBorders>
          </w:tcPr>
          <w:p w:rsidR="00EB5298" w:rsidRPr="008F4C68" w:rsidRDefault="00EB5298" w:rsidP="00C97BE1">
            <w:pPr>
              <w:spacing w:before="60" w:after="60"/>
              <w:rPr>
                <w:rStyle w:val="Emphasis"/>
                <w:i w:val="0"/>
                <w:sz w:val="20"/>
                <w:szCs w:val="20"/>
              </w:rPr>
            </w:pPr>
          </w:p>
        </w:tc>
        <w:tc>
          <w:tcPr>
            <w:tcW w:w="2610" w:type="dxa"/>
            <w:tcBorders>
              <w:top w:val="single" w:sz="4" w:space="0" w:color="auto"/>
            </w:tcBorders>
          </w:tcPr>
          <w:p w:rsidR="00EB5298" w:rsidRPr="008F4C68" w:rsidRDefault="00EB5298" w:rsidP="00C97BE1">
            <w:pPr>
              <w:spacing w:before="60" w:after="60"/>
              <w:rPr>
                <w:rStyle w:val="Emphasis"/>
                <w:i w:val="0"/>
                <w:sz w:val="20"/>
                <w:szCs w:val="20"/>
              </w:rPr>
            </w:pPr>
            <w:r w:rsidRPr="008F4C68">
              <w:rPr>
                <w:rStyle w:val="Emphasis"/>
                <w:i w:val="0"/>
                <w:sz w:val="20"/>
                <w:szCs w:val="20"/>
              </w:rPr>
              <w:t xml:space="preserve">Type of access code. </w:t>
            </w:r>
          </w:p>
        </w:tc>
        <w:tc>
          <w:tcPr>
            <w:tcW w:w="2250" w:type="dxa"/>
            <w:tcBorders>
              <w:top w:val="single" w:sz="4" w:space="0" w:color="auto"/>
            </w:tcBorders>
          </w:tcPr>
          <w:p w:rsidR="00EB5298" w:rsidRPr="008F4C68" w:rsidRDefault="00EB5298" w:rsidP="00C97BE1">
            <w:pPr>
              <w:spacing w:before="60" w:after="60"/>
              <w:rPr>
                <w:rStyle w:val="Emphasis"/>
                <w:i w:val="0"/>
                <w:sz w:val="20"/>
                <w:szCs w:val="20"/>
              </w:rPr>
            </w:pPr>
            <w:r w:rsidRPr="008F4C68">
              <w:rPr>
                <w:rStyle w:val="Emphasis"/>
                <w:i w:val="0"/>
                <w:sz w:val="20"/>
                <w:szCs w:val="20"/>
              </w:rPr>
              <w:t>String, Values: “0”, “1”, “2”, or “3”</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Account</w:t>
            </w:r>
            <w:r w:rsidR="00D655FB">
              <w:rPr>
                <w:sz w:val="20"/>
                <w:szCs w:val="20"/>
              </w:rPr>
              <w:fldChar w:fldCharType="begin"/>
            </w:r>
            <w:r w:rsidR="00D655FB">
              <w:instrText xml:space="preserve"> XE "</w:instrText>
            </w:r>
            <w:r w:rsidR="00D655FB" w:rsidRPr="00BD78A6">
              <w:rPr>
                <w:sz w:val="20"/>
                <w:szCs w:val="20"/>
              </w:rPr>
              <w:instrText>Account</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Current account status. </w:t>
            </w:r>
          </w:p>
        </w:tc>
        <w:tc>
          <w:tcPr>
            <w:tcW w:w="2250" w:type="dxa"/>
          </w:tcPr>
          <w:p w:rsidR="00EB5298" w:rsidRPr="008F4C68" w:rsidRDefault="00EB5298" w:rsidP="00C97BE1">
            <w:pPr>
              <w:spacing w:before="60" w:after="60"/>
              <w:rPr>
                <w:sz w:val="20"/>
                <w:szCs w:val="20"/>
              </w:rPr>
            </w:pPr>
            <w:r w:rsidRPr="008F4C68">
              <w:rPr>
                <w:sz w:val="20"/>
                <w:szCs w:val="20"/>
              </w:rPr>
              <w:t>String</w:t>
            </w:r>
          </w:p>
          <w:p w:rsidR="00EB5298" w:rsidRPr="008F4C68" w:rsidRDefault="00EB5298" w:rsidP="00C97BE1">
            <w:pPr>
              <w:spacing w:before="60" w:after="60"/>
              <w:rPr>
                <w:sz w:val="20"/>
                <w:szCs w:val="20"/>
              </w:rPr>
            </w:pPr>
            <w:r w:rsidRPr="008F4C68">
              <w:rPr>
                <w:sz w:val="20"/>
                <w:szCs w:val="20"/>
              </w:rPr>
              <w:t>“Status</w:t>
            </w:r>
            <w:r w:rsidR="00B40B92">
              <w:rPr>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sz w:val="20"/>
                <w:szCs w:val="20"/>
              </w:rPr>
              <w:fldChar w:fldCharType="end"/>
            </w:r>
            <w:r w:rsidRPr="008F4C68">
              <w:rPr>
                <w:sz w:val="20"/>
                <w:szCs w:val="20"/>
              </w:rPr>
              <w:t>”</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Address</w:t>
            </w:r>
            <w:r w:rsidR="00D655FB">
              <w:rPr>
                <w:sz w:val="20"/>
                <w:szCs w:val="20"/>
              </w:rPr>
              <w:fldChar w:fldCharType="begin"/>
            </w:r>
            <w:r w:rsidR="00D655FB">
              <w:instrText xml:space="preserve"> XE "</w:instrText>
            </w:r>
            <w:r w:rsidR="00D655FB" w:rsidRPr="00010A32">
              <w:rPr>
                <w:sz w:val="20"/>
                <w:szCs w:val="20"/>
              </w:rPr>
              <w:instrText>Address</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AddressType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postal address. </w:t>
            </w:r>
          </w:p>
        </w:tc>
        <w:tc>
          <w:tcPr>
            <w:tcW w:w="2250" w:type="dxa"/>
          </w:tcPr>
          <w:p w:rsidR="00EB5298" w:rsidRPr="008F4C68" w:rsidRDefault="00EB5298" w:rsidP="00C97BE1">
            <w:pPr>
              <w:spacing w:before="60" w:after="60"/>
              <w:rPr>
                <w:sz w:val="20"/>
                <w:szCs w:val="20"/>
              </w:rPr>
            </w:pPr>
            <w:r w:rsidRPr="008F4C68">
              <w:rPr>
                <w:sz w:val="20"/>
                <w:szCs w:val="20"/>
              </w:rPr>
              <w:t xml:space="preserve">String, 1 space, Values: </w:t>
            </w:r>
          </w:p>
          <w:p w:rsidR="00EB5298" w:rsidRPr="008F4C68" w:rsidRDefault="00EB5298" w:rsidP="00C97BE1">
            <w:pPr>
              <w:spacing w:before="60" w:after="60"/>
              <w:rPr>
                <w:sz w:val="20"/>
                <w:szCs w:val="20"/>
              </w:rPr>
            </w:pPr>
            <w:r w:rsidRPr="008F4C68">
              <w:rPr>
                <w:sz w:val="20"/>
                <w:szCs w:val="20"/>
              </w:rPr>
              <w:t>“S” = Street, “M” = Military, “P” = POB, “R” = Rural, or “F” = Foreign.</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Attention</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Identifies recipient. </w:t>
            </w:r>
          </w:p>
        </w:tc>
        <w:tc>
          <w:tcPr>
            <w:tcW w:w="2250" w:type="dxa"/>
          </w:tcPr>
          <w:p w:rsidR="00EB5298" w:rsidRPr="008F4C68" w:rsidRDefault="00EB5298" w:rsidP="00C97BE1">
            <w:pPr>
              <w:spacing w:before="60" w:after="60"/>
              <w:rPr>
                <w:sz w:val="20"/>
                <w:szCs w:val="20"/>
              </w:rPr>
            </w:pPr>
            <w:r w:rsidRPr="008F4C68">
              <w:rPr>
                <w:sz w:val="20"/>
                <w:szCs w:val="20"/>
              </w:rPr>
              <w:t>String, 0 to 25 characters. Optional.</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AddressLine1</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Top line of address (for example, street number and name). </w:t>
            </w:r>
          </w:p>
        </w:tc>
        <w:tc>
          <w:tcPr>
            <w:tcW w:w="2250" w:type="dxa"/>
          </w:tcPr>
          <w:p w:rsidR="00EB5298" w:rsidRPr="008F4C68" w:rsidRDefault="00EB5298" w:rsidP="00C97BE1">
            <w:pPr>
              <w:spacing w:before="60" w:after="60"/>
              <w:rPr>
                <w:sz w:val="20"/>
                <w:szCs w:val="20"/>
              </w:rPr>
            </w:pPr>
            <w:r w:rsidRPr="008F4C68">
              <w:rPr>
                <w:sz w:val="20"/>
                <w:szCs w:val="20"/>
              </w:rPr>
              <w:t xml:space="preserve">String, 1 to 50 characters. </w:t>
            </w:r>
          </w:p>
          <w:p w:rsidR="00EB5298" w:rsidRPr="008F4C68" w:rsidRDefault="00EB5298" w:rsidP="00C97BE1">
            <w:pPr>
              <w:spacing w:before="60" w:after="60"/>
              <w:rPr>
                <w:sz w:val="20"/>
                <w:szCs w:val="20"/>
              </w:rPr>
            </w:pPr>
            <w:r w:rsidRPr="008F4C68">
              <w:rPr>
                <w:b/>
                <w:sz w:val="20"/>
                <w:szCs w:val="20"/>
              </w:rPr>
              <w:t>Note</w:t>
            </w:r>
            <w:r w:rsidRPr="008F4C68">
              <w:rPr>
                <w:sz w:val="20"/>
                <w:szCs w:val="20"/>
              </w:rPr>
              <w:t>: Some systems will not be able to accept` or return this number of characters for an address line.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AddressLine2</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Second line of address. </w:t>
            </w:r>
          </w:p>
        </w:tc>
        <w:tc>
          <w:tcPr>
            <w:tcW w:w="2250" w:type="dxa"/>
          </w:tcPr>
          <w:p w:rsidR="00EB5298" w:rsidRPr="008F4C68" w:rsidRDefault="00EB5298" w:rsidP="00C97BE1">
            <w:pPr>
              <w:spacing w:before="60" w:after="60"/>
              <w:rPr>
                <w:sz w:val="20"/>
                <w:szCs w:val="20"/>
              </w:rPr>
            </w:pPr>
            <w:r w:rsidRPr="008F4C68">
              <w:rPr>
                <w:sz w:val="20"/>
                <w:szCs w:val="20"/>
              </w:rPr>
              <w:t>String, 1 to 50 characters.  Optional.</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City</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City of the address. </w:t>
            </w:r>
          </w:p>
        </w:tc>
        <w:tc>
          <w:tcPr>
            <w:tcW w:w="2250" w:type="dxa"/>
          </w:tcPr>
          <w:p w:rsidR="00EB5298" w:rsidRPr="008F4C68" w:rsidRDefault="00EB5298" w:rsidP="00C97BE1">
            <w:pPr>
              <w:spacing w:before="60" w:after="60"/>
              <w:rPr>
                <w:sz w:val="20"/>
                <w:szCs w:val="20"/>
              </w:rPr>
            </w:pPr>
            <w:r w:rsidRPr="008F4C68">
              <w:rPr>
                <w:sz w:val="20"/>
                <w:szCs w:val="20"/>
              </w:rPr>
              <w:t xml:space="preserve">String, 1 to 50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State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Abbreviation for US State name. </w:t>
            </w:r>
          </w:p>
        </w:tc>
        <w:tc>
          <w:tcPr>
            <w:tcW w:w="2250" w:type="dxa"/>
          </w:tcPr>
          <w:p w:rsidR="00EB5298" w:rsidRPr="008F4C68" w:rsidRDefault="00EB5298" w:rsidP="00C97BE1">
            <w:pPr>
              <w:spacing w:before="60" w:after="60"/>
              <w:rPr>
                <w:sz w:val="20"/>
                <w:szCs w:val="20"/>
              </w:rPr>
            </w:pPr>
            <w:r w:rsidRPr="008F4C68">
              <w:rPr>
                <w:sz w:val="20"/>
                <w:szCs w:val="20"/>
              </w:rPr>
              <w:t xml:space="preserve">String, 2 characters.  </w:t>
            </w:r>
            <w:r w:rsidRPr="00B76D4E">
              <w:rPr>
                <w:b/>
                <w:sz w:val="20"/>
                <w:szCs w:val="20"/>
              </w:rPr>
              <w:t>Note</w:t>
            </w:r>
            <w:r>
              <w:rPr>
                <w:sz w:val="20"/>
                <w:szCs w:val="20"/>
              </w:rPr>
              <w:t xml:space="preserve">: </w:t>
            </w:r>
            <w:r w:rsidRPr="008F4C68">
              <w:rPr>
                <w:sz w:val="20"/>
                <w:szCs w:val="20"/>
              </w:rPr>
              <w:t xml:space="preserve">See the description of type “USStateAbbr.” </w:t>
            </w:r>
          </w:p>
          <w:p w:rsidR="00EB5298" w:rsidRPr="008F4C68" w:rsidRDefault="00EB5298" w:rsidP="00C97BE1">
            <w:pPr>
              <w:autoSpaceDE w:val="0"/>
              <w:autoSpaceDN w:val="0"/>
              <w:adjustRightInd w:val="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PostalCode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Postal zipcode. </w:t>
            </w:r>
          </w:p>
        </w:tc>
        <w:tc>
          <w:tcPr>
            <w:tcW w:w="2250" w:type="dxa"/>
          </w:tcPr>
          <w:p w:rsidR="00EB5298" w:rsidRPr="008F4C68" w:rsidRDefault="00EB5298" w:rsidP="00C97BE1">
            <w:pPr>
              <w:spacing w:before="60" w:after="60"/>
              <w:rPr>
                <w:sz w:val="20"/>
                <w:szCs w:val="20"/>
              </w:rPr>
            </w:pPr>
            <w:r w:rsidRPr="008F4C68">
              <w:rPr>
                <w:sz w:val="20"/>
                <w:szCs w:val="20"/>
              </w:rPr>
              <w:t xml:space="preserve">String, 5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Country</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Abbreviation for the Country name. </w:t>
            </w:r>
          </w:p>
        </w:tc>
        <w:tc>
          <w:tcPr>
            <w:tcW w:w="2250" w:type="dxa"/>
          </w:tcPr>
          <w:p w:rsidR="00EB5298" w:rsidRPr="008F4C68" w:rsidRDefault="00EB5298" w:rsidP="00C97BE1">
            <w:pPr>
              <w:spacing w:before="60" w:after="60"/>
              <w:rPr>
                <w:sz w:val="20"/>
                <w:szCs w:val="20"/>
              </w:rPr>
            </w:pPr>
            <w:r w:rsidRPr="008F4C68">
              <w:rPr>
                <w:sz w:val="20"/>
                <w:szCs w:val="20"/>
              </w:rPr>
              <w:t>String, 2 characters.</w:t>
            </w:r>
          </w:p>
          <w:p w:rsidR="00EB5298" w:rsidRPr="008F4C68" w:rsidRDefault="00EB5298" w:rsidP="00C97BE1">
            <w:pPr>
              <w:spacing w:before="60" w:after="60"/>
              <w:rPr>
                <w:sz w:val="20"/>
                <w:szCs w:val="20"/>
              </w:rPr>
            </w:pPr>
            <w:r w:rsidRPr="008F4C68">
              <w:rPr>
                <w:sz w:val="20"/>
                <w:szCs w:val="20"/>
              </w:rPr>
              <w:t xml:space="preserve">Default = “US”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AddressType</w:t>
            </w:r>
            <w:r w:rsidR="00D655FB">
              <w:rPr>
                <w:sz w:val="20"/>
                <w:szCs w:val="20"/>
              </w:rPr>
              <w:fldChar w:fldCharType="begin"/>
            </w:r>
            <w:r w:rsidR="00D655FB">
              <w:instrText xml:space="preserve"> XE "</w:instrText>
            </w:r>
            <w:r w:rsidR="00D655FB" w:rsidRPr="00AC5A06">
              <w:rPr>
                <w:sz w:val="20"/>
                <w:szCs w:val="20"/>
              </w:rPr>
              <w:instrText>AddressType</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w:t>
            </w:r>
            <w:r>
              <w:rPr>
                <w:sz w:val="20"/>
                <w:szCs w:val="20"/>
              </w:rPr>
              <w:t>“</w:t>
            </w:r>
            <w:r w:rsidRPr="008F4C68">
              <w:rPr>
                <w:sz w:val="20"/>
                <w:szCs w:val="20"/>
              </w:rPr>
              <w:t>AddressType</w:t>
            </w:r>
            <w:r>
              <w:rPr>
                <w:sz w:val="20"/>
                <w:szCs w:val="20"/>
              </w:rPr>
              <w:t>” in the previous table.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Addresses</w:t>
            </w:r>
            <w:r w:rsidR="00D655FB">
              <w:rPr>
                <w:sz w:val="20"/>
                <w:szCs w:val="20"/>
              </w:rPr>
              <w:fldChar w:fldCharType="begin"/>
            </w:r>
            <w:r w:rsidR="00D655FB">
              <w:instrText xml:space="preserve"> XE "</w:instrText>
            </w:r>
            <w:r w:rsidR="00D655FB" w:rsidRPr="00C87454">
              <w:rPr>
                <w:sz w:val="20"/>
                <w:szCs w:val="20"/>
              </w:rPr>
              <w:instrText>Addresses</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r w:rsidRPr="008F4C68">
              <w:rPr>
                <w:sz w:val="20"/>
                <w:szCs w:val="20"/>
              </w:rPr>
              <w:t>Complex type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Address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Address associated with the request. </w:t>
            </w:r>
          </w:p>
        </w:tc>
        <w:tc>
          <w:tcPr>
            <w:tcW w:w="2250" w:type="dxa"/>
          </w:tcPr>
          <w:p w:rsidR="00EB5298" w:rsidRPr="008F4C68" w:rsidRDefault="00EB5298" w:rsidP="00C97BE1">
            <w:pPr>
              <w:spacing w:before="60" w:after="60"/>
              <w:rPr>
                <w:sz w:val="20"/>
                <w:szCs w:val="20"/>
              </w:rPr>
            </w:pPr>
            <w:r w:rsidRPr="008F4C68">
              <w:rPr>
                <w:sz w:val="20"/>
                <w:szCs w:val="20"/>
              </w:rPr>
              <w:t>Unbounded.  Optional.</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AlarmLevelEnum</w:t>
            </w:r>
            <w:r w:rsidR="00D655FB">
              <w:rPr>
                <w:sz w:val="20"/>
                <w:szCs w:val="20"/>
              </w:rPr>
              <w:fldChar w:fldCharType="begin"/>
            </w:r>
            <w:r w:rsidR="00D655FB">
              <w:instrText xml:space="preserve"> XE "</w:instrText>
            </w:r>
            <w:r w:rsidR="00D655FB" w:rsidRPr="00014721">
              <w:rPr>
                <w:sz w:val="20"/>
                <w:szCs w:val="20"/>
              </w:rPr>
              <w:instrText>AlarmLevelEnum</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Number indicating alarm level.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Values: </w:t>
            </w:r>
          </w:p>
          <w:p w:rsidR="00EB5298" w:rsidRPr="008F4C68" w:rsidRDefault="00EB5298" w:rsidP="00C97BE1">
            <w:pPr>
              <w:spacing w:before="60" w:after="60"/>
              <w:rPr>
                <w:sz w:val="20"/>
                <w:szCs w:val="20"/>
              </w:rPr>
            </w:pPr>
            <w:r w:rsidRPr="008F4C68">
              <w:rPr>
                <w:sz w:val="20"/>
                <w:szCs w:val="20"/>
              </w:rPr>
              <w:t xml:space="preserve">“Good”, “Info”, “Warning”, “Error”, or “Critical”.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AreaCodeType</w:t>
            </w:r>
            <w:r w:rsidR="00D655FB">
              <w:rPr>
                <w:sz w:val="20"/>
                <w:szCs w:val="20"/>
              </w:rPr>
              <w:fldChar w:fldCharType="begin"/>
            </w:r>
            <w:r w:rsidR="00D655FB">
              <w:instrText xml:space="preserve"> XE "</w:instrText>
            </w:r>
            <w:r w:rsidR="00D655FB" w:rsidRPr="00EB614F">
              <w:rPr>
                <w:sz w:val="20"/>
                <w:szCs w:val="20"/>
              </w:rPr>
              <w:instrText>AreaCodeType</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area code. </w:t>
            </w:r>
          </w:p>
        </w:tc>
        <w:tc>
          <w:tcPr>
            <w:tcW w:w="2250" w:type="dxa"/>
          </w:tcPr>
          <w:p w:rsidR="00EB5298" w:rsidRPr="008F4C68" w:rsidRDefault="00EB5298" w:rsidP="00C97BE1">
            <w:pPr>
              <w:spacing w:before="60" w:after="60"/>
              <w:rPr>
                <w:sz w:val="20"/>
                <w:szCs w:val="20"/>
              </w:rPr>
            </w:pPr>
            <w:r w:rsidRPr="008F4C68">
              <w:rPr>
                <w:sz w:val="20"/>
                <w:szCs w:val="20"/>
              </w:rPr>
              <w:t xml:space="preserve">String.  3 or 5 characters.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lastRenderedPageBreak/>
              <w:t>ArrayOfHeartBeat Info</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Heart BeatInfo</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HeartBeat message information.</w:t>
            </w:r>
          </w:p>
        </w:tc>
        <w:tc>
          <w:tcPr>
            <w:tcW w:w="2250" w:type="dxa"/>
          </w:tcPr>
          <w:p w:rsidR="00EB5298" w:rsidRPr="008F4C68" w:rsidRDefault="00EB5298" w:rsidP="00C97BE1">
            <w:pPr>
              <w:spacing w:before="60" w:after="60"/>
              <w:rPr>
                <w:sz w:val="20"/>
                <w:szCs w:val="20"/>
              </w:rPr>
            </w:pPr>
            <w:r w:rsidRPr="008F4C68">
              <w:rPr>
                <w:sz w:val="20"/>
                <w:szCs w:val="20"/>
              </w:rPr>
              <w:t>Unbounded. Optional.</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BaseRequest</w:t>
            </w:r>
            <w:r>
              <w:rPr>
                <w:sz w:val="20"/>
                <w:szCs w:val="20"/>
              </w:rPr>
              <w:fldChar w:fldCharType="begin"/>
            </w:r>
            <w:r>
              <w:instrText xml:space="preserve"> XE "</w:instrText>
            </w:r>
            <w:r w:rsidRPr="00C86988">
              <w:instrText>BaseRequest</w:instrText>
            </w:r>
            <w:r>
              <w:instrText xml:space="preserve">" </w:instrText>
            </w:r>
            <w:r>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Input request message. </w:t>
            </w:r>
          </w:p>
        </w:tc>
        <w:tc>
          <w:tcPr>
            <w:tcW w:w="2250" w:type="dxa"/>
          </w:tcPr>
          <w:p w:rsidR="00EB5298" w:rsidRPr="008F4C68" w:rsidRDefault="00EB5298" w:rsidP="00C97BE1">
            <w:pPr>
              <w:spacing w:before="60" w:after="60"/>
              <w:rPr>
                <w:sz w:val="20"/>
                <w:szCs w:val="20"/>
              </w:rPr>
            </w:pPr>
            <w:r w:rsidRPr="008F4C68">
              <w:rPr>
                <w:sz w:val="20"/>
                <w:szCs w:val="20"/>
              </w:rPr>
              <w:t>“True”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BaseResponse</w:t>
            </w:r>
            <w:r>
              <w:rPr>
                <w:sz w:val="20"/>
                <w:szCs w:val="20"/>
              </w:rPr>
              <w:fldChar w:fldCharType="begin"/>
            </w:r>
            <w:r>
              <w:instrText xml:space="preserve"> XE "</w:instrText>
            </w:r>
            <w:r w:rsidRPr="00817B5B">
              <w:instrText>BaseResponse</w:instrText>
            </w:r>
            <w:r>
              <w:instrText xml:space="preserve">" </w:instrText>
            </w:r>
            <w:r>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Output request response message. </w:t>
            </w:r>
          </w:p>
        </w:tc>
        <w:tc>
          <w:tcPr>
            <w:tcW w:w="2250" w:type="dxa"/>
          </w:tcPr>
          <w:p w:rsidR="00EB5298" w:rsidRPr="008F4C68" w:rsidRDefault="00EB5298" w:rsidP="00C97BE1">
            <w:pPr>
              <w:spacing w:before="60" w:after="60"/>
              <w:rPr>
                <w:sz w:val="20"/>
                <w:szCs w:val="20"/>
              </w:rPr>
            </w:pPr>
            <w:r w:rsidRPr="008F4C68">
              <w:rPr>
                <w:sz w:val="20"/>
                <w:szCs w:val="20"/>
              </w:rPr>
              <w:t>“True”</w:t>
            </w:r>
          </w:p>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Errors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Information about errors associated with the request.</w:t>
            </w:r>
          </w:p>
        </w:tc>
        <w:tc>
          <w:tcPr>
            <w:tcW w:w="2250" w:type="dxa"/>
          </w:tcPr>
          <w:p w:rsidR="00EB5298" w:rsidRPr="008F4C68" w:rsidRDefault="00EB5298" w:rsidP="00C97BE1">
            <w:pPr>
              <w:spacing w:before="60" w:after="60"/>
              <w:rPr>
                <w:sz w:val="20"/>
                <w:szCs w:val="20"/>
              </w:rPr>
            </w:pPr>
            <w:r w:rsidRPr="008F4C68">
              <w:rPr>
                <w:sz w:val="20"/>
                <w:szCs w:val="20"/>
              </w:rPr>
              <w:t xml:space="preserve">String.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CancelReason</w:t>
            </w:r>
            <w:r w:rsidR="00D655FB">
              <w:rPr>
                <w:sz w:val="20"/>
                <w:szCs w:val="20"/>
              </w:rPr>
              <w:fldChar w:fldCharType="begin"/>
            </w:r>
            <w:r w:rsidR="00D655FB">
              <w:instrText xml:space="preserve"> XE "</w:instrText>
            </w:r>
            <w:r w:rsidR="00D655FB" w:rsidRPr="00A524FA">
              <w:rPr>
                <w:sz w:val="20"/>
                <w:szCs w:val="20"/>
              </w:rPr>
              <w:instrText>CancelReason</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Indicates that the response is to cancel the request. </w:t>
            </w:r>
          </w:p>
        </w:tc>
        <w:tc>
          <w:tcPr>
            <w:tcW w:w="2250" w:type="dxa"/>
          </w:tcPr>
          <w:p w:rsidR="00EB5298" w:rsidRPr="008F4C68" w:rsidRDefault="00EB5298" w:rsidP="00C97BE1">
            <w:pPr>
              <w:spacing w:before="60" w:after="60"/>
              <w:rPr>
                <w:sz w:val="20"/>
                <w:szCs w:val="20"/>
              </w:rPr>
            </w:pPr>
            <w:r w:rsidRPr="008F4C68">
              <w:rPr>
                <w:sz w:val="20"/>
                <w:szCs w:val="20"/>
              </w:rPr>
              <w:t>String, Values:</w:t>
            </w:r>
          </w:p>
          <w:p w:rsidR="00EB5298" w:rsidRPr="008F4C68" w:rsidRDefault="00EB5298" w:rsidP="00C97BE1">
            <w:pPr>
              <w:spacing w:before="60" w:after="60"/>
              <w:rPr>
                <w:sz w:val="20"/>
                <w:szCs w:val="20"/>
              </w:rPr>
            </w:pPr>
            <w:r w:rsidRPr="008F4C68">
              <w:rPr>
                <w:sz w:val="20"/>
                <w:szCs w:val="20"/>
              </w:rPr>
              <w:t xml:space="preserve">“Out of </w:t>
            </w:r>
            <w:proofErr w:type="gramStart"/>
            <w:r w:rsidRPr="008F4C68">
              <w:rPr>
                <w:sz w:val="20"/>
                <w:szCs w:val="20"/>
              </w:rPr>
              <w:t>Stock”,</w:t>
            </w:r>
            <w:proofErr w:type="gramEnd"/>
            <w:r w:rsidRPr="008F4C68">
              <w:rPr>
                <w:sz w:val="20"/>
                <w:szCs w:val="20"/>
              </w:rPr>
              <w:t xml:space="preserve"> or “Undeliverable”.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Channel</w:t>
            </w:r>
            <w:r w:rsidR="00D655FB">
              <w:rPr>
                <w:sz w:val="20"/>
                <w:szCs w:val="20"/>
              </w:rPr>
              <w:fldChar w:fldCharType="begin"/>
            </w:r>
            <w:r w:rsidR="00D655FB">
              <w:instrText xml:space="preserve"> XE "</w:instrText>
            </w:r>
            <w:r w:rsidR="00D655FB" w:rsidRPr="005F4DEC">
              <w:rPr>
                <w:sz w:val="20"/>
                <w:szCs w:val="20"/>
              </w:rPr>
              <w:instrText>Channel</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channel. </w:t>
            </w:r>
          </w:p>
        </w:tc>
        <w:tc>
          <w:tcPr>
            <w:tcW w:w="2250" w:type="dxa"/>
          </w:tcPr>
          <w:p w:rsidR="00EB5298" w:rsidRPr="008F4C68" w:rsidRDefault="00EB5298" w:rsidP="00C97BE1">
            <w:pPr>
              <w:spacing w:before="60" w:after="60"/>
              <w:rPr>
                <w:sz w:val="20"/>
                <w:szCs w:val="20"/>
              </w:rPr>
            </w:pPr>
            <w:r w:rsidRPr="008F4C68">
              <w:rPr>
                <w:sz w:val="20"/>
                <w:szCs w:val="20"/>
              </w:rPr>
              <w:t>String. Values:</w:t>
            </w:r>
          </w:p>
          <w:p w:rsidR="00EB5298" w:rsidRPr="008F4C68" w:rsidRDefault="00EB5298" w:rsidP="00C97BE1">
            <w:pPr>
              <w:spacing w:before="60" w:after="60"/>
              <w:rPr>
                <w:sz w:val="20"/>
                <w:szCs w:val="20"/>
              </w:rPr>
            </w:pPr>
            <w:r w:rsidRPr="008F4C68">
              <w:rPr>
                <w:sz w:val="20"/>
                <w:szCs w:val="20"/>
              </w:rPr>
              <w:t>“CSR”, “InStore</w:t>
            </w:r>
            <w:r w:rsidR="009209CE">
              <w:rPr>
                <w:sz w:val="20"/>
                <w:szCs w:val="20"/>
              </w:rPr>
              <w:fldChar w:fldCharType="begin"/>
            </w:r>
            <w:r w:rsidR="009209CE">
              <w:instrText xml:space="preserve"> XE "</w:instrText>
            </w:r>
            <w:r w:rsidR="009209CE" w:rsidRPr="003923DA">
              <w:rPr>
                <w:rFonts w:cs="Arial"/>
                <w:szCs w:val="22"/>
              </w:rPr>
              <w:instrText>InStore</w:instrText>
            </w:r>
            <w:r w:rsidR="009209CE">
              <w:instrText xml:space="preserve">" </w:instrText>
            </w:r>
            <w:r w:rsidR="009209CE">
              <w:rPr>
                <w:sz w:val="20"/>
                <w:szCs w:val="20"/>
              </w:rPr>
              <w:fldChar w:fldCharType="end"/>
            </w:r>
            <w:r w:rsidRPr="008F4C68">
              <w:rPr>
                <w:sz w:val="20"/>
                <w:szCs w:val="20"/>
              </w:rPr>
              <w:t xml:space="preserve">”, “IVR”, “Web”, “Unknown”, or “SCM”.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ClaimInfo</w:t>
            </w:r>
            <w:r w:rsidR="00D655FB">
              <w:rPr>
                <w:sz w:val="20"/>
                <w:szCs w:val="20"/>
              </w:rPr>
              <w:fldChar w:fldCharType="begin"/>
            </w:r>
            <w:r w:rsidR="00D655FB">
              <w:instrText xml:space="preserve"> XE "</w:instrText>
            </w:r>
            <w:r w:rsidR="00D655FB" w:rsidRPr="00DC473F">
              <w:rPr>
                <w:sz w:val="20"/>
                <w:szCs w:val="20"/>
              </w:rPr>
              <w:instrText>ClaimInfo</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Claim information.</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ClaimID</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Claim ID.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30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Sequence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Sequence of ClaimID. </w:t>
            </w:r>
          </w:p>
        </w:tc>
        <w:tc>
          <w:tcPr>
            <w:tcW w:w="2250" w:type="dxa"/>
          </w:tcPr>
          <w:p w:rsidR="00EB5298" w:rsidRPr="008F4C68" w:rsidRDefault="00EB5298" w:rsidP="00C97BE1">
            <w:pPr>
              <w:spacing w:before="60" w:after="60"/>
              <w:rPr>
                <w:sz w:val="20"/>
                <w:szCs w:val="20"/>
              </w:rPr>
            </w:pPr>
            <w:r w:rsidRPr="008F4C68">
              <w:rPr>
                <w:sz w:val="20"/>
                <w:szCs w:val="20"/>
              </w:rPr>
              <w:t>String, Value: 1 to 30 spaces</w:t>
            </w:r>
            <w:proofErr w:type="gramStart"/>
            <w:r w:rsidRPr="008F4C68">
              <w:rPr>
                <w:sz w:val="20"/>
                <w:szCs w:val="20"/>
              </w:rPr>
              <w:t>..</w:t>
            </w:r>
            <w:proofErr w:type="gramEnd"/>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CountryAbbr</w:t>
            </w:r>
            <w:r w:rsidR="00D655FB">
              <w:rPr>
                <w:sz w:val="20"/>
                <w:szCs w:val="20"/>
              </w:rPr>
              <w:fldChar w:fldCharType="begin"/>
            </w:r>
            <w:r w:rsidR="00D655FB">
              <w:instrText xml:space="preserve"> XE "</w:instrText>
            </w:r>
            <w:r w:rsidR="00D655FB" w:rsidRPr="00743F0E">
              <w:rPr>
                <w:sz w:val="20"/>
                <w:szCs w:val="20"/>
              </w:rPr>
              <w:instrText>CountryAbbr</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Abbreviation of the country name. </w:t>
            </w:r>
          </w:p>
        </w:tc>
        <w:tc>
          <w:tcPr>
            <w:tcW w:w="2250" w:type="dxa"/>
          </w:tcPr>
          <w:p w:rsidR="00EB5298" w:rsidRPr="008F4C68" w:rsidRDefault="00EB5298" w:rsidP="00C97BE1">
            <w:pPr>
              <w:spacing w:before="60" w:after="60"/>
              <w:rPr>
                <w:sz w:val="20"/>
                <w:szCs w:val="20"/>
              </w:rPr>
            </w:pPr>
            <w:r w:rsidRPr="008F4C68">
              <w:rPr>
                <w:sz w:val="20"/>
                <w:szCs w:val="20"/>
              </w:rPr>
              <w:t>String, 1 to 2 characters.  Default value: “US”.</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CountryCodeType</w:t>
            </w:r>
            <w:r w:rsidR="00D655FB">
              <w:rPr>
                <w:sz w:val="20"/>
                <w:szCs w:val="20"/>
              </w:rPr>
              <w:fldChar w:fldCharType="begin"/>
            </w:r>
            <w:r w:rsidR="00D655FB">
              <w:instrText xml:space="preserve"> XE "</w:instrText>
            </w:r>
            <w:r w:rsidR="00D655FB" w:rsidRPr="009B49A0">
              <w:rPr>
                <w:sz w:val="20"/>
                <w:szCs w:val="20"/>
              </w:rPr>
              <w:instrText>CountryCodeType</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Country Code.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“0” or “4”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Culture</w:t>
            </w:r>
            <w:r w:rsidR="00D655FB">
              <w:rPr>
                <w:sz w:val="20"/>
                <w:szCs w:val="20"/>
              </w:rPr>
              <w:fldChar w:fldCharType="begin"/>
            </w:r>
            <w:r w:rsidR="00D655FB">
              <w:instrText xml:space="preserve"> XE "</w:instrText>
            </w:r>
            <w:r w:rsidR="00D655FB" w:rsidRPr="003D706F">
              <w:rPr>
                <w:sz w:val="20"/>
                <w:szCs w:val="20"/>
              </w:rPr>
              <w:instrText>Culture</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Language of the country.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“en-US” (English), “ja-JP” (Japanese), or “ko-KR” (Korean).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Currency</w:t>
            </w:r>
            <w:r w:rsidR="00D655FB">
              <w:rPr>
                <w:sz w:val="20"/>
                <w:szCs w:val="20"/>
              </w:rPr>
              <w:fldChar w:fldCharType="begin"/>
            </w:r>
            <w:r w:rsidR="00D655FB">
              <w:instrText xml:space="preserve"> XE "</w:instrText>
            </w:r>
            <w:r w:rsidR="00D655FB" w:rsidRPr="008F5352">
              <w:rPr>
                <w:sz w:val="20"/>
                <w:szCs w:val="20"/>
              </w:rPr>
              <w:instrText>Currency</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Monetary value. </w:t>
            </w:r>
          </w:p>
        </w:tc>
        <w:tc>
          <w:tcPr>
            <w:tcW w:w="2250" w:type="dxa"/>
          </w:tcPr>
          <w:p w:rsidR="00EB5298" w:rsidRPr="008F4C68" w:rsidRDefault="00EB5298" w:rsidP="00C97BE1">
            <w:pPr>
              <w:spacing w:before="60" w:after="60"/>
              <w:rPr>
                <w:sz w:val="20"/>
                <w:szCs w:val="20"/>
              </w:rPr>
            </w:pPr>
            <w:r w:rsidRPr="008F4C68">
              <w:rPr>
                <w:sz w:val="20"/>
                <w:szCs w:val="20"/>
              </w:rPr>
              <w:t xml:space="preserve">Decimal. Pattern value: 0 to 7 digits </w:t>
            </w:r>
            <w:proofErr w:type="gramStart"/>
            <w:r w:rsidRPr="008F4C68">
              <w:rPr>
                <w:sz w:val="20"/>
                <w:szCs w:val="20"/>
              </w:rPr>
              <w:t>+ .</w:t>
            </w:r>
            <w:proofErr w:type="gramEnd"/>
            <w:r w:rsidRPr="008F4C68">
              <w:rPr>
                <w:sz w:val="20"/>
                <w:szCs w:val="20"/>
              </w:rPr>
              <w:t xml:space="preserve"> (decimal point) + 1 or 2 digits.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Customer</w:t>
            </w:r>
            <w:r w:rsidR="00D655FB">
              <w:rPr>
                <w:sz w:val="20"/>
                <w:szCs w:val="20"/>
              </w:rPr>
              <w:fldChar w:fldCharType="begin"/>
            </w:r>
            <w:r w:rsidR="00D655FB">
              <w:instrText xml:space="preserve"> XE "</w:instrText>
            </w:r>
            <w:r w:rsidR="00D655FB" w:rsidRPr="00ED42EE">
              <w:rPr>
                <w:sz w:val="20"/>
                <w:szCs w:val="20"/>
              </w:rPr>
              <w:instrText>Customer</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Information identifying the customer.</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CompanyName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Company name.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50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Name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Person’s name.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the description </w:t>
            </w:r>
            <w:proofErr w:type="gramStart"/>
            <w:r w:rsidRPr="008F4C68">
              <w:rPr>
                <w:sz w:val="20"/>
                <w:szCs w:val="20"/>
              </w:rPr>
              <w:t>of  type</w:t>
            </w:r>
            <w:proofErr w:type="gramEnd"/>
            <w:r w:rsidRPr="008F4C68">
              <w:rPr>
                <w:sz w:val="20"/>
                <w:szCs w:val="20"/>
              </w:rPr>
              <w:t xml:space="preserve"> “PersonName”.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EmailAddress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Email address associated with the company </w:t>
            </w:r>
            <w:proofErr w:type="gramStart"/>
            <w:r w:rsidRPr="008F4C68">
              <w:rPr>
                <w:rFonts w:cs="Arial"/>
                <w:sz w:val="20"/>
                <w:szCs w:val="20"/>
              </w:rPr>
              <w:t xml:space="preserve">or  </w:t>
            </w:r>
            <w:r w:rsidRPr="008F4C68">
              <w:rPr>
                <w:rFonts w:cs="Arial"/>
                <w:sz w:val="20"/>
                <w:szCs w:val="20"/>
              </w:rPr>
              <w:lastRenderedPageBreak/>
              <w:t>person</w:t>
            </w:r>
            <w:proofErr w:type="gramEnd"/>
            <w:r w:rsidRPr="008F4C68">
              <w:rPr>
                <w:rFonts w:cs="Arial"/>
                <w:sz w:val="20"/>
                <w:szCs w:val="20"/>
              </w:rPr>
              <w:t xml:space="preserve">. </w:t>
            </w:r>
          </w:p>
        </w:tc>
        <w:tc>
          <w:tcPr>
            <w:tcW w:w="2250" w:type="dxa"/>
          </w:tcPr>
          <w:p w:rsidR="00EB5298" w:rsidRPr="008F4C68" w:rsidRDefault="00EB5298" w:rsidP="00C97BE1">
            <w:pPr>
              <w:spacing w:before="60" w:after="60"/>
              <w:rPr>
                <w:sz w:val="20"/>
                <w:szCs w:val="20"/>
              </w:rPr>
            </w:pPr>
            <w:r w:rsidRPr="00B76D4E">
              <w:rPr>
                <w:b/>
                <w:sz w:val="20"/>
                <w:szCs w:val="20"/>
              </w:rPr>
              <w:lastRenderedPageBreak/>
              <w:t>Note:</w:t>
            </w:r>
            <w:r>
              <w:rPr>
                <w:sz w:val="20"/>
                <w:szCs w:val="20"/>
              </w:rPr>
              <w:t xml:space="preserve"> </w:t>
            </w:r>
            <w:r w:rsidRPr="008F4C68">
              <w:rPr>
                <w:sz w:val="20"/>
                <w:szCs w:val="20"/>
              </w:rPr>
              <w:t xml:space="preserve">See the description </w:t>
            </w:r>
            <w:proofErr w:type="gramStart"/>
            <w:r w:rsidRPr="008F4C68">
              <w:rPr>
                <w:sz w:val="20"/>
                <w:szCs w:val="20"/>
              </w:rPr>
              <w:t>of  type</w:t>
            </w:r>
            <w:proofErr w:type="gramEnd"/>
            <w:r w:rsidRPr="008F4C68">
              <w:rPr>
                <w:sz w:val="20"/>
                <w:szCs w:val="20"/>
              </w:rPr>
              <w:t xml:space="preserve"> </w:t>
            </w:r>
            <w:r w:rsidRPr="008F4C68">
              <w:rPr>
                <w:sz w:val="20"/>
                <w:szCs w:val="20"/>
              </w:rPr>
              <w:lastRenderedPageBreak/>
              <w:t>“EmailAddress”. Optional.</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PhoneNumber</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Phone number associated with the company or person.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the description </w:t>
            </w:r>
            <w:proofErr w:type="gramStart"/>
            <w:r w:rsidRPr="008F4C68">
              <w:rPr>
                <w:sz w:val="20"/>
                <w:szCs w:val="20"/>
              </w:rPr>
              <w:t>of  type</w:t>
            </w:r>
            <w:proofErr w:type="gramEnd"/>
            <w:r w:rsidRPr="008F4C68">
              <w:rPr>
                <w:sz w:val="20"/>
                <w:szCs w:val="20"/>
              </w:rPr>
              <w:t xml:space="preserve"> “PhoneNumber”.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Addresses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Addresses associated with the company and person.</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the description </w:t>
            </w:r>
            <w:proofErr w:type="gramStart"/>
            <w:r w:rsidRPr="008F4C68">
              <w:rPr>
                <w:sz w:val="20"/>
                <w:szCs w:val="20"/>
              </w:rPr>
              <w:t>of  type</w:t>
            </w:r>
            <w:proofErr w:type="gramEnd"/>
            <w:r w:rsidRPr="008F4C68">
              <w:rPr>
                <w:sz w:val="20"/>
                <w:szCs w:val="20"/>
              </w:rPr>
              <w:t xml:space="preserve"> “Addresses”.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Discount</w:t>
            </w:r>
            <w:r w:rsidR="00D655FB">
              <w:rPr>
                <w:sz w:val="20"/>
                <w:szCs w:val="20"/>
              </w:rPr>
              <w:fldChar w:fldCharType="begin"/>
            </w:r>
            <w:r w:rsidR="00D655FB">
              <w:instrText xml:space="preserve"> XE "</w:instrText>
            </w:r>
            <w:r w:rsidR="00D655FB" w:rsidRPr="00FB06FC">
              <w:rPr>
                <w:sz w:val="20"/>
                <w:szCs w:val="20"/>
              </w:rPr>
              <w:instrText>Discount</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Amount, reason, and type of discount. </w:t>
            </w:r>
          </w:p>
        </w:tc>
        <w:tc>
          <w:tcPr>
            <w:tcW w:w="2250" w:type="dxa"/>
          </w:tcPr>
          <w:p w:rsidR="00EB5298" w:rsidRPr="008F4C68" w:rsidRDefault="00EB5298" w:rsidP="00C97BE1">
            <w:pPr>
              <w:spacing w:before="60" w:after="60"/>
              <w:rPr>
                <w:sz w:val="20"/>
                <w:szCs w:val="20"/>
              </w:rPr>
            </w:pPr>
            <w:r w:rsidRPr="008F4C68">
              <w:rPr>
                <w:sz w:val="20"/>
                <w:szCs w:val="20"/>
              </w:rPr>
              <w:t>Complex type.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Amount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Amount of discount. </w:t>
            </w:r>
          </w:p>
        </w:tc>
        <w:tc>
          <w:tcPr>
            <w:tcW w:w="2250" w:type="dxa"/>
          </w:tcPr>
          <w:p w:rsidR="00EB5298" w:rsidRPr="008F4C68" w:rsidRDefault="00EB5298" w:rsidP="00C97BE1">
            <w:pPr>
              <w:spacing w:before="60" w:after="60"/>
              <w:rPr>
                <w:sz w:val="20"/>
                <w:szCs w:val="20"/>
              </w:rPr>
            </w:pPr>
            <w:r w:rsidRPr="008F4C68">
              <w:rPr>
                <w:sz w:val="20"/>
                <w:szCs w:val="20"/>
              </w:rPr>
              <w:t>Currency.</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Reason</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Reason for the discount.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0 to 1024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Type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discount. </w:t>
            </w:r>
          </w:p>
        </w:tc>
        <w:tc>
          <w:tcPr>
            <w:tcW w:w="2250" w:type="dxa"/>
          </w:tcPr>
          <w:p w:rsidR="00EB5298" w:rsidRPr="008F4C68" w:rsidRDefault="00EB5298" w:rsidP="00C97BE1">
            <w:pPr>
              <w:spacing w:before="60" w:after="60"/>
              <w:rPr>
                <w:sz w:val="20"/>
                <w:szCs w:val="20"/>
              </w:rPr>
            </w:pPr>
            <w:r w:rsidRPr="008F4C68">
              <w:rPr>
                <w:sz w:val="20"/>
                <w:szCs w:val="20"/>
              </w:rPr>
              <w:t xml:space="preserve">See the description </w:t>
            </w:r>
            <w:proofErr w:type="gramStart"/>
            <w:r w:rsidRPr="008F4C68">
              <w:rPr>
                <w:sz w:val="20"/>
                <w:szCs w:val="20"/>
              </w:rPr>
              <w:t>of  type</w:t>
            </w:r>
            <w:proofErr w:type="gramEnd"/>
            <w:r w:rsidRPr="008F4C68">
              <w:rPr>
                <w:sz w:val="20"/>
                <w:szCs w:val="20"/>
              </w:rPr>
              <w:t xml:space="preserve"> ”DiscountType”.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DiscountType</w:t>
            </w:r>
            <w:r w:rsidR="00D655FB">
              <w:rPr>
                <w:sz w:val="20"/>
                <w:szCs w:val="20"/>
              </w:rPr>
              <w:fldChar w:fldCharType="begin"/>
            </w:r>
            <w:r w:rsidR="00D655FB">
              <w:instrText xml:space="preserve"> XE "</w:instrText>
            </w:r>
            <w:r w:rsidR="00D655FB" w:rsidRPr="00B43940">
              <w:rPr>
                <w:sz w:val="20"/>
                <w:szCs w:val="20"/>
              </w:rPr>
              <w:instrText>DiscountType</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discount.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“Coupon” or “Customer Satisfaction.”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Error</w:t>
            </w:r>
            <w:r w:rsidR="00D655FB">
              <w:rPr>
                <w:sz w:val="20"/>
                <w:szCs w:val="20"/>
              </w:rPr>
              <w:fldChar w:fldCharType="begin"/>
            </w:r>
            <w:r w:rsidR="00D655FB">
              <w:instrText xml:space="preserve"> XE "</w:instrText>
            </w:r>
            <w:r w:rsidR="00D655FB" w:rsidRPr="00A30B1B">
              <w:rPr>
                <w:sz w:val="20"/>
                <w:szCs w:val="20"/>
              </w:rPr>
              <w:instrText>Error</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r w:rsidRPr="008F4C68">
              <w:rPr>
                <w:sz w:val="20"/>
                <w:szCs w:val="20"/>
              </w:rPr>
              <w:t>Type for API error messages.</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ErrorMessage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Content of the error message.</w:t>
            </w:r>
          </w:p>
        </w:tc>
        <w:tc>
          <w:tcPr>
            <w:tcW w:w="2250" w:type="dxa"/>
          </w:tcPr>
          <w:p w:rsidR="00EB5298" w:rsidRPr="008F4C68" w:rsidRDefault="00EB5298" w:rsidP="00C97BE1">
            <w:pPr>
              <w:spacing w:before="60" w:after="60"/>
              <w:rPr>
                <w:sz w:val="20"/>
                <w:szCs w:val="20"/>
              </w:rPr>
            </w:pPr>
            <w:r w:rsidRPr="008F4C68">
              <w:rPr>
                <w:sz w:val="20"/>
                <w:szCs w:val="20"/>
              </w:rPr>
              <w:t>String.</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ErrorNumber</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Error number.</w:t>
            </w:r>
          </w:p>
        </w:tc>
        <w:tc>
          <w:tcPr>
            <w:tcW w:w="2250" w:type="dxa"/>
          </w:tcPr>
          <w:p w:rsidR="00EB5298" w:rsidRPr="008F4C68" w:rsidRDefault="00EB5298" w:rsidP="00C97BE1">
            <w:pPr>
              <w:spacing w:before="60" w:after="60"/>
              <w:rPr>
                <w:sz w:val="20"/>
                <w:szCs w:val="20"/>
              </w:rPr>
            </w:pPr>
            <w:r w:rsidRPr="008F4C68">
              <w:rPr>
                <w:sz w:val="20"/>
                <w:szCs w:val="20"/>
              </w:rPr>
              <w:t>String</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ErrorStackTrace</w:t>
            </w:r>
          </w:p>
        </w:tc>
        <w:tc>
          <w:tcPr>
            <w:tcW w:w="2610" w:type="dxa"/>
          </w:tcPr>
          <w:p w:rsidR="00EB5298" w:rsidRPr="008F4C68" w:rsidRDefault="00EB5298" w:rsidP="00C97BE1">
            <w:pPr>
              <w:spacing w:before="60" w:after="60"/>
              <w:rPr>
                <w:rFonts w:cs="Arial"/>
                <w:sz w:val="20"/>
                <w:szCs w:val="20"/>
              </w:rPr>
            </w:pPr>
            <w:proofErr w:type="gramStart"/>
            <w:r w:rsidRPr="008F4C68">
              <w:rPr>
                <w:rFonts w:cs="Arial"/>
                <w:sz w:val="20"/>
                <w:szCs w:val="20"/>
              </w:rPr>
              <w:t>Error stack</w:t>
            </w:r>
            <w:proofErr w:type="gramEnd"/>
            <w:r w:rsidRPr="008F4C68">
              <w:rPr>
                <w:rFonts w:cs="Arial"/>
                <w:sz w:val="20"/>
                <w:szCs w:val="20"/>
              </w:rPr>
              <w:t xml:space="preserve"> trace.</w:t>
            </w:r>
          </w:p>
        </w:tc>
        <w:tc>
          <w:tcPr>
            <w:tcW w:w="2250" w:type="dxa"/>
          </w:tcPr>
          <w:p w:rsidR="00EB5298" w:rsidRPr="008F4C68" w:rsidRDefault="00EB5298" w:rsidP="00C97BE1">
            <w:pPr>
              <w:spacing w:before="60" w:after="60"/>
              <w:rPr>
                <w:sz w:val="20"/>
                <w:szCs w:val="20"/>
              </w:rPr>
            </w:pPr>
            <w:r w:rsidRPr="008F4C68">
              <w:rPr>
                <w:sz w:val="20"/>
                <w:szCs w:val="20"/>
              </w:rPr>
              <w:t>String.</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ErrorType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Type of error.</w:t>
            </w:r>
          </w:p>
        </w:tc>
        <w:tc>
          <w:tcPr>
            <w:tcW w:w="2250" w:type="dxa"/>
          </w:tcPr>
          <w:p w:rsidR="00EB5298" w:rsidRPr="008F4C68" w:rsidRDefault="00EB5298" w:rsidP="00C97BE1">
            <w:pPr>
              <w:spacing w:before="60" w:after="60"/>
              <w:rPr>
                <w:sz w:val="20"/>
                <w:szCs w:val="20"/>
              </w:rPr>
            </w:pPr>
            <w:r w:rsidRPr="008F4C68">
              <w:rPr>
                <w:sz w:val="20"/>
                <w:szCs w:val="20"/>
              </w:rPr>
              <w:t>String.</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ESN</w:t>
            </w:r>
            <w:r w:rsidR="00D655FB">
              <w:rPr>
                <w:sz w:val="20"/>
                <w:szCs w:val="20"/>
              </w:rPr>
              <w:fldChar w:fldCharType="begin"/>
            </w:r>
            <w:r w:rsidR="00D655FB">
              <w:instrText xml:space="preserve"> XE "</w:instrText>
            </w:r>
            <w:r w:rsidR="00D655FB" w:rsidRPr="000849B7">
              <w:rPr>
                <w:sz w:val="20"/>
                <w:szCs w:val="20"/>
              </w:rPr>
              <w:instrText>ESN</w:instrText>
            </w:r>
            <w:r w:rsidR="00D655FB">
              <w:instrText xml:space="preserve">" </w:instrText>
            </w:r>
            <w:r w:rsidR="00D655FB">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Unique Electronic Serial Number (ESN) of the device.</w:t>
            </w:r>
          </w:p>
        </w:tc>
        <w:tc>
          <w:tcPr>
            <w:tcW w:w="2250" w:type="dxa"/>
          </w:tcPr>
          <w:p w:rsidR="00EB5298" w:rsidRPr="008F4C68" w:rsidRDefault="00EB5298" w:rsidP="00C97BE1">
            <w:pPr>
              <w:spacing w:before="60" w:after="60"/>
              <w:rPr>
                <w:sz w:val="20"/>
                <w:szCs w:val="20"/>
              </w:rPr>
            </w:pPr>
            <w:r w:rsidRPr="008F4C68">
              <w:rPr>
                <w:sz w:val="20"/>
                <w:szCs w:val="20"/>
              </w:rPr>
              <w:t>String. Maximum length = 20 characters.</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EmailAddress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Email address associated with the customer.</w:t>
            </w:r>
          </w:p>
        </w:tc>
        <w:tc>
          <w:tcPr>
            <w:tcW w:w="2250" w:type="dxa"/>
          </w:tcPr>
          <w:p w:rsidR="00EB5298" w:rsidRPr="008F4C68" w:rsidRDefault="00EB5298" w:rsidP="00C97BE1">
            <w:pPr>
              <w:spacing w:before="60" w:after="60"/>
              <w:rPr>
                <w:sz w:val="20"/>
                <w:szCs w:val="20"/>
              </w:rPr>
            </w:pPr>
            <w:r w:rsidRPr="008F4C68">
              <w:rPr>
                <w:sz w:val="20"/>
                <w:szCs w:val="20"/>
              </w:rPr>
              <w:t xml:space="preserve">Valid </w:t>
            </w:r>
            <w:proofErr w:type="gramStart"/>
            <w:r w:rsidRPr="008F4C68">
              <w:rPr>
                <w:sz w:val="20"/>
                <w:szCs w:val="20"/>
              </w:rPr>
              <w:t>email address</w:t>
            </w:r>
            <w:proofErr w:type="gramEnd"/>
            <w:r w:rsidRPr="008F4C68">
              <w:rPr>
                <w:sz w:val="20"/>
                <w:szCs w:val="20"/>
              </w:rPr>
              <w:t xml:space="preserve"> conforming to standard RFC 2822.</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EnrollmentType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Type of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sidRPr="008F4C68">
              <w:rPr>
                <w:rFonts w:cs="Arial"/>
                <w:sz w:val="20"/>
                <w:szCs w:val="20"/>
              </w:rPr>
              <w:t xml:space="preserv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“Business” or “Consumer.”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Equipment</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Equipment identification.</w:t>
            </w:r>
          </w:p>
        </w:tc>
        <w:tc>
          <w:tcPr>
            <w:tcW w:w="2250" w:type="dxa"/>
          </w:tcPr>
          <w:p w:rsidR="00EB5298" w:rsidRPr="008F4C68" w:rsidRDefault="00EB5298" w:rsidP="00C97BE1">
            <w:pPr>
              <w:spacing w:before="60" w:after="60"/>
              <w:rPr>
                <w:sz w:val="20"/>
                <w:szCs w:val="20"/>
              </w:rPr>
            </w:pPr>
            <w:r w:rsidRPr="008F4C68">
              <w:rPr>
                <w:sz w:val="20"/>
                <w:szCs w:val="20"/>
              </w:rPr>
              <w:t>ComplexType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ESN</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Electronic Serial Number (ESN) of the device. </w:t>
            </w:r>
          </w:p>
        </w:tc>
        <w:tc>
          <w:tcPr>
            <w:tcW w:w="2250" w:type="dxa"/>
          </w:tcPr>
          <w:p w:rsidR="00EB5298" w:rsidRPr="008F4C68" w:rsidRDefault="00EB5298" w:rsidP="00C97BE1">
            <w:pPr>
              <w:spacing w:before="60" w:after="60"/>
              <w:rPr>
                <w:sz w:val="20"/>
                <w:szCs w:val="20"/>
              </w:rPr>
            </w:pPr>
            <w:r w:rsidRPr="008F4C68">
              <w:rPr>
                <w:sz w:val="20"/>
                <w:szCs w:val="20"/>
              </w:rPr>
              <w:t xml:space="preserve">String. Maximum length = 20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IMEI</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International Mobile Equipment Identity (IMEI) number of the device.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w:t>
            </w:r>
            <w:r>
              <w:rPr>
                <w:sz w:val="20"/>
                <w:szCs w:val="20"/>
              </w:rPr>
              <w:t>“</w:t>
            </w:r>
            <w:r w:rsidRPr="008F4C68">
              <w:rPr>
                <w:sz w:val="20"/>
                <w:szCs w:val="20"/>
              </w:rPr>
              <w:t>IMEI</w:t>
            </w:r>
            <w:r>
              <w:rPr>
                <w:sz w:val="20"/>
                <w:szCs w:val="20"/>
              </w:rPr>
              <w:t>”</w:t>
            </w:r>
            <w:r w:rsidRPr="008F4C68">
              <w:rPr>
                <w:sz w:val="20"/>
                <w:szCs w:val="20"/>
              </w:rPr>
              <w:t xml:space="preserve"> type.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u w:val="single"/>
              </w:rPr>
            </w:pPr>
            <w:r w:rsidRPr="008F4C68">
              <w:rPr>
                <w:sz w:val="20"/>
                <w:szCs w:val="20"/>
              </w:rPr>
              <w:t>SKU</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Stock Keeping Unit (SKU) </w:t>
            </w:r>
            <w:r w:rsidRPr="008F4C68">
              <w:rPr>
                <w:rFonts w:cs="Arial"/>
                <w:sz w:val="20"/>
                <w:szCs w:val="20"/>
              </w:rPr>
              <w:lastRenderedPageBreak/>
              <w:t xml:space="preserve">identification of the device. </w:t>
            </w:r>
          </w:p>
        </w:tc>
        <w:tc>
          <w:tcPr>
            <w:tcW w:w="2250" w:type="dxa"/>
          </w:tcPr>
          <w:p w:rsidR="00EB5298" w:rsidRPr="008F4C68" w:rsidRDefault="00EB5298" w:rsidP="00C97BE1">
            <w:pPr>
              <w:spacing w:before="60" w:after="60"/>
              <w:rPr>
                <w:sz w:val="20"/>
                <w:szCs w:val="20"/>
              </w:rPr>
            </w:pPr>
            <w:r w:rsidRPr="008F4C68">
              <w:rPr>
                <w:sz w:val="20"/>
                <w:szCs w:val="20"/>
              </w:rPr>
              <w:lastRenderedPageBreak/>
              <w:t xml:space="preserve">String. Value: 1 to 30 </w:t>
            </w:r>
            <w:r w:rsidRPr="008F4C68">
              <w:rPr>
                <w:sz w:val="20"/>
                <w:szCs w:val="20"/>
              </w:rPr>
              <w:lastRenderedPageBreak/>
              <w:t xml:space="preserve">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ReferenceSKU</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SKU that identifies the type of device.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0 to 30 characters. </w:t>
            </w:r>
          </w:p>
        </w:tc>
      </w:tr>
      <w:tr w:rsidR="00EB5298" w:rsidRPr="00A66844" w:rsidTr="00C97BE1">
        <w:trPr>
          <w:trHeight w:val="440"/>
        </w:trPr>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ManufacturerInfo</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Information about the device issued by the manufacturer.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w:t>
            </w:r>
            <w:r>
              <w:rPr>
                <w:sz w:val="20"/>
                <w:szCs w:val="20"/>
              </w:rPr>
              <w:t>“</w:t>
            </w:r>
            <w:r w:rsidRPr="008F4C68">
              <w:rPr>
                <w:sz w:val="20"/>
                <w:szCs w:val="20"/>
              </w:rPr>
              <w:t>ManufacturerInfo</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Type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equipment.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“EquipmentType”</w:t>
            </w:r>
            <w:r>
              <w:rPr>
                <w:sz w:val="20"/>
                <w:szCs w:val="20"/>
              </w:rPr>
              <w:t xml:space="preserve"> in this table.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EquipmentType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equipment. </w:t>
            </w:r>
          </w:p>
        </w:tc>
        <w:tc>
          <w:tcPr>
            <w:tcW w:w="2250" w:type="dxa"/>
          </w:tcPr>
          <w:p w:rsidR="00EB5298" w:rsidRPr="008F4C68" w:rsidRDefault="00EB5298" w:rsidP="00C97BE1">
            <w:pPr>
              <w:spacing w:before="60" w:after="60"/>
              <w:rPr>
                <w:sz w:val="20"/>
                <w:szCs w:val="20"/>
              </w:rPr>
            </w:pPr>
            <w:r w:rsidRPr="008F4C68">
              <w:rPr>
                <w:sz w:val="20"/>
                <w:szCs w:val="20"/>
              </w:rPr>
              <w:t xml:space="preserve"> String. Value:</w:t>
            </w:r>
          </w:p>
          <w:p w:rsidR="00EB5298" w:rsidRPr="008F4C68" w:rsidRDefault="00EB5298" w:rsidP="00C97BE1">
            <w:pPr>
              <w:spacing w:before="60" w:after="60"/>
              <w:rPr>
                <w:sz w:val="20"/>
                <w:szCs w:val="20"/>
              </w:rPr>
            </w:pPr>
            <w:r w:rsidRPr="008F4C68">
              <w:rPr>
                <w:sz w:val="20"/>
                <w:szCs w:val="20"/>
              </w:rPr>
              <w:t xml:space="preserve">“Memory Card”, “SIM Card”, “Phone”, “Home Charger”, “Return Envelope”, or “Battery”.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Equipments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Equipment</w:t>
            </w: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“Equipment</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Fee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Fee information.</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Type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fee.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“FeeType</w:t>
            </w:r>
            <w:r w:rsidR="00B40B92">
              <w:rPr>
                <w:sz w:val="20"/>
                <w:szCs w:val="20"/>
              </w:rPr>
              <w:fldChar w:fldCharType="begin"/>
            </w:r>
            <w:r w:rsidR="00B40B92">
              <w:instrText xml:space="preserve"> XE "</w:instrText>
            </w:r>
            <w:r w:rsidR="00B40B92" w:rsidRPr="00113398">
              <w:rPr>
                <w:rFonts w:cs="Arial"/>
                <w:szCs w:val="22"/>
              </w:rPr>
              <w:instrText>FeeType</w:instrText>
            </w:r>
            <w:r w:rsidR="00B40B92">
              <w:instrText xml:space="preserve">" </w:instrText>
            </w:r>
            <w:r w:rsidR="00B40B92">
              <w:rPr>
                <w:sz w:val="20"/>
                <w:szCs w:val="20"/>
              </w:rPr>
              <w:fldChar w:fldCharType="end"/>
            </w:r>
            <w:r w:rsidRPr="008F4C68">
              <w:rPr>
                <w:sz w:val="20"/>
                <w:szCs w:val="20"/>
              </w:rPr>
              <w:t>”</w:t>
            </w:r>
            <w:r>
              <w:rPr>
                <w:sz w:val="20"/>
                <w:szCs w:val="20"/>
              </w:rPr>
              <w:t xml:space="preserve">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Amount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Fee amount. </w:t>
            </w:r>
          </w:p>
        </w:tc>
        <w:tc>
          <w:tcPr>
            <w:tcW w:w="2250" w:type="dxa"/>
          </w:tcPr>
          <w:p w:rsidR="00EB5298" w:rsidRPr="008F4C68" w:rsidRDefault="00EB5298" w:rsidP="00C97BE1">
            <w:pPr>
              <w:spacing w:before="60" w:after="60"/>
              <w:rPr>
                <w:sz w:val="20"/>
                <w:szCs w:val="20"/>
              </w:rPr>
            </w:pPr>
            <w:r w:rsidRPr="008F4C68">
              <w:rPr>
                <w:sz w:val="20"/>
                <w:szCs w:val="20"/>
              </w:rPr>
              <w:t xml:space="preserve">String.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Date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Date and time associated with the fee. </w:t>
            </w:r>
          </w:p>
        </w:tc>
        <w:tc>
          <w:tcPr>
            <w:tcW w:w="2250" w:type="dxa"/>
          </w:tcPr>
          <w:p w:rsidR="00EB5298" w:rsidRPr="008F4C68" w:rsidRDefault="00EB5298" w:rsidP="00C97BE1">
            <w:pPr>
              <w:spacing w:before="60" w:after="60"/>
              <w:rPr>
                <w:sz w:val="20"/>
                <w:szCs w:val="20"/>
              </w:rPr>
            </w:pPr>
            <w:r w:rsidRPr="008F4C68">
              <w:rPr>
                <w:sz w:val="20"/>
                <w:szCs w:val="20"/>
              </w:rPr>
              <w:t>dateTime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Discount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Information about the fee discount.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“Discount</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Notes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Notes about the fee.</w:t>
            </w:r>
          </w:p>
        </w:tc>
        <w:tc>
          <w:tcPr>
            <w:tcW w:w="2250" w:type="dxa"/>
          </w:tcPr>
          <w:p w:rsidR="00EB5298" w:rsidRPr="008F4C68" w:rsidRDefault="00EB5298" w:rsidP="00C97BE1">
            <w:pPr>
              <w:spacing w:before="60" w:after="60"/>
              <w:rPr>
                <w:sz w:val="20"/>
                <w:szCs w:val="20"/>
              </w:rPr>
            </w:pPr>
            <w:r w:rsidRPr="008F4C68">
              <w:rPr>
                <w:sz w:val="20"/>
                <w:szCs w:val="20"/>
              </w:rPr>
              <w:t xml:space="preserve">String.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FeeType</w:t>
            </w:r>
            <w:r w:rsidR="00B40B92">
              <w:rPr>
                <w:sz w:val="20"/>
                <w:szCs w:val="20"/>
              </w:rPr>
              <w:fldChar w:fldCharType="begin"/>
            </w:r>
            <w:r w:rsidR="00B40B92">
              <w:instrText xml:space="preserve"> XE "</w:instrText>
            </w:r>
            <w:r w:rsidR="00B40B92" w:rsidRPr="00113398">
              <w:rPr>
                <w:rFonts w:cs="Arial"/>
                <w:szCs w:val="22"/>
              </w:rPr>
              <w:instrText>FeeType</w:instrText>
            </w:r>
            <w:r w:rsidR="00B40B92">
              <w:instrText xml:space="preserve">" </w:instrText>
            </w:r>
            <w:r w:rsidR="00B40B92">
              <w:rPr>
                <w:sz w:val="20"/>
                <w:szCs w:val="20"/>
              </w:rPr>
              <w:fldChar w:fldCharType="end"/>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Type of fee</w:t>
            </w:r>
            <w:proofErr w:type="gramStart"/>
            <w:r w:rsidRPr="008F4C68">
              <w:rPr>
                <w:rFonts w:cs="Arial"/>
                <w:sz w:val="20"/>
                <w:szCs w:val="20"/>
              </w:rPr>
              <w:t>..</w:t>
            </w:r>
            <w:proofErr w:type="gramEnd"/>
          </w:p>
        </w:tc>
        <w:tc>
          <w:tcPr>
            <w:tcW w:w="2250" w:type="dxa"/>
          </w:tcPr>
          <w:p w:rsidR="00EB5298" w:rsidRPr="008F4C68" w:rsidRDefault="00EB5298" w:rsidP="00C97BE1">
            <w:pPr>
              <w:spacing w:before="60" w:after="60"/>
              <w:rPr>
                <w:sz w:val="20"/>
                <w:szCs w:val="20"/>
              </w:rPr>
            </w:pPr>
            <w:r w:rsidRPr="008F4C68">
              <w:rPr>
                <w:sz w:val="20"/>
                <w:szCs w:val="20"/>
              </w:rPr>
              <w:t xml:space="preserve">String. Value: “Deductible”, “Equipment Repair”, “Salvage Non Return”, “StateTax”, “DistTax”, “CountyTax”, “CityTax”, “SalesPrice”, “PurchasePrice”, “ShippingFee”, “MiscFee”, or “Product Non Return.”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Fees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Fee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See the description of type “Fee.”</w:t>
            </w:r>
          </w:p>
        </w:tc>
        <w:tc>
          <w:tcPr>
            <w:tcW w:w="2250" w:type="dxa"/>
          </w:tcPr>
          <w:p w:rsidR="00EB5298" w:rsidRPr="008F4C68" w:rsidRDefault="00EB5298" w:rsidP="00C97BE1">
            <w:pPr>
              <w:spacing w:before="60" w:after="60"/>
              <w:rPr>
                <w:sz w:val="20"/>
                <w:szCs w:val="20"/>
              </w:rPr>
            </w:pPr>
            <w:r w:rsidRPr="008F4C68">
              <w:rPr>
                <w:sz w:val="20"/>
                <w:szCs w:val="20"/>
              </w:rPr>
              <w:t>Unbounded.</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FreightCarrier</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Identifies the freight carrier. </w:t>
            </w:r>
          </w:p>
        </w:tc>
        <w:tc>
          <w:tcPr>
            <w:tcW w:w="2250" w:type="dxa"/>
          </w:tcPr>
          <w:p w:rsidR="00EB5298" w:rsidRPr="008F4C68" w:rsidRDefault="00EB5298" w:rsidP="00C97BE1">
            <w:pPr>
              <w:spacing w:before="60" w:after="60"/>
              <w:rPr>
                <w:sz w:val="20"/>
                <w:szCs w:val="20"/>
              </w:rPr>
            </w:pPr>
            <w:r w:rsidRPr="008F4C68">
              <w:rPr>
                <w:sz w:val="20"/>
                <w:szCs w:val="20"/>
              </w:rPr>
              <w:t>String. Value:</w:t>
            </w:r>
          </w:p>
          <w:p w:rsidR="00EB5298" w:rsidRPr="008F4C68" w:rsidRDefault="00EB5298" w:rsidP="00C97BE1">
            <w:pPr>
              <w:spacing w:before="60" w:after="60"/>
              <w:rPr>
                <w:sz w:val="20"/>
                <w:szCs w:val="20"/>
              </w:rPr>
            </w:pPr>
            <w:r w:rsidRPr="008F4C68">
              <w:rPr>
                <w:sz w:val="20"/>
                <w:szCs w:val="20"/>
              </w:rPr>
              <w:t xml:space="preserve">“DHL”, “UPS”, “USPS”, </w:t>
            </w:r>
            <w:r w:rsidRPr="008F4C68">
              <w:rPr>
                <w:sz w:val="20"/>
                <w:szCs w:val="20"/>
              </w:rPr>
              <w:lastRenderedPageBreak/>
              <w:t xml:space="preserve">or “FedEx.”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lastRenderedPageBreak/>
              <w:t>FulfillmentChannel</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Channel for fulfilling the request. </w:t>
            </w:r>
          </w:p>
        </w:tc>
        <w:tc>
          <w:tcPr>
            <w:tcW w:w="2250" w:type="dxa"/>
          </w:tcPr>
          <w:p w:rsidR="00EB5298" w:rsidRPr="008F4C68" w:rsidRDefault="00EB5298" w:rsidP="00C97BE1">
            <w:pPr>
              <w:spacing w:before="60" w:after="60"/>
              <w:rPr>
                <w:sz w:val="20"/>
                <w:szCs w:val="20"/>
              </w:rPr>
            </w:pPr>
            <w:r w:rsidRPr="008F4C68">
              <w:rPr>
                <w:sz w:val="20"/>
                <w:szCs w:val="20"/>
              </w:rPr>
              <w:t>String. Value:</w:t>
            </w:r>
          </w:p>
          <w:p w:rsidR="00EB5298" w:rsidRPr="008F4C68" w:rsidRDefault="00EB5298" w:rsidP="00C97BE1">
            <w:pPr>
              <w:spacing w:before="60" w:after="60"/>
              <w:rPr>
                <w:sz w:val="20"/>
                <w:szCs w:val="20"/>
              </w:rPr>
            </w:pPr>
            <w:r w:rsidRPr="008F4C68">
              <w:rPr>
                <w:sz w:val="20"/>
                <w:szCs w:val="20"/>
              </w:rPr>
              <w:t>“DirectFulfillment”, “InstoreRepair”, “InstoreReplacement”,”Reimbursement”, “IntelliStore”, or “InstoreDeductible.”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HeartBeatInfo</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Device HeartBeat information.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SybsystemType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Type of Sybsystem.</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“SybsystemType</w:t>
            </w:r>
            <w:r>
              <w:rPr>
                <w:sz w:val="20"/>
                <w:szCs w:val="20"/>
              </w:rPr>
              <w:t xml:space="preserve"> </w:t>
            </w:r>
            <w:r w:rsidRPr="008F4C68">
              <w:rPr>
                <w:sz w:val="20"/>
                <w:szCs w:val="20"/>
              </w:rPr>
              <w:t>Enum</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SybsystemName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Name of the Sybsysem.</w:t>
            </w:r>
          </w:p>
        </w:tc>
        <w:tc>
          <w:tcPr>
            <w:tcW w:w="2250" w:type="dxa"/>
          </w:tcPr>
          <w:p w:rsidR="00EB5298" w:rsidRPr="008F4C68" w:rsidRDefault="00EB5298" w:rsidP="00C97BE1">
            <w:pPr>
              <w:spacing w:before="60" w:after="60"/>
              <w:rPr>
                <w:sz w:val="20"/>
                <w:szCs w:val="20"/>
              </w:rPr>
            </w:pPr>
            <w:r w:rsidRPr="008F4C68">
              <w:rPr>
                <w:sz w:val="20"/>
                <w:szCs w:val="20"/>
              </w:rPr>
              <w:t>String. Value: 0 to 30 characters.</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AlarmLevel</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Alarm level number.</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“AlarmLevelEnum</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ExceptionThrone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Thrown exception.</w:t>
            </w:r>
          </w:p>
        </w:tc>
        <w:tc>
          <w:tcPr>
            <w:tcW w:w="2250" w:type="dxa"/>
          </w:tcPr>
          <w:p w:rsidR="00EB5298" w:rsidRPr="008F4C68" w:rsidRDefault="00EB5298" w:rsidP="00C97BE1">
            <w:pPr>
              <w:spacing w:before="60" w:after="60"/>
              <w:rPr>
                <w:sz w:val="20"/>
                <w:szCs w:val="20"/>
              </w:rPr>
            </w:pPr>
            <w:r w:rsidRPr="008F4C68">
              <w:rPr>
                <w:sz w:val="20"/>
                <w:szCs w:val="20"/>
              </w:rPr>
              <w:t>String. Value 0 to 1024 characters.</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HoldStatus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roofErr w:type="gramStart"/>
            <w:r w:rsidRPr="008F4C68">
              <w:rPr>
                <w:rFonts w:cs="Arial"/>
                <w:sz w:val="20"/>
                <w:szCs w:val="20"/>
              </w:rPr>
              <w:t>Device hold</w:t>
            </w:r>
            <w:proofErr w:type="gramEnd"/>
            <w:r w:rsidRPr="008F4C68">
              <w:rPr>
                <w:rFonts w:cs="Arial"/>
                <w:sz w:val="20"/>
                <w:szCs w:val="20"/>
              </w:rPr>
              <w:t xml:space="preserve"> status. </w:t>
            </w:r>
          </w:p>
        </w:tc>
        <w:tc>
          <w:tcPr>
            <w:tcW w:w="2250" w:type="dxa"/>
          </w:tcPr>
          <w:p w:rsidR="00EB5298" w:rsidRPr="008F4C68" w:rsidRDefault="00EB5298" w:rsidP="00C97BE1">
            <w:pPr>
              <w:spacing w:before="60" w:after="60"/>
              <w:rPr>
                <w:sz w:val="20"/>
                <w:szCs w:val="20"/>
              </w:rPr>
            </w:pPr>
            <w:r w:rsidRPr="008F4C68">
              <w:rPr>
                <w:sz w:val="20"/>
                <w:szCs w:val="20"/>
              </w:rPr>
              <w:t>String. Value:</w:t>
            </w:r>
          </w:p>
          <w:p w:rsidR="00EB5298" w:rsidRPr="008F4C68" w:rsidRDefault="00EB5298" w:rsidP="00C97BE1">
            <w:pPr>
              <w:spacing w:before="60" w:after="60"/>
              <w:rPr>
                <w:sz w:val="20"/>
                <w:szCs w:val="20"/>
              </w:rPr>
            </w:pPr>
            <w:r w:rsidRPr="008F4C68">
              <w:rPr>
                <w:sz w:val="20"/>
                <w:szCs w:val="20"/>
              </w:rPr>
              <w:t xml:space="preserve">“Cancelled” or “Void.”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IMEI</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International Mobile Equipment Identity (IMEI) number of the device.</w:t>
            </w:r>
          </w:p>
        </w:tc>
        <w:tc>
          <w:tcPr>
            <w:tcW w:w="2250" w:type="dxa"/>
          </w:tcPr>
          <w:p w:rsidR="00EB5298" w:rsidRPr="008F4C68" w:rsidRDefault="00EB5298" w:rsidP="00C97BE1">
            <w:pPr>
              <w:spacing w:before="60" w:after="60"/>
              <w:rPr>
                <w:sz w:val="20"/>
                <w:szCs w:val="20"/>
              </w:rPr>
            </w:pPr>
            <w:r w:rsidRPr="008F4C68">
              <w:rPr>
                <w:sz w:val="20"/>
                <w:szCs w:val="20"/>
              </w:rPr>
              <w:t>String. MaxLength = 20 characters.</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Instruction</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Device instruction.</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Sequence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Instruction is a sequence.</w:t>
            </w:r>
          </w:p>
        </w:tc>
        <w:tc>
          <w:tcPr>
            <w:tcW w:w="2250" w:type="dxa"/>
          </w:tcPr>
          <w:p w:rsidR="00EB5298" w:rsidRPr="008F4C68" w:rsidRDefault="00EB5298" w:rsidP="00C97BE1">
            <w:pPr>
              <w:spacing w:before="60" w:after="60"/>
              <w:rPr>
                <w:sz w:val="20"/>
                <w:szCs w:val="20"/>
              </w:rPr>
            </w:pPr>
            <w:r w:rsidRPr="008F4C68">
              <w:rPr>
                <w:sz w:val="20"/>
                <w:szCs w:val="20"/>
              </w:rPr>
              <w:t>String.</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InstructionText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Instruction is in text format.</w:t>
            </w:r>
          </w:p>
        </w:tc>
        <w:tc>
          <w:tcPr>
            <w:tcW w:w="2250" w:type="dxa"/>
          </w:tcPr>
          <w:p w:rsidR="00EB5298" w:rsidRPr="008F4C68" w:rsidRDefault="00EB5298" w:rsidP="00C97BE1">
            <w:pPr>
              <w:spacing w:before="60" w:after="60"/>
              <w:rPr>
                <w:sz w:val="20"/>
                <w:szCs w:val="20"/>
              </w:rPr>
            </w:pPr>
            <w:r w:rsidRPr="008F4C68">
              <w:rPr>
                <w:sz w:val="20"/>
                <w:szCs w:val="20"/>
              </w:rPr>
              <w:t>String. Value 0 to 1024 characters.</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Instructions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Instruction</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Device instruction.</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“Instruction</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LossType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device loss. </w:t>
            </w:r>
          </w:p>
        </w:tc>
        <w:tc>
          <w:tcPr>
            <w:tcW w:w="2250" w:type="dxa"/>
          </w:tcPr>
          <w:p w:rsidR="00EB5298" w:rsidRPr="008F4C68" w:rsidRDefault="00EB5298" w:rsidP="00C97BE1">
            <w:pPr>
              <w:spacing w:before="60" w:after="60"/>
              <w:rPr>
                <w:sz w:val="20"/>
                <w:szCs w:val="20"/>
              </w:rPr>
            </w:pPr>
            <w:r w:rsidRPr="008F4C68">
              <w:rPr>
                <w:sz w:val="20"/>
                <w:szCs w:val="20"/>
              </w:rPr>
              <w:t>String. Value: “Damaged”, “Lost”, “Stolen”, “Unrecoverable”</w:t>
            </w:r>
            <w:proofErr w:type="gramStart"/>
            <w:r w:rsidRPr="008F4C68">
              <w:rPr>
                <w:sz w:val="20"/>
                <w:szCs w:val="20"/>
              </w:rPr>
              <w:t>,  or</w:t>
            </w:r>
            <w:proofErr w:type="gramEnd"/>
            <w:r w:rsidRPr="008F4C68">
              <w:rPr>
                <w:sz w:val="20"/>
                <w:szCs w:val="20"/>
              </w:rPr>
              <w:t xml:space="preserve"> “Malfunction”.</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ManufacturerInfo</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Device manufacturer information.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Make</w:t>
            </w:r>
          </w:p>
        </w:tc>
        <w:tc>
          <w:tcPr>
            <w:tcW w:w="2610" w:type="dxa"/>
          </w:tcPr>
          <w:p w:rsidR="00EB5298" w:rsidRPr="008F4C68" w:rsidRDefault="00EB5298" w:rsidP="00C97BE1">
            <w:pPr>
              <w:spacing w:before="60" w:after="60"/>
              <w:rPr>
                <w:rFonts w:cs="Arial"/>
                <w:sz w:val="20"/>
                <w:szCs w:val="20"/>
              </w:rPr>
            </w:pPr>
            <w:proofErr w:type="gramStart"/>
            <w:r w:rsidRPr="008F4C68">
              <w:rPr>
                <w:rFonts w:cs="Arial"/>
                <w:sz w:val="20"/>
                <w:szCs w:val="20"/>
              </w:rPr>
              <w:t>Device make</w:t>
            </w:r>
            <w:proofErr w:type="gramEnd"/>
            <w:r w:rsidRPr="008F4C68">
              <w:rPr>
                <w:rFonts w:cs="Arial"/>
                <w:sz w:val="20"/>
                <w:szCs w:val="20"/>
              </w:rPr>
              <w:t>.</w:t>
            </w:r>
          </w:p>
        </w:tc>
        <w:tc>
          <w:tcPr>
            <w:tcW w:w="2250" w:type="dxa"/>
          </w:tcPr>
          <w:p w:rsidR="00EB5298" w:rsidRPr="008F4C68" w:rsidRDefault="00EB5298" w:rsidP="00C97BE1">
            <w:pPr>
              <w:spacing w:before="60" w:after="60"/>
              <w:rPr>
                <w:sz w:val="20"/>
                <w:szCs w:val="20"/>
              </w:rPr>
            </w:pPr>
            <w:r w:rsidRPr="008F4C68">
              <w:rPr>
                <w:sz w:val="20"/>
                <w:szCs w:val="20"/>
              </w:rPr>
              <w:t xml:space="preserve">String. </w:t>
            </w:r>
          </w:p>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Model</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Device model. </w:t>
            </w:r>
          </w:p>
        </w:tc>
        <w:tc>
          <w:tcPr>
            <w:tcW w:w="2250" w:type="dxa"/>
          </w:tcPr>
          <w:p w:rsidR="00EB5298" w:rsidRPr="008F4C68" w:rsidRDefault="00EB5298" w:rsidP="00C97BE1">
            <w:pPr>
              <w:spacing w:before="60" w:after="60"/>
              <w:rPr>
                <w:sz w:val="20"/>
                <w:szCs w:val="20"/>
              </w:rPr>
            </w:pPr>
            <w:r w:rsidRPr="008F4C68">
              <w:rPr>
                <w:sz w:val="20"/>
                <w:szCs w:val="20"/>
              </w:rPr>
              <w:t>String. ???</w:t>
            </w:r>
          </w:p>
          <w:p w:rsidR="00EB5298" w:rsidRPr="008F4C68" w:rsidRDefault="00EB5298" w:rsidP="00C97BE1">
            <w:pPr>
              <w:spacing w:before="60" w:after="60"/>
              <w:rPr>
                <w:sz w:val="20"/>
                <w:szCs w:val="20"/>
              </w:rPr>
            </w:pPr>
            <w:r w:rsidRPr="008F4C68">
              <w:rPr>
                <w:sz w:val="20"/>
                <w:szCs w:val="20"/>
              </w:rPr>
              <w:t>Optional.</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Color</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Device color. </w:t>
            </w:r>
          </w:p>
        </w:tc>
        <w:tc>
          <w:tcPr>
            <w:tcW w:w="2250" w:type="dxa"/>
          </w:tcPr>
          <w:p w:rsidR="00EB5298" w:rsidRPr="008F4C68" w:rsidRDefault="00EB5298" w:rsidP="00C97BE1">
            <w:pPr>
              <w:spacing w:before="60" w:after="60"/>
              <w:rPr>
                <w:sz w:val="20"/>
                <w:szCs w:val="20"/>
              </w:rPr>
            </w:pPr>
            <w:r w:rsidRPr="008F4C68">
              <w:rPr>
                <w:sz w:val="20"/>
                <w:szCs w:val="20"/>
              </w:rPr>
              <w:t>String.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MessageRequestID</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Message request identifier.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255 characters.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OrderItem</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Identifies the ordered item.</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Equipment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Equipment ordered.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“Equipment</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Fees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Information about the fee(s) associated with the order.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“Fee</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Quantity</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Number of items ordered. </w:t>
            </w:r>
          </w:p>
        </w:tc>
        <w:tc>
          <w:tcPr>
            <w:tcW w:w="2250" w:type="dxa"/>
          </w:tcPr>
          <w:p w:rsidR="00EB5298" w:rsidRPr="008F4C68" w:rsidRDefault="00EB5298" w:rsidP="00C97BE1">
            <w:pPr>
              <w:spacing w:before="60" w:after="60"/>
              <w:rPr>
                <w:sz w:val="20"/>
                <w:szCs w:val="20"/>
              </w:rPr>
            </w:pPr>
            <w:r w:rsidRPr="008F4C68">
              <w:rPr>
                <w:sz w:val="20"/>
                <w:szCs w:val="20"/>
              </w:rPr>
              <w:t xml:space="preserve">Two character, non-negative integer.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PackingGroup</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Packing group number. </w:t>
            </w:r>
          </w:p>
        </w:tc>
        <w:tc>
          <w:tcPr>
            <w:tcW w:w="2250" w:type="dxa"/>
          </w:tcPr>
          <w:p w:rsidR="00EB5298" w:rsidRPr="008F4C68" w:rsidRDefault="00EB5298" w:rsidP="00C97BE1">
            <w:pPr>
              <w:spacing w:before="60" w:after="60"/>
              <w:rPr>
                <w:sz w:val="20"/>
                <w:szCs w:val="20"/>
              </w:rPr>
            </w:pPr>
            <w:r w:rsidRPr="008F4C68">
              <w:rPr>
                <w:sz w:val="20"/>
                <w:szCs w:val="20"/>
              </w:rPr>
              <w:t xml:space="preserve">Two character, non-negative integer.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OrderItems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Information about the ordered items.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OrderItem</w:t>
            </w: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r w:rsidRPr="008F4C68">
              <w:rPr>
                <w:sz w:val="20"/>
                <w:szCs w:val="20"/>
              </w:rPr>
              <w:t xml:space="preserve">Unbounded. See the description of the type “OrderItem.”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OrderStatus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Current status of the order. </w:t>
            </w:r>
          </w:p>
        </w:tc>
        <w:tc>
          <w:tcPr>
            <w:tcW w:w="2250" w:type="dxa"/>
          </w:tcPr>
          <w:p w:rsidR="00EB5298" w:rsidRPr="008F4C68" w:rsidRDefault="00EB5298" w:rsidP="00C97BE1">
            <w:pPr>
              <w:spacing w:before="60" w:after="60"/>
              <w:rPr>
                <w:sz w:val="20"/>
                <w:szCs w:val="20"/>
              </w:rPr>
            </w:pPr>
            <w:r w:rsidRPr="008F4C68">
              <w:rPr>
                <w:sz w:val="20"/>
                <w:szCs w:val="20"/>
              </w:rPr>
              <w:t>String. Value:</w:t>
            </w:r>
          </w:p>
          <w:p w:rsidR="00EB5298" w:rsidRPr="008F4C68" w:rsidRDefault="00EB5298" w:rsidP="00C97BE1">
            <w:pPr>
              <w:spacing w:before="60" w:after="60"/>
              <w:rPr>
                <w:sz w:val="20"/>
                <w:szCs w:val="20"/>
              </w:rPr>
            </w:pPr>
            <w:r w:rsidRPr="008F4C68">
              <w:rPr>
                <w:sz w:val="20"/>
                <w:szCs w:val="20"/>
              </w:rPr>
              <w:t xml:space="preserve">“Fulfilled” or “Not fulfilled”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Payment</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Information about the order payment.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Fees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Fees associated with the order.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See “Fees</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PaymentID</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Payment ID associated with the order.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50 characters.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PaymentType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Type of payment for the order</w:t>
            </w:r>
            <w:proofErr w:type="gramStart"/>
            <w:r w:rsidRPr="008F4C68">
              <w:rPr>
                <w:rFonts w:cs="Arial"/>
                <w:sz w:val="20"/>
                <w:szCs w:val="20"/>
              </w:rPr>
              <w:t>..</w:t>
            </w:r>
            <w:proofErr w:type="gramEnd"/>
          </w:p>
        </w:tc>
        <w:tc>
          <w:tcPr>
            <w:tcW w:w="2250" w:type="dxa"/>
          </w:tcPr>
          <w:p w:rsidR="00EB5298" w:rsidRPr="008F4C68" w:rsidRDefault="00EB5298" w:rsidP="00C97BE1">
            <w:pPr>
              <w:spacing w:before="60" w:after="60"/>
              <w:rPr>
                <w:sz w:val="20"/>
                <w:szCs w:val="20"/>
              </w:rPr>
            </w:pPr>
            <w:r w:rsidRPr="008F4C68">
              <w:rPr>
                <w:sz w:val="20"/>
                <w:szCs w:val="20"/>
              </w:rPr>
              <w:t xml:space="preserve">String. Value: </w:t>
            </w:r>
          </w:p>
          <w:p w:rsidR="00EB5298" w:rsidRPr="008F4C68" w:rsidRDefault="00EB5298" w:rsidP="00C97BE1">
            <w:pPr>
              <w:spacing w:before="60" w:after="60"/>
              <w:rPr>
                <w:sz w:val="20"/>
                <w:szCs w:val="20"/>
              </w:rPr>
            </w:pPr>
            <w:r w:rsidRPr="008F4C68">
              <w:rPr>
                <w:sz w:val="20"/>
                <w:szCs w:val="20"/>
              </w:rPr>
              <w:t>“COD”, “CreditCard</w:t>
            </w:r>
            <w:r w:rsidR="009209CE">
              <w:rPr>
                <w:sz w:val="20"/>
                <w:szCs w:val="20"/>
              </w:rPr>
              <w:fldChar w:fldCharType="begin"/>
            </w:r>
            <w:r w:rsidR="009209CE">
              <w:instrText xml:space="preserve"> XE "</w:instrText>
            </w:r>
            <w:r w:rsidR="009209CE" w:rsidRPr="0070459F">
              <w:rPr>
                <w:rFonts w:cs="Arial"/>
                <w:szCs w:val="22"/>
              </w:rPr>
              <w:instrText>CreditCard</w:instrText>
            </w:r>
            <w:r w:rsidR="009209CE">
              <w:instrText xml:space="preserve">" </w:instrText>
            </w:r>
            <w:r w:rsidR="009209CE">
              <w:rPr>
                <w:sz w:val="20"/>
                <w:szCs w:val="20"/>
              </w:rPr>
              <w:fldChar w:fldCharType="end"/>
            </w:r>
            <w:r w:rsidRPr="008F4C68">
              <w:rPr>
                <w:sz w:val="20"/>
                <w:szCs w:val="20"/>
              </w:rPr>
              <w:t xml:space="preserve">”, “E-check”, “WirelessBill”, or “Cash”.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Payments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Payment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Order payment information. </w:t>
            </w:r>
          </w:p>
        </w:tc>
        <w:tc>
          <w:tcPr>
            <w:tcW w:w="2250" w:type="dxa"/>
          </w:tcPr>
          <w:p w:rsidR="00EB5298" w:rsidRPr="008F4C68" w:rsidRDefault="00EB5298" w:rsidP="00C97BE1">
            <w:pPr>
              <w:spacing w:before="60" w:after="60"/>
              <w:rPr>
                <w:sz w:val="20"/>
                <w:szCs w:val="20"/>
              </w:rPr>
            </w:pPr>
            <w:r w:rsidRPr="00B76D4E">
              <w:rPr>
                <w:b/>
                <w:sz w:val="20"/>
                <w:szCs w:val="20"/>
              </w:rPr>
              <w:t>Note:</w:t>
            </w:r>
            <w:r>
              <w:rPr>
                <w:sz w:val="20"/>
                <w:szCs w:val="20"/>
              </w:rPr>
              <w:t xml:space="preserve"> </w:t>
            </w:r>
            <w:r w:rsidRPr="008F4C68">
              <w:rPr>
                <w:sz w:val="20"/>
                <w:szCs w:val="20"/>
              </w:rPr>
              <w:t xml:space="preserve">See </w:t>
            </w:r>
            <w:r>
              <w:rPr>
                <w:sz w:val="20"/>
                <w:szCs w:val="20"/>
              </w:rPr>
              <w:t>“Payment” in this table.</w:t>
            </w:r>
            <w:r w:rsidRPr="008F4C68">
              <w:rPr>
                <w:sz w:val="20"/>
                <w:szCs w:val="20"/>
              </w:rPr>
              <w:t xml:space="preserve">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PersonName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Customer’s name.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NamePrefix</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Prefix before the name (for example, “Miss”).</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0 to 5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FirstName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Customer’s first name.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30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MiddleName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Customer’s middle name.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30 </w:t>
            </w:r>
            <w:r w:rsidRPr="008F4C68">
              <w:rPr>
                <w:sz w:val="20"/>
                <w:szCs w:val="20"/>
              </w:rPr>
              <w:lastRenderedPageBreak/>
              <w:t xml:space="preserve">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LastName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Customer’s last name.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30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NameSuffix</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Suffix after the customer’s name (for example, “Jr.”).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0 to 12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AdditionalTitle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Additional title following the customer’s name (for example, “</w:t>
            </w:r>
            <w:r w:rsidR="007A1125" w:rsidRPr="008F4C68">
              <w:rPr>
                <w:rFonts w:cs="Arial"/>
                <w:sz w:val="20"/>
                <w:szCs w:val="20"/>
              </w:rPr>
              <w:t>Ph.D.</w:t>
            </w:r>
            <w:r w:rsidRPr="008F4C68">
              <w:rPr>
                <w:rFonts w:cs="Arial"/>
                <w:sz w:val="20"/>
                <w:szCs w:val="20"/>
              </w:rPr>
              <w:t xml:space="preserve">”).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0 to 15 characters.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PhoneNumber</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Phone number associated with the order.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AccessCode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Phone number access code associated with the order</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w:t>
            </w:r>
            <w:proofErr w:type="gramStart"/>
            <w:r w:rsidRPr="008F4C68">
              <w:rPr>
                <w:sz w:val="20"/>
                <w:szCs w:val="20"/>
              </w:rPr>
              <w:t>type  “</w:t>
            </w:r>
            <w:proofErr w:type="gramEnd"/>
            <w:r w:rsidRPr="008F4C68">
              <w:rPr>
                <w:sz w:val="20"/>
                <w:szCs w:val="20"/>
              </w:rPr>
              <w:t xml:space="preserve">AccessCodeType.”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CountryCode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Phone number country code associated with the order.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type “CountryCodeType.”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AreaCode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Phone number area code associated with the order.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type </w:t>
            </w:r>
            <w:r w:rsidRPr="008F4C68">
              <w:rPr>
                <w:sz w:val="20"/>
                <w:szCs w:val="20"/>
              </w:rPr>
              <w:br/>
              <w:t xml:space="preserve">“AreaCodeType.”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LocalNumber</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Local phone number associated with the order. </w:t>
            </w:r>
          </w:p>
        </w:tc>
        <w:tc>
          <w:tcPr>
            <w:tcW w:w="2250" w:type="dxa"/>
          </w:tcPr>
          <w:p w:rsidR="00EB5298" w:rsidRPr="008F4C68" w:rsidRDefault="00EB5298" w:rsidP="00C97BE1">
            <w:pPr>
              <w:spacing w:before="60" w:after="60"/>
              <w:rPr>
                <w:sz w:val="20"/>
                <w:szCs w:val="20"/>
              </w:rPr>
            </w:pPr>
            <w:r w:rsidRPr="008F4C68">
              <w:rPr>
                <w:sz w:val="20"/>
                <w:szCs w:val="20"/>
              </w:rPr>
              <w:t xml:space="preserve">String. </w:t>
            </w:r>
          </w:p>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PostalCode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Zipcode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Postal zipcode associated with the request.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type “Zipcode.”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Extension</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Zipcode extension.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the type “ZipcodeExtension.”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Relationship</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Relationship of the requester to the account.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“Account Holder”, “Authorized User”, or “Other”.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SalesOrder</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ID</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Sales order number.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30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CreateDate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Sales order creation date. </w:t>
            </w:r>
          </w:p>
        </w:tc>
        <w:tc>
          <w:tcPr>
            <w:tcW w:w="2250" w:type="dxa"/>
          </w:tcPr>
          <w:p w:rsidR="00EB5298" w:rsidRPr="008F4C68" w:rsidRDefault="00EB5298" w:rsidP="00C97BE1">
            <w:pPr>
              <w:spacing w:before="60" w:after="60"/>
              <w:rPr>
                <w:sz w:val="20"/>
                <w:szCs w:val="20"/>
              </w:rPr>
            </w:pPr>
            <w:r w:rsidRPr="008F4C68">
              <w:rPr>
                <w:sz w:val="20"/>
                <w:szCs w:val="20"/>
              </w:rPr>
              <w:t xml:space="preserve">Standard dateTime format.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Status</w:t>
            </w:r>
            <w:r w:rsidR="00B40B92">
              <w:rPr>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sz w:val="20"/>
                <w:szCs w:val="20"/>
              </w:rPr>
              <w:fldChar w:fldCharType="end"/>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Current status of the sales order.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type “OrderStatus.”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StatusDate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Date of the sales order status. </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SkipFulfillment</w:t>
            </w:r>
          </w:p>
        </w:tc>
        <w:tc>
          <w:tcPr>
            <w:tcW w:w="2610" w:type="dxa"/>
          </w:tcPr>
          <w:p w:rsidR="00EB5298" w:rsidRPr="008F4C68" w:rsidRDefault="00EB5298" w:rsidP="00C97BE1">
            <w:pPr>
              <w:spacing w:before="60" w:after="60"/>
              <w:rPr>
                <w:rFonts w:cs="Arial"/>
                <w:sz w:val="20"/>
                <w:szCs w:val="20"/>
              </w:rPr>
            </w:pPr>
            <w:r>
              <w:rPr>
                <w:rFonts w:cs="Arial"/>
                <w:sz w:val="20"/>
                <w:szCs w:val="20"/>
              </w:rPr>
              <w:t>Indica</w:t>
            </w:r>
            <w:r w:rsidRPr="008F4C68">
              <w:rPr>
                <w:rFonts w:cs="Arial"/>
                <w:sz w:val="20"/>
                <w:szCs w:val="20"/>
              </w:rPr>
              <w:t xml:space="preserve">tes if the order is fulfilled. </w:t>
            </w:r>
          </w:p>
        </w:tc>
        <w:tc>
          <w:tcPr>
            <w:tcW w:w="2250" w:type="dxa"/>
          </w:tcPr>
          <w:p w:rsidR="00EB5298" w:rsidRPr="008F4C68" w:rsidRDefault="00EB5298" w:rsidP="00C97BE1">
            <w:pPr>
              <w:spacing w:before="60" w:after="60"/>
              <w:rPr>
                <w:sz w:val="20"/>
                <w:szCs w:val="20"/>
              </w:rPr>
            </w:pPr>
            <w:r w:rsidRPr="008F4C68">
              <w:rPr>
                <w:sz w:val="20"/>
                <w:szCs w:val="20"/>
              </w:rPr>
              <w:t>Boolean. “True” or “False” (default).</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ShippingInfo</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Sales order shipping information.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type “ShippingInfo.”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Items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Sales order items.</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type “OrderItems.”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SalesOrders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SalesOrder</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Information about the sales order</w:t>
            </w:r>
          </w:p>
        </w:tc>
        <w:tc>
          <w:tcPr>
            <w:tcW w:w="2250" w:type="dxa"/>
          </w:tcPr>
          <w:p w:rsidR="00EB5298" w:rsidRPr="008F4C68" w:rsidRDefault="00EB5298" w:rsidP="00C97BE1">
            <w:pPr>
              <w:spacing w:before="60" w:after="60"/>
              <w:rPr>
                <w:sz w:val="20"/>
                <w:szCs w:val="20"/>
              </w:rPr>
            </w:pPr>
            <w:r w:rsidRPr="008F4C68">
              <w:rPr>
                <w:sz w:val="20"/>
                <w:szCs w:val="20"/>
              </w:rPr>
              <w:t xml:space="preserve">String. Unbounded. </w:t>
            </w:r>
            <w:r w:rsidRPr="00B76D4E">
              <w:rPr>
                <w:b/>
                <w:sz w:val="20"/>
                <w:szCs w:val="20"/>
              </w:rPr>
              <w:t>Note:</w:t>
            </w:r>
            <w:r>
              <w:rPr>
                <w:sz w:val="20"/>
                <w:szCs w:val="20"/>
              </w:rPr>
              <w:t xml:space="preserve"> </w:t>
            </w:r>
            <w:r w:rsidRPr="008F4C68">
              <w:rPr>
                <w:sz w:val="20"/>
                <w:szCs w:val="20"/>
              </w:rPr>
              <w:t>See “SalesOrder</w:t>
            </w:r>
            <w:r>
              <w:rPr>
                <w:sz w:val="20"/>
                <w:szCs w:val="20"/>
              </w:rPr>
              <w:t>” in this table.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Scripts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Script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Information about the script associated with the request. </w:t>
            </w:r>
          </w:p>
        </w:tc>
        <w:tc>
          <w:tcPr>
            <w:tcW w:w="2250" w:type="dxa"/>
          </w:tcPr>
          <w:p w:rsidR="00EB5298" w:rsidRPr="008F4C68" w:rsidRDefault="00EB5298" w:rsidP="00C97BE1">
            <w:pPr>
              <w:spacing w:before="60" w:after="60"/>
              <w:rPr>
                <w:sz w:val="20"/>
                <w:szCs w:val="20"/>
              </w:rPr>
            </w:pPr>
            <w:r w:rsidRPr="008F4C68">
              <w:rPr>
                <w:sz w:val="20"/>
                <w:szCs w:val="20"/>
              </w:rPr>
              <w:t xml:space="preserve">String.  Unbounded. Value: 0 to 1024 characters. </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ShippingInfo</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AllowPartial Shipment</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Indicates if a partial order shipment is permitted. </w:t>
            </w:r>
          </w:p>
        </w:tc>
        <w:tc>
          <w:tcPr>
            <w:tcW w:w="2250" w:type="dxa"/>
          </w:tcPr>
          <w:p w:rsidR="00EB5298" w:rsidRPr="008F4C68" w:rsidRDefault="00EB5298" w:rsidP="00C97BE1">
            <w:pPr>
              <w:spacing w:before="60" w:after="60"/>
              <w:rPr>
                <w:sz w:val="20"/>
                <w:szCs w:val="20"/>
              </w:rPr>
            </w:pPr>
            <w:r w:rsidRPr="008F4C68">
              <w:rPr>
                <w:sz w:val="20"/>
                <w:szCs w:val="20"/>
              </w:rPr>
              <w:t>Boolean. “True” or “False” (default).</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DeliveryAddress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Order shipment delivery address. </w:t>
            </w:r>
          </w:p>
        </w:tc>
        <w:tc>
          <w:tcPr>
            <w:tcW w:w="2250" w:type="dxa"/>
          </w:tcPr>
          <w:p w:rsidR="00EB5298" w:rsidRPr="008F4C68" w:rsidRDefault="00EB5298" w:rsidP="00C97BE1">
            <w:pPr>
              <w:spacing w:before="60" w:after="60"/>
              <w:rPr>
                <w:sz w:val="20"/>
                <w:szCs w:val="20"/>
              </w:rPr>
            </w:pPr>
            <w:r w:rsidRPr="008F4C68">
              <w:rPr>
                <w:sz w:val="20"/>
                <w:szCs w:val="20"/>
              </w:rPr>
              <w:t>String. See description of type “Address.”</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DeliveryDate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Order shipment delivery date. </w:t>
            </w:r>
          </w:p>
        </w:tc>
        <w:tc>
          <w:tcPr>
            <w:tcW w:w="2250" w:type="dxa"/>
          </w:tcPr>
          <w:p w:rsidR="00EB5298" w:rsidRPr="008F4C68" w:rsidRDefault="00EB5298" w:rsidP="00C97BE1">
            <w:pPr>
              <w:spacing w:before="60" w:after="60"/>
              <w:rPr>
                <w:sz w:val="20"/>
                <w:szCs w:val="20"/>
              </w:rPr>
            </w:pPr>
            <w:r w:rsidRPr="008F4C68">
              <w:rPr>
                <w:sz w:val="20"/>
                <w:szCs w:val="20"/>
              </w:rPr>
              <w:t xml:space="preserve">Standard dateTime format.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DeliveryMethod</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Method of order shipment delivery. </w:t>
            </w:r>
          </w:p>
        </w:tc>
        <w:tc>
          <w:tcPr>
            <w:tcW w:w="2250" w:type="dxa"/>
          </w:tcPr>
          <w:p w:rsidR="00EB5298" w:rsidRPr="008F4C68" w:rsidRDefault="00EB5298" w:rsidP="00C97BE1">
            <w:pPr>
              <w:spacing w:before="60" w:after="60"/>
              <w:rPr>
                <w:sz w:val="20"/>
                <w:szCs w:val="20"/>
              </w:rPr>
            </w:pPr>
            <w:r w:rsidRPr="008F4C68">
              <w:rPr>
                <w:sz w:val="20"/>
                <w:szCs w:val="20"/>
              </w:rPr>
              <w:t>String. ???</w:t>
            </w:r>
          </w:p>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FreightCarrier</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Identifies the order shipment freight carrier.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1 to 13 characters.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ShipDate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Date of order shipment. </w:t>
            </w:r>
          </w:p>
        </w:tc>
        <w:tc>
          <w:tcPr>
            <w:tcW w:w="2250" w:type="dxa"/>
          </w:tcPr>
          <w:p w:rsidR="00EB5298" w:rsidRPr="008F4C68" w:rsidRDefault="00EB5298" w:rsidP="00C97BE1">
            <w:pPr>
              <w:spacing w:before="60" w:after="60"/>
              <w:rPr>
                <w:sz w:val="20"/>
                <w:szCs w:val="20"/>
              </w:rPr>
            </w:pPr>
            <w:r w:rsidRPr="008F4C68">
              <w:rPr>
                <w:sz w:val="20"/>
                <w:szCs w:val="20"/>
              </w:rPr>
              <w:t xml:space="preserve">Standard dateTime format.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ShipmentTracking ID</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Identifier for order shipment tracking. </w:t>
            </w:r>
          </w:p>
        </w:tc>
        <w:tc>
          <w:tcPr>
            <w:tcW w:w="2250" w:type="dxa"/>
          </w:tcPr>
          <w:p w:rsidR="00EB5298" w:rsidRPr="008F4C68" w:rsidRDefault="00EB5298" w:rsidP="00C97BE1">
            <w:pPr>
              <w:spacing w:before="60" w:after="60"/>
              <w:rPr>
                <w:sz w:val="20"/>
                <w:szCs w:val="20"/>
              </w:rPr>
            </w:pPr>
            <w:r w:rsidRPr="008F4C68">
              <w:rPr>
                <w:sz w:val="20"/>
                <w:szCs w:val="20"/>
              </w:rPr>
              <w:t xml:space="preserve">String.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Shipping Instructions</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Order shipping Instructions. </w:t>
            </w:r>
          </w:p>
        </w:tc>
        <w:tc>
          <w:tcPr>
            <w:tcW w:w="2250" w:type="dxa"/>
          </w:tcPr>
          <w:p w:rsidR="00EB5298" w:rsidRPr="008F4C68" w:rsidRDefault="00EB5298" w:rsidP="00C97BE1">
            <w:pPr>
              <w:spacing w:before="60" w:after="60"/>
              <w:rPr>
                <w:sz w:val="20"/>
                <w:szCs w:val="20"/>
              </w:rPr>
            </w:pPr>
            <w:r w:rsidRPr="008F4C68">
              <w:rPr>
                <w:sz w:val="20"/>
                <w:szCs w:val="20"/>
              </w:rPr>
              <w:t xml:space="preserve">String. See the description of the type “Instructions.” </w:t>
            </w: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WaiveShippingFee</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Indicates if the order shipping fee can be deleted. </w:t>
            </w:r>
          </w:p>
        </w:tc>
        <w:tc>
          <w:tcPr>
            <w:tcW w:w="2250" w:type="dxa"/>
          </w:tcPr>
          <w:p w:rsidR="00EB5298" w:rsidRPr="008F4C68" w:rsidRDefault="00EB5298" w:rsidP="00C97BE1">
            <w:pPr>
              <w:spacing w:before="60" w:after="60"/>
              <w:rPr>
                <w:sz w:val="20"/>
                <w:szCs w:val="20"/>
              </w:rPr>
            </w:pPr>
            <w:r w:rsidRPr="008F4C68">
              <w:rPr>
                <w:sz w:val="20"/>
                <w:szCs w:val="20"/>
              </w:rPr>
              <w:t>Boolean. “True” or “False”.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SKU</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The Stock Keeping Unit (SKU) number associated with the device.</w:t>
            </w:r>
          </w:p>
        </w:tc>
        <w:tc>
          <w:tcPr>
            <w:tcW w:w="2250" w:type="dxa"/>
          </w:tcPr>
          <w:p w:rsidR="00EB5298" w:rsidRPr="008F4C68" w:rsidRDefault="00EB5298" w:rsidP="00C97BE1">
            <w:pPr>
              <w:spacing w:before="60" w:after="60"/>
              <w:rPr>
                <w:sz w:val="20"/>
                <w:szCs w:val="20"/>
              </w:rPr>
            </w:pPr>
            <w:r w:rsidRPr="008F4C68">
              <w:rPr>
                <w:sz w:val="20"/>
                <w:szCs w:val="20"/>
              </w:rPr>
              <w:t>String. Value: 1 to 30 characters.</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SKUs</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Stock Keeping Units associated with the device.</w:t>
            </w:r>
          </w:p>
        </w:tc>
        <w:tc>
          <w:tcPr>
            <w:tcW w:w="2250" w:type="dxa"/>
          </w:tcPr>
          <w:p w:rsidR="00EB5298" w:rsidRPr="008F4C68" w:rsidRDefault="00EB5298" w:rsidP="00C97BE1">
            <w:pPr>
              <w:spacing w:before="60" w:after="60"/>
              <w:rPr>
                <w:sz w:val="20"/>
                <w:szCs w:val="20"/>
              </w:rPr>
            </w:pPr>
          </w:p>
        </w:tc>
      </w:tr>
      <w:tr w:rsidR="00EB5298" w:rsidRPr="00A66844" w:rsidTr="00C97BE1">
        <w:tc>
          <w:tcPr>
            <w:tcW w:w="1980" w:type="dxa"/>
          </w:tcPr>
          <w:p w:rsidR="00EB5298" w:rsidRPr="008F4C68" w:rsidRDefault="00EB5298" w:rsidP="00C97BE1">
            <w:pPr>
              <w:spacing w:before="60" w:after="60"/>
              <w:rPr>
                <w:sz w:val="20"/>
                <w:szCs w:val="20"/>
              </w:rPr>
            </w:pPr>
          </w:p>
        </w:tc>
        <w:tc>
          <w:tcPr>
            <w:tcW w:w="1980" w:type="dxa"/>
          </w:tcPr>
          <w:p w:rsidR="00EB5298" w:rsidRPr="008F4C68" w:rsidRDefault="00EB5298" w:rsidP="00C97BE1">
            <w:pPr>
              <w:spacing w:before="60" w:after="60"/>
              <w:rPr>
                <w:sz w:val="20"/>
                <w:szCs w:val="20"/>
              </w:rPr>
            </w:pPr>
            <w:r w:rsidRPr="008F4C68">
              <w:rPr>
                <w:sz w:val="20"/>
                <w:szCs w:val="20"/>
              </w:rPr>
              <w:t>SKU</w:t>
            </w: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SKU number of the device. </w:t>
            </w:r>
          </w:p>
        </w:tc>
        <w:tc>
          <w:tcPr>
            <w:tcW w:w="2250" w:type="dxa"/>
          </w:tcPr>
          <w:p w:rsidR="00EB5298" w:rsidRPr="008F4C68" w:rsidRDefault="00EB5298" w:rsidP="00C97BE1">
            <w:pPr>
              <w:spacing w:before="60" w:after="60"/>
              <w:rPr>
                <w:sz w:val="20"/>
                <w:szCs w:val="20"/>
              </w:rPr>
            </w:pPr>
            <w:r w:rsidRPr="008F4C68">
              <w:rPr>
                <w:sz w:val="20"/>
                <w:szCs w:val="20"/>
              </w:rPr>
              <w:t xml:space="preserve">String. Unbounded. </w:t>
            </w:r>
            <w:r w:rsidRPr="00B76D4E">
              <w:rPr>
                <w:b/>
                <w:sz w:val="20"/>
                <w:szCs w:val="20"/>
              </w:rPr>
              <w:t>Note:</w:t>
            </w:r>
            <w:r>
              <w:rPr>
                <w:sz w:val="20"/>
                <w:szCs w:val="20"/>
              </w:rPr>
              <w:t xml:space="preserve"> </w:t>
            </w:r>
            <w:r w:rsidRPr="008F4C68">
              <w:rPr>
                <w:sz w:val="20"/>
                <w:szCs w:val="20"/>
              </w:rPr>
              <w:t>See “SKU</w:t>
            </w:r>
            <w:r>
              <w:rPr>
                <w:sz w:val="20"/>
                <w:szCs w:val="20"/>
              </w:rPr>
              <w:t xml:space="preserve">” in </w:t>
            </w:r>
            <w:r>
              <w:rPr>
                <w:sz w:val="20"/>
                <w:szCs w:val="20"/>
              </w:rPr>
              <w:lastRenderedPageBreak/>
              <w:t>this table.</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lastRenderedPageBreak/>
              <w:t>SybsystemType Enum</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Type of syb system. </w:t>
            </w:r>
          </w:p>
        </w:tc>
        <w:tc>
          <w:tcPr>
            <w:tcW w:w="2250" w:type="dxa"/>
          </w:tcPr>
          <w:p w:rsidR="00EB5298" w:rsidRPr="008F4C68" w:rsidRDefault="00EB5298" w:rsidP="00C97BE1">
            <w:pPr>
              <w:spacing w:before="60" w:after="60"/>
              <w:rPr>
                <w:sz w:val="20"/>
                <w:szCs w:val="20"/>
              </w:rPr>
            </w:pPr>
            <w:r w:rsidRPr="008F4C68">
              <w:rPr>
                <w:sz w:val="20"/>
                <w:szCs w:val="20"/>
              </w:rPr>
              <w:t>String. Value: “None”, “Server”, “Database”, “AWD”, “External”, or “Unknown.”</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TelephoneNumber</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Pr>
                <w:rFonts w:cs="Arial"/>
                <w:sz w:val="20"/>
                <w:szCs w:val="20"/>
              </w:rPr>
              <w:t>P</w:t>
            </w:r>
            <w:r w:rsidRPr="008F4C68">
              <w:rPr>
                <w:rFonts w:cs="Arial"/>
                <w:sz w:val="20"/>
                <w:szCs w:val="20"/>
              </w:rPr>
              <w:t>hone number associated with the contract.</w:t>
            </w:r>
          </w:p>
        </w:tc>
        <w:tc>
          <w:tcPr>
            <w:tcW w:w="2250" w:type="dxa"/>
          </w:tcPr>
          <w:p w:rsidR="00EB5298" w:rsidRPr="008F4C68" w:rsidRDefault="00EB5298" w:rsidP="00C97BE1">
            <w:pPr>
              <w:spacing w:before="60" w:after="60"/>
              <w:rPr>
                <w:sz w:val="20"/>
                <w:szCs w:val="20"/>
              </w:rPr>
            </w:pPr>
            <w:r w:rsidRPr="008F4C68">
              <w:rPr>
                <w:sz w:val="20"/>
                <w:szCs w:val="20"/>
              </w:rPr>
              <w:t>String. Standard 10 digit number.</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USStateAbbr</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Postal address abbreviation for the state or region. </w:t>
            </w:r>
          </w:p>
        </w:tc>
        <w:tc>
          <w:tcPr>
            <w:tcW w:w="2250" w:type="dxa"/>
          </w:tcPr>
          <w:p w:rsidR="00EB5298" w:rsidRPr="008F4C68" w:rsidRDefault="00EB5298" w:rsidP="00C97BE1">
            <w:pPr>
              <w:spacing w:before="60" w:after="60"/>
              <w:rPr>
                <w:rFonts w:ascii="Courier New" w:hAnsi="Courier New" w:cs="Courier New"/>
                <w:sz w:val="20"/>
                <w:szCs w:val="20"/>
              </w:rPr>
            </w:pPr>
            <w:r w:rsidRPr="008F4C68">
              <w:rPr>
                <w:sz w:val="20"/>
                <w:szCs w:val="20"/>
              </w:rPr>
              <w:t>String, 2 characters. Values: “</w:t>
            </w:r>
            <w:r w:rsidRPr="008F4C68">
              <w:rPr>
                <w:rFonts w:ascii="Courier New" w:hAnsi="Courier New" w:cs="Courier New"/>
                <w:sz w:val="20"/>
                <w:szCs w:val="20"/>
              </w:rPr>
              <w:t xml:space="preserve">AL","AK", "AS”,”AZ","AR", "CA", CO","CT", </w:t>
            </w:r>
          </w:p>
          <w:p w:rsidR="00EB5298" w:rsidRPr="008F4C68" w:rsidRDefault="00EB5298" w:rsidP="00C97BE1">
            <w:pPr>
              <w:autoSpaceDE w:val="0"/>
              <w:autoSpaceDN w:val="0"/>
              <w:adjustRightInd w:val="0"/>
              <w:rPr>
                <w:rFonts w:ascii="Courier New" w:hAnsi="Courier New" w:cs="Courier New"/>
                <w:sz w:val="20"/>
                <w:szCs w:val="20"/>
              </w:rPr>
            </w:pPr>
            <w:r w:rsidRPr="008F4C68">
              <w:rPr>
                <w:rFonts w:ascii="Courier New" w:hAnsi="Courier New" w:cs="Courier New"/>
                <w:sz w:val="20"/>
                <w:szCs w:val="20"/>
              </w:rPr>
              <w:t>"DE","DC","FM”, "FL","GA”,"GU",</w:t>
            </w:r>
          </w:p>
          <w:p w:rsidR="00EB5298" w:rsidRPr="008F4C68" w:rsidRDefault="00EB5298" w:rsidP="00C97BE1">
            <w:pPr>
              <w:autoSpaceDE w:val="0"/>
              <w:autoSpaceDN w:val="0"/>
              <w:adjustRightInd w:val="0"/>
              <w:rPr>
                <w:rFonts w:ascii="Courier New" w:hAnsi="Courier New" w:cs="Courier New"/>
                <w:sz w:val="20"/>
                <w:szCs w:val="20"/>
              </w:rPr>
            </w:pPr>
            <w:r w:rsidRPr="008F4C68">
              <w:rPr>
                <w:rFonts w:ascii="Courier New" w:hAnsi="Courier New" w:cs="Courier New"/>
                <w:sz w:val="20"/>
                <w:szCs w:val="20"/>
              </w:rPr>
              <w:t>"HI","ID","IL", "IN","IA","KS",</w:t>
            </w:r>
          </w:p>
          <w:p w:rsidR="00EB5298" w:rsidRPr="008F4C68" w:rsidRDefault="00EB5298" w:rsidP="00C97BE1">
            <w:pPr>
              <w:autoSpaceDE w:val="0"/>
              <w:autoSpaceDN w:val="0"/>
              <w:adjustRightInd w:val="0"/>
              <w:rPr>
                <w:rFonts w:ascii="Courier New" w:hAnsi="Courier New" w:cs="Courier New"/>
                <w:sz w:val="20"/>
                <w:szCs w:val="20"/>
              </w:rPr>
            </w:pPr>
            <w:r w:rsidRPr="008F4C68">
              <w:rPr>
                <w:rFonts w:ascii="Courier New" w:hAnsi="Courier New" w:cs="Courier New"/>
                <w:sz w:val="20"/>
                <w:szCs w:val="20"/>
              </w:rPr>
              <w:t>"KY”,"LA","ME", "MH","MD","MA",</w:t>
            </w:r>
          </w:p>
          <w:p w:rsidR="00EB5298" w:rsidRPr="008F4C68" w:rsidRDefault="00EB5298" w:rsidP="00C97BE1">
            <w:pPr>
              <w:autoSpaceDE w:val="0"/>
              <w:autoSpaceDN w:val="0"/>
              <w:adjustRightInd w:val="0"/>
              <w:rPr>
                <w:rFonts w:ascii="Courier New" w:hAnsi="Courier New" w:cs="Courier New"/>
                <w:sz w:val="20"/>
                <w:szCs w:val="20"/>
              </w:rPr>
            </w:pPr>
            <w:r w:rsidRPr="008F4C68">
              <w:rPr>
                <w:rFonts w:ascii="Courier New" w:hAnsi="Courier New" w:cs="Courier New"/>
                <w:sz w:val="20"/>
                <w:szCs w:val="20"/>
              </w:rPr>
              <w:t>"MI","MN","MS", "MO","MT”,"NE”, "NV","NH","NJ”, "NM","NY","NC",</w:t>
            </w:r>
          </w:p>
          <w:p w:rsidR="00EB5298" w:rsidRPr="008F4C68" w:rsidRDefault="00EB5298" w:rsidP="00C97BE1">
            <w:pPr>
              <w:spacing w:before="60" w:after="60"/>
              <w:rPr>
                <w:rFonts w:ascii="Courier New" w:hAnsi="Courier New" w:cs="Courier New"/>
                <w:sz w:val="20"/>
                <w:szCs w:val="20"/>
              </w:rPr>
            </w:pPr>
            <w:r w:rsidRPr="008F4C68">
              <w:rPr>
                <w:rFonts w:ascii="Courier New" w:hAnsi="Courier New" w:cs="Courier New"/>
                <w:sz w:val="20"/>
                <w:szCs w:val="20"/>
              </w:rPr>
              <w:t>"ND","MP","OH”, "OK”,“OR”,"PW", "PA","PR”,"RI", "SC","SD","TN", "TX","UT","VT", "VI","VA”,"WA</w:t>
            </w:r>
            <w:r>
              <w:rPr>
                <w:rFonts w:ascii="Courier New" w:hAnsi="Courier New" w:cs="Courier New"/>
                <w:sz w:val="20"/>
                <w:szCs w:val="20"/>
              </w:rPr>
              <w:t>”, “WV”,"WI”,"WY”, ”AE”,"AA”,</w:t>
            </w:r>
            <w:r w:rsidRPr="008F4C68">
              <w:rPr>
                <w:rFonts w:ascii="Courier New" w:hAnsi="Courier New" w:cs="Courier New"/>
                <w:sz w:val="20"/>
                <w:szCs w:val="20"/>
              </w:rPr>
              <w:t>“AP”.</w:t>
            </w:r>
          </w:p>
        </w:tc>
      </w:tr>
      <w:tr w:rsidR="00EB5298" w:rsidRPr="00A66844" w:rsidTr="00C97BE1">
        <w:tc>
          <w:tcPr>
            <w:tcW w:w="1980" w:type="dxa"/>
          </w:tcPr>
          <w:p w:rsidR="00EB5298" w:rsidRPr="008F4C68" w:rsidRDefault="00EB5298" w:rsidP="00C97BE1">
            <w:pPr>
              <w:spacing w:before="60" w:after="60"/>
              <w:rPr>
                <w:sz w:val="20"/>
                <w:szCs w:val="20"/>
              </w:rPr>
            </w:pPr>
            <w:r w:rsidRPr="008F4C68">
              <w:rPr>
                <w:sz w:val="20"/>
                <w:szCs w:val="20"/>
              </w:rPr>
              <w:t>ZipCode</w:t>
            </w:r>
          </w:p>
        </w:tc>
        <w:tc>
          <w:tcPr>
            <w:tcW w:w="1980" w:type="dxa"/>
          </w:tcPr>
          <w:p w:rsidR="00EB5298" w:rsidRPr="008F4C68" w:rsidRDefault="00EB5298" w:rsidP="00C97BE1">
            <w:pPr>
              <w:spacing w:before="60" w:after="60"/>
              <w:rPr>
                <w:sz w:val="20"/>
                <w:szCs w:val="20"/>
              </w:rPr>
            </w:pPr>
          </w:p>
        </w:tc>
        <w:tc>
          <w:tcPr>
            <w:tcW w:w="2610" w:type="dxa"/>
          </w:tcPr>
          <w:p w:rsidR="00EB5298" w:rsidRPr="008F4C68" w:rsidRDefault="00EB5298" w:rsidP="00C97BE1">
            <w:pPr>
              <w:spacing w:before="60" w:after="60"/>
              <w:rPr>
                <w:rFonts w:cs="Arial"/>
                <w:sz w:val="20"/>
                <w:szCs w:val="20"/>
              </w:rPr>
            </w:pPr>
            <w:r w:rsidRPr="008F4C68">
              <w:rPr>
                <w:rFonts w:cs="Arial"/>
                <w:sz w:val="20"/>
                <w:szCs w:val="20"/>
              </w:rPr>
              <w:t xml:space="preserve">US Postal Service Zip code associated with the request. </w:t>
            </w:r>
          </w:p>
        </w:tc>
        <w:tc>
          <w:tcPr>
            <w:tcW w:w="2250" w:type="dxa"/>
          </w:tcPr>
          <w:p w:rsidR="00EB5298" w:rsidRPr="008F4C68" w:rsidRDefault="00EB5298" w:rsidP="00C97BE1">
            <w:pPr>
              <w:spacing w:before="60" w:after="60"/>
              <w:rPr>
                <w:sz w:val="20"/>
                <w:szCs w:val="20"/>
              </w:rPr>
            </w:pPr>
            <w:r w:rsidRPr="008F4C68">
              <w:rPr>
                <w:sz w:val="20"/>
                <w:szCs w:val="20"/>
              </w:rPr>
              <w:t xml:space="preserve">String. Value: 5 characters. </w:t>
            </w:r>
          </w:p>
        </w:tc>
      </w:tr>
      <w:tr w:rsidR="00EB5298" w:rsidRPr="00994F52" w:rsidTr="00C97BE1">
        <w:tc>
          <w:tcPr>
            <w:tcW w:w="1980" w:type="dxa"/>
            <w:tcBorders>
              <w:bottom w:val="single" w:sz="4" w:space="0" w:color="auto"/>
            </w:tcBorders>
          </w:tcPr>
          <w:p w:rsidR="00EB5298" w:rsidRPr="008F4C68" w:rsidRDefault="00EB5298" w:rsidP="00C97BE1">
            <w:pPr>
              <w:spacing w:before="60" w:after="60"/>
              <w:rPr>
                <w:sz w:val="20"/>
                <w:szCs w:val="20"/>
              </w:rPr>
            </w:pPr>
            <w:r w:rsidRPr="008F4C68">
              <w:rPr>
                <w:sz w:val="20"/>
                <w:szCs w:val="20"/>
              </w:rPr>
              <w:t>ZipCodeExtension</w:t>
            </w:r>
          </w:p>
        </w:tc>
        <w:tc>
          <w:tcPr>
            <w:tcW w:w="1980" w:type="dxa"/>
            <w:tcBorders>
              <w:bottom w:val="single" w:sz="4" w:space="0" w:color="auto"/>
            </w:tcBorders>
          </w:tcPr>
          <w:p w:rsidR="00EB5298" w:rsidRPr="008F4C68" w:rsidRDefault="00EB5298" w:rsidP="00C97BE1">
            <w:pPr>
              <w:spacing w:before="60" w:after="60"/>
              <w:rPr>
                <w:sz w:val="20"/>
                <w:szCs w:val="20"/>
              </w:rPr>
            </w:pPr>
          </w:p>
        </w:tc>
        <w:tc>
          <w:tcPr>
            <w:tcW w:w="2610" w:type="dxa"/>
            <w:tcBorders>
              <w:bottom w:val="single" w:sz="4" w:space="0" w:color="auto"/>
            </w:tcBorders>
          </w:tcPr>
          <w:p w:rsidR="00EB5298" w:rsidRPr="008F4C68" w:rsidRDefault="00EB5298" w:rsidP="00C97BE1">
            <w:pPr>
              <w:spacing w:before="60" w:after="60"/>
              <w:rPr>
                <w:rFonts w:cs="Arial"/>
                <w:sz w:val="20"/>
                <w:szCs w:val="20"/>
              </w:rPr>
            </w:pPr>
            <w:r w:rsidRPr="008F4C68">
              <w:rPr>
                <w:rFonts w:cs="Arial"/>
                <w:sz w:val="20"/>
                <w:szCs w:val="20"/>
              </w:rPr>
              <w:t xml:space="preserve">Extension used with the Zip code associated with the request. </w:t>
            </w:r>
          </w:p>
        </w:tc>
        <w:tc>
          <w:tcPr>
            <w:tcW w:w="2250" w:type="dxa"/>
            <w:tcBorders>
              <w:bottom w:val="single" w:sz="4" w:space="0" w:color="auto"/>
            </w:tcBorders>
          </w:tcPr>
          <w:p w:rsidR="00EB5298" w:rsidRPr="008F4C68" w:rsidRDefault="00EB5298" w:rsidP="00C97BE1">
            <w:pPr>
              <w:spacing w:before="60" w:after="60"/>
              <w:rPr>
                <w:sz w:val="20"/>
                <w:szCs w:val="20"/>
              </w:rPr>
            </w:pPr>
            <w:r w:rsidRPr="008F4C68">
              <w:rPr>
                <w:sz w:val="20"/>
                <w:szCs w:val="20"/>
              </w:rPr>
              <w:t xml:space="preserve">String. Value: 0 or 4 characters. </w:t>
            </w:r>
          </w:p>
        </w:tc>
      </w:tr>
    </w:tbl>
    <w:p w:rsidR="00EB5298" w:rsidRPr="00C27F2D" w:rsidRDefault="00EB5298" w:rsidP="00EB5298">
      <w:pPr>
        <w:keepNext/>
        <w:spacing w:before="120"/>
        <w:rPr>
          <w:b/>
        </w:rPr>
      </w:pPr>
      <w:r>
        <w:rPr>
          <w:b/>
        </w:rPr>
        <w:t xml:space="preserve">Also </w:t>
      </w:r>
      <w:r w:rsidRPr="00C27F2D">
        <w:rPr>
          <w:b/>
        </w:rPr>
        <w:t>See</w:t>
      </w:r>
    </w:p>
    <w:p w:rsidR="00736258" w:rsidRPr="00A205FD" w:rsidRDefault="00EB5298" w:rsidP="00C12A45">
      <w:pPr>
        <w:spacing w:before="120"/>
        <w:rPr>
          <w:b/>
        </w:rPr>
      </w:pPr>
      <w:proofErr w:type="gramStart"/>
      <w:r>
        <w:rPr>
          <w:sz w:val="20"/>
          <w:szCs w:val="20"/>
        </w:rPr>
        <w:t>Sections  “</w:t>
      </w:r>
      <w:proofErr w:type="gramEnd"/>
      <w:r>
        <w:rPr>
          <w:sz w:val="20"/>
          <w:szCs w:val="20"/>
        </w:rPr>
        <w:fldChar w:fldCharType="begin"/>
      </w:r>
      <w:r>
        <w:rPr>
          <w:sz w:val="20"/>
          <w:szCs w:val="20"/>
        </w:rPr>
        <w:instrText xml:space="preserve"> REF _Ref307907786 \h </w:instrText>
      </w:r>
      <w:r>
        <w:rPr>
          <w:sz w:val="20"/>
          <w:szCs w:val="20"/>
        </w:rPr>
      </w:r>
      <w:r>
        <w:rPr>
          <w:sz w:val="20"/>
          <w:szCs w:val="20"/>
        </w:rPr>
        <w:fldChar w:fldCharType="separate"/>
      </w:r>
      <w:r w:rsidR="00736258" w:rsidRPr="00E10231">
        <w:rPr>
          <w:b/>
          <w:color w:val="0070C0"/>
        </w:rPr>
        <w:t>CreateContractGateway</w:t>
      </w:r>
      <w:r w:rsidR="00736258">
        <w:rPr>
          <w:b/>
          <w:color w:val="0070C0"/>
        </w:rPr>
        <w:t xml:space="preserve"> </w:t>
      </w:r>
      <w:r w:rsidR="00736258" w:rsidRPr="00E10231">
        <w:rPr>
          <w:b/>
          <w:color w:val="0070C0"/>
        </w:rPr>
        <w:t>Process Flow</w:t>
      </w:r>
      <w:r>
        <w:rPr>
          <w:sz w:val="20"/>
          <w:szCs w:val="20"/>
        </w:rPr>
        <w:fldChar w:fldCharType="end"/>
      </w:r>
      <w:r>
        <w:rPr>
          <w:sz w:val="20"/>
          <w:szCs w:val="20"/>
        </w:rPr>
        <w:t>“, “</w:t>
      </w:r>
      <w:r>
        <w:rPr>
          <w:sz w:val="20"/>
          <w:szCs w:val="20"/>
        </w:rPr>
        <w:fldChar w:fldCharType="begin"/>
      </w:r>
      <w:r>
        <w:rPr>
          <w:sz w:val="20"/>
          <w:szCs w:val="20"/>
        </w:rPr>
        <w:instrText xml:space="preserve"> REF _Ref307907856 \h </w:instrText>
      </w:r>
      <w:r>
        <w:rPr>
          <w:sz w:val="20"/>
          <w:szCs w:val="20"/>
        </w:rPr>
      </w:r>
      <w:r>
        <w:rPr>
          <w:sz w:val="20"/>
          <w:szCs w:val="20"/>
        </w:rPr>
        <w:fldChar w:fldCharType="separate"/>
      </w:r>
      <w:r w:rsidR="00736258" w:rsidRPr="00E10231">
        <w:rPr>
          <w:b/>
          <w:color w:val="0070C0"/>
        </w:rPr>
        <w:t>ProcessNonRefPaymentGateway Process Flow</w:t>
      </w:r>
      <w:r>
        <w:rPr>
          <w:sz w:val="20"/>
          <w:szCs w:val="20"/>
        </w:rPr>
        <w:fldChar w:fldCharType="end"/>
      </w:r>
      <w:r>
        <w:rPr>
          <w:sz w:val="20"/>
          <w:szCs w:val="20"/>
        </w:rPr>
        <w:t>, and “</w:t>
      </w:r>
      <w:r>
        <w:rPr>
          <w:sz w:val="20"/>
          <w:szCs w:val="20"/>
        </w:rPr>
        <w:fldChar w:fldCharType="begin"/>
      </w:r>
      <w:r>
        <w:rPr>
          <w:sz w:val="20"/>
          <w:szCs w:val="20"/>
        </w:rPr>
        <w:instrText xml:space="preserve"> REF _Ref307907873 \h </w:instrText>
      </w:r>
      <w:r>
        <w:rPr>
          <w:sz w:val="20"/>
          <w:szCs w:val="20"/>
        </w:rPr>
      </w:r>
      <w:r>
        <w:rPr>
          <w:sz w:val="20"/>
          <w:szCs w:val="20"/>
        </w:rPr>
        <w:fldChar w:fldCharType="separate"/>
      </w:r>
      <w:r w:rsidR="00736258" w:rsidRPr="00A205FD">
        <w:rPr>
          <w:b/>
        </w:rPr>
        <w:t>Also See</w:t>
      </w:r>
    </w:p>
    <w:p w:rsidR="00736258" w:rsidRDefault="00736258" w:rsidP="00C12A45">
      <w:proofErr w:type="gramStart"/>
      <w:r>
        <w:t>“ProcessNonRefPayment</w:t>
      </w:r>
      <w:r>
        <w:fldChar w:fldCharType="begin"/>
      </w:r>
      <w:r>
        <w:instrText xml:space="preserve"> XE "</w:instrText>
      </w:r>
      <w:r w:rsidRPr="009A51C1">
        <w:instrText>ProcessNonRefPayment</w:instrText>
      </w:r>
      <w:r>
        <w:instrText xml:space="preserve">" </w:instrText>
      </w:r>
      <w:r>
        <w:fldChar w:fldCharType="end"/>
      </w:r>
      <w:r>
        <w:t xml:space="preserve"> API” in the “Asurion Subscriber Billing System - Finance Services API Specification”.</w:t>
      </w:r>
      <w:proofErr w:type="gramEnd"/>
    </w:p>
    <w:p w:rsidR="00EB5298" w:rsidRDefault="00736258" w:rsidP="00EB5298">
      <w:pPr>
        <w:spacing w:before="120"/>
      </w:pPr>
      <w:r w:rsidRPr="00E10231">
        <w:rPr>
          <w:b/>
          <w:color w:val="0070C0"/>
        </w:rPr>
        <w:t>CalculateTaxesGateway Process Flow</w:t>
      </w:r>
      <w:r w:rsidR="00EB5298">
        <w:rPr>
          <w:sz w:val="20"/>
          <w:szCs w:val="20"/>
        </w:rPr>
        <w:fldChar w:fldCharType="end"/>
      </w:r>
      <w:proofErr w:type="gramStart"/>
      <w:r w:rsidR="00EB5298">
        <w:rPr>
          <w:sz w:val="20"/>
          <w:szCs w:val="20"/>
        </w:rPr>
        <w:t>”  for</w:t>
      </w:r>
      <w:proofErr w:type="gramEnd"/>
      <w:r w:rsidR="00EB5298">
        <w:rPr>
          <w:sz w:val="20"/>
          <w:szCs w:val="20"/>
        </w:rPr>
        <w:t xml:space="preserve"> descriptions of the process flows associated with the Service Methods identified above.</w:t>
      </w:r>
    </w:p>
    <w:p w:rsidR="00EB5298" w:rsidRPr="00994F52" w:rsidRDefault="00EB5298" w:rsidP="00DD04FC">
      <w:pPr>
        <w:keepNext/>
        <w:spacing w:before="120" w:after="120"/>
        <w:rPr>
          <w:b/>
        </w:rPr>
      </w:pPr>
      <w:r>
        <w:rPr>
          <w:b/>
        </w:rPr>
        <w:lastRenderedPageBreak/>
        <w:t>Integer</w:t>
      </w:r>
      <w:r w:rsidRPr="00994F52">
        <w:rPr>
          <w:b/>
        </w:rPr>
        <w:t xml:space="preserve"> Definition</w:t>
      </w:r>
      <w:r>
        <w:rPr>
          <w:b/>
        </w:rPr>
        <w:t>s</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70"/>
        <w:gridCol w:w="3510"/>
        <w:gridCol w:w="2880"/>
      </w:tblGrid>
      <w:tr w:rsidR="00EB5298" w:rsidRPr="00A66844" w:rsidTr="00C97BE1">
        <w:trPr>
          <w:tblHeader/>
        </w:trPr>
        <w:tc>
          <w:tcPr>
            <w:tcW w:w="2430" w:type="dxa"/>
            <w:gridSpan w:val="2"/>
            <w:shd w:val="clear" w:color="auto" w:fill="FFC000"/>
          </w:tcPr>
          <w:p w:rsidR="00EB5298" w:rsidRPr="00796D9A" w:rsidRDefault="00EB5298" w:rsidP="00DD04FC">
            <w:pPr>
              <w:keepNext/>
              <w:spacing w:before="60" w:after="60"/>
              <w:jc w:val="center"/>
              <w:rPr>
                <w:b/>
                <w:sz w:val="20"/>
                <w:szCs w:val="20"/>
              </w:rPr>
            </w:pPr>
            <w:r>
              <w:rPr>
                <w:b/>
                <w:sz w:val="20"/>
                <w:szCs w:val="20"/>
              </w:rPr>
              <w:t>String</w:t>
            </w:r>
          </w:p>
        </w:tc>
        <w:tc>
          <w:tcPr>
            <w:tcW w:w="3510" w:type="dxa"/>
            <w:shd w:val="clear" w:color="auto" w:fill="FFC000"/>
          </w:tcPr>
          <w:p w:rsidR="00EB5298" w:rsidRPr="00796D9A" w:rsidRDefault="00EB5298" w:rsidP="00DD04FC">
            <w:pPr>
              <w:keepNext/>
              <w:spacing w:before="60" w:after="60"/>
              <w:jc w:val="center"/>
              <w:rPr>
                <w:rFonts w:cs="Arial"/>
                <w:b/>
                <w:sz w:val="20"/>
                <w:szCs w:val="20"/>
              </w:rPr>
            </w:pPr>
            <w:r w:rsidRPr="00796D9A">
              <w:rPr>
                <w:rFonts w:cs="Arial"/>
                <w:b/>
                <w:sz w:val="20"/>
                <w:szCs w:val="20"/>
              </w:rPr>
              <w:t>Description</w:t>
            </w:r>
          </w:p>
        </w:tc>
        <w:tc>
          <w:tcPr>
            <w:tcW w:w="2880" w:type="dxa"/>
            <w:shd w:val="clear" w:color="auto" w:fill="FFC000"/>
          </w:tcPr>
          <w:p w:rsidR="00EB5298" w:rsidRPr="00796D9A" w:rsidRDefault="00EB5298" w:rsidP="00DD04FC">
            <w:pPr>
              <w:keepNext/>
              <w:spacing w:before="60" w:after="60"/>
              <w:jc w:val="center"/>
              <w:rPr>
                <w:b/>
                <w:sz w:val="20"/>
                <w:szCs w:val="20"/>
              </w:rPr>
            </w:pPr>
            <w:r w:rsidRPr="00796D9A">
              <w:rPr>
                <w:b/>
                <w:sz w:val="20"/>
                <w:szCs w:val="20"/>
              </w:rPr>
              <w:t>Value</w:t>
            </w:r>
          </w:p>
        </w:tc>
      </w:tr>
      <w:tr w:rsidR="00EB5298" w:rsidRPr="00A66844" w:rsidTr="00C97BE1">
        <w:tc>
          <w:tcPr>
            <w:tcW w:w="2160" w:type="dxa"/>
            <w:tcBorders>
              <w:right w:val="nil"/>
            </w:tcBorders>
          </w:tcPr>
          <w:p w:rsidR="00EB5298" w:rsidRDefault="00EB5298" w:rsidP="00DD04FC">
            <w:pPr>
              <w:keepNext/>
              <w:spacing w:before="60" w:after="60"/>
              <w:rPr>
                <w:sz w:val="20"/>
                <w:szCs w:val="20"/>
              </w:rPr>
            </w:pPr>
            <w:r>
              <w:rPr>
                <w:sz w:val="20"/>
                <w:szCs w:val="20"/>
              </w:rPr>
              <w:t>int_9</w:t>
            </w:r>
          </w:p>
        </w:tc>
        <w:tc>
          <w:tcPr>
            <w:tcW w:w="270" w:type="dxa"/>
            <w:tcBorders>
              <w:left w:val="nil"/>
            </w:tcBorders>
          </w:tcPr>
          <w:p w:rsidR="00EB5298" w:rsidRPr="00EA2A19" w:rsidRDefault="00EB5298" w:rsidP="00DD04FC">
            <w:pPr>
              <w:keepNext/>
              <w:spacing w:before="60" w:after="60"/>
              <w:rPr>
                <w:sz w:val="20"/>
                <w:szCs w:val="20"/>
              </w:rPr>
            </w:pPr>
          </w:p>
        </w:tc>
        <w:tc>
          <w:tcPr>
            <w:tcW w:w="3510" w:type="dxa"/>
          </w:tcPr>
          <w:p w:rsidR="00EB5298" w:rsidRPr="000B6EF9" w:rsidRDefault="00EB5298" w:rsidP="00DD04FC">
            <w:pPr>
              <w:keepNext/>
              <w:spacing w:before="60" w:after="60"/>
              <w:rPr>
                <w:rFonts w:cs="Arial"/>
                <w:sz w:val="20"/>
                <w:szCs w:val="20"/>
              </w:rPr>
            </w:pPr>
            <w:r>
              <w:rPr>
                <w:rFonts w:cs="Arial"/>
                <w:sz w:val="20"/>
                <w:szCs w:val="20"/>
              </w:rPr>
              <w:t>9 digit integer.</w:t>
            </w:r>
          </w:p>
        </w:tc>
        <w:tc>
          <w:tcPr>
            <w:tcW w:w="2880" w:type="dxa"/>
          </w:tcPr>
          <w:p w:rsidR="00EB5298" w:rsidRDefault="00EB5298" w:rsidP="00DD04FC">
            <w:pPr>
              <w:keepNext/>
              <w:spacing w:before="60" w:after="60"/>
              <w:rPr>
                <w:sz w:val="20"/>
                <w:szCs w:val="20"/>
              </w:rPr>
            </w:pPr>
            <w:r>
              <w:rPr>
                <w:sz w:val="20"/>
                <w:szCs w:val="20"/>
              </w:rPr>
              <w:t>Positive or negative.</w:t>
            </w:r>
          </w:p>
          <w:p w:rsidR="00EB5298" w:rsidRDefault="00EB5298" w:rsidP="00DD04FC">
            <w:pPr>
              <w:keepNext/>
              <w:spacing w:before="60" w:after="60"/>
              <w:rPr>
                <w:sz w:val="20"/>
                <w:szCs w:val="20"/>
              </w:rPr>
            </w:pPr>
            <w:proofErr w:type="gramStart"/>
            <w:r>
              <w:rPr>
                <w:sz w:val="20"/>
                <w:szCs w:val="20"/>
              </w:rPr>
              <w:t>totalDigit</w:t>
            </w:r>
            <w:proofErr w:type="gramEnd"/>
            <w:r>
              <w:rPr>
                <w:sz w:val="20"/>
                <w:szCs w:val="20"/>
              </w:rPr>
              <w:t xml:space="preserve"> value = “9”.</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int_10</w:t>
            </w:r>
          </w:p>
        </w:tc>
        <w:tc>
          <w:tcPr>
            <w:tcW w:w="270" w:type="dxa"/>
            <w:tcBorders>
              <w:left w:val="nil"/>
            </w:tcBorders>
          </w:tcPr>
          <w:p w:rsidR="00EB5298" w:rsidRPr="00EA2A19" w:rsidRDefault="00EB5298" w:rsidP="00C97BE1">
            <w:pPr>
              <w:spacing w:before="60" w:after="60"/>
              <w:rPr>
                <w:sz w:val="20"/>
                <w:szCs w:val="20"/>
              </w:rPr>
            </w:pPr>
            <w:r>
              <w:rPr>
                <w:sz w:val="20"/>
                <w:szCs w:val="20"/>
              </w:rPr>
              <w:t xml:space="preserve"> </w:t>
            </w:r>
          </w:p>
        </w:tc>
        <w:tc>
          <w:tcPr>
            <w:tcW w:w="3510" w:type="dxa"/>
          </w:tcPr>
          <w:p w:rsidR="00EB5298" w:rsidRPr="000B6EF9" w:rsidRDefault="00EB5298" w:rsidP="00C97BE1">
            <w:pPr>
              <w:spacing w:before="60" w:after="60"/>
              <w:rPr>
                <w:rFonts w:cs="Arial"/>
                <w:sz w:val="20"/>
                <w:szCs w:val="20"/>
              </w:rPr>
            </w:pPr>
            <w:r>
              <w:rPr>
                <w:rFonts w:cs="Arial"/>
                <w:sz w:val="20"/>
                <w:szCs w:val="20"/>
              </w:rPr>
              <w:t>10 digit integer.</w:t>
            </w:r>
          </w:p>
        </w:tc>
        <w:tc>
          <w:tcPr>
            <w:tcW w:w="2880" w:type="dxa"/>
          </w:tcPr>
          <w:p w:rsidR="00EB5298" w:rsidRDefault="00EB5298" w:rsidP="00C97BE1">
            <w:pPr>
              <w:spacing w:before="60" w:after="60"/>
              <w:rPr>
                <w:sz w:val="20"/>
                <w:szCs w:val="20"/>
              </w:rPr>
            </w:pPr>
            <w:r>
              <w:rPr>
                <w:sz w:val="20"/>
                <w:szCs w:val="20"/>
              </w:rPr>
              <w:t>Positive or negative.</w:t>
            </w:r>
          </w:p>
          <w:p w:rsidR="00EB5298" w:rsidRDefault="00EB5298" w:rsidP="00C97BE1">
            <w:pPr>
              <w:spacing w:before="60" w:after="60"/>
              <w:rPr>
                <w:sz w:val="20"/>
                <w:szCs w:val="20"/>
              </w:rPr>
            </w:pPr>
            <w:r>
              <w:rPr>
                <w:sz w:val="20"/>
                <w:szCs w:val="20"/>
              </w:rPr>
              <w:t>totalDigit value: = “10”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int_nonNegative_2</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 xml:space="preserve">2 </w:t>
            </w:r>
            <w:proofErr w:type="gramStart"/>
            <w:r>
              <w:rPr>
                <w:rFonts w:cs="Arial"/>
                <w:sz w:val="20"/>
                <w:szCs w:val="20"/>
              </w:rPr>
              <w:t>digit  positive</w:t>
            </w:r>
            <w:proofErr w:type="gramEnd"/>
            <w:r>
              <w:rPr>
                <w:rFonts w:cs="Arial"/>
                <w:sz w:val="20"/>
                <w:szCs w:val="20"/>
              </w:rPr>
              <w:t xml:space="preserve">  integer.</w:t>
            </w:r>
          </w:p>
        </w:tc>
        <w:tc>
          <w:tcPr>
            <w:tcW w:w="2880" w:type="dxa"/>
          </w:tcPr>
          <w:p w:rsidR="00EB5298" w:rsidRDefault="00EB5298" w:rsidP="00C97BE1">
            <w:pPr>
              <w:spacing w:before="60" w:after="60"/>
              <w:rPr>
                <w:sz w:val="20"/>
                <w:szCs w:val="20"/>
              </w:rPr>
            </w:pPr>
            <w:proofErr w:type="gramStart"/>
            <w:r>
              <w:rPr>
                <w:sz w:val="20"/>
                <w:szCs w:val="20"/>
              </w:rPr>
              <w:t>Positive .</w:t>
            </w:r>
            <w:proofErr w:type="gramEnd"/>
          </w:p>
          <w:p w:rsidR="00EB5298" w:rsidRDefault="00EB5298" w:rsidP="00C97BE1">
            <w:pPr>
              <w:spacing w:before="60" w:after="60"/>
              <w:rPr>
                <w:sz w:val="20"/>
                <w:szCs w:val="20"/>
              </w:rPr>
            </w:pPr>
            <w:r>
              <w:rPr>
                <w:sz w:val="20"/>
                <w:szCs w:val="20"/>
              </w:rPr>
              <w:t>totalDigit value = “2”</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int_nonNegative_9</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 xml:space="preserve">9 </w:t>
            </w:r>
            <w:proofErr w:type="gramStart"/>
            <w:r>
              <w:rPr>
                <w:rFonts w:cs="Arial"/>
                <w:sz w:val="20"/>
                <w:szCs w:val="20"/>
              </w:rPr>
              <w:t>digit  positive</w:t>
            </w:r>
            <w:proofErr w:type="gramEnd"/>
            <w:r>
              <w:rPr>
                <w:rFonts w:cs="Arial"/>
                <w:sz w:val="20"/>
                <w:szCs w:val="20"/>
              </w:rPr>
              <w:t xml:space="preserve">  integer.</w:t>
            </w:r>
          </w:p>
        </w:tc>
        <w:tc>
          <w:tcPr>
            <w:tcW w:w="2880" w:type="dxa"/>
          </w:tcPr>
          <w:p w:rsidR="00EB5298" w:rsidRDefault="00EB5298" w:rsidP="00C97BE1">
            <w:pPr>
              <w:spacing w:before="60" w:after="60"/>
              <w:rPr>
                <w:sz w:val="20"/>
                <w:szCs w:val="20"/>
              </w:rPr>
            </w:pPr>
            <w:proofErr w:type="gramStart"/>
            <w:r>
              <w:rPr>
                <w:sz w:val="20"/>
                <w:szCs w:val="20"/>
              </w:rPr>
              <w:t>Positive .</w:t>
            </w:r>
            <w:proofErr w:type="gramEnd"/>
          </w:p>
          <w:p w:rsidR="00EB5298" w:rsidRDefault="00EB5298" w:rsidP="00C97BE1">
            <w:pPr>
              <w:spacing w:before="60" w:after="60"/>
              <w:rPr>
                <w:sz w:val="20"/>
                <w:szCs w:val="20"/>
              </w:rPr>
            </w:pPr>
            <w:r>
              <w:rPr>
                <w:sz w:val="20"/>
                <w:szCs w:val="20"/>
              </w:rPr>
              <w:t>totalDigit value = “9”</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int_nonNegative_10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 xml:space="preserve">10 </w:t>
            </w:r>
            <w:proofErr w:type="gramStart"/>
            <w:r>
              <w:rPr>
                <w:rFonts w:cs="Arial"/>
                <w:sz w:val="20"/>
                <w:szCs w:val="20"/>
              </w:rPr>
              <w:t>digit  positive</w:t>
            </w:r>
            <w:proofErr w:type="gramEnd"/>
            <w:r>
              <w:rPr>
                <w:rFonts w:cs="Arial"/>
                <w:sz w:val="20"/>
                <w:szCs w:val="20"/>
              </w:rPr>
              <w:t xml:space="preserve">  integer.</w:t>
            </w:r>
          </w:p>
        </w:tc>
        <w:tc>
          <w:tcPr>
            <w:tcW w:w="2880" w:type="dxa"/>
          </w:tcPr>
          <w:p w:rsidR="00EB5298" w:rsidRDefault="00EB5298" w:rsidP="00C97BE1">
            <w:pPr>
              <w:spacing w:before="60" w:after="60"/>
              <w:rPr>
                <w:sz w:val="20"/>
                <w:szCs w:val="20"/>
              </w:rPr>
            </w:pPr>
            <w:proofErr w:type="gramStart"/>
            <w:r>
              <w:rPr>
                <w:sz w:val="20"/>
                <w:szCs w:val="20"/>
              </w:rPr>
              <w:t>Positive .</w:t>
            </w:r>
            <w:proofErr w:type="gramEnd"/>
          </w:p>
          <w:p w:rsidR="00EB5298" w:rsidRDefault="00EB5298" w:rsidP="00C97BE1">
            <w:pPr>
              <w:spacing w:before="60" w:after="60"/>
              <w:rPr>
                <w:sz w:val="20"/>
                <w:szCs w:val="20"/>
              </w:rPr>
            </w:pPr>
            <w:r>
              <w:rPr>
                <w:sz w:val="20"/>
                <w:szCs w:val="20"/>
              </w:rPr>
              <w:t>totalDigit value = “10”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removeThis</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Indicates that a 10 digit integer is to be removed.</w:t>
            </w:r>
          </w:p>
        </w:tc>
        <w:tc>
          <w:tcPr>
            <w:tcW w:w="2880" w:type="dxa"/>
          </w:tcPr>
          <w:p w:rsidR="00EB5298" w:rsidRDefault="00EB5298" w:rsidP="00C97BE1">
            <w:pPr>
              <w:spacing w:before="60" w:after="60"/>
              <w:rPr>
                <w:sz w:val="20"/>
                <w:szCs w:val="20"/>
              </w:rPr>
            </w:pPr>
            <w:r>
              <w:rPr>
                <w:sz w:val="20"/>
                <w:szCs w:val="20"/>
              </w:rPr>
              <w:t>totalDigit value =  “10”</w:t>
            </w:r>
          </w:p>
        </w:tc>
      </w:tr>
    </w:tbl>
    <w:p w:rsidR="00EB5298" w:rsidRPr="00994F52" w:rsidRDefault="00EB5298" w:rsidP="00EB5298">
      <w:pPr>
        <w:spacing w:before="120" w:after="120"/>
        <w:rPr>
          <w:b/>
        </w:rPr>
      </w:pPr>
      <w:r>
        <w:rPr>
          <w:b/>
        </w:rPr>
        <w:t>String</w:t>
      </w:r>
      <w:r w:rsidRPr="00994F52">
        <w:rPr>
          <w:b/>
        </w:rPr>
        <w:t xml:space="preserve"> Definitions</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70"/>
        <w:gridCol w:w="3510"/>
        <w:gridCol w:w="2880"/>
      </w:tblGrid>
      <w:tr w:rsidR="00EB5298" w:rsidRPr="00A66844" w:rsidTr="00C97BE1">
        <w:trPr>
          <w:tblHeader/>
        </w:trPr>
        <w:tc>
          <w:tcPr>
            <w:tcW w:w="2430" w:type="dxa"/>
            <w:gridSpan w:val="2"/>
            <w:shd w:val="clear" w:color="auto" w:fill="FFC000"/>
          </w:tcPr>
          <w:p w:rsidR="00EB5298" w:rsidRPr="00796D9A" w:rsidRDefault="00EB5298" w:rsidP="00C97BE1">
            <w:pPr>
              <w:spacing w:before="60" w:after="60"/>
              <w:jc w:val="center"/>
              <w:rPr>
                <w:b/>
                <w:sz w:val="20"/>
                <w:szCs w:val="20"/>
              </w:rPr>
            </w:pPr>
            <w:r>
              <w:rPr>
                <w:b/>
                <w:sz w:val="20"/>
                <w:szCs w:val="20"/>
              </w:rPr>
              <w:t>Integer</w:t>
            </w:r>
          </w:p>
        </w:tc>
        <w:tc>
          <w:tcPr>
            <w:tcW w:w="3510" w:type="dxa"/>
            <w:shd w:val="clear" w:color="auto" w:fill="FFC000"/>
          </w:tcPr>
          <w:p w:rsidR="00EB5298" w:rsidRPr="00796D9A" w:rsidRDefault="00EB5298" w:rsidP="00C97BE1">
            <w:pPr>
              <w:spacing w:before="60" w:after="60"/>
              <w:jc w:val="center"/>
              <w:rPr>
                <w:rFonts w:cs="Arial"/>
                <w:b/>
                <w:sz w:val="20"/>
                <w:szCs w:val="20"/>
              </w:rPr>
            </w:pPr>
            <w:r w:rsidRPr="00796D9A">
              <w:rPr>
                <w:rFonts w:cs="Arial"/>
                <w:b/>
                <w:sz w:val="20"/>
                <w:szCs w:val="20"/>
              </w:rPr>
              <w:t>Description</w:t>
            </w:r>
          </w:p>
        </w:tc>
        <w:tc>
          <w:tcPr>
            <w:tcW w:w="2880" w:type="dxa"/>
            <w:shd w:val="clear" w:color="auto" w:fill="FFC000"/>
          </w:tcPr>
          <w:p w:rsidR="00EB5298" w:rsidRPr="00796D9A" w:rsidRDefault="00EB5298" w:rsidP="00C97BE1">
            <w:pPr>
              <w:spacing w:before="60" w:after="60"/>
              <w:jc w:val="center"/>
              <w:rPr>
                <w:b/>
                <w:sz w:val="20"/>
                <w:szCs w:val="20"/>
              </w:rPr>
            </w:pPr>
            <w:r w:rsidRPr="00796D9A">
              <w:rPr>
                <w:b/>
                <w:sz w:val="20"/>
                <w:szCs w:val="20"/>
              </w:rPr>
              <w:t>Value</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5 spaces.</w:t>
            </w:r>
          </w:p>
        </w:tc>
        <w:tc>
          <w:tcPr>
            <w:tcW w:w="2880" w:type="dxa"/>
          </w:tcPr>
          <w:p w:rsidR="00EB5298" w:rsidRDefault="00EB5298" w:rsidP="00C97BE1">
            <w:pPr>
              <w:spacing w:before="60" w:after="60"/>
              <w:rPr>
                <w:sz w:val="20"/>
                <w:szCs w:val="20"/>
              </w:rPr>
            </w:pPr>
            <w:r>
              <w:rPr>
                <w:sz w:val="20"/>
                <w:szCs w:val="20"/>
              </w:rPr>
              <w:t>maxLength value = “5”</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string_0_12</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12 spaces.</w:t>
            </w:r>
          </w:p>
        </w:tc>
        <w:tc>
          <w:tcPr>
            <w:tcW w:w="2880" w:type="dxa"/>
          </w:tcPr>
          <w:p w:rsidR="00EB5298" w:rsidRDefault="00EB5298" w:rsidP="00C97BE1">
            <w:pPr>
              <w:spacing w:before="60" w:after="60"/>
              <w:rPr>
                <w:sz w:val="20"/>
                <w:szCs w:val="20"/>
              </w:rPr>
            </w:pPr>
            <w:r>
              <w:rPr>
                <w:sz w:val="20"/>
                <w:szCs w:val="20"/>
              </w:rPr>
              <w:t>maxLength value = “12”</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string_0_15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15 spaces.</w:t>
            </w:r>
          </w:p>
        </w:tc>
        <w:tc>
          <w:tcPr>
            <w:tcW w:w="2880" w:type="dxa"/>
          </w:tcPr>
          <w:p w:rsidR="00EB5298" w:rsidRDefault="00EB5298" w:rsidP="00C97BE1">
            <w:pPr>
              <w:spacing w:before="60" w:after="60"/>
              <w:rPr>
                <w:sz w:val="20"/>
                <w:szCs w:val="20"/>
              </w:rPr>
            </w:pPr>
            <w:r>
              <w:rPr>
                <w:sz w:val="20"/>
                <w:szCs w:val="20"/>
              </w:rPr>
              <w:t>maxLength value = “15”</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string_0_19</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19 spaces.</w:t>
            </w:r>
          </w:p>
        </w:tc>
        <w:tc>
          <w:tcPr>
            <w:tcW w:w="2880" w:type="dxa"/>
          </w:tcPr>
          <w:p w:rsidR="00EB5298" w:rsidRDefault="00EB5298" w:rsidP="00C97BE1">
            <w:pPr>
              <w:spacing w:before="60" w:after="60"/>
              <w:rPr>
                <w:sz w:val="20"/>
                <w:szCs w:val="20"/>
              </w:rPr>
            </w:pPr>
            <w:r>
              <w:rPr>
                <w:sz w:val="20"/>
                <w:szCs w:val="20"/>
              </w:rPr>
              <w:t>maxLength value = “19”</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string_0_20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20 spaces.</w:t>
            </w:r>
          </w:p>
        </w:tc>
        <w:tc>
          <w:tcPr>
            <w:tcW w:w="2880" w:type="dxa"/>
          </w:tcPr>
          <w:p w:rsidR="00EB5298" w:rsidRDefault="00EB5298" w:rsidP="00C97BE1">
            <w:pPr>
              <w:spacing w:before="60" w:after="60"/>
              <w:rPr>
                <w:sz w:val="20"/>
                <w:szCs w:val="20"/>
              </w:rPr>
            </w:pPr>
            <w:r>
              <w:rPr>
                <w:sz w:val="20"/>
                <w:szCs w:val="20"/>
              </w:rPr>
              <w:t>maxLength value = “20”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string_0_21</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21 spaces.</w:t>
            </w:r>
          </w:p>
        </w:tc>
        <w:tc>
          <w:tcPr>
            <w:tcW w:w="2880" w:type="dxa"/>
          </w:tcPr>
          <w:p w:rsidR="00EB5298" w:rsidRDefault="00EB5298" w:rsidP="00C97BE1">
            <w:pPr>
              <w:spacing w:before="60" w:after="60"/>
              <w:rPr>
                <w:sz w:val="20"/>
                <w:szCs w:val="20"/>
              </w:rPr>
            </w:pPr>
            <w:r>
              <w:rPr>
                <w:sz w:val="20"/>
                <w:szCs w:val="20"/>
              </w:rPr>
              <w:t>maxLength value = “21”</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string_0_25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25 spaces.</w:t>
            </w:r>
          </w:p>
        </w:tc>
        <w:tc>
          <w:tcPr>
            <w:tcW w:w="2880" w:type="dxa"/>
          </w:tcPr>
          <w:p w:rsidR="00EB5298" w:rsidRDefault="00EB5298" w:rsidP="00C97BE1">
            <w:pPr>
              <w:spacing w:before="60" w:after="60"/>
              <w:rPr>
                <w:sz w:val="20"/>
                <w:szCs w:val="20"/>
              </w:rPr>
            </w:pPr>
            <w:r>
              <w:rPr>
                <w:sz w:val="20"/>
                <w:szCs w:val="20"/>
              </w:rPr>
              <w:t>maxLength value = “25”</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string_0_30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961F1E" w:rsidP="00C97BE1">
            <w:pPr>
              <w:spacing w:before="60" w:after="60"/>
              <w:rPr>
                <w:rFonts w:cs="Arial"/>
                <w:sz w:val="20"/>
                <w:szCs w:val="20"/>
              </w:rPr>
            </w:pPr>
            <w:r>
              <w:rPr>
                <w:rFonts w:cs="Arial"/>
                <w:sz w:val="20"/>
                <w:szCs w:val="20"/>
              </w:rPr>
              <w:t xml:space="preserve">Character string of 0 to </w:t>
            </w:r>
            <w:r w:rsidR="00EB5298">
              <w:rPr>
                <w:rFonts w:cs="Arial"/>
                <w:sz w:val="20"/>
                <w:szCs w:val="20"/>
              </w:rPr>
              <w:t>30 spaces.</w:t>
            </w:r>
          </w:p>
        </w:tc>
        <w:tc>
          <w:tcPr>
            <w:tcW w:w="2880" w:type="dxa"/>
          </w:tcPr>
          <w:p w:rsidR="00EB5298" w:rsidRDefault="00EB5298" w:rsidP="00C97BE1">
            <w:pPr>
              <w:spacing w:before="60" w:after="60"/>
              <w:rPr>
                <w:sz w:val="20"/>
                <w:szCs w:val="20"/>
              </w:rPr>
            </w:pPr>
            <w:r>
              <w:rPr>
                <w:sz w:val="20"/>
                <w:szCs w:val="20"/>
              </w:rPr>
              <w:t>maxLength value = “30”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string_0_50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50 spaces.</w:t>
            </w:r>
          </w:p>
        </w:tc>
        <w:tc>
          <w:tcPr>
            <w:tcW w:w="2880" w:type="dxa"/>
          </w:tcPr>
          <w:p w:rsidR="00EB5298" w:rsidRDefault="00EB5298" w:rsidP="00C97BE1">
            <w:pPr>
              <w:spacing w:before="60" w:after="60"/>
              <w:rPr>
                <w:sz w:val="20"/>
                <w:szCs w:val="20"/>
              </w:rPr>
            </w:pPr>
            <w:r>
              <w:rPr>
                <w:sz w:val="20"/>
                <w:szCs w:val="20"/>
              </w:rPr>
              <w:t>maxLength value = “50”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string_0_60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6050 spaces.</w:t>
            </w:r>
          </w:p>
        </w:tc>
        <w:tc>
          <w:tcPr>
            <w:tcW w:w="2880" w:type="dxa"/>
          </w:tcPr>
          <w:p w:rsidR="00EB5298" w:rsidRDefault="00EB5298" w:rsidP="00C97BE1">
            <w:pPr>
              <w:spacing w:before="60" w:after="60"/>
              <w:rPr>
                <w:sz w:val="20"/>
                <w:szCs w:val="20"/>
              </w:rPr>
            </w:pPr>
            <w:r>
              <w:rPr>
                <w:sz w:val="20"/>
                <w:szCs w:val="20"/>
              </w:rPr>
              <w:t>maxLength value = “60”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string_0_100</w:t>
            </w:r>
          </w:p>
        </w:tc>
        <w:tc>
          <w:tcPr>
            <w:tcW w:w="270" w:type="dxa"/>
            <w:tcBorders>
              <w:left w:val="nil"/>
            </w:tcBorders>
          </w:tcPr>
          <w:p w:rsidR="00EB5298" w:rsidRPr="00EA2A19" w:rsidRDefault="00EB5298" w:rsidP="00C97BE1">
            <w:pPr>
              <w:spacing w:before="60" w:after="60"/>
              <w:rPr>
                <w:sz w:val="20"/>
                <w:szCs w:val="20"/>
              </w:rPr>
            </w:pPr>
            <w:r>
              <w:rPr>
                <w:sz w:val="20"/>
                <w:szCs w:val="20"/>
              </w:rPr>
              <w:t xml:space="preserve"> </w:t>
            </w: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100 spaces.</w:t>
            </w:r>
          </w:p>
        </w:tc>
        <w:tc>
          <w:tcPr>
            <w:tcW w:w="2880" w:type="dxa"/>
          </w:tcPr>
          <w:p w:rsidR="00EB5298" w:rsidRDefault="00EB5298" w:rsidP="00C97BE1">
            <w:pPr>
              <w:spacing w:before="60" w:after="60"/>
              <w:rPr>
                <w:sz w:val="20"/>
                <w:szCs w:val="20"/>
              </w:rPr>
            </w:pPr>
            <w:r>
              <w:rPr>
                <w:sz w:val="20"/>
                <w:szCs w:val="20"/>
              </w:rPr>
              <w:t>maxLength value = “100”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string_0_120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120 spaces.</w:t>
            </w:r>
          </w:p>
        </w:tc>
        <w:tc>
          <w:tcPr>
            <w:tcW w:w="2880" w:type="dxa"/>
          </w:tcPr>
          <w:p w:rsidR="00EB5298" w:rsidRDefault="00EB5298" w:rsidP="00C97BE1">
            <w:pPr>
              <w:spacing w:before="60" w:after="60"/>
              <w:rPr>
                <w:sz w:val="20"/>
                <w:szCs w:val="20"/>
              </w:rPr>
            </w:pPr>
            <w:r>
              <w:rPr>
                <w:sz w:val="20"/>
                <w:szCs w:val="20"/>
              </w:rPr>
              <w:t>maxLength value = “120”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string_0_255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255 spaces.</w:t>
            </w:r>
          </w:p>
        </w:tc>
        <w:tc>
          <w:tcPr>
            <w:tcW w:w="2880" w:type="dxa"/>
          </w:tcPr>
          <w:p w:rsidR="00EB5298" w:rsidRDefault="00EB5298" w:rsidP="00C97BE1">
            <w:pPr>
              <w:spacing w:before="60" w:after="60"/>
              <w:rPr>
                <w:sz w:val="20"/>
                <w:szCs w:val="20"/>
              </w:rPr>
            </w:pPr>
            <w:r>
              <w:rPr>
                <w:sz w:val="20"/>
                <w:szCs w:val="20"/>
              </w:rPr>
              <w:t>maxLength value = “255”</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string_0_1024</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0 to 1024 spaces.</w:t>
            </w:r>
          </w:p>
        </w:tc>
        <w:tc>
          <w:tcPr>
            <w:tcW w:w="2880" w:type="dxa"/>
          </w:tcPr>
          <w:p w:rsidR="00EB5298" w:rsidRDefault="00EB5298" w:rsidP="00C97BE1">
            <w:pPr>
              <w:spacing w:before="60" w:after="60"/>
              <w:rPr>
                <w:sz w:val="20"/>
                <w:szCs w:val="20"/>
              </w:rPr>
            </w:pPr>
            <w:r>
              <w:rPr>
                <w:sz w:val="20"/>
                <w:szCs w:val="20"/>
              </w:rPr>
              <w:t>maxLength value = “1024”</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string_1_0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1 space.</w:t>
            </w:r>
          </w:p>
        </w:tc>
        <w:tc>
          <w:tcPr>
            <w:tcW w:w="2880" w:type="dxa"/>
          </w:tcPr>
          <w:p w:rsidR="00EB5298" w:rsidRDefault="00EB5298" w:rsidP="00C97BE1">
            <w:pPr>
              <w:spacing w:before="60" w:after="60"/>
              <w:rPr>
                <w:sz w:val="20"/>
                <w:szCs w:val="20"/>
              </w:rPr>
            </w:pPr>
            <w:r>
              <w:rPr>
                <w:sz w:val="20"/>
                <w:szCs w:val="20"/>
              </w:rPr>
              <w:t>minLength value = “1”</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string_1_13</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1 to 13 spaces.</w:t>
            </w:r>
          </w:p>
        </w:tc>
        <w:tc>
          <w:tcPr>
            <w:tcW w:w="2880" w:type="dxa"/>
          </w:tcPr>
          <w:p w:rsidR="00EB5298" w:rsidRDefault="00EB5298" w:rsidP="00C97BE1">
            <w:pPr>
              <w:spacing w:before="60" w:after="60"/>
              <w:rPr>
                <w:sz w:val="20"/>
                <w:szCs w:val="20"/>
              </w:rPr>
            </w:pPr>
            <w:r>
              <w:rPr>
                <w:sz w:val="20"/>
                <w:szCs w:val="20"/>
              </w:rPr>
              <w:t>minLength value = “1”</w:t>
            </w:r>
          </w:p>
          <w:p w:rsidR="00EB5298" w:rsidRDefault="00EB5298" w:rsidP="00C97BE1">
            <w:pPr>
              <w:spacing w:before="60" w:after="60"/>
              <w:rPr>
                <w:sz w:val="20"/>
                <w:szCs w:val="20"/>
              </w:rPr>
            </w:pPr>
            <w:r>
              <w:rPr>
                <w:sz w:val="20"/>
                <w:szCs w:val="20"/>
              </w:rPr>
              <w:t>maxLength value = “13”</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string_1_30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1 to 30 spaces.</w:t>
            </w:r>
          </w:p>
        </w:tc>
        <w:tc>
          <w:tcPr>
            <w:tcW w:w="2880" w:type="dxa"/>
          </w:tcPr>
          <w:p w:rsidR="00EB5298" w:rsidRDefault="00EB5298" w:rsidP="00C97BE1">
            <w:pPr>
              <w:spacing w:before="60" w:after="60"/>
              <w:rPr>
                <w:sz w:val="20"/>
                <w:szCs w:val="20"/>
              </w:rPr>
            </w:pPr>
            <w:r>
              <w:rPr>
                <w:sz w:val="20"/>
                <w:szCs w:val="20"/>
              </w:rPr>
              <w:t>minLength value = “1”</w:t>
            </w:r>
          </w:p>
          <w:p w:rsidR="00EB5298" w:rsidRDefault="00EB5298" w:rsidP="00C97BE1">
            <w:pPr>
              <w:spacing w:before="60" w:after="60"/>
              <w:rPr>
                <w:sz w:val="20"/>
                <w:szCs w:val="20"/>
              </w:rPr>
            </w:pPr>
            <w:r>
              <w:rPr>
                <w:sz w:val="20"/>
                <w:szCs w:val="20"/>
              </w:rPr>
              <w:t>maxLength value = “30*”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string_1_35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1 to 35 spaces.</w:t>
            </w:r>
          </w:p>
        </w:tc>
        <w:tc>
          <w:tcPr>
            <w:tcW w:w="2880" w:type="dxa"/>
          </w:tcPr>
          <w:p w:rsidR="00EB5298" w:rsidRDefault="00EB5298" w:rsidP="00C97BE1">
            <w:pPr>
              <w:spacing w:before="60" w:after="60"/>
              <w:rPr>
                <w:sz w:val="20"/>
                <w:szCs w:val="20"/>
              </w:rPr>
            </w:pPr>
            <w:r>
              <w:rPr>
                <w:sz w:val="20"/>
                <w:szCs w:val="20"/>
              </w:rPr>
              <w:t>minLength value = “1”</w:t>
            </w:r>
          </w:p>
          <w:p w:rsidR="00EB5298" w:rsidRDefault="00EB5298" w:rsidP="00C97BE1">
            <w:pPr>
              <w:spacing w:before="60" w:after="60"/>
              <w:rPr>
                <w:sz w:val="20"/>
                <w:szCs w:val="20"/>
              </w:rPr>
            </w:pPr>
            <w:r>
              <w:rPr>
                <w:sz w:val="20"/>
                <w:szCs w:val="20"/>
              </w:rPr>
              <w:t>maxLength value = “35*”</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lastRenderedPageBreak/>
              <w:t>string_1_50</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1 to 50 spaces.</w:t>
            </w:r>
          </w:p>
        </w:tc>
        <w:tc>
          <w:tcPr>
            <w:tcW w:w="2880" w:type="dxa"/>
          </w:tcPr>
          <w:p w:rsidR="00EB5298" w:rsidRDefault="00EB5298" w:rsidP="00C97BE1">
            <w:pPr>
              <w:spacing w:before="60" w:after="60"/>
              <w:rPr>
                <w:sz w:val="20"/>
                <w:szCs w:val="20"/>
              </w:rPr>
            </w:pPr>
            <w:r>
              <w:rPr>
                <w:sz w:val="20"/>
                <w:szCs w:val="20"/>
              </w:rPr>
              <w:t>minLength value = “1”</w:t>
            </w:r>
          </w:p>
          <w:p w:rsidR="00EB5298" w:rsidRDefault="00EB5298" w:rsidP="00C97BE1">
            <w:pPr>
              <w:spacing w:before="60" w:after="60"/>
              <w:rPr>
                <w:sz w:val="20"/>
                <w:szCs w:val="20"/>
              </w:rPr>
            </w:pPr>
            <w:r>
              <w:rPr>
                <w:sz w:val="20"/>
                <w:szCs w:val="20"/>
              </w:rPr>
              <w:t>maxLength value = “50*”</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string_1_255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Character string of 1 to 255 spaces.</w:t>
            </w:r>
          </w:p>
        </w:tc>
        <w:tc>
          <w:tcPr>
            <w:tcW w:w="2880" w:type="dxa"/>
          </w:tcPr>
          <w:p w:rsidR="00EB5298" w:rsidRDefault="00EB5298" w:rsidP="00C97BE1">
            <w:pPr>
              <w:spacing w:before="60" w:after="60"/>
              <w:rPr>
                <w:sz w:val="20"/>
                <w:szCs w:val="20"/>
              </w:rPr>
            </w:pPr>
            <w:r>
              <w:rPr>
                <w:sz w:val="20"/>
                <w:szCs w:val="20"/>
              </w:rPr>
              <w:t>minLength value = “1”</w:t>
            </w:r>
          </w:p>
          <w:p w:rsidR="00EB5298" w:rsidRDefault="00EB5298" w:rsidP="00C97BE1">
            <w:pPr>
              <w:spacing w:before="60" w:after="60"/>
              <w:rPr>
                <w:sz w:val="20"/>
                <w:szCs w:val="20"/>
              </w:rPr>
            </w:pPr>
            <w:r>
              <w:rPr>
                <w:sz w:val="20"/>
                <w:szCs w:val="20"/>
              </w:rPr>
              <w:t>maxLength value = “255”</w:t>
            </w:r>
          </w:p>
        </w:tc>
      </w:tr>
      <w:tr w:rsidR="00EB5298" w:rsidRPr="00A66844" w:rsidTr="00C97BE1">
        <w:tc>
          <w:tcPr>
            <w:tcW w:w="2160" w:type="dxa"/>
            <w:tcBorders>
              <w:right w:val="nil"/>
            </w:tcBorders>
          </w:tcPr>
          <w:p w:rsidR="00EB5298" w:rsidRDefault="00EB5298" w:rsidP="00C97BE1">
            <w:pPr>
              <w:spacing w:before="60" w:after="60"/>
              <w:rPr>
                <w:sz w:val="20"/>
                <w:szCs w:val="20"/>
              </w:rPr>
            </w:pPr>
            <w:r>
              <w:rPr>
                <w:sz w:val="20"/>
                <w:szCs w:val="20"/>
              </w:rPr>
              <w:t>string_8_15</w:t>
            </w:r>
          </w:p>
        </w:tc>
        <w:tc>
          <w:tcPr>
            <w:tcW w:w="270" w:type="dxa"/>
            <w:tcBorders>
              <w:left w:val="nil"/>
            </w:tcBorders>
          </w:tcPr>
          <w:p w:rsidR="00EB5298" w:rsidRPr="00EA2A19" w:rsidRDefault="00EB5298" w:rsidP="00C97BE1">
            <w:pPr>
              <w:spacing w:before="60" w:after="60"/>
              <w:rPr>
                <w:sz w:val="20"/>
                <w:szCs w:val="20"/>
              </w:rPr>
            </w:pPr>
          </w:p>
        </w:tc>
        <w:tc>
          <w:tcPr>
            <w:tcW w:w="3510" w:type="dxa"/>
          </w:tcPr>
          <w:p w:rsidR="00EB5298" w:rsidRPr="000B6EF9" w:rsidRDefault="00EB5298" w:rsidP="00C97BE1">
            <w:pPr>
              <w:spacing w:before="60" w:after="60"/>
              <w:rPr>
                <w:rFonts w:cs="Arial"/>
                <w:sz w:val="20"/>
                <w:szCs w:val="20"/>
              </w:rPr>
            </w:pPr>
            <w:r>
              <w:rPr>
                <w:rFonts w:cs="Arial"/>
                <w:sz w:val="20"/>
                <w:szCs w:val="20"/>
              </w:rPr>
              <w:t xml:space="preserve">Character string </w:t>
            </w:r>
            <w:proofErr w:type="gramStart"/>
            <w:r>
              <w:rPr>
                <w:rFonts w:cs="Arial"/>
                <w:sz w:val="20"/>
                <w:szCs w:val="20"/>
              </w:rPr>
              <w:t>of8  to</w:t>
            </w:r>
            <w:proofErr w:type="gramEnd"/>
            <w:r>
              <w:rPr>
                <w:rFonts w:cs="Arial"/>
                <w:sz w:val="20"/>
                <w:szCs w:val="20"/>
              </w:rPr>
              <w:t xml:space="preserve"> 15 spaces.</w:t>
            </w:r>
          </w:p>
        </w:tc>
        <w:tc>
          <w:tcPr>
            <w:tcW w:w="2880" w:type="dxa"/>
          </w:tcPr>
          <w:p w:rsidR="00EB5298" w:rsidRDefault="00EB5298" w:rsidP="00C97BE1">
            <w:pPr>
              <w:spacing w:before="60" w:after="60"/>
              <w:rPr>
                <w:sz w:val="20"/>
                <w:szCs w:val="20"/>
              </w:rPr>
            </w:pPr>
            <w:r>
              <w:rPr>
                <w:sz w:val="20"/>
                <w:szCs w:val="20"/>
              </w:rPr>
              <w:t>minLength value = “8”</w:t>
            </w:r>
          </w:p>
          <w:p w:rsidR="00EB5298" w:rsidRDefault="00EB5298" w:rsidP="00C97BE1">
            <w:pPr>
              <w:spacing w:before="60" w:after="60"/>
              <w:rPr>
                <w:sz w:val="20"/>
                <w:szCs w:val="20"/>
              </w:rPr>
            </w:pPr>
            <w:r>
              <w:rPr>
                <w:sz w:val="20"/>
                <w:szCs w:val="20"/>
              </w:rPr>
              <w:t>maxLength value = “15*”</w:t>
            </w:r>
          </w:p>
        </w:tc>
      </w:tr>
    </w:tbl>
    <w:p w:rsidR="00EB5298" w:rsidRDefault="00245D7A" w:rsidP="005C02DF">
      <w:pPr>
        <w:pStyle w:val="Heading3"/>
      </w:pPr>
      <w:bookmarkStart w:id="170" w:name="_Toc310861077"/>
      <w:bookmarkStart w:id="171" w:name="_Toc312235425"/>
      <w:r>
        <w:t xml:space="preserve">A.2.2 </w:t>
      </w:r>
      <w:r w:rsidR="00336998">
        <w:t xml:space="preserve">Asurion </w:t>
      </w:r>
      <w:r w:rsidR="00EB5298">
        <w:t>Finance Service</w:t>
      </w:r>
      <w:bookmarkEnd w:id="170"/>
      <w:r w:rsidR="00336998">
        <w:t>s Data</w:t>
      </w:r>
      <w:bookmarkEnd w:id="171"/>
    </w:p>
    <w:p w:rsidR="00EB5298" w:rsidRDefault="00EB5298" w:rsidP="00EB5298">
      <w:pPr>
        <w:rPr>
          <w:rFonts w:cs="Arial"/>
          <w:b/>
          <w:bCs/>
          <w:i/>
          <w:iCs/>
          <w:sz w:val="28"/>
          <w:szCs w:val="28"/>
        </w:rPr>
      </w:pPr>
      <w:r>
        <w:t xml:space="preserve">The following </w:t>
      </w:r>
      <w:r w:rsidR="007A1125">
        <w:t>sections</w:t>
      </w:r>
      <w:r>
        <w:t xml:space="preserve"> describe </w:t>
      </w:r>
      <w:r w:rsidR="00336998">
        <w:t>types of data used by Asurion Finance Services.</w:t>
      </w:r>
    </w:p>
    <w:p w:rsidR="00EB5298" w:rsidRPr="00DA2A18" w:rsidRDefault="00EB5298" w:rsidP="005C02DF">
      <w:pPr>
        <w:pStyle w:val="Heading4"/>
        <w:spacing w:before="120"/>
      </w:pPr>
      <w:bookmarkStart w:id="172" w:name="_Ref307320086"/>
      <w:bookmarkStart w:id="173" w:name="_Ref308100017"/>
      <w:bookmarkStart w:id="174" w:name="_Toc312235426"/>
      <w:r w:rsidRPr="00DA2A18">
        <w:t>CreateContract</w:t>
      </w:r>
      <w:bookmarkEnd w:id="172"/>
      <w:r>
        <w:fldChar w:fldCharType="begin"/>
      </w:r>
      <w:r>
        <w:instrText xml:space="preserve"> XE "</w:instrText>
      </w:r>
      <w:r w:rsidRPr="00C33AB3">
        <w:instrText>CreateContract</w:instrText>
      </w:r>
      <w:r>
        <w:instrText xml:space="preserve">" </w:instrText>
      </w:r>
      <w:r>
        <w:fldChar w:fldCharType="end"/>
      </w:r>
      <w:r w:rsidRPr="00DA2A18">
        <w:t xml:space="preserve"> API Data</w:t>
      </w:r>
      <w:bookmarkEnd w:id="173"/>
      <w:bookmarkEnd w:id="174"/>
    </w:p>
    <w:p w:rsidR="00EB5298" w:rsidRDefault="00EB5298" w:rsidP="00EB5298">
      <w:pPr>
        <w:spacing w:before="120"/>
      </w:pPr>
      <w:r>
        <w:t>The data types listed in these tables appear in the Asurion XML schemas for CreateContract</w:t>
      </w:r>
      <w:r>
        <w:fldChar w:fldCharType="begin"/>
      </w:r>
      <w:r>
        <w:instrText xml:space="preserve"> XE "</w:instrText>
      </w:r>
      <w:r w:rsidRPr="00C33AB3">
        <w:instrText>CreateContract</w:instrText>
      </w:r>
      <w:r>
        <w:instrText xml:space="preserve">" </w:instrText>
      </w:r>
      <w:r>
        <w:fldChar w:fldCharType="end"/>
      </w:r>
      <w:r>
        <w:t>. These API components also used Asurion Canonical Model data types.</w:t>
      </w:r>
    </w:p>
    <w:p w:rsidR="00EB5298" w:rsidRDefault="00EB5298" w:rsidP="00EB5298">
      <w:pPr>
        <w:spacing w:before="120"/>
      </w:pPr>
      <w:r w:rsidRPr="00C16418">
        <w:rPr>
          <w:b/>
        </w:rPr>
        <w:t>Note</w:t>
      </w:r>
      <w:r>
        <w:rPr>
          <w:b/>
        </w:rPr>
        <w:t>s</w:t>
      </w:r>
      <w:r>
        <w:t>: When a data type is a Canonical Model</w:t>
      </w:r>
      <w:r>
        <w:fldChar w:fldCharType="begin"/>
      </w:r>
      <w:r>
        <w:instrText xml:space="preserve"> XE "</w:instrText>
      </w:r>
      <w:r w:rsidRPr="000F0F7F">
        <w:instrText>Canonical Model</w:instrText>
      </w:r>
      <w:r>
        <w:instrText xml:space="preserve">" </w:instrText>
      </w:r>
      <w:r>
        <w:fldChar w:fldCharType="end"/>
      </w:r>
      <w:r>
        <w:t xml:space="preserve"> data type, the Value cell entry in the following table refers to the complete description in the “Canonical Model Data Types” section. Data types in this table are mandatory unless the Value cell includes “Optional.”</w:t>
      </w:r>
    </w:p>
    <w:p w:rsidR="00EB5298" w:rsidRPr="00E27761" w:rsidRDefault="00EB5298" w:rsidP="009F5F6B">
      <w:pPr>
        <w:keepNext/>
        <w:spacing w:before="120"/>
        <w:rPr>
          <w:b/>
        </w:rPr>
      </w:pPr>
      <w:r w:rsidRPr="00E27761">
        <w:rPr>
          <w:b/>
        </w:rPr>
        <w:t>Message He</w:t>
      </w:r>
      <w:r w:rsidR="00336998">
        <w:rPr>
          <w:b/>
        </w:rPr>
        <w:t>ader Data</w:t>
      </w:r>
    </w:p>
    <w:p w:rsidR="00EB5298" w:rsidRDefault="00EB5298" w:rsidP="009F5F6B">
      <w:pPr>
        <w:keepNext/>
        <w:spacing w:before="120" w:after="120"/>
      </w:pPr>
      <w:r w:rsidRPr="00F30BA8">
        <w:rPr>
          <w:b/>
        </w:rPr>
        <w:t>Note</w:t>
      </w:r>
      <w:r>
        <w:t>: The MessageHeader</w:t>
      </w:r>
      <w:r>
        <w:fldChar w:fldCharType="begin"/>
      </w:r>
      <w:r>
        <w:instrText xml:space="preserve"> XE "</w:instrText>
      </w:r>
      <w:r w:rsidRPr="00200EE0">
        <w:instrText>MessageHeader</w:instrText>
      </w:r>
      <w:r>
        <w:instrText xml:space="preserve">" </w:instrText>
      </w:r>
      <w:r>
        <w:fldChar w:fldCharType="end"/>
      </w:r>
      <w:r>
        <w:t xml:space="preserve"> data types listed below apply to request and response messages of CreateContract</w:t>
      </w:r>
      <w:r>
        <w:fldChar w:fldCharType="begin"/>
      </w:r>
      <w:r>
        <w:instrText xml:space="preserve"> XE "</w:instrText>
      </w:r>
      <w:r w:rsidRPr="00C33AB3">
        <w:instrText>CreateContract</w:instrText>
      </w:r>
      <w:r>
        <w:instrText xml:space="preserve">" </w:instrText>
      </w:r>
      <w:r>
        <w:fldChar w:fldCharType="end"/>
      </w:r>
      <w:r>
        <w:t>, ProcessNonRefPayment</w:t>
      </w:r>
      <w:r>
        <w:fldChar w:fldCharType="begin"/>
      </w:r>
      <w:r>
        <w:instrText xml:space="preserve"> XE "</w:instrText>
      </w:r>
      <w:r w:rsidRPr="005F26D3">
        <w:instrText>ProcessNonRefPayment</w:instrText>
      </w:r>
      <w:r>
        <w:instrText xml:space="preserve">" </w:instrText>
      </w:r>
      <w:r>
        <w:fldChar w:fldCharType="end"/>
      </w:r>
      <w:r>
        <w:t xml:space="preserve"> and CalculateTaxes</w:t>
      </w:r>
      <w:r>
        <w:fldChar w:fldCharType="begin"/>
      </w:r>
      <w:r>
        <w:instrText xml:space="preserve"> XE "</w:instrText>
      </w:r>
      <w:r w:rsidRPr="00267FA7">
        <w:instrText>CalculateTaxes</w:instrText>
      </w:r>
      <w:r>
        <w:instrText xml:space="preserve">" </w:instrText>
      </w:r>
      <w:r>
        <w:fldChar w:fldCharType="end"/>
      </w:r>
      <w:r>
        <w:t xml:space="preserve"> APIs,</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gridCol w:w="2430"/>
        <w:gridCol w:w="2430"/>
      </w:tblGrid>
      <w:tr w:rsidR="00EB5298" w:rsidRPr="00A66844" w:rsidTr="00C97BE1">
        <w:trPr>
          <w:tblHeader/>
        </w:trPr>
        <w:tc>
          <w:tcPr>
            <w:tcW w:w="1980" w:type="dxa"/>
            <w:shd w:val="clear" w:color="auto" w:fill="FFC000"/>
          </w:tcPr>
          <w:p w:rsidR="00EB5298" w:rsidRPr="00796D9A" w:rsidRDefault="00EB5298" w:rsidP="00C97BE1">
            <w:pPr>
              <w:spacing w:before="60" w:after="60"/>
              <w:jc w:val="center"/>
              <w:rPr>
                <w:b/>
                <w:sz w:val="20"/>
                <w:szCs w:val="20"/>
              </w:rPr>
            </w:pPr>
            <w:r w:rsidRPr="00796D9A">
              <w:rPr>
                <w:b/>
                <w:sz w:val="20"/>
                <w:szCs w:val="20"/>
              </w:rPr>
              <w:t>Name</w:t>
            </w:r>
          </w:p>
        </w:tc>
        <w:tc>
          <w:tcPr>
            <w:tcW w:w="1980" w:type="dxa"/>
            <w:shd w:val="clear" w:color="auto" w:fill="FFC000"/>
          </w:tcPr>
          <w:p w:rsidR="00EB5298" w:rsidRPr="00796D9A" w:rsidRDefault="00EB5298" w:rsidP="00C97BE1">
            <w:pPr>
              <w:spacing w:before="60" w:after="60"/>
              <w:jc w:val="center"/>
              <w:rPr>
                <w:b/>
                <w:sz w:val="20"/>
                <w:szCs w:val="20"/>
              </w:rPr>
            </w:pPr>
            <w:r w:rsidRPr="00796D9A">
              <w:rPr>
                <w:b/>
                <w:sz w:val="20"/>
                <w:szCs w:val="20"/>
              </w:rPr>
              <w:t>Type Element</w:t>
            </w:r>
          </w:p>
        </w:tc>
        <w:tc>
          <w:tcPr>
            <w:tcW w:w="2430" w:type="dxa"/>
            <w:shd w:val="clear" w:color="auto" w:fill="FFC000"/>
          </w:tcPr>
          <w:p w:rsidR="00EB5298" w:rsidRPr="00796D9A" w:rsidRDefault="00EB5298" w:rsidP="00C97BE1">
            <w:pPr>
              <w:spacing w:before="60" w:after="60"/>
              <w:jc w:val="center"/>
              <w:rPr>
                <w:rFonts w:cs="Arial"/>
                <w:b/>
                <w:sz w:val="20"/>
                <w:szCs w:val="20"/>
              </w:rPr>
            </w:pPr>
            <w:r w:rsidRPr="00796D9A">
              <w:rPr>
                <w:rFonts w:cs="Arial"/>
                <w:b/>
                <w:sz w:val="20"/>
                <w:szCs w:val="20"/>
              </w:rPr>
              <w:t>Description</w:t>
            </w:r>
          </w:p>
        </w:tc>
        <w:tc>
          <w:tcPr>
            <w:tcW w:w="2430" w:type="dxa"/>
            <w:shd w:val="clear" w:color="auto" w:fill="FFC000"/>
          </w:tcPr>
          <w:p w:rsidR="00EB5298" w:rsidRPr="00796D9A" w:rsidRDefault="00EB5298" w:rsidP="00C97BE1">
            <w:pPr>
              <w:spacing w:before="60" w:after="60"/>
              <w:jc w:val="center"/>
              <w:rPr>
                <w:b/>
                <w:sz w:val="20"/>
                <w:szCs w:val="20"/>
              </w:rPr>
            </w:pPr>
            <w:r w:rsidRPr="00796D9A">
              <w:rPr>
                <w:b/>
                <w:sz w:val="20"/>
                <w:szCs w:val="20"/>
              </w:rPr>
              <w:t>Value</w:t>
            </w:r>
          </w:p>
        </w:tc>
      </w:tr>
      <w:tr w:rsidR="00EB5298" w:rsidRPr="00A66844" w:rsidTr="00C97BE1">
        <w:tc>
          <w:tcPr>
            <w:tcW w:w="1980" w:type="dxa"/>
          </w:tcPr>
          <w:p w:rsidR="00EB5298" w:rsidRDefault="00EB5298" w:rsidP="00C97BE1">
            <w:pPr>
              <w:spacing w:before="60" w:after="60"/>
              <w:rPr>
                <w:sz w:val="20"/>
                <w:szCs w:val="20"/>
              </w:rPr>
            </w:pPr>
            <w:r>
              <w:rPr>
                <w:sz w:val="20"/>
                <w:szCs w:val="20"/>
              </w:rPr>
              <w:t>MessageHeader</w:t>
            </w:r>
            <w:r>
              <w:rPr>
                <w:sz w:val="20"/>
                <w:szCs w:val="20"/>
              </w:rPr>
              <w:fldChar w:fldCharType="begin"/>
            </w:r>
            <w:r>
              <w:instrText xml:space="preserve"> XE "</w:instrText>
            </w:r>
            <w:r w:rsidRPr="00200EE0">
              <w:instrText>MessageHeader</w:instrText>
            </w:r>
            <w:r>
              <w:instrText xml:space="preserve">" </w:instrText>
            </w:r>
            <w:r>
              <w:rPr>
                <w:sz w:val="20"/>
                <w:szCs w:val="20"/>
              </w:rPr>
              <w:fldChar w:fldCharType="end"/>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Status</w:t>
            </w:r>
            <w:r w:rsidR="00B40B92">
              <w:rPr>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sz w:val="20"/>
                <w:szCs w:val="20"/>
              </w:rPr>
              <w:fldChar w:fldCharType="end"/>
            </w:r>
          </w:p>
        </w:tc>
        <w:tc>
          <w:tcPr>
            <w:tcW w:w="2430" w:type="dxa"/>
          </w:tcPr>
          <w:p w:rsidR="00EB5298" w:rsidRDefault="00EB5298" w:rsidP="00C97BE1">
            <w:pPr>
              <w:spacing w:before="60" w:after="60"/>
              <w:rPr>
                <w:sz w:val="20"/>
                <w:szCs w:val="20"/>
              </w:rPr>
            </w:pPr>
            <w:r>
              <w:rPr>
                <w:sz w:val="20"/>
                <w:szCs w:val="20"/>
              </w:rPr>
              <w:t>Status</w:t>
            </w:r>
            <w:r w:rsidR="00B40B92">
              <w:rPr>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sz w:val="20"/>
                <w:szCs w:val="20"/>
              </w:rPr>
              <w:fldChar w:fldCharType="end"/>
            </w:r>
            <w:r>
              <w:rPr>
                <w:sz w:val="20"/>
                <w:szCs w:val="20"/>
              </w:rPr>
              <w:t xml:space="preserve"> information in the message.</w:t>
            </w:r>
          </w:p>
        </w:tc>
        <w:tc>
          <w:tcPr>
            <w:tcW w:w="2430" w:type="dxa"/>
          </w:tcPr>
          <w:p w:rsidR="00EB5298" w:rsidRDefault="00EB5298" w:rsidP="00C97BE1">
            <w:pPr>
              <w:spacing w:before="60" w:after="60"/>
              <w:rPr>
                <w:sz w:val="20"/>
                <w:szCs w:val="20"/>
              </w:rPr>
            </w:pPr>
            <w:r>
              <w:rPr>
                <w:sz w:val="20"/>
                <w:szCs w:val="20"/>
              </w:rPr>
              <w:t>Sting.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Context</w:t>
            </w:r>
          </w:p>
        </w:tc>
        <w:tc>
          <w:tcPr>
            <w:tcW w:w="2430" w:type="dxa"/>
          </w:tcPr>
          <w:p w:rsidR="00EB5298" w:rsidRDefault="00EB5298" w:rsidP="00C97BE1">
            <w:pPr>
              <w:spacing w:before="60" w:after="60"/>
              <w:rPr>
                <w:sz w:val="20"/>
                <w:szCs w:val="20"/>
              </w:rPr>
            </w:pPr>
            <w:r>
              <w:rPr>
                <w:sz w:val="20"/>
                <w:szCs w:val="20"/>
              </w:rPr>
              <w:t>Message context.</w:t>
            </w:r>
          </w:p>
        </w:tc>
        <w:tc>
          <w:tcPr>
            <w:tcW w:w="2430" w:type="dxa"/>
          </w:tcPr>
          <w:p w:rsidR="00EB5298" w:rsidRDefault="00EB5298" w:rsidP="00C97BE1">
            <w:pPr>
              <w:spacing w:before="60" w:after="60"/>
              <w:rPr>
                <w:sz w:val="20"/>
                <w:szCs w:val="20"/>
              </w:rPr>
            </w:pPr>
            <w:r>
              <w:rPr>
                <w:sz w:val="20"/>
                <w:szCs w:val="20"/>
              </w:rPr>
              <w:t>Sting. Optional.</w:t>
            </w:r>
          </w:p>
          <w:p w:rsidR="00EB5298" w:rsidRDefault="00EB5298" w:rsidP="00C97BE1">
            <w:pPr>
              <w:spacing w:before="60" w:after="60"/>
              <w:rPr>
                <w:sz w:val="20"/>
                <w:szCs w:val="20"/>
              </w:rPr>
            </w:pPr>
            <w:r w:rsidRPr="002D16C1">
              <w:rPr>
                <w:b/>
                <w:sz w:val="20"/>
                <w:szCs w:val="20"/>
              </w:rPr>
              <w:t>Note</w:t>
            </w:r>
            <w:r>
              <w:rPr>
                <w:sz w:val="20"/>
                <w:szCs w:val="20"/>
              </w:rPr>
              <w:t>: See “Context” in the “Message Body Data Type” table below.</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Metrics</w:t>
            </w:r>
          </w:p>
        </w:tc>
        <w:tc>
          <w:tcPr>
            <w:tcW w:w="2430" w:type="dxa"/>
          </w:tcPr>
          <w:p w:rsidR="00EB5298" w:rsidRDefault="00EB5298" w:rsidP="00C97BE1">
            <w:pPr>
              <w:spacing w:before="60" w:after="60"/>
              <w:rPr>
                <w:sz w:val="20"/>
                <w:szCs w:val="20"/>
              </w:rPr>
            </w:pPr>
            <w:r>
              <w:rPr>
                <w:sz w:val="20"/>
                <w:szCs w:val="20"/>
              </w:rPr>
              <w:t>Metrics for message.</w:t>
            </w:r>
          </w:p>
        </w:tc>
        <w:tc>
          <w:tcPr>
            <w:tcW w:w="2430" w:type="dxa"/>
          </w:tcPr>
          <w:p w:rsidR="00EB5298" w:rsidRDefault="00EB5298" w:rsidP="00C97BE1">
            <w:pPr>
              <w:spacing w:before="60" w:after="60"/>
              <w:rPr>
                <w:sz w:val="20"/>
                <w:szCs w:val="20"/>
              </w:rPr>
            </w:pPr>
            <w:r>
              <w:rPr>
                <w:sz w:val="20"/>
                <w:szCs w:val="20"/>
              </w:rPr>
              <w:t>Sting. Optional.</w:t>
            </w:r>
          </w:p>
          <w:p w:rsidR="00EB5298" w:rsidRDefault="00EB5298" w:rsidP="00C97BE1">
            <w:pPr>
              <w:spacing w:before="60" w:after="60"/>
              <w:rPr>
                <w:sz w:val="20"/>
                <w:szCs w:val="20"/>
              </w:rPr>
            </w:pPr>
            <w:r w:rsidRPr="00197E0F">
              <w:rPr>
                <w:b/>
                <w:sz w:val="20"/>
                <w:szCs w:val="20"/>
              </w:rPr>
              <w:t>Note</w:t>
            </w:r>
            <w:r>
              <w:rPr>
                <w:sz w:val="20"/>
                <w:szCs w:val="20"/>
              </w:rPr>
              <w:t>: See “ArrayOfMetricItem” in the Message Body Data Type table below.</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MessageRequestId</w:t>
            </w:r>
          </w:p>
        </w:tc>
        <w:tc>
          <w:tcPr>
            <w:tcW w:w="2430" w:type="dxa"/>
          </w:tcPr>
          <w:p w:rsidR="00EB5298" w:rsidRDefault="00EB5298" w:rsidP="00C97BE1">
            <w:pPr>
              <w:spacing w:before="60" w:after="60"/>
              <w:rPr>
                <w:sz w:val="20"/>
                <w:szCs w:val="20"/>
              </w:rPr>
            </w:pPr>
            <w:r>
              <w:rPr>
                <w:sz w:val="20"/>
                <w:szCs w:val="20"/>
              </w:rPr>
              <w:t>Identifier for request message.</w:t>
            </w:r>
          </w:p>
        </w:tc>
        <w:tc>
          <w:tcPr>
            <w:tcW w:w="2430" w:type="dxa"/>
          </w:tcPr>
          <w:p w:rsidR="00EB5298" w:rsidRDefault="00EB5298" w:rsidP="00C97BE1">
            <w:pPr>
              <w:spacing w:before="60" w:after="60"/>
              <w:rPr>
                <w:sz w:val="20"/>
                <w:szCs w:val="20"/>
              </w:rPr>
            </w:pPr>
            <w:r>
              <w:rPr>
                <w:sz w:val="20"/>
                <w:szCs w:val="20"/>
              </w:rPr>
              <w:t>Sting.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ParentMessage RequestId</w:t>
            </w:r>
          </w:p>
        </w:tc>
        <w:tc>
          <w:tcPr>
            <w:tcW w:w="2430" w:type="dxa"/>
          </w:tcPr>
          <w:p w:rsidR="00EB5298" w:rsidRDefault="00EB5298" w:rsidP="00C97BE1">
            <w:pPr>
              <w:spacing w:before="60" w:after="60"/>
              <w:rPr>
                <w:sz w:val="20"/>
                <w:szCs w:val="20"/>
              </w:rPr>
            </w:pPr>
            <w:r>
              <w:rPr>
                <w:sz w:val="20"/>
                <w:szCs w:val="20"/>
              </w:rPr>
              <w:t>Identifier for request of parent message.</w:t>
            </w:r>
          </w:p>
        </w:tc>
        <w:tc>
          <w:tcPr>
            <w:tcW w:w="2430" w:type="dxa"/>
          </w:tcPr>
          <w:p w:rsidR="00EB5298" w:rsidRDefault="00EB5298" w:rsidP="00C97BE1">
            <w:pPr>
              <w:spacing w:before="60" w:after="60"/>
              <w:rPr>
                <w:sz w:val="20"/>
                <w:szCs w:val="20"/>
              </w:rPr>
            </w:pPr>
            <w:r>
              <w:rPr>
                <w:sz w:val="20"/>
                <w:szCs w:val="20"/>
              </w:rPr>
              <w:t>Sting.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CallingMember</w:t>
            </w:r>
          </w:p>
        </w:tc>
        <w:tc>
          <w:tcPr>
            <w:tcW w:w="2430" w:type="dxa"/>
          </w:tcPr>
          <w:p w:rsidR="00EB5298" w:rsidRDefault="00EB5298" w:rsidP="00C97BE1">
            <w:pPr>
              <w:spacing w:before="60" w:after="60"/>
              <w:rPr>
                <w:sz w:val="20"/>
                <w:szCs w:val="20"/>
              </w:rPr>
            </w:pPr>
            <w:r>
              <w:rPr>
                <w:sz w:val="20"/>
                <w:szCs w:val="20"/>
              </w:rPr>
              <w:t>Calling member.</w:t>
            </w:r>
          </w:p>
        </w:tc>
        <w:tc>
          <w:tcPr>
            <w:tcW w:w="2430" w:type="dxa"/>
          </w:tcPr>
          <w:p w:rsidR="00EB5298" w:rsidRDefault="00EB5298" w:rsidP="00C97BE1">
            <w:pPr>
              <w:spacing w:before="60" w:after="60"/>
              <w:rPr>
                <w:sz w:val="20"/>
                <w:szCs w:val="20"/>
              </w:rPr>
            </w:pPr>
            <w:r>
              <w:rPr>
                <w:sz w:val="20"/>
                <w:szCs w:val="20"/>
              </w:rPr>
              <w:t>Sting. Optional.</w:t>
            </w:r>
          </w:p>
        </w:tc>
      </w:tr>
    </w:tbl>
    <w:p w:rsidR="00EB5298" w:rsidRPr="00E27761" w:rsidRDefault="00336998" w:rsidP="00336998">
      <w:pPr>
        <w:keepNext/>
        <w:spacing w:before="120"/>
        <w:rPr>
          <w:b/>
        </w:rPr>
      </w:pPr>
      <w:r>
        <w:rPr>
          <w:b/>
        </w:rPr>
        <w:lastRenderedPageBreak/>
        <w:t>Message Body Data</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gridCol w:w="2430"/>
        <w:gridCol w:w="2430"/>
      </w:tblGrid>
      <w:tr w:rsidR="00EB5298" w:rsidRPr="00A66844" w:rsidTr="00C97BE1">
        <w:trPr>
          <w:tblHeader/>
        </w:trPr>
        <w:tc>
          <w:tcPr>
            <w:tcW w:w="1980" w:type="dxa"/>
            <w:shd w:val="clear" w:color="auto" w:fill="FFC000"/>
          </w:tcPr>
          <w:p w:rsidR="00EB5298" w:rsidRPr="00796D9A" w:rsidRDefault="00EB5298" w:rsidP="00336998">
            <w:pPr>
              <w:keepNext/>
              <w:spacing w:before="60" w:after="60"/>
              <w:jc w:val="center"/>
              <w:rPr>
                <w:b/>
                <w:sz w:val="20"/>
                <w:szCs w:val="20"/>
              </w:rPr>
            </w:pPr>
            <w:r w:rsidRPr="00796D9A">
              <w:rPr>
                <w:b/>
                <w:sz w:val="20"/>
                <w:szCs w:val="20"/>
              </w:rPr>
              <w:t>Name</w:t>
            </w:r>
          </w:p>
        </w:tc>
        <w:tc>
          <w:tcPr>
            <w:tcW w:w="1980" w:type="dxa"/>
            <w:shd w:val="clear" w:color="auto" w:fill="FFC000"/>
          </w:tcPr>
          <w:p w:rsidR="00EB5298" w:rsidRPr="00796D9A" w:rsidRDefault="00EB5298" w:rsidP="00336998">
            <w:pPr>
              <w:keepNext/>
              <w:spacing w:before="60" w:after="60"/>
              <w:jc w:val="center"/>
              <w:rPr>
                <w:b/>
                <w:sz w:val="20"/>
                <w:szCs w:val="20"/>
              </w:rPr>
            </w:pPr>
            <w:r w:rsidRPr="00796D9A">
              <w:rPr>
                <w:b/>
                <w:sz w:val="20"/>
                <w:szCs w:val="20"/>
              </w:rPr>
              <w:t>Type Element</w:t>
            </w:r>
          </w:p>
        </w:tc>
        <w:tc>
          <w:tcPr>
            <w:tcW w:w="2430" w:type="dxa"/>
            <w:shd w:val="clear" w:color="auto" w:fill="FFC000"/>
          </w:tcPr>
          <w:p w:rsidR="00EB5298" w:rsidRPr="00796D9A" w:rsidRDefault="00EB5298" w:rsidP="00336998">
            <w:pPr>
              <w:keepNext/>
              <w:spacing w:before="60" w:after="60"/>
              <w:jc w:val="center"/>
              <w:rPr>
                <w:rFonts w:cs="Arial"/>
                <w:b/>
                <w:sz w:val="20"/>
                <w:szCs w:val="20"/>
              </w:rPr>
            </w:pPr>
            <w:r w:rsidRPr="00796D9A">
              <w:rPr>
                <w:rFonts w:cs="Arial"/>
                <w:b/>
                <w:sz w:val="20"/>
                <w:szCs w:val="20"/>
              </w:rPr>
              <w:t>Description</w:t>
            </w:r>
          </w:p>
        </w:tc>
        <w:tc>
          <w:tcPr>
            <w:tcW w:w="2430" w:type="dxa"/>
            <w:shd w:val="clear" w:color="auto" w:fill="FFC000"/>
          </w:tcPr>
          <w:p w:rsidR="00EB5298" w:rsidRPr="000D3531" w:rsidRDefault="00EB5298" w:rsidP="00336998">
            <w:pPr>
              <w:keepNext/>
              <w:spacing w:before="60" w:after="60"/>
              <w:jc w:val="center"/>
              <w:rPr>
                <w:b/>
                <w:sz w:val="20"/>
                <w:szCs w:val="20"/>
              </w:rPr>
            </w:pPr>
            <w:r w:rsidRPr="000D3531">
              <w:rPr>
                <w:b/>
                <w:sz w:val="20"/>
                <w:szCs w:val="20"/>
              </w:rPr>
              <w:t>Value</w:t>
            </w:r>
          </w:p>
        </w:tc>
      </w:tr>
      <w:tr w:rsidR="00EB5298" w:rsidRPr="00A66844" w:rsidTr="00C97BE1">
        <w:tc>
          <w:tcPr>
            <w:tcW w:w="1980" w:type="dxa"/>
          </w:tcPr>
          <w:p w:rsidR="00EB5298" w:rsidRDefault="00EB5298" w:rsidP="00336998">
            <w:pPr>
              <w:keepNext/>
              <w:spacing w:before="60" w:after="60"/>
              <w:rPr>
                <w:sz w:val="20"/>
                <w:szCs w:val="20"/>
              </w:rPr>
            </w:pPr>
            <w:r>
              <w:rPr>
                <w:sz w:val="20"/>
                <w:szCs w:val="20"/>
              </w:rPr>
              <w:t>Address</w:t>
            </w:r>
          </w:p>
        </w:tc>
        <w:tc>
          <w:tcPr>
            <w:tcW w:w="1980" w:type="dxa"/>
          </w:tcPr>
          <w:p w:rsidR="00EB5298" w:rsidRDefault="00EB5298" w:rsidP="00336998">
            <w:pPr>
              <w:keepNext/>
              <w:spacing w:before="60" w:after="60"/>
              <w:rPr>
                <w:sz w:val="20"/>
                <w:szCs w:val="20"/>
              </w:rPr>
            </w:pPr>
          </w:p>
        </w:tc>
        <w:tc>
          <w:tcPr>
            <w:tcW w:w="2430" w:type="dxa"/>
          </w:tcPr>
          <w:p w:rsidR="00EB5298" w:rsidRPr="000B6EF9" w:rsidRDefault="00EB5298" w:rsidP="00336998">
            <w:pPr>
              <w:keepNext/>
              <w:spacing w:before="60" w:after="60"/>
              <w:rPr>
                <w:rFonts w:cs="Arial"/>
                <w:sz w:val="20"/>
                <w:szCs w:val="20"/>
              </w:rPr>
            </w:pPr>
          </w:p>
        </w:tc>
        <w:tc>
          <w:tcPr>
            <w:tcW w:w="2430" w:type="dxa"/>
          </w:tcPr>
          <w:p w:rsidR="00EB5298" w:rsidRPr="000D3531" w:rsidRDefault="00EB5298" w:rsidP="00336998">
            <w:pPr>
              <w:keepNext/>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Address1</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First line of address.</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Address2</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Second line of address.</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City</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City of address.</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Region</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Region of the address.</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PostalCode</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Postal code of the address.</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Country</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Country of the address.</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ArrayOfEnterprise StringPVK</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DataItem</w:t>
            </w: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r>
              <w:rPr>
                <w:sz w:val="20"/>
                <w:szCs w:val="20"/>
              </w:rPr>
              <w:t>Unbounded. Optional.</w:t>
            </w:r>
          </w:p>
          <w:p w:rsidR="00EB5298" w:rsidRDefault="00EB5298" w:rsidP="00C97BE1">
            <w:pPr>
              <w:spacing w:before="60" w:after="60"/>
              <w:rPr>
                <w:sz w:val="20"/>
                <w:szCs w:val="20"/>
              </w:rPr>
            </w:pPr>
            <w:r w:rsidRPr="00B265F4">
              <w:rPr>
                <w:b/>
                <w:sz w:val="20"/>
                <w:szCs w:val="20"/>
              </w:rPr>
              <w:t>Note</w:t>
            </w:r>
            <w:r>
              <w:rPr>
                <w:sz w:val="20"/>
                <w:szCs w:val="20"/>
              </w:rPr>
              <w:t>: See “EnterpriseStringPVK”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ArrayOfError</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w:t>
            </w: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r>
              <w:rPr>
                <w:sz w:val="20"/>
                <w:szCs w:val="20"/>
              </w:rPr>
              <w:t>Unbounded. Optional.</w:t>
            </w:r>
          </w:p>
          <w:p w:rsidR="00EB5298" w:rsidRDefault="00EB5298" w:rsidP="00C97BE1">
            <w:pPr>
              <w:spacing w:before="60" w:after="60"/>
              <w:rPr>
                <w:sz w:val="20"/>
                <w:szCs w:val="20"/>
              </w:rPr>
            </w:pPr>
            <w:r w:rsidRPr="003F26ED">
              <w:rPr>
                <w:b/>
                <w:sz w:val="20"/>
                <w:szCs w:val="20"/>
              </w:rPr>
              <w:t>Note</w:t>
            </w:r>
            <w:r>
              <w:rPr>
                <w:sz w:val="20"/>
                <w:szCs w:val="20"/>
              </w:rPr>
              <w:t>: See “Error”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ArrayOfMetricItem</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EventDescription</w:t>
            </w:r>
          </w:p>
        </w:tc>
        <w:tc>
          <w:tcPr>
            <w:tcW w:w="2430" w:type="dxa"/>
          </w:tcPr>
          <w:p w:rsidR="00EB5298" w:rsidRDefault="00EB5298" w:rsidP="00C97BE1">
            <w:pPr>
              <w:spacing w:before="60" w:after="60"/>
              <w:rPr>
                <w:sz w:val="20"/>
                <w:szCs w:val="20"/>
              </w:rPr>
            </w:pPr>
            <w:r>
              <w:rPr>
                <w:sz w:val="20"/>
                <w:szCs w:val="20"/>
              </w:rPr>
              <w:t>Event description.</w:t>
            </w:r>
          </w:p>
        </w:tc>
        <w:tc>
          <w:tcPr>
            <w:tcW w:w="243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ElapseTime</w:t>
            </w:r>
          </w:p>
        </w:tc>
        <w:tc>
          <w:tcPr>
            <w:tcW w:w="2430" w:type="dxa"/>
          </w:tcPr>
          <w:p w:rsidR="00EB5298" w:rsidRDefault="00EB5298" w:rsidP="00C97BE1">
            <w:pPr>
              <w:spacing w:before="60" w:after="60"/>
              <w:rPr>
                <w:sz w:val="20"/>
                <w:szCs w:val="20"/>
              </w:rPr>
            </w:pPr>
            <w:r>
              <w:rPr>
                <w:sz w:val="20"/>
                <w:szCs w:val="20"/>
              </w:rPr>
              <w:t>Elapsed time.</w:t>
            </w:r>
          </w:p>
        </w:tc>
        <w:tc>
          <w:tcPr>
            <w:tcW w:w="2430" w:type="dxa"/>
          </w:tcPr>
          <w:p w:rsidR="00EB5298" w:rsidRDefault="00EB5298" w:rsidP="00C97BE1">
            <w:pPr>
              <w:spacing w:before="60" w:after="60"/>
              <w:rPr>
                <w:sz w:val="20"/>
                <w:szCs w:val="20"/>
              </w:rPr>
            </w:pPr>
            <w:r w:rsidRPr="001A6C9C">
              <w:rPr>
                <w:b/>
                <w:sz w:val="20"/>
                <w:szCs w:val="20"/>
              </w:rPr>
              <w:t>Note</w:t>
            </w:r>
            <w:r>
              <w:rPr>
                <w:sz w:val="20"/>
                <w:szCs w:val="20"/>
              </w:rPr>
              <w:t>: See “TimeSpan”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MiloSeconds</w:t>
            </w:r>
          </w:p>
        </w:tc>
        <w:tc>
          <w:tcPr>
            <w:tcW w:w="2430" w:type="dxa"/>
          </w:tcPr>
          <w:p w:rsidR="00EB5298" w:rsidRDefault="00EB5298" w:rsidP="00C97BE1">
            <w:pPr>
              <w:spacing w:before="60" w:after="60"/>
              <w:rPr>
                <w:sz w:val="20"/>
                <w:szCs w:val="20"/>
              </w:rPr>
            </w:pPr>
            <w:r>
              <w:rPr>
                <w:sz w:val="20"/>
                <w:szCs w:val="20"/>
              </w:rPr>
              <w:t>Number of milliseconds.</w:t>
            </w:r>
          </w:p>
        </w:tc>
        <w:tc>
          <w:tcPr>
            <w:tcW w:w="2430" w:type="dxa"/>
          </w:tcPr>
          <w:p w:rsidR="00EB5298"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Seconds</w:t>
            </w:r>
          </w:p>
        </w:tc>
        <w:tc>
          <w:tcPr>
            <w:tcW w:w="2430" w:type="dxa"/>
          </w:tcPr>
          <w:p w:rsidR="00EB5298" w:rsidRDefault="00EB5298" w:rsidP="00C97BE1">
            <w:pPr>
              <w:spacing w:before="60" w:after="60"/>
              <w:rPr>
                <w:sz w:val="20"/>
                <w:szCs w:val="20"/>
              </w:rPr>
            </w:pPr>
            <w:r>
              <w:rPr>
                <w:sz w:val="20"/>
                <w:szCs w:val="20"/>
              </w:rPr>
              <w:t>Number of seconds.</w:t>
            </w:r>
          </w:p>
        </w:tc>
        <w:tc>
          <w:tcPr>
            <w:tcW w:w="2430" w:type="dxa"/>
          </w:tcPr>
          <w:p w:rsidR="00EB5298" w:rsidRPr="00355CEC" w:rsidRDefault="00EB5298" w:rsidP="00C97BE1">
            <w:pPr>
              <w:spacing w:before="60" w:after="60"/>
              <w:rPr>
                <w:b/>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Minutes</w:t>
            </w:r>
          </w:p>
        </w:tc>
        <w:tc>
          <w:tcPr>
            <w:tcW w:w="2430" w:type="dxa"/>
          </w:tcPr>
          <w:p w:rsidR="00EB5298" w:rsidRDefault="00EB5298" w:rsidP="00C97BE1">
            <w:pPr>
              <w:spacing w:before="60" w:after="60"/>
              <w:rPr>
                <w:sz w:val="20"/>
                <w:szCs w:val="20"/>
              </w:rPr>
            </w:pPr>
            <w:r>
              <w:rPr>
                <w:sz w:val="20"/>
                <w:szCs w:val="20"/>
              </w:rPr>
              <w:t>Number of minutes.</w:t>
            </w:r>
          </w:p>
        </w:tc>
        <w:tc>
          <w:tcPr>
            <w:tcW w:w="2430" w:type="dxa"/>
          </w:tcPr>
          <w:p w:rsidR="00EB5298"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r>
              <w:rPr>
                <w:sz w:val="20"/>
                <w:szCs w:val="20"/>
              </w:rPr>
              <w:t>ArrayOf Product</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Product</w:t>
            </w:r>
          </w:p>
        </w:tc>
        <w:tc>
          <w:tcPr>
            <w:tcW w:w="2430" w:type="dxa"/>
          </w:tcPr>
          <w:p w:rsidR="00EB5298" w:rsidRDefault="00EB5298" w:rsidP="00C97BE1">
            <w:pPr>
              <w:spacing w:before="60" w:after="60"/>
              <w:rPr>
                <w:sz w:val="20"/>
                <w:szCs w:val="20"/>
              </w:rPr>
            </w:pPr>
            <w:r>
              <w:rPr>
                <w:sz w:val="20"/>
                <w:szCs w:val="20"/>
              </w:rPr>
              <w:t>Product information.</w:t>
            </w:r>
          </w:p>
        </w:tc>
        <w:tc>
          <w:tcPr>
            <w:tcW w:w="2430" w:type="dxa"/>
          </w:tcPr>
          <w:p w:rsidR="00EB5298" w:rsidRDefault="00EB5298" w:rsidP="00C97BE1">
            <w:pPr>
              <w:spacing w:before="60" w:after="60"/>
              <w:rPr>
                <w:sz w:val="20"/>
                <w:szCs w:val="20"/>
              </w:rPr>
            </w:pPr>
            <w:r>
              <w:rPr>
                <w:sz w:val="20"/>
                <w:szCs w:val="20"/>
              </w:rPr>
              <w:t>Unbounded. Optional.</w:t>
            </w:r>
          </w:p>
          <w:p w:rsidR="00EB5298" w:rsidRDefault="00EB5298" w:rsidP="00C97BE1">
            <w:pPr>
              <w:spacing w:before="60" w:after="60"/>
              <w:rPr>
                <w:sz w:val="20"/>
                <w:szCs w:val="20"/>
              </w:rPr>
            </w:pPr>
            <w:r>
              <w:rPr>
                <w:b/>
                <w:sz w:val="20"/>
                <w:szCs w:val="20"/>
              </w:rPr>
              <w:t>Note</w:t>
            </w:r>
            <w:r w:rsidRPr="00533858">
              <w:rPr>
                <w:sz w:val="20"/>
                <w:szCs w:val="20"/>
              </w:rPr>
              <w:t>: See “</w:t>
            </w:r>
            <w:r>
              <w:rPr>
                <w:sz w:val="20"/>
                <w:szCs w:val="20"/>
              </w:rPr>
              <w:t>Product</w:t>
            </w:r>
            <w:r w:rsidRPr="00533858">
              <w:rPr>
                <w:sz w:val="20"/>
                <w:szCs w:val="20"/>
              </w:rPr>
              <w:t>”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ArrayOfSecurity Question</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SecurityQuestion</w:t>
            </w:r>
          </w:p>
        </w:tc>
        <w:tc>
          <w:tcPr>
            <w:tcW w:w="2430" w:type="dxa"/>
          </w:tcPr>
          <w:p w:rsidR="00EB5298" w:rsidRDefault="00EB5298" w:rsidP="00C97BE1">
            <w:pPr>
              <w:spacing w:before="60" w:after="60"/>
              <w:rPr>
                <w:sz w:val="20"/>
                <w:szCs w:val="20"/>
              </w:rPr>
            </w:pPr>
            <w:r>
              <w:rPr>
                <w:sz w:val="20"/>
                <w:szCs w:val="20"/>
              </w:rPr>
              <w:t>Security question.</w:t>
            </w:r>
          </w:p>
        </w:tc>
        <w:tc>
          <w:tcPr>
            <w:tcW w:w="2430" w:type="dxa"/>
          </w:tcPr>
          <w:p w:rsidR="00EB5298" w:rsidRDefault="00EB5298" w:rsidP="00C97BE1">
            <w:pPr>
              <w:spacing w:before="60" w:after="60"/>
              <w:rPr>
                <w:sz w:val="20"/>
                <w:szCs w:val="20"/>
              </w:rPr>
            </w:pPr>
            <w:r>
              <w:rPr>
                <w:sz w:val="20"/>
                <w:szCs w:val="20"/>
              </w:rPr>
              <w:t>Unbounded. Optional.</w:t>
            </w:r>
          </w:p>
          <w:p w:rsidR="00EB5298" w:rsidRDefault="00EB5298" w:rsidP="00C97BE1">
            <w:pPr>
              <w:spacing w:before="60" w:after="60"/>
              <w:rPr>
                <w:sz w:val="20"/>
                <w:szCs w:val="20"/>
              </w:rPr>
            </w:pPr>
            <w:r>
              <w:rPr>
                <w:b/>
                <w:sz w:val="20"/>
                <w:szCs w:val="20"/>
              </w:rPr>
              <w:t>Note</w:t>
            </w:r>
            <w:r w:rsidRPr="00533858">
              <w:rPr>
                <w:sz w:val="20"/>
                <w:szCs w:val="20"/>
              </w:rPr>
              <w:t>: See “</w:t>
            </w:r>
            <w:r>
              <w:rPr>
                <w:sz w:val="20"/>
                <w:szCs w:val="20"/>
              </w:rPr>
              <w:t>SecurityQuestion</w:t>
            </w:r>
            <w:r w:rsidRPr="00533858">
              <w:rPr>
                <w:sz w:val="20"/>
                <w:szCs w:val="20"/>
              </w:rPr>
              <w:t>”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Authentication Provider</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r>
              <w:rPr>
                <w:sz w:val="20"/>
                <w:szCs w:val="20"/>
              </w:rPr>
              <w:t>Type of authentication</w:t>
            </w:r>
            <w:r w:rsidR="00C72850">
              <w:rPr>
                <w:sz w:val="20"/>
                <w:szCs w:val="20"/>
              </w:rPr>
              <w:fldChar w:fldCharType="begin"/>
            </w:r>
            <w:r w:rsidR="00C72850">
              <w:instrText xml:space="preserve"> XE "</w:instrText>
            </w:r>
            <w:r w:rsidR="00C72850" w:rsidRPr="00557606">
              <w:instrText>Authentication</w:instrText>
            </w:r>
            <w:r w:rsidR="00C72850">
              <w:instrText xml:space="preserve">" </w:instrText>
            </w:r>
            <w:r w:rsidR="00C72850">
              <w:rPr>
                <w:sz w:val="20"/>
                <w:szCs w:val="20"/>
              </w:rPr>
              <w:fldChar w:fldCharType="end"/>
            </w:r>
            <w:r>
              <w:rPr>
                <w:sz w:val="20"/>
                <w:szCs w:val="20"/>
              </w:rPr>
              <w:t xml:space="preserve"> provider.</w:t>
            </w:r>
          </w:p>
        </w:tc>
        <w:tc>
          <w:tcPr>
            <w:tcW w:w="2430" w:type="dxa"/>
          </w:tcPr>
          <w:p w:rsidR="00EB5298" w:rsidRDefault="00EB5298" w:rsidP="00C97BE1">
            <w:pPr>
              <w:spacing w:before="60" w:after="60"/>
              <w:rPr>
                <w:sz w:val="20"/>
                <w:szCs w:val="20"/>
              </w:rPr>
            </w:pPr>
            <w:r>
              <w:rPr>
                <w:sz w:val="20"/>
                <w:szCs w:val="20"/>
              </w:rPr>
              <w:t>String. Value: “DEFAULT” or “ACTIVE_DIRECTORY”.</w:t>
            </w:r>
          </w:p>
        </w:tc>
      </w:tr>
      <w:tr w:rsidR="00EB5298" w:rsidRPr="00A66844" w:rsidTr="00C97BE1">
        <w:tc>
          <w:tcPr>
            <w:tcW w:w="1980" w:type="dxa"/>
          </w:tcPr>
          <w:p w:rsidR="00EB5298" w:rsidRDefault="00EB5298" w:rsidP="00C97BE1">
            <w:pPr>
              <w:spacing w:before="60" w:after="60"/>
              <w:rPr>
                <w:sz w:val="20"/>
                <w:szCs w:val="20"/>
              </w:rPr>
            </w:pPr>
            <w:r>
              <w:rPr>
                <w:sz w:val="20"/>
                <w:szCs w:val="20"/>
              </w:rPr>
              <w:t xml:space="preserve">BasePolicy </w:t>
            </w:r>
            <w:r>
              <w:rPr>
                <w:sz w:val="20"/>
                <w:szCs w:val="20"/>
              </w:rPr>
              <w:lastRenderedPageBreak/>
              <w:t>Administration Request</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rFonts w:cs="Arial"/>
                <w:sz w:val="20"/>
                <w:szCs w:val="20"/>
              </w:rPr>
            </w:pPr>
            <w:r>
              <w:rPr>
                <w:rFonts w:cs="Arial"/>
                <w:sz w:val="20"/>
                <w:szCs w:val="20"/>
              </w:rPr>
              <w:t xml:space="preserve">Base policy </w:t>
            </w:r>
            <w:r>
              <w:rPr>
                <w:rFonts w:cs="Arial"/>
                <w:sz w:val="20"/>
                <w:szCs w:val="20"/>
              </w:rPr>
              <w:lastRenderedPageBreak/>
              <w:t>administration request.</w:t>
            </w:r>
          </w:p>
        </w:tc>
        <w:tc>
          <w:tcPr>
            <w:tcW w:w="2430" w:type="dxa"/>
          </w:tcPr>
          <w:p w:rsidR="00EB5298" w:rsidRPr="000D3531" w:rsidRDefault="00EB5298" w:rsidP="00C97BE1">
            <w:pPr>
              <w:spacing w:before="60" w:after="60"/>
              <w:rPr>
                <w:b/>
                <w:sz w:val="20"/>
                <w:szCs w:val="20"/>
              </w:rPr>
            </w:pPr>
            <w:r>
              <w:rPr>
                <w:b/>
                <w:sz w:val="20"/>
                <w:szCs w:val="20"/>
              </w:rPr>
              <w:lastRenderedPageBreak/>
              <w:t>Note</w:t>
            </w:r>
            <w:r w:rsidRPr="00533858">
              <w:rPr>
                <w:sz w:val="20"/>
                <w:szCs w:val="20"/>
              </w:rPr>
              <w:t xml:space="preserve">: See </w:t>
            </w:r>
            <w:r w:rsidRPr="00533858">
              <w:rPr>
                <w:sz w:val="20"/>
                <w:szCs w:val="20"/>
              </w:rPr>
              <w:lastRenderedPageBreak/>
              <w:t>“BaseRequest</w:t>
            </w:r>
            <w:r>
              <w:rPr>
                <w:sz w:val="20"/>
                <w:szCs w:val="20"/>
              </w:rPr>
              <w:fldChar w:fldCharType="begin"/>
            </w:r>
            <w:r>
              <w:instrText xml:space="preserve"> XE "</w:instrText>
            </w:r>
            <w:r w:rsidRPr="00C86988">
              <w:instrText>BaseRequest</w:instrText>
            </w:r>
            <w:r>
              <w:instrText xml:space="preserve">" </w:instrText>
            </w:r>
            <w:r>
              <w:rPr>
                <w:sz w:val="20"/>
                <w:szCs w:val="20"/>
              </w:rPr>
              <w:fldChar w:fldCharType="end"/>
            </w:r>
            <w:r w:rsidRPr="00533858">
              <w:rPr>
                <w:sz w:val="20"/>
                <w:szCs w:val="20"/>
              </w:rPr>
              <w:t>” in this table.</w:t>
            </w:r>
          </w:p>
        </w:tc>
      </w:tr>
      <w:tr w:rsidR="00EB5298" w:rsidRPr="00A66844" w:rsidTr="00C97BE1">
        <w:tc>
          <w:tcPr>
            <w:tcW w:w="1980" w:type="dxa"/>
          </w:tcPr>
          <w:p w:rsidR="00EB5298" w:rsidRPr="002D38FB" w:rsidRDefault="00EB5298" w:rsidP="00C97BE1">
            <w:pPr>
              <w:spacing w:before="60" w:after="60"/>
              <w:rPr>
                <w:sz w:val="20"/>
                <w:szCs w:val="20"/>
              </w:rPr>
            </w:pPr>
            <w:r>
              <w:rPr>
                <w:sz w:val="20"/>
                <w:szCs w:val="20"/>
              </w:rPr>
              <w:lastRenderedPageBreak/>
              <w:t>BaseRequest</w:t>
            </w:r>
            <w:r>
              <w:rPr>
                <w:sz w:val="20"/>
                <w:szCs w:val="20"/>
              </w:rPr>
              <w:fldChar w:fldCharType="begin"/>
            </w:r>
            <w:r>
              <w:instrText xml:space="preserve"> XE "</w:instrText>
            </w:r>
            <w:r w:rsidRPr="00C86988">
              <w:instrText>BaseRequest</w:instrText>
            </w:r>
            <w:r>
              <w:instrText xml:space="preserve">" </w:instrText>
            </w:r>
            <w:r>
              <w:rPr>
                <w:sz w:val="20"/>
                <w:szCs w:val="20"/>
              </w:rPr>
              <w:fldChar w:fldCharType="end"/>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r>
              <w:rPr>
                <w:rFonts w:cs="Arial"/>
                <w:sz w:val="20"/>
                <w:szCs w:val="20"/>
              </w:rPr>
              <w:t>R</w:t>
            </w:r>
            <w:r w:rsidRPr="000B6EF9">
              <w:rPr>
                <w:rFonts w:cs="Arial"/>
                <w:sz w:val="20"/>
                <w:szCs w:val="20"/>
              </w:rPr>
              <w:t xml:space="preserve">equest message. </w:t>
            </w:r>
          </w:p>
        </w:tc>
        <w:tc>
          <w:tcPr>
            <w:tcW w:w="2430" w:type="dxa"/>
          </w:tcPr>
          <w:p w:rsidR="00EB5298" w:rsidRPr="000D3531" w:rsidRDefault="00EB5298" w:rsidP="00C97BE1">
            <w:pPr>
              <w:spacing w:before="60" w:after="60"/>
              <w:rPr>
                <w:sz w:val="20"/>
                <w:szCs w:val="20"/>
              </w:rPr>
            </w:pPr>
            <w:r w:rsidRPr="000D3531">
              <w:rPr>
                <w:b/>
                <w:sz w:val="20"/>
                <w:szCs w:val="20"/>
              </w:rPr>
              <w:t>Note</w:t>
            </w:r>
            <w:r w:rsidRPr="000D3531">
              <w:rPr>
                <w:sz w:val="20"/>
                <w:szCs w:val="20"/>
              </w:rPr>
              <w:t>: See “BaseRequest</w:t>
            </w:r>
            <w:r>
              <w:rPr>
                <w:sz w:val="20"/>
                <w:szCs w:val="20"/>
              </w:rPr>
              <w:fldChar w:fldCharType="begin"/>
            </w:r>
            <w:r>
              <w:instrText xml:space="preserve"> XE "</w:instrText>
            </w:r>
            <w:r w:rsidRPr="00C86988">
              <w:instrText>BaseRequest</w:instrText>
            </w:r>
            <w:r>
              <w:instrText xml:space="preserve">" </w:instrText>
            </w:r>
            <w:r>
              <w:rPr>
                <w:sz w:val="20"/>
                <w:szCs w:val="20"/>
              </w:rPr>
              <w:fldChar w:fldCharType="end"/>
            </w:r>
            <w:r w:rsidRPr="000D3531">
              <w:rPr>
                <w:sz w:val="20"/>
                <w:szCs w:val="20"/>
              </w:rPr>
              <w:t>” in “</w:t>
            </w:r>
            <w:r w:rsidRPr="000D3531">
              <w:rPr>
                <w:sz w:val="20"/>
                <w:szCs w:val="20"/>
              </w:rPr>
              <w:fldChar w:fldCharType="begin"/>
            </w:r>
            <w:r w:rsidRPr="000D3531">
              <w:rPr>
                <w:sz w:val="20"/>
                <w:szCs w:val="20"/>
              </w:rPr>
              <w:instrText xml:space="preserve"> REF _Ref308003418 \h </w:instrText>
            </w:r>
            <w:r>
              <w:rPr>
                <w:sz w:val="20"/>
                <w:szCs w:val="20"/>
              </w:rPr>
              <w:instrText xml:space="preserve"> \* MERGEFORMAT </w:instrText>
            </w:r>
            <w:r w:rsidRPr="000D3531">
              <w:rPr>
                <w:sz w:val="20"/>
                <w:szCs w:val="20"/>
              </w:rPr>
            </w:r>
            <w:r w:rsidRPr="000D3531">
              <w:rPr>
                <w:sz w:val="20"/>
                <w:szCs w:val="20"/>
              </w:rPr>
              <w:fldChar w:fldCharType="separate"/>
            </w:r>
            <w:r w:rsidR="00736258">
              <w:rPr>
                <w:b/>
                <w:bCs/>
                <w:sz w:val="20"/>
                <w:szCs w:val="20"/>
              </w:rPr>
              <w:t>Error! Reference source not found.</w:t>
            </w:r>
            <w:r w:rsidRPr="000D3531">
              <w:rPr>
                <w:sz w:val="20"/>
                <w:szCs w:val="20"/>
              </w:rPr>
              <w:fldChar w:fldCharType="end"/>
            </w:r>
            <w:proofErr w:type="gramStart"/>
            <w:r w:rsidRPr="000D3531">
              <w:rPr>
                <w:sz w:val="20"/>
                <w:szCs w:val="20"/>
              </w:rPr>
              <w:t>”.</w:t>
            </w:r>
            <w:proofErr w:type="gramEnd"/>
          </w:p>
        </w:tc>
      </w:tr>
      <w:tr w:rsidR="00EB5298" w:rsidRPr="00A66844" w:rsidTr="00C97BE1">
        <w:tc>
          <w:tcPr>
            <w:tcW w:w="1980" w:type="dxa"/>
          </w:tcPr>
          <w:p w:rsidR="00EB5298" w:rsidRPr="002D38FB" w:rsidRDefault="00EB5298" w:rsidP="00C97BE1">
            <w:pPr>
              <w:spacing w:before="60" w:after="60"/>
              <w:rPr>
                <w:sz w:val="20"/>
                <w:szCs w:val="20"/>
              </w:rPr>
            </w:pPr>
            <w:r>
              <w:rPr>
                <w:sz w:val="20"/>
                <w:szCs w:val="20"/>
              </w:rPr>
              <w:t>BaseResponse</w:t>
            </w:r>
            <w:r>
              <w:rPr>
                <w:sz w:val="20"/>
                <w:szCs w:val="20"/>
              </w:rPr>
              <w:fldChar w:fldCharType="begin"/>
            </w:r>
            <w:r>
              <w:instrText xml:space="preserve"> XE "</w:instrText>
            </w:r>
            <w:r w:rsidRPr="00817B5B">
              <w:instrText>BaseResponse</w:instrText>
            </w:r>
            <w:r>
              <w:instrText xml:space="preserve">" </w:instrText>
            </w:r>
            <w:r>
              <w:rPr>
                <w:sz w:val="20"/>
                <w:szCs w:val="20"/>
              </w:rPr>
              <w:fldChar w:fldCharType="end"/>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r>
              <w:rPr>
                <w:rFonts w:cs="Arial"/>
                <w:sz w:val="20"/>
                <w:szCs w:val="20"/>
              </w:rPr>
              <w:t>R</w:t>
            </w:r>
            <w:r w:rsidRPr="000B6EF9">
              <w:rPr>
                <w:rFonts w:cs="Arial"/>
                <w:sz w:val="20"/>
                <w:szCs w:val="20"/>
              </w:rPr>
              <w:t xml:space="preserve">esponse message. </w:t>
            </w: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Contracted Products</w:t>
            </w:r>
          </w:p>
        </w:tc>
        <w:tc>
          <w:tcPr>
            <w:tcW w:w="2430" w:type="dxa"/>
          </w:tcPr>
          <w:p w:rsidR="00EB5298" w:rsidRPr="000B6EF9" w:rsidRDefault="00EB5298" w:rsidP="00C97BE1">
            <w:pPr>
              <w:spacing w:before="60" w:after="60"/>
              <w:rPr>
                <w:rFonts w:cs="Arial"/>
                <w:sz w:val="20"/>
                <w:szCs w:val="20"/>
              </w:rPr>
            </w:pPr>
            <w:r>
              <w:rPr>
                <w:rFonts w:cs="Arial"/>
                <w:sz w:val="20"/>
                <w:szCs w:val="20"/>
              </w:rPr>
              <w:t>Products under contract.</w:t>
            </w:r>
          </w:p>
        </w:tc>
        <w:tc>
          <w:tcPr>
            <w:tcW w:w="2430" w:type="dxa"/>
          </w:tcPr>
          <w:p w:rsidR="00EB5298" w:rsidRPr="000D3531" w:rsidRDefault="00EB5298" w:rsidP="00C97BE1">
            <w:pPr>
              <w:spacing w:before="60" w:after="60"/>
              <w:rPr>
                <w:sz w:val="20"/>
                <w:szCs w:val="20"/>
              </w:rPr>
            </w:pPr>
            <w:r w:rsidRPr="000D3531">
              <w:rPr>
                <w:b/>
                <w:sz w:val="20"/>
                <w:szCs w:val="20"/>
              </w:rPr>
              <w:t>Note</w:t>
            </w:r>
            <w:r w:rsidRPr="000D3531">
              <w:rPr>
                <w:sz w:val="20"/>
                <w:szCs w:val="20"/>
              </w:rPr>
              <w:t>: See “ArrayOfContracted Products”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DateOfBirth</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Date of the contract holder’s birth.</w:t>
            </w:r>
          </w:p>
        </w:tc>
        <w:tc>
          <w:tcPr>
            <w:tcW w:w="2430" w:type="dxa"/>
          </w:tcPr>
          <w:p w:rsidR="00EB5298" w:rsidRPr="000D3531" w:rsidRDefault="00EB5298" w:rsidP="00C97BE1">
            <w:pPr>
              <w:spacing w:before="60" w:after="60"/>
              <w:rPr>
                <w:sz w:val="20"/>
                <w:szCs w:val="20"/>
              </w:rPr>
            </w:pPr>
            <w:r w:rsidRPr="000D3531">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EnrollmentDate</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Date of contract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sidRPr="000B6EF9">
              <w:rPr>
                <w:rFonts w:cs="Arial"/>
                <w:sz w:val="20"/>
                <w:szCs w:val="20"/>
              </w:rPr>
              <w:t>.</w:t>
            </w:r>
          </w:p>
        </w:tc>
        <w:tc>
          <w:tcPr>
            <w:tcW w:w="2430" w:type="dxa"/>
          </w:tcPr>
          <w:p w:rsidR="00EB5298" w:rsidRPr="000D3531" w:rsidRDefault="00EB5298" w:rsidP="00C97BE1">
            <w:pPr>
              <w:spacing w:before="60" w:after="60"/>
              <w:rPr>
                <w:sz w:val="20"/>
                <w:szCs w:val="20"/>
              </w:rPr>
            </w:pPr>
            <w:r w:rsidRPr="000D3531">
              <w:rPr>
                <w:sz w:val="20"/>
                <w:szCs w:val="20"/>
              </w:rPr>
              <w:t>dateTime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BE10CE">
            <w:pPr>
              <w:spacing w:before="60" w:after="60"/>
              <w:rPr>
                <w:sz w:val="20"/>
                <w:szCs w:val="20"/>
              </w:rPr>
            </w:pPr>
            <w:r>
              <w:rPr>
                <w:sz w:val="20"/>
                <w:szCs w:val="20"/>
              </w:rPr>
              <w:t>FeatureCode</w:t>
            </w:r>
          </w:p>
        </w:tc>
        <w:tc>
          <w:tcPr>
            <w:tcW w:w="2430" w:type="dxa"/>
          </w:tcPr>
          <w:p w:rsidR="00EB5298" w:rsidRPr="000B6EF9" w:rsidRDefault="00EB5298" w:rsidP="00C97BE1">
            <w:pPr>
              <w:spacing w:before="60" w:after="60"/>
              <w:rPr>
                <w:rFonts w:cs="Arial"/>
                <w:sz w:val="20"/>
                <w:szCs w:val="20"/>
              </w:rPr>
            </w:pPr>
            <w:r>
              <w:rPr>
                <w:rFonts w:cs="Arial"/>
                <w:sz w:val="20"/>
                <w:szCs w:val="20"/>
              </w:rPr>
              <w:t>Deter</w:t>
            </w:r>
            <w:r>
              <w:rPr>
                <w:sz w:val="20"/>
                <w:szCs w:val="20"/>
              </w:rPr>
              <w:t xml:space="preserve">mines the program </w:t>
            </w:r>
            <w:r w:rsidRPr="00A66844">
              <w:rPr>
                <w:sz w:val="20"/>
                <w:szCs w:val="20"/>
              </w:rPr>
              <w:t>in which the enrollment</w:t>
            </w:r>
            <w:r w:rsidR="008B019C">
              <w:rPr>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sz w:val="20"/>
                <w:szCs w:val="20"/>
              </w:rPr>
              <w:fldChar w:fldCharType="end"/>
            </w:r>
            <w:r w:rsidRPr="00A66844">
              <w:rPr>
                <w:sz w:val="20"/>
                <w:szCs w:val="20"/>
              </w:rPr>
              <w:t xml:space="preserve"> </w:t>
            </w:r>
            <w:r>
              <w:rPr>
                <w:sz w:val="20"/>
                <w:szCs w:val="20"/>
              </w:rPr>
              <w:t xml:space="preserve">is </w:t>
            </w:r>
            <w:r w:rsidRPr="00A66844">
              <w:rPr>
                <w:sz w:val="20"/>
                <w:szCs w:val="20"/>
              </w:rPr>
              <w:t xml:space="preserve">placed. </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Numeric.</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IsAddress Standardized</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Indicates if the address is in standard format.</w:t>
            </w:r>
          </w:p>
        </w:tc>
        <w:tc>
          <w:tcPr>
            <w:tcW w:w="2430" w:type="dxa"/>
          </w:tcPr>
          <w:p w:rsidR="00EB5298" w:rsidRPr="000D3531" w:rsidRDefault="00EB5298" w:rsidP="00C97BE1">
            <w:pPr>
              <w:spacing w:before="60" w:after="60"/>
              <w:rPr>
                <w:sz w:val="20"/>
                <w:szCs w:val="20"/>
              </w:rPr>
            </w:pPr>
            <w:r w:rsidRPr="000D3531">
              <w:rPr>
                <w:sz w:val="20"/>
                <w:szCs w:val="20"/>
              </w:rPr>
              <w:t>Boolean. “True” or “False”.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IsContract ValidationDone</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Indicates if the contract is done or not.</w:t>
            </w:r>
          </w:p>
        </w:tc>
        <w:tc>
          <w:tcPr>
            <w:tcW w:w="2430" w:type="dxa"/>
          </w:tcPr>
          <w:p w:rsidR="00EB5298" w:rsidRPr="000D3531" w:rsidRDefault="00EB5298" w:rsidP="00C97BE1">
            <w:pPr>
              <w:spacing w:before="60" w:after="60"/>
              <w:rPr>
                <w:sz w:val="20"/>
                <w:szCs w:val="20"/>
              </w:rPr>
            </w:pPr>
            <w:r w:rsidRPr="000D3531">
              <w:rPr>
                <w:sz w:val="20"/>
                <w:szCs w:val="20"/>
              </w:rPr>
              <w:t>Boolean. “True” or “False”.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PremiumPayment TransactionId</w:t>
            </w:r>
            <w:r w:rsidR="00095EFB">
              <w:rPr>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sz w:val="20"/>
                <w:szCs w:val="20"/>
              </w:rPr>
              <w:fldChar w:fldCharType="end"/>
            </w:r>
          </w:p>
        </w:tc>
        <w:tc>
          <w:tcPr>
            <w:tcW w:w="2430" w:type="dxa"/>
          </w:tcPr>
          <w:p w:rsidR="00EB5298" w:rsidRPr="000B6EF9" w:rsidRDefault="00EB5298" w:rsidP="00C97BE1">
            <w:pPr>
              <w:spacing w:before="60" w:after="60"/>
              <w:rPr>
                <w:rFonts w:cs="Arial"/>
                <w:sz w:val="20"/>
                <w:szCs w:val="20"/>
              </w:rPr>
            </w:pPr>
            <w:r>
              <w:rPr>
                <w:rFonts w:cs="Arial"/>
                <w:sz w:val="20"/>
                <w:szCs w:val="20"/>
              </w:rPr>
              <w:t>Identif</w:t>
            </w:r>
            <w:r w:rsidRPr="000B6EF9">
              <w:rPr>
                <w:rFonts w:cs="Arial"/>
                <w:sz w:val="20"/>
                <w:szCs w:val="20"/>
              </w:rPr>
              <w:t>ies the specific premium payment transaction.</w:t>
            </w:r>
          </w:p>
        </w:tc>
        <w:tc>
          <w:tcPr>
            <w:tcW w:w="2430" w:type="dxa"/>
          </w:tcPr>
          <w:p w:rsidR="00EB5298" w:rsidRPr="000D3531" w:rsidRDefault="00EB5298" w:rsidP="00C97BE1">
            <w:pPr>
              <w:spacing w:before="60" w:after="60"/>
              <w:rPr>
                <w:sz w:val="20"/>
                <w:szCs w:val="20"/>
              </w:rPr>
            </w:pPr>
            <w:r w:rsidRPr="000D3531">
              <w:rPr>
                <w:sz w:val="20"/>
                <w:szCs w:val="20"/>
              </w:rPr>
              <w:t>String.</w:t>
            </w:r>
          </w:p>
        </w:tc>
      </w:tr>
      <w:tr w:rsidR="00EB5298" w:rsidRPr="00A66844" w:rsidTr="00C97BE1">
        <w:tc>
          <w:tcPr>
            <w:tcW w:w="1980" w:type="dxa"/>
          </w:tcPr>
          <w:p w:rsidR="00EB5298" w:rsidRDefault="00EB5298" w:rsidP="00C97BE1">
            <w:pPr>
              <w:spacing w:before="60" w:after="60"/>
              <w:rPr>
                <w:sz w:val="20"/>
                <w:szCs w:val="20"/>
              </w:rPr>
            </w:pPr>
            <w:r>
              <w:rPr>
                <w:sz w:val="20"/>
                <w:szCs w:val="20"/>
              </w:rPr>
              <w:t>Contact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BusinessName</w:t>
            </w:r>
          </w:p>
        </w:tc>
        <w:tc>
          <w:tcPr>
            <w:tcW w:w="2430" w:type="dxa"/>
          </w:tcPr>
          <w:p w:rsidR="00EB5298" w:rsidRPr="000B6EF9" w:rsidRDefault="00EB5298" w:rsidP="00C97BE1">
            <w:pPr>
              <w:spacing w:before="60" w:after="60"/>
              <w:rPr>
                <w:rFonts w:cs="Arial"/>
                <w:sz w:val="20"/>
                <w:szCs w:val="20"/>
              </w:rPr>
            </w:pPr>
            <w:r>
              <w:rPr>
                <w:rFonts w:cs="Arial"/>
                <w:sz w:val="20"/>
                <w:szCs w:val="20"/>
              </w:rPr>
              <w:t>Contact business name.</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Salutation</w:t>
            </w:r>
          </w:p>
        </w:tc>
        <w:tc>
          <w:tcPr>
            <w:tcW w:w="2430" w:type="dxa"/>
          </w:tcPr>
          <w:p w:rsidR="00EB5298" w:rsidRPr="000B6EF9" w:rsidRDefault="00EB5298" w:rsidP="00C97BE1">
            <w:pPr>
              <w:spacing w:before="60" w:after="60"/>
              <w:rPr>
                <w:rFonts w:cs="Arial"/>
                <w:sz w:val="20"/>
                <w:szCs w:val="20"/>
              </w:rPr>
            </w:pPr>
            <w:r>
              <w:rPr>
                <w:rFonts w:cs="Arial"/>
                <w:sz w:val="20"/>
                <w:szCs w:val="20"/>
              </w:rPr>
              <w:t>Salutation addressed to the contact.</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FirstName</w:t>
            </w:r>
          </w:p>
        </w:tc>
        <w:tc>
          <w:tcPr>
            <w:tcW w:w="2430" w:type="dxa"/>
          </w:tcPr>
          <w:p w:rsidR="00EB5298" w:rsidRPr="000B6EF9" w:rsidRDefault="00EB5298" w:rsidP="00C97BE1">
            <w:pPr>
              <w:spacing w:before="60" w:after="60"/>
              <w:rPr>
                <w:rFonts w:cs="Arial"/>
                <w:sz w:val="20"/>
                <w:szCs w:val="20"/>
              </w:rPr>
            </w:pPr>
            <w:r>
              <w:rPr>
                <w:rFonts w:cs="Arial"/>
                <w:sz w:val="20"/>
                <w:szCs w:val="20"/>
              </w:rPr>
              <w:t>Contact first name.</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MiddleName</w:t>
            </w:r>
          </w:p>
        </w:tc>
        <w:tc>
          <w:tcPr>
            <w:tcW w:w="2430" w:type="dxa"/>
          </w:tcPr>
          <w:p w:rsidR="00EB5298" w:rsidRPr="000B6EF9" w:rsidRDefault="00EB5298" w:rsidP="00C97BE1">
            <w:pPr>
              <w:spacing w:before="60" w:after="60"/>
              <w:rPr>
                <w:rFonts w:cs="Arial"/>
                <w:sz w:val="20"/>
                <w:szCs w:val="20"/>
              </w:rPr>
            </w:pPr>
            <w:r>
              <w:rPr>
                <w:rFonts w:cs="Arial"/>
                <w:sz w:val="20"/>
                <w:szCs w:val="20"/>
              </w:rPr>
              <w:t>Contact middle name.</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LastName</w:t>
            </w:r>
          </w:p>
        </w:tc>
        <w:tc>
          <w:tcPr>
            <w:tcW w:w="2430" w:type="dxa"/>
          </w:tcPr>
          <w:p w:rsidR="00EB5298" w:rsidRPr="000B6EF9" w:rsidRDefault="00EB5298" w:rsidP="00C97BE1">
            <w:pPr>
              <w:spacing w:before="60" w:after="60"/>
              <w:rPr>
                <w:rFonts w:cs="Arial"/>
                <w:sz w:val="20"/>
                <w:szCs w:val="20"/>
              </w:rPr>
            </w:pPr>
            <w:r>
              <w:rPr>
                <w:rFonts w:cs="Arial"/>
                <w:sz w:val="20"/>
                <w:szCs w:val="20"/>
              </w:rPr>
              <w:t>Contact last name.</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Email</w:t>
            </w:r>
          </w:p>
        </w:tc>
        <w:tc>
          <w:tcPr>
            <w:tcW w:w="2430" w:type="dxa"/>
          </w:tcPr>
          <w:p w:rsidR="00EB5298" w:rsidRPr="000B6EF9" w:rsidRDefault="00EB5298" w:rsidP="00C97BE1">
            <w:pPr>
              <w:spacing w:before="60" w:after="60"/>
              <w:rPr>
                <w:rFonts w:cs="Arial"/>
                <w:sz w:val="20"/>
                <w:szCs w:val="20"/>
              </w:rPr>
            </w:pPr>
            <w:r>
              <w:rPr>
                <w:rFonts w:cs="Arial"/>
                <w:sz w:val="20"/>
                <w:szCs w:val="20"/>
              </w:rPr>
              <w:t>Email address of the contact.</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Telephone</w:t>
            </w:r>
          </w:p>
        </w:tc>
        <w:tc>
          <w:tcPr>
            <w:tcW w:w="2430" w:type="dxa"/>
          </w:tcPr>
          <w:p w:rsidR="00EB5298" w:rsidRPr="000B6EF9" w:rsidRDefault="00EB5298" w:rsidP="00C97BE1">
            <w:pPr>
              <w:spacing w:before="60" w:after="60"/>
              <w:rPr>
                <w:rFonts w:cs="Arial"/>
                <w:sz w:val="20"/>
                <w:szCs w:val="20"/>
              </w:rPr>
            </w:pPr>
            <w:r>
              <w:rPr>
                <w:rFonts w:cs="Arial"/>
                <w:sz w:val="20"/>
                <w:szCs w:val="20"/>
              </w:rPr>
              <w:t>Telephone for the contact.</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Address1</w:t>
            </w:r>
          </w:p>
        </w:tc>
        <w:tc>
          <w:tcPr>
            <w:tcW w:w="2430" w:type="dxa"/>
          </w:tcPr>
          <w:p w:rsidR="00EB5298" w:rsidRPr="000B6EF9" w:rsidRDefault="00EB5298" w:rsidP="00C97BE1">
            <w:pPr>
              <w:spacing w:before="60" w:after="60"/>
              <w:rPr>
                <w:rFonts w:cs="Arial"/>
                <w:sz w:val="20"/>
                <w:szCs w:val="20"/>
              </w:rPr>
            </w:pPr>
            <w:r>
              <w:rPr>
                <w:rFonts w:cs="Arial"/>
                <w:sz w:val="20"/>
                <w:szCs w:val="20"/>
              </w:rPr>
              <w:t>First line of contact address.</w:t>
            </w:r>
          </w:p>
        </w:tc>
        <w:tc>
          <w:tcPr>
            <w:tcW w:w="2430" w:type="dxa"/>
          </w:tcPr>
          <w:p w:rsidR="00EB5298" w:rsidRPr="000D3531" w:rsidRDefault="00EB5298" w:rsidP="00C97BE1">
            <w:pPr>
              <w:spacing w:before="60" w:after="60"/>
              <w:rPr>
                <w:sz w:val="20"/>
                <w:szCs w:val="20"/>
              </w:rPr>
            </w:pPr>
            <w:r w:rsidRPr="00636DF5">
              <w:rPr>
                <w:b/>
                <w:sz w:val="20"/>
                <w:szCs w:val="20"/>
              </w:rPr>
              <w:t>Note</w:t>
            </w:r>
            <w:r>
              <w:rPr>
                <w:sz w:val="20"/>
                <w:szCs w:val="20"/>
              </w:rPr>
              <w:t>: See “Address”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r>
              <w:rPr>
                <w:sz w:val="20"/>
                <w:szCs w:val="20"/>
              </w:rPr>
              <w:t>Context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Application</w:t>
            </w:r>
          </w:p>
        </w:tc>
        <w:tc>
          <w:tcPr>
            <w:tcW w:w="2430" w:type="dxa"/>
          </w:tcPr>
          <w:p w:rsidR="00EB5298" w:rsidRPr="000B6EF9" w:rsidRDefault="00EB5298" w:rsidP="00C97BE1">
            <w:pPr>
              <w:spacing w:before="60" w:after="60"/>
              <w:rPr>
                <w:rFonts w:cs="Arial"/>
                <w:sz w:val="20"/>
                <w:szCs w:val="20"/>
              </w:rPr>
            </w:pPr>
            <w:r>
              <w:rPr>
                <w:rFonts w:cs="Arial"/>
                <w:sz w:val="20"/>
                <w:szCs w:val="20"/>
              </w:rPr>
              <w:t>Application associated with the context.</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Channel</w:t>
            </w:r>
          </w:p>
        </w:tc>
        <w:tc>
          <w:tcPr>
            <w:tcW w:w="2430" w:type="dxa"/>
          </w:tcPr>
          <w:p w:rsidR="00EB5298" w:rsidRPr="000B6EF9" w:rsidRDefault="00EB5298" w:rsidP="00C97BE1">
            <w:pPr>
              <w:spacing w:before="60" w:after="60"/>
              <w:rPr>
                <w:rFonts w:cs="Arial"/>
                <w:sz w:val="20"/>
                <w:szCs w:val="20"/>
              </w:rPr>
            </w:pPr>
            <w:r>
              <w:rPr>
                <w:rFonts w:cs="Arial"/>
                <w:sz w:val="20"/>
                <w:szCs w:val="20"/>
              </w:rPr>
              <w:t xml:space="preserve">Channel associated with </w:t>
            </w:r>
            <w:r>
              <w:rPr>
                <w:rFonts w:cs="Arial"/>
                <w:sz w:val="20"/>
                <w:szCs w:val="20"/>
              </w:rPr>
              <w:lastRenderedPageBreak/>
              <w:t>the context.</w:t>
            </w:r>
          </w:p>
        </w:tc>
        <w:tc>
          <w:tcPr>
            <w:tcW w:w="2430" w:type="dxa"/>
          </w:tcPr>
          <w:p w:rsidR="00EB5298" w:rsidRPr="000D3531" w:rsidRDefault="00EB5298" w:rsidP="00C97BE1">
            <w:pPr>
              <w:spacing w:before="60" w:after="60"/>
              <w:rPr>
                <w:sz w:val="20"/>
                <w:szCs w:val="20"/>
              </w:rPr>
            </w:pPr>
            <w:r>
              <w:rPr>
                <w:sz w:val="20"/>
                <w:szCs w:val="20"/>
              </w:rPr>
              <w:lastRenderedPageBreak/>
              <w:t>String. Optional.</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Client</w:t>
            </w:r>
          </w:p>
        </w:tc>
        <w:tc>
          <w:tcPr>
            <w:tcW w:w="2430" w:type="dxa"/>
          </w:tcPr>
          <w:p w:rsidR="00EB5298" w:rsidRPr="000B6EF9" w:rsidRDefault="00EB5298" w:rsidP="00C97BE1">
            <w:pPr>
              <w:spacing w:before="60" w:after="60"/>
              <w:rPr>
                <w:rFonts w:cs="Arial"/>
                <w:sz w:val="20"/>
                <w:szCs w:val="20"/>
              </w:rPr>
            </w:pPr>
            <w:r>
              <w:rPr>
                <w:rFonts w:cs="Arial"/>
                <w:sz w:val="20"/>
                <w:szCs w:val="20"/>
              </w:rPr>
              <w:t>Client associated with the context.</w:t>
            </w:r>
          </w:p>
        </w:tc>
        <w:tc>
          <w:tcPr>
            <w:tcW w:w="2430" w:type="dxa"/>
          </w:tcPr>
          <w:p w:rsidR="00EB5298" w:rsidRPr="00634305" w:rsidRDefault="00EB5298" w:rsidP="00C97BE1">
            <w:pPr>
              <w:spacing w:before="60" w:after="60"/>
            </w:pPr>
            <w:r>
              <w:rPr>
                <w:sz w:val="20"/>
                <w:szCs w:val="20"/>
              </w:rPr>
              <w:t>String. Optional.</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Culture</w:t>
            </w:r>
          </w:p>
        </w:tc>
        <w:tc>
          <w:tcPr>
            <w:tcW w:w="2430" w:type="dxa"/>
          </w:tcPr>
          <w:p w:rsidR="00EB5298" w:rsidRPr="000B6EF9" w:rsidRDefault="00EB5298" w:rsidP="00C97BE1">
            <w:pPr>
              <w:spacing w:before="60" w:after="60"/>
              <w:rPr>
                <w:rFonts w:cs="Arial"/>
                <w:sz w:val="20"/>
                <w:szCs w:val="20"/>
              </w:rPr>
            </w:pPr>
            <w:r w:rsidRPr="000B6EF9">
              <w:rPr>
                <w:rFonts w:cs="Arial"/>
                <w:sz w:val="20"/>
                <w:szCs w:val="20"/>
              </w:rPr>
              <w:t xml:space="preserve">Language of the country. </w:t>
            </w:r>
          </w:p>
        </w:tc>
        <w:tc>
          <w:tcPr>
            <w:tcW w:w="2430" w:type="dxa"/>
          </w:tcPr>
          <w:p w:rsidR="00EB5298" w:rsidRDefault="00EB5298" w:rsidP="00C97BE1">
            <w:pPr>
              <w:spacing w:before="60" w:after="60"/>
              <w:rPr>
                <w:sz w:val="20"/>
                <w:szCs w:val="20"/>
              </w:rPr>
            </w:pPr>
            <w:r w:rsidRPr="000D3531">
              <w:rPr>
                <w:sz w:val="20"/>
                <w:szCs w:val="20"/>
              </w:rPr>
              <w:t xml:space="preserve">String. </w:t>
            </w:r>
            <w:r>
              <w:rPr>
                <w:sz w:val="20"/>
                <w:szCs w:val="20"/>
              </w:rPr>
              <w:t>Optional.</w:t>
            </w:r>
          </w:p>
          <w:p w:rsidR="00EB5298" w:rsidRPr="000D3531" w:rsidRDefault="00EB5298" w:rsidP="00C97BE1">
            <w:pPr>
              <w:spacing w:before="60" w:after="60"/>
              <w:rPr>
                <w:sz w:val="20"/>
                <w:szCs w:val="20"/>
              </w:rPr>
            </w:pPr>
            <w:r>
              <w:rPr>
                <w:sz w:val="20"/>
                <w:szCs w:val="20"/>
              </w:rPr>
              <w:t xml:space="preserve">Acceptable </w:t>
            </w:r>
            <w:r w:rsidRPr="000D3531">
              <w:rPr>
                <w:sz w:val="20"/>
                <w:szCs w:val="20"/>
              </w:rPr>
              <w:t>Value</w:t>
            </w:r>
            <w:r>
              <w:rPr>
                <w:sz w:val="20"/>
                <w:szCs w:val="20"/>
              </w:rPr>
              <w:t>s</w:t>
            </w:r>
            <w:r w:rsidRPr="000D3531">
              <w:rPr>
                <w:sz w:val="20"/>
                <w:szCs w:val="20"/>
              </w:rPr>
              <w:t xml:space="preserve">: </w:t>
            </w:r>
            <w:r>
              <w:rPr>
                <w:sz w:val="20"/>
                <w:szCs w:val="20"/>
              </w:rPr>
              <w:t xml:space="preserve"> </w:t>
            </w:r>
            <w:r w:rsidRPr="000D3531">
              <w:rPr>
                <w:sz w:val="20"/>
                <w:szCs w:val="20"/>
              </w:rPr>
              <w:t>“en-US” (English),</w:t>
            </w:r>
            <w:r>
              <w:rPr>
                <w:sz w:val="20"/>
                <w:szCs w:val="20"/>
              </w:rPr>
              <w:t xml:space="preserve"> </w:t>
            </w:r>
            <w:r w:rsidRPr="000D3531">
              <w:rPr>
                <w:sz w:val="20"/>
                <w:szCs w:val="20"/>
              </w:rPr>
              <w:t xml:space="preserve"> </w:t>
            </w:r>
            <w:r>
              <w:rPr>
                <w:sz w:val="20"/>
                <w:szCs w:val="20"/>
              </w:rPr>
              <w:t xml:space="preserve">   </w:t>
            </w:r>
            <w:r w:rsidRPr="000D3531">
              <w:rPr>
                <w:sz w:val="20"/>
                <w:szCs w:val="20"/>
              </w:rPr>
              <w:t xml:space="preserve">“ja-JP” (Japanese), or </w:t>
            </w:r>
            <w:r>
              <w:rPr>
                <w:sz w:val="20"/>
                <w:szCs w:val="20"/>
              </w:rPr>
              <w:t xml:space="preserve">  </w:t>
            </w:r>
            <w:r w:rsidRPr="000D3531">
              <w:rPr>
                <w:sz w:val="20"/>
                <w:szCs w:val="20"/>
              </w:rPr>
              <w:t xml:space="preserve">“ko-KR” (Korean). </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LineOfBusiness</w:t>
            </w:r>
          </w:p>
        </w:tc>
        <w:tc>
          <w:tcPr>
            <w:tcW w:w="2430" w:type="dxa"/>
          </w:tcPr>
          <w:p w:rsidR="00EB5298" w:rsidRPr="000B6EF9" w:rsidRDefault="00EB5298" w:rsidP="00C97BE1">
            <w:pPr>
              <w:spacing w:before="60" w:after="60"/>
              <w:rPr>
                <w:rFonts w:cs="Arial"/>
                <w:sz w:val="20"/>
                <w:szCs w:val="20"/>
              </w:rPr>
            </w:pPr>
            <w:r>
              <w:rPr>
                <w:rFonts w:cs="Arial"/>
                <w:sz w:val="20"/>
                <w:szCs w:val="20"/>
              </w:rPr>
              <w:t>Type of business.</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Mode</w:t>
            </w:r>
          </w:p>
        </w:tc>
        <w:tc>
          <w:tcPr>
            <w:tcW w:w="2430" w:type="dxa"/>
          </w:tcPr>
          <w:p w:rsidR="00EB5298" w:rsidRPr="000B6EF9" w:rsidRDefault="00EB5298" w:rsidP="00C97BE1">
            <w:pPr>
              <w:spacing w:before="60" w:after="60"/>
              <w:rPr>
                <w:rFonts w:cs="Arial"/>
                <w:sz w:val="20"/>
                <w:szCs w:val="20"/>
              </w:rPr>
            </w:pPr>
            <w:r>
              <w:rPr>
                <w:rFonts w:cs="Arial"/>
                <w:sz w:val="20"/>
                <w:szCs w:val="20"/>
              </w:rPr>
              <w:t>Mode of context.</w:t>
            </w:r>
          </w:p>
        </w:tc>
        <w:tc>
          <w:tcPr>
            <w:tcW w:w="2430" w:type="dxa"/>
          </w:tcPr>
          <w:p w:rsidR="00EB5298" w:rsidRDefault="00EB5298" w:rsidP="00C97BE1">
            <w:pPr>
              <w:spacing w:before="60" w:after="60"/>
              <w:rPr>
                <w:sz w:val="20"/>
                <w:szCs w:val="20"/>
              </w:rPr>
            </w:pPr>
            <w:r>
              <w:rPr>
                <w:sz w:val="20"/>
                <w:szCs w:val="20"/>
              </w:rPr>
              <w:t>String.</w:t>
            </w:r>
          </w:p>
          <w:p w:rsidR="00EB5298" w:rsidRPr="000D3531" w:rsidRDefault="00EB5298" w:rsidP="00C97BE1">
            <w:pPr>
              <w:spacing w:before="60" w:after="60"/>
              <w:rPr>
                <w:sz w:val="20"/>
                <w:szCs w:val="20"/>
              </w:rPr>
            </w:pPr>
            <w:r w:rsidRPr="00F82D48">
              <w:rPr>
                <w:b/>
                <w:sz w:val="20"/>
                <w:szCs w:val="20"/>
              </w:rPr>
              <w:t>Note</w:t>
            </w:r>
            <w:r>
              <w:rPr>
                <w:sz w:val="20"/>
                <w:szCs w:val="20"/>
              </w:rPr>
              <w:t>: See “ServiceMode” in this table.</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Principal</w:t>
            </w:r>
          </w:p>
        </w:tc>
        <w:tc>
          <w:tcPr>
            <w:tcW w:w="2430" w:type="dxa"/>
          </w:tcPr>
          <w:p w:rsidR="00EB5298" w:rsidRPr="000B6EF9" w:rsidRDefault="00EB5298" w:rsidP="00C97BE1">
            <w:pPr>
              <w:spacing w:before="60" w:after="60"/>
              <w:rPr>
                <w:rFonts w:cs="Arial"/>
                <w:sz w:val="20"/>
                <w:szCs w:val="20"/>
              </w:rPr>
            </w:pPr>
            <w:r>
              <w:rPr>
                <w:rFonts w:cs="Arial"/>
                <w:sz w:val="20"/>
                <w:szCs w:val="20"/>
              </w:rPr>
              <w:t>The principal for the context.</w:t>
            </w:r>
          </w:p>
        </w:tc>
        <w:tc>
          <w:tcPr>
            <w:tcW w:w="2430" w:type="dxa"/>
          </w:tcPr>
          <w:p w:rsidR="00EB5298" w:rsidRDefault="00EB5298" w:rsidP="00C97BE1">
            <w:pPr>
              <w:spacing w:before="60" w:after="60"/>
              <w:rPr>
                <w:sz w:val="20"/>
                <w:szCs w:val="20"/>
              </w:rPr>
            </w:pPr>
            <w:r>
              <w:rPr>
                <w:sz w:val="20"/>
                <w:szCs w:val="20"/>
              </w:rPr>
              <w:t>String. Optional.</w:t>
            </w:r>
          </w:p>
          <w:p w:rsidR="00EB5298" w:rsidRPr="000D3531" w:rsidRDefault="00EB5298" w:rsidP="00C97BE1">
            <w:pPr>
              <w:spacing w:before="60" w:after="60"/>
              <w:rPr>
                <w:sz w:val="20"/>
                <w:szCs w:val="20"/>
              </w:rPr>
            </w:pPr>
            <w:r w:rsidRPr="00323BE6">
              <w:rPr>
                <w:b/>
                <w:sz w:val="20"/>
                <w:szCs w:val="20"/>
              </w:rPr>
              <w:t>Note</w:t>
            </w:r>
            <w:r>
              <w:rPr>
                <w:sz w:val="20"/>
                <w:szCs w:val="20"/>
              </w:rPr>
              <w:t>: See “Principal” in the table.</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TimeStamp</w:t>
            </w:r>
          </w:p>
        </w:tc>
        <w:tc>
          <w:tcPr>
            <w:tcW w:w="2430" w:type="dxa"/>
          </w:tcPr>
          <w:p w:rsidR="00EB5298" w:rsidRPr="000B6EF9" w:rsidRDefault="00EB5298" w:rsidP="00C97BE1">
            <w:pPr>
              <w:spacing w:before="60" w:after="60"/>
              <w:rPr>
                <w:rFonts w:cs="Arial"/>
                <w:sz w:val="20"/>
                <w:szCs w:val="20"/>
              </w:rPr>
            </w:pPr>
            <w:r>
              <w:rPr>
                <w:rFonts w:cs="Arial"/>
                <w:sz w:val="20"/>
                <w:szCs w:val="20"/>
              </w:rPr>
              <w:t>Time stamp of context.</w:t>
            </w:r>
          </w:p>
        </w:tc>
        <w:tc>
          <w:tcPr>
            <w:tcW w:w="2430" w:type="dxa"/>
          </w:tcPr>
          <w:p w:rsidR="00EB5298" w:rsidRPr="000D3531" w:rsidRDefault="00EB5298" w:rsidP="00C97BE1">
            <w:pPr>
              <w:spacing w:before="60" w:after="60"/>
              <w:rPr>
                <w:sz w:val="20"/>
                <w:szCs w:val="20"/>
              </w:rPr>
            </w:pPr>
            <w:r>
              <w:rPr>
                <w:sz w:val="20"/>
                <w:szCs w:val="20"/>
              </w:rPr>
              <w:t>dateTime</w:t>
            </w:r>
          </w:p>
        </w:tc>
      </w:tr>
      <w:tr w:rsidR="00EB5298" w:rsidRPr="00A66844" w:rsidTr="00C97BE1">
        <w:tc>
          <w:tcPr>
            <w:tcW w:w="1980" w:type="dxa"/>
          </w:tcPr>
          <w:p w:rsidR="00EB5298" w:rsidRDefault="00EB5298" w:rsidP="00C97BE1">
            <w:pPr>
              <w:spacing w:before="60" w:after="60"/>
              <w:rPr>
                <w:sz w:val="20"/>
                <w:szCs w:val="20"/>
              </w:rPr>
            </w:pPr>
            <w:r>
              <w:rPr>
                <w:sz w:val="20"/>
                <w:szCs w:val="20"/>
              </w:rPr>
              <w:t>Contract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666C7"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ContractHolder</w:t>
            </w:r>
          </w:p>
        </w:tc>
        <w:tc>
          <w:tcPr>
            <w:tcW w:w="2430" w:type="dxa"/>
          </w:tcPr>
          <w:p w:rsidR="00EB5298" w:rsidRPr="000B6EF9" w:rsidRDefault="00EB5298" w:rsidP="00C97BE1">
            <w:pPr>
              <w:spacing w:before="60" w:after="60"/>
              <w:rPr>
                <w:rFonts w:cs="Arial"/>
                <w:sz w:val="20"/>
                <w:szCs w:val="20"/>
              </w:rPr>
            </w:pPr>
            <w:r>
              <w:rPr>
                <w:rFonts w:cs="Arial"/>
                <w:sz w:val="20"/>
                <w:szCs w:val="20"/>
              </w:rPr>
              <w:t>Contract holder.</w:t>
            </w:r>
          </w:p>
        </w:tc>
        <w:tc>
          <w:tcPr>
            <w:tcW w:w="2430" w:type="dxa"/>
          </w:tcPr>
          <w:p w:rsidR="00EB5298" w:rsidRDefault="00EB5298" w:rsidP="00C97BE1">
            <w:pPr>
              <w:spacing w:before="60" w:after="60"/>
              <w:rPr>
                <w:sz w:val="20"/>
                <w:szCs w:val="20"/>
              </w:rPr>
            </w:pPr>
            <w:r>
              <w:rPr>
                <w:sz w:val="20"/>
                <w:szCs w:val="20"/>
              </w:rPr>
              <w:t>Optional.</w:t>
            </w:r>
          </w:p>
          <w:p w:rsidR="00EB5298" w:rsidRPr="000666C7" w:rsidRDefault="00EB5298" w:rsidP="00C97BE1">
            <w:pPr>
              <w:spacing w:before="60" w:after="60"/>
              <w:rPr>
                <w:sz w:val="20"/>
                <w:szCs w:val="20"/>
              </w:rPr>
            </w:pPr>
            <w:r w:rsidRPr="0038627A">
              <w:rPr>
                <w:b/>
                <w:sz w:val="20"/>
                <w:szCs w:val="20"/>
              </w:rPr>
              <w:t>Note</w:t>
            </w:r>
            <w:r>
              <w:rPr>
                <w:sz w:val="20"/>
                <w:szCs w:val="20"/>
              </w:rPr>
              <w:t>: See “Contact”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FeatureCode</w:t>
            </w:r>
          </w:p>
        </w:tc>
        <w:tc>
          <w:tcPr>
            <w:tcW w:w="2430" w:type="dxa"/>
          </w:tcPr>
          <w:p w:rsidR="00EB5298" w:rsidRPr="000B6EF9" w:rsidRDefault="00EB5298" w:rsidP="00C97BE1">
            <w:pPr>
              <w:spacing w:before="60" w:after="60"/>
              <w:rPr>
                <w:rFonts w:cs="Arial"/>
                <w:sz w:val="20"/>
                <w:szCs w:val="20"/>
              </w:rPr>
            </w:pPr>
            <w:r>
              <w:rPr>
                <w:rFonts w:cs="Arial"/>
                <w:sz w:val="20"/>
                <w:szCs w:val="20"/>
              </w:rPr>
              <w:t>Deter</w:t>
            </w:r>
            <w:r>
              <w:rPr>
                <w:sz w:val="20"/>
                <w:szCs w:val="20"/>
              </w:rPr>
              <w:t xml:space="preserve">mines the program </w:t>
            </w:r>
            <w:r w:rsidRPr="00A66844">
              <w:rPr>
                <w:sz w:val="20"/>
                <w:szCs w:val="20"/>
              </w:rPr>
              <w:t>in which the enrollment</w:t>
            </w:r>
            <w:r w:rsidR="008B019C">
              <w:rPr>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sz w:val="20"/>
                <w:szCs w:val="20"/>
              </w:rPr>
              <w:fldChar w:fldCharType="end"/>
            </w:r>
            <w:r w:rsidRPr="00A66844">
              <w:rPr>
                <w:sz w:val="20"/>
                <w:szCs w:val="20"/>
              </w:rPr>
              <w:t xml:space="preserve"> </w:t>
            </w:r>
            <w:r>
              <w:rPr>
                <w:sz w:val="20"/>
                <w:szCs w:val="20"/>
              </w:rPr>
              <w:t xml:space="preserve">is </w:t>
            </w:r>
            <w:r w:rsidRPr="00A66844">
              <w:rPr>
                <w:sz w:val="20"/>
                <w:szCs w:val="20"/>
              </w:rPr>
              <w:t xml:space="preserve">placed. </w:t>
            </w:r>
            <w:r>
              <w:rPr>
                <w:sz w:val="20"/>
                <w:szCs w:val="20"/>
              </w:rPr>
              <w:t>Corresponds to the lookup of equipment service maintained by WMT.</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Numeric.</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PremiumPayment TransctionId</w:t>
            </w:r>
          </w:p>
        </w:tc>
        <w:tc>
          <w:tcPr>
            <w:tcW w:w="2430" w:type="dxa"/>
          </w:tcPr>
          <w:p w:rsidR="00EB5298" w:rsidRPr="000B6EF9" w:rsidRDefault="00EB5298" w:rsidP="00C97BE1">
            <w:pPr>
              <w:spacing w:before="60" w:after="60"/>
              <w:rPr>
                <w:rFonts w:cs="Arial"/>
                <w:sz w:val="20"/>
                <w:szCs w:val="20"/>
              </w:rPr>
            </w:pPr>
            <w:r>
              <w:rPr>
                <w:rFonts w:cs="Arial"/>
                <w:sz w:val="20"/>
                <w:szCs w:val="20"/>
              </w:rPr>
              <w:t>Identifier of premium payment.</w:t>
            </w:r>
          </w:p>
        </w:tc>
        <w:tc>
          <w:tcPr>
            <w:tcW w:w="2430" w:type="dxa"/>
          </w:tcPr>
          <w:p w:rsidR="00EB5298" w:rsidRPr="000666C7" w:rsidRDefault="00EB5298" w:rsidP="00C97BE1">
            <w:pPr>
              <w:spacing w:before="60" w:after="60"/>
              <w:rPr>
                <w:sz w:val="20"/>
                <w:szCs w:val="20"/>
              </w:rPr>
            </w:pPr>
            <w:r>
              <w:rPr>
                <w:sz w:val="20"/>
                <w:szCs w:val="20"/>
              </w:rPr>
              <w:t>Long.</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BillingHolder</w:t>
            </w:r>
          </w:p>
        </w:tc>
        <w:tc>
          <w:tcPr>
            <w:tcW w:w="2430" w:type="dxa"/>
          </w:tcPr>
          <w:p w:rsidR="00EB5298" w:rsidRPr="000B6EF9" w:rsidRDefault="00EB5298" w:rsidP="00C97BE1">
            <w:pPr>
              <w:spacing w:before="60" w:after="60"/>
              <w:rPr>
                <w:rFonts w:cs="Arial"/>
                <w:sz w:val="20"/>
                <w:szCs w:val="20"/>
              </w:rPr>
            </w:pPr>
            <w:r>
              <w:rPr>
                <w:rFonts w:cs="Arial"/>
                <w:sz w:val="20"/>
                <w:szCs w:val="20"/>
              </w:rPr>
              <w:t>Billing holder.</w:t>
            </w:r>
          </w:p>
        </w:tc>
        <w:tc>
          <w:tcPr>
            <w:tcW w:w="2430" w:type="dxa"/>
          </w:tcPr>
          <w:p w:rsidR="00EB5298" w:rsidRDefault="00EB5298" w:rsidP="00C97BE1">
            <w:pPr>
              <w:spacing w:before="60" w:after="60"/>
              <w:rPr>
                <w:sz w:val="20"/>
                <w:szCs w:val="20"/>
              </w:rPr>
            </w:pPr>
            <w:r>
              <w:rPr>
                <w:sz w:val="20"/>
                <w:szCs w:val="20"/>
              </w:rPr>
              <w:t>Optional.</w:t>
            </w:r>
          </w:p>
          <w:p w:rsidR="00EB5298" w:rsidRPr="000666C7" w:rsidRDefault="00EB5298" w:rsidP="00C97BE1">
            <w:pPr>
              <w:spacing w:before="60" w:after="60"/>
              <w:rPr>
                <w:sz w:val="20"/>
                <w:szCs w:val="20"/>
              </w:rPr>
            </w:pPr>
            <w:r w:rsidRPr="0038627A">
              <w:rPr>
                <w:b/>
                <w:sz w:val="20"/>
                <w:szCs w:val="20"/>
              </w:rPr>
              <w:t>Note</w:t>
            </w:r>
            <w:r>
              <w:rPr>
                <w:sz w:val="20"/>
                <w:szCs w:val="20"/>
              </w:rPr>
              <w:t>: See “Contact”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PremiumPayment 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p>
        </w:tc>
        <w:tc>
          <w:tcPr>
            <w:tcW w:w="2430" w:type="dxa"/>
          </w:tcPr>
          <w:p w:rsidR="00EB5298" w:rsidRPr="000B6EF9" w:rsidRDefault="00EB5298" w:rsidP="00C97BE1">
            <w:pPr>
              <w:spacing w:before="60" w:after="60"/>
              <w:rPr>
                <w:rFonts w:cs="Arial"/>
                <w:sz w:val="20"/>
                <w:szCs w:val="20"/>
              </w:rPr>
            </w:pPr>
            <w:r>
              <w:rPr>
                <w:rFonts w:cs="Arial"/>
                <w:sz w:val="20"/>
                <w:szCs w:val="20"/>
              </w:rPr>
              <w:t>Premium payment tendered.</w:t>
            </w:r>
          </w:p>
        </w:tc>
        <w:tc>
          <w:tcPr>
            <w:tcW w:w="2430" w:type="dxa"/>
          </w:tcPr>
          <w:p w:rsidR="00EB5298" w:rsidRDefault="00EB5298" w:rsidP="00C97BE1">
            <w:pPr>
              <w:spacing w:before="60" w:after="60"/>
              <w:rPr>
                <w:sz w:val="20"/>
                <w:szCs w:val="20"/>
              </w:rPr>
            </w:pPr>
            <w:r>
              <w:rPr>
                <w:sz w:val="20"/>
                <w:szCs w:val="20"/>
              </w:rPr>
              <w:t>Optional.</w:t>
            </w:r>
          </w:p>
          <w:p w:rsidR="00EB5298" w:rsidRPr="000666C7" w:rsidRDefault="00EB5298" w:rsidP="00C97BE1">
            <w:pPr>
              <w:spacing w:before="60" w:after="60"/>
              <w:rPr>
                <w:sz w:val="20"/>
                <w:szCs w:val="20"/>
              </w:rPr>
            </w:pPr>
            <w:r w:rsidRPr="00340E84">
              <w:rPr>
                <w:b/>
                <w:sz w:val="20"/>
                <w:szCs w:val="20"/>
              </w:rPr>
              <w:t>Note</w:t>
            </w:r>
            <w:r>
              <w:rPr>
                <w:sz w:val="20"/>
                <w:szCs w:val="20"/>
              </w:rPr>
              <w:t>: See “BaseTender”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ContractStatus</w:t>
            </w:r>
          </w:p>
        </w:tc>
        <w:tc>
          <w:tcPr>
            <w:tcW w:w="2430" w:type="dxa"/>
          </w:tcPr>
          <w:p w:rsidR="00EB5298" w:rsidRPr="000B6EF9" w:rsidRDefault="00EB5298" w:rsidP="00C97BE1">
            <w:pPr>
              <w:spacing w:before="60" w:after="60"/>
              <w:rPr>
                <w:rFonts w:cs="Arial"/>
                <w:sz w:val="20"/>
                <w:szCs w:val="20"/>
              </w:rPr>
            </w:pPr>
            <w:r>
              <w:rPr>
                <w:rFonts w:cs="Arial"/>
                <w:sz w:val="20"/>
                <w:szCs w:val="20"/>
              </w:rPr>
              <w:t>Current status of contract.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ContractPending StatusReason</w:t>
            </w:r>
          </w:p>
        </w:tc>
        <w:tc>
          <w:tcPr>
            <w:tcW w:w="2430" w:type="dxa"/>
          </w:tcPr>
          <w:p w:rsidR="00EB5298" w:rsidRPr="000B6EF9" w:rsidRDefault="00EB5298" w:rsidP="00C97BE1">
            <w:pPr>
              <w:spacing w:before="60" w:after="60"/>
              <w:rPr>
                <w:rFonts w:cs="Arial"/>
                <w:sz w:val="20"/>
                <w:szCs w:val="20"/>
              </w:rPr>
            </w:pPr>
            <w:r>
              <w:rPr>
                <w:rFonts w:cs="Arial"/>
                <w:sz w:val="20"/>
                <w:szCs w:val="20"/>
              </w:rPr>
              <w:t>Reason for contract in Pending status.</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IsContract ValidationDone</w:t>
            </w:r>
          </w:p>
        </w:tc>
        <w:tc>
          <w:tcPr>
            <w:tcW w:w="2430" w:type="dxa"/>
          </w:tcPr>
          <w:p w:rsidR="00EB5298" w:rsidRPr="000B6EF9" w:rsidRDefault="00EB5298" w:rsidP="00C97BE1">
            <w:pPr>
              <w:spacing w:before="60" w:after="60"/>
              <w:rPr>
                <w:rFonts w:cs="Arial"/>
                <w:sz w:val="20"/>
                <w:szCs w:val="20"/>
              </w:rPr>
            </w:pPr>
            <w:r>
              <w:rPr>
                <w:rFonts w:cs="Arial"/>
                <w:sz w:val="20"/>
                <w:szCs w:val="20"/>
              </w:rPr>
              <w:t>Indicates if contract validation is done.</w:t>
            </w:r>
          </w:p>
        </w:tc>
        <w:tc>
          <w:tcPr>
            <w:tcW w:w="2430" w:type="dxa"/>
          </w:tcPr>
          <w:p w:rsidR="00EB5298" w:rsidRPr="000666C7" w:rsidRDefault="00EB5298" w:rsidP="00C97BE1">
            <w:pPr>
              <w:spacing w:before="60" w:after="60"/>
              <w:rPr>
                <w:sz w:val="20"/>
                <w:szCs w:val="20"/>
              </w:rPr>
            </w:pPr>
            <w:r>
              <w:rPr>
                <w:sz w:val="20"/>
                <w:szCs w:val="20"/>
              </w:rPr>
              <w:t>Boolean. Value: “True” or “False”.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IsAddress Standardized</w:t>
            </w:r>
          </w:p>
        </w:tc>
        <w:tc>
          <w:tcPr>
            <w:tcW w:w="2430" w:type="dxa"/>
          </w:tcPr>
          <w:p w:rsidR="00EB5298" w:rsidRPr="000B6EF9" w:rsidRDefault="00EB5298" w:rsidP="00C97BE1">
            <w:pPr>
              <w:spacing w:before="60" w:after="60"/>
              <w:rPr>
                <w:rFonts w:cs="Arial"/>
                <w:sz w:val="20"/>
                <w:szCs w:val="20"/>
              </w:rPr>
            </w:pPr>
            <w:r>
              <w:rPr>
                <w:rFonts w:cs="Arial"/>
                <w:sz w:val="20"/>
                <w:szCs w:val="20"/>
              </w:rPr>
              <w:t xml:space="preserve">Indicates if the address associated with the contract is in standard </w:t>
            </w:r>
            <w:r>
              <w:rPr>
                <w:rFonts w:cs="Arial"/>
                <w:sz w:val="20"/>
                <w:szCs w:val="20"/>
              </w:rPr>
              <w:lastRenderedPageBreak/>
              <w:t>format.</w:t>
            </w:r>
          </w:p>
        </w:tc>
        <w:tc>
          <w:tcPr>
            <w:tcW w:w="2430" w:type="dxa"/>
          </w:tcPr>
          <w:p w:rsidR="00EB5298" w:rsidRPr="000666C7" w:rsidRDefault="00EB5298" w:rsidP="00C97BE1">
            <w:pPr>
              <w:spacing w:before="60" w:after="60"/>
              <w:rPr>
                <w:sz w:val="20"/>
                <w:szCs w:val="20"/>
              </w:rPr>
            </w:pPr>
            <w:r>
              <w:rPr>
                <w:sz w:val="20"/>
                <w:szCs w:val="20"/>
              </w:rPr>
              <w:lastRenderedPageBreak/>
              <w:t>Boolean.</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EnrollmentDate</w:t>
            </w:r>
          </w:p>
        </w:tc>
        <w:tc>
          <w:tcPr>
            <w:tcW w:w="2430" w:type="dxa"/>
          </w:tcPr>
          <w:p w:rsidR="00EB5298" w:rsidRPr="000B6EF9" w:rsidRDefault="00EB5298" w:rsidP="00C97BE1">
            <w:pPr>
              <w:spacing w:before="60" w:after="60"/>
              <w:rPr>
                <w:rFonts w:cs="Arial"/>
                <w:sz w:val="20"/>
                <w:szCs w:val="20"/>
              </w:rPr>
            </w:pPr>
            <w:r>
              <w:rPr>
                <w:rFonts w:cs="Arial"/>
                <w:sz w:val="20"/>
                <w:szCs w:val="20"/>
              </w:rPr>
              <w:t>Contract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Pr>
                <w:rFonts w:cs="Arial"/>
                <w:sz w:val="20"/>
                <w:szCs w:val="20"/>
              </w:rPr>
              <w:t xml:space="preserve"> date.</w:t>
            </w:r>
          </w:p>
        </w:tc>
        <w:tc>
          <w:tcPr>
            <w:tcW w:w="2430" w:type="dxa"/>
          </w:tcPr>
          <w:p w:rsidR="00EB5298" w:rsidRPr="000666C7" w:rsidRDefault="00EB5298" w:rsidP="00C97BE1">
            <w:pPr>
              <w:spacing w:before="60" w:after="60"/>
              <w:rPr>
                <w:sz w:val="20"/>
                <w:szCs w:val="20"/>
              </w:rPr>
            </w:pPr>
            <w:proofErr w:type="gramStart"/>
            <w:r>
              <w:rPr>
                <w:sz w:val="20"/>
                <w:szCs w:val="20"/>
              </w:rPr>
              <w:t>dateTime</w:t>
            </w:r>
            <w:proofErr w:type="gramEnd"/>
            <w:r>
              <w:rPr>
                <w:sz w:val="20"/>
                <w:szCs w:val="20"/>
              </w:rPr>
              <w:t>. Optional.</w:t>
            </w:r>
          </w:p>
        </w:tc>
      </w:tr>
      <w:tr w:rsidR="00EB5298" w:rsidRPr="00A66844" w:rsidTr="003E041E">
        <w:trPr>
          <w:trHeight w:val="638"/>
        </w:trPr>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ExtendedData</w:t>
            </w:r>
          </w:p>
        </w:tc>
        <w:tc>
          <w:tcPr>
            <w:tcW w:w="2430" w:type="dxa"/>
          </w:tcPr>
          <w:p w:rsidR="00EB5298" w:rsidRPr="000B6EF9" w:rsidRDefault="00EB5298" w:rsidP="00C97BE1">
            <w:pPr>
              <w:spacing w:before="60" w:after="60"/>
              <w:rPr>
                <w:rFonts w:cs="Arial"/>
                <w:sz w:val="20"/>
                <w:szCs w:val="20"/>
              </w:rPr>
            </w:pPr>
            <w:r>
              <w:rPr>
                <w:rFonts w:cs="Arial"/>
                <w:sz w:val="20"/>
                <w:szCs w:val="20"/>
              </w:rPr>
              <w:t>Additional information about the contract.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ValidationGroupId</w:t>
            </w:r>
          </w:p>
        </w:tc>
        <w:tc>
          <w:tcPr>
            <w:tcW w:w="2430" w:type="dxa"/>
          </w:tcPr>
          <w:p w:rsidR="00EB5298" w:rsidRPr="000B6EF9" w:rsidRDefault="00EB5298" w:rsidP="00C97BE1">
            <w:pPr>
              <w:spacing w:before="60" w:after="60"/>
              <w:rPr>
                <w:rFonts w:cs="Arial"/>
                <w:sz w:val="20"/>
                <w:szCs w:val="20"/>
              </w:rPr>
            </w:pPr>
            <w:r>
              <w:rPr>
                <w:rFonts w:cs="Arial"/>
                <w:sz w:val="20"/>
                <w:szCs w:val="20"/>
              </w:rPr>
              <w:t>Group identifier for the validation.</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SecurityQuestions</w:t>
            </w:r>
          </w:p>
        </w:tc>
        <w:tc>
          <w:tcPr>
            <w:tcW w:w="2430" w:type="dxa"/>
          </w:tcPr>
          <w:p w:rsidR="00EB5298" w:rsidRPr="000B6EF9" w:rsidRDefault="00EB5298" w:rsidP="00C97BE1">
            <w:pPr>
              <w:spacing w:before="60" w:after="60"/>
              <w:rPr>
                <w:rFonts w:cs="Arial"/>
                <w:sz w:val="20"/>
                <w:szCs w:val="20"/>
              </w:rPr>
            </w:pPr>
            <w:r>
              <w:rPr>
                <w:rFonts w:cs="Arial"/>
                <w:sz w:val="20"/>
                <w:szCs w:val="20"/>
              </w:rPr>
              <w:t>Security questions about the contract.</w:t>
            </w:r>
          </w:p>
        </w:tc>
        <w:tc>
          <w:tcPr>
            <w:tcW w:w="2430" w:type="dxa"/>
          </w:tcPr>
          <w:p w:rsidR="00EB5298" w:rsidRDefault="00EB5298" w:rsidP="00C97BE1">
            <w:pPr>
              <w:spacing w:before="60" w:after="60"/>
              <w:rPr>
                <w:sz w:val="20"/>
                <w:szCs w:val="20"/>
              </w:rPr>
            </w:pPr>
            <w:r>
              <w:rPr>
                <w:sz w:val="20"/>
                <w:szCs w:val="20"/>
              </w:rPr>
              <w:t>Optional.</w:t>
            </w:r>
          </w:p>
          <w:p w:rsidR="00EB5298" w:rsidRPr="000666C7" w:rsidRDefault="00EB5298" w:rsidP="00C97BE1">
            <w:pPr>
              <w:spacing w:before="60" w:after="60"/>
              <w:rPr>
                <w:sz w:val="20"/>
                <w:szCs w:val="20"/>
              </w:rPr>
            </w:pPr>
            <w:r w:rsidRPr="00340E84">
              <w:rPr>
                <w:b/>
                <w:sz w:val="20"/>
                <w:szCs w:val="20"/>
              </w:rPr>
              <w:t>Note</w:t>
            </w:r>
            <w:r>
              <w:rPr>
                <w:sz w:val="20"/>
                <w:szCs w:val="20"/>
              </w:rPr>
              <w:t>: See “ArrayOfSecurity Question”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Contracted Products</w:t>
            </w:r>
          </w:p>
        </w:tc>
        <w:tc>
          <w:tcPr>
            <w:tcW w:w="2430" w:type="dxa"/>
          </w:tcPr>
          <w:p w:rsidR="00EB5298" w:rsidRPr="000B6EF9" w:rsidRDefault="00EB5298" w:rsidP="00C97BE1">
            <w:pPr>
              <w:spacing w:before="60" w:after="60"/>
              <w:rPr>
                <w:rFonts w:cs="Arial"/>
                <w:sz w:val="20"/>
                <w:szCs w:val="20"/>
              </w:rPr>
            </w:pPr>
            <w:r>
              <w:rPr>
                <w:rFonts w:cs="Arial"/>
                <w:sz w:val="20"/>
                <w:szCs w:val="20"/>
              </w:rPr>
              <w:t>Contracted products.</w:t>
            </w:r>
          </w:p>
        </w:tc>
        <w:tc>
          <w:tcPr>
            <w:tcW w:w="2430" w:type="dxa"/>
          </w:tcPr>
          <w:p w:rsidR="00EB5298" w:rsidRDefault="00EB5298" w:rsidP="00C97BE1">
            <w:pPr>
              <w:spacing w:before="60" w:after="60"/>
              <w:rPr>
                <w:sz w:val="20"/>
                <w:szCs w:val="20"/>
              </w:rPr>
            </w:pPr>
            <w:r>
              <w:rPr>
                <w:sz w:val="20"/>
                <w:szCs w:val="20"/>
              </w:rPr>
              <w:t>Optional.</w:t>
            </w:r>
          </w:p>
          <w:p w:rsidR="00EB5298" w:rsidRPr="000666C7" w:rsidRDefault="00EB5298" w:rsidP="00C97BE1">
            <w:pPr>
              <w:spacing w:before="60" w:after="60"/>
              <w:rPr>
                <w:sz w:val="20"/>
                <w:szCs w:val="20"/>
              </w:rPr>
            </w:pPr>
            <w:r w:rsidRPr="00340E84">
              <w:rPr>
                <w:b/>
                <w:sz w:val="20"/>
                <w:szCs w:val="20"/>
              </w:rPr>
              <w:t>Note</w:t>
            </w:r>
            <w:r>
              <w:rPr>
                <w:sz w:val="20"/>
                <w:szCs w:val="20"/>
              </w:rPr>
              <w:t>: See “ArrayOf Product”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CreateContractBy Contract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666C7"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w:t>
            </w:r>
          </w:p>
        </w:tc>
        <w:tc>
          <w:tcPr>
            <w:tcW w:w="2430" w:type="dxa"/>
          </w:tcPr>
          <w:p w:rsidR="00EB5298" w:rsidRDefault="00EB5298" w:rsidP="00C97BE1">
            <w:pPr>
              <w:spacing w:before="60" w:after="60"/>
              <w:rPr>
                <w:rFonts w:cs="Arial"/>
                <w:sz w:val="20"/>
                <w:szCs w:val="20"/>
              </w:rPr>
            </w:pPr>
            <w:proofErr w:type="gramStart"/>
            <w:r>
              <w:rPr>
                <w:rFonts w:cs="Arial"/>
                <w:sz w:val="20"/>
                <w:szCs w:val="20"/>
              </w:rPr>
              <w:t>Contract  information</w:t>
            </w:r>
            <w:proofErr w:type="gramEnd"/>
            <w:r>
              <w:rPr>
                <w:rFonts w:cs="Arial"/>
                <w:sz w:val="20"/>
                <w:szCs w:val="20"/>
              </w:rPr>
              <w:t>.</w:t>
            </w:r>
          </w:p>
          <w:p w:rsidR="00EB5298" w:rsidRPr="000B6EF9" w:rsidRDefault="00EB5298" w:rsidP="00C97BE1">
            <w:pPr>
              <w:spacing w:before="60" w:after="60"/>
              <w:rPr>
                <w:rFonts w:cs="Arial"/>
                <w:sz w:val="20"/>
                <w:szCs w:val="20"/>
              </w:rPr>
            </w:pPr>
          </w:p>
        </w:tc>
        <w:tc>
          <w:tcPr>
            <w:tcW w:w="2430" w:type="dxa"/>
          </w:tcPr>
          <w:p w:rsidR="00EB5298" w:rsidRDefault="00EB5298" w:rsidP="00C97BE1">
            <w:pPr>
              <w:spacing w:before="60" w:after="60"/>
              <w:rPr>
                <w:sz w:val="20"/>
                <w:szCs w:val="20"/>
              </w:rPr>
            </w:pPr>
            <w:r>
              <w:rPr>
                <w:sz w:val="20"/>
                <w:szCs w:val="20"/>
              </w:rPr>
              <w:t>String.</w:t>
            </w:r>
          </w:p>
          <w:p w:rsidR="00EB5298" w:rsidRPr="000666C7" w:rsidRDefault="00EB5298" w:rsidP="00C97BE1">
            <w:pPr>
              <w:spacing w:before="60" w:after="60"/>
              <w:rPr>
                <w:sz w:val="20"/>
                <w:szCs w:val="20"/>
              </w:rPr>
            </w:pPr>
            <w:r w:rsidRPr="00756D53">
              <w:rPr>
                <w:b/>
                <w:sz w:val="20"/>
                <w:szCs w:val="20"/>
              </w:rPr>
              <w:t>Note:</w:t>
            </w:r>
            <w:r>
              <w:rPr>
                <w:sz w:val="20"/>
                <w:szCs w:val="20"/>
              </w:rPr>
              <w:t xml:space="preserve"> </w:t>
            </w:r>
            <w:r>
              <w:rPr>
                <w:rFonts w:cs="Arial"/>
                <w:sz w:val="20"/>
                <w:szCs w:val="20"/>
              </w:rPr>
              <w:t>The user c</w:t>
            </w:r>
            <w:r>
              <w:rPr>
                <w:sz w:val="20"/>
                <w:szCs w:val="20"/>
              </w:rPr>
              <w:t xml:space="preserve">reates an instance of </w:t>
            </w:r>
            <w:r w:rsidRPr="009E52B1">
              <w:rPr>
                <w:sz w:val="20"/>
                <w:szCs w:val="20"/>
              </w:rPr>
              <w:t>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w:t>
            </w:r>
            <w:r w:rsidRPr="009E52B1">
              <w:rPr>
                <w:sz w:val="20"/>
                <w:szCs w:val="20"/>
              </w:rPr>
              <w:t>ByContract</w:t>
            </w:r>
            <w:r>
              <w:rPr>
                <w:sz w:val="20"/>
                <w:szCs w:val="20"/>
              </w:rPr>
              <w:t xml:space="preserve"> and populates its field. And, then sets parameters equal to the instance.</w:t>
            </w:r>
          </w:p>
        </w:tc>
      </w:tr>
      <w:tr w:rsidR="00EB5298" w:rsidRPr="00A66844" w:rsidTr="00C97BE1">
        <w:tc>
          <w:tcPr>
            <w:tcW w:w="1980" w:type="dxa"/>
          </w:tcPr>
          <w:p w:rsidR="00EB5298" w:rsidRDefault="00EB5298" w:rsidP="00C97BE1">
            <w:pPr>
              <w:spacing w:before="60" w:after="60"/>
              <w:rPr>
                <w:sz w:val="20"/>
                <w:szCs w:val="20"/>
              </w:rPr>
            </w:pPr>
            <w:r>
              <w:rPr>
                <w:sz w:val="20"/>
                <w:szCs w:val="20"/>
              </w:rPr>
              <w:t>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Response</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666C7"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Result</w:t>
            </w:r>
          </w:p>
        </w:tc>
        <w:tc>
          <w:tcPr>
            <w:tcW w:w="2430" w:type="dxa"/>
          </w:tcPr>
          <w:p w:rsidR="00EB5298" w:rsidRPr="000B6EF9" w:rsidRDefault="00EB5298" w:rsidP="00C97BE1">
            <w:pPr>
              <w:spacing w:before="60" w:after="60"/>
              <w:rPr>
                <w:rFonts w:cs="Arial"/>
                <w:sz w:val="20"/>
                <w:szCs w:val="20"/>
              </w:rPr>
            </w:pPr>
            <w:r>
              <w:rPr>
                <w:rFonts w:cs="Arial"/>
                <w:sz w:val="20"/>
                <w:szCs w:val="20"/>
              </w:rPr>
              <w:t>Result of the CreateContract request.</w:t>
            </w:r>
          </w:p>
        </w:tc>
        <w:tc>
          <w:tcPr>
            <w:tcW w:w="2430" w:type="dxa"/>
          </w:tcPr>
          <w:p w:rsidR="00EB5298" w:rsidRPr="000666C7" w:rsidRDefault="00EB5298" w:rsidP="00C97BE1">
            <w:pPr>
              <w:spacing w:before="60" w:after="60"/>
              <w:rPr>
                <w:sz w:val="20"/>
                <w:szCs w:val="20"/>
              </w:rPr>
            </w:pPr>
            <w:r>
              <w:rPr>
                <w:sz w:val="20"/>
                <w:szCs w:val="20"/>
              </w:rPr>
              <w:t xml:space="preserve">Optional. </w:t>
            </w:r>
          </w:p>
        </w:tc>
      </w:tr>
      <w:tr w:rsidR="00EB5298" w:rsidRPr="00A66844" w:rsidTr="00C97BE1">
        <w:tc>
          <w:tcPr>
            <w:tcW w:w="1980" w:type="dxa"/>
          </w:tcPr>
          <w:p w:rsidR="00EB5298" w:rsidRDefault="00EB5298" w:rsidP="00C97BE1">
            <w:pPr>
              <w:spacing w:before="60" w:after="60"/>
              <w:rPr>
                <w:sz w:val="20"/>
                <w:szCs w:val="20"/>
              </w:rPr>
            </w:pPr>
            <w:r>
              <w:rPr>
                <w:sz w:val="20"/>
                <w:szCs w:val="20"/>
              </w:rPr>
              <w:t>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Result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666C7"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Contracted Products</w:t>
            </w:r>
          </w:p>
        </w:tc>
        <w:tc>
          <w:tcPr>
            <w:tcW w:w="2430" w:type="dxa"/>
          </w:tcPr>
          <w:p w:rsidR="00EB5298" w:rsidRPr="000B6EF9" w:rsidRDefault="00EB5298" w:rsidP="00C97BE1">
            <w:pPr>
              <w:spacing w:before="60" w:after="60"/>
              <w:rPr>
                <w:rFonts w:cs="Arial"/>
                <w:sz w:val="20"/>
                <w:szCs w:val="20"/>
              </w:rPr>
            </w:pPr>
            <w:r>
              <w:rPr>
                <w:rFonts w:cs="Arial"/>
                <w:sz w:val="20"/>
                <w:szCs w:val="20"/>
              </w:rPr>
              <w:t>Contracted products.</w:t>
            </w:r>
          </w:p>
        </w:tc>
        <w:tc>
          <w:tcPr>
            <w:tcW w:w="2430" w:type="dxa"/>
          </w:tcPr>
          <w:p w:rsidR="00EB5298" w:rsidRPr="00EB62B9" w:rsidRDefault="00EB5298" w:rsidP="00C97BE1">
            <w:pPr>
              <w:spacing w:before="60" w:after="60"/>
              <w:rPr>
                <w:sz w:val="20"/>
                <w:szCs w:val="20"/>
              </w:rPr>
            </w:pPr>
            <w:r w:rsidRPr="00EB62B9">
              <w:rPr>
                <w:sz w:val="20"/>
                <w:szCs w:val="20"/>
              </w:rPr>
              <w:t>Optional.</w:t>
            </w:r>
          </w:p>
          <w:p w:rsidR="00EB5298" w:rsidRPr="000666C7" w:rsidRDefault="00EB5298" w:rsidP="00C97BE1">
            <w:pPr>
              <w:spacing w:before="60" w:after="60"/>
              <w:rPr>
                <w:sz w:val="20"/>
                <w:szCs w:val="20"/>
              </w:rPr>
            </w:pPr>
            <w:r w:rsidRPr="00EB62B9">
              <w:rPr>
                <w:b/>
                <w:sz w:val="20"/>
                <w:szCs w:val="20"/>
              </w:rPr>
              <w:t>Note</w:t>
            </w:r>
            <w:r>
              <w:rPr>
                <w:sz w:val="20"/>
                <w:szCs w:val="20"/>
              </w:rPr>
              <w:t>: See “ArrayOfProduct”.</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ContractId</w:t>
            </w:r>
            <w:r w:rsidR="003E058B">
              <w:rPr>
                <w:sz w:val="20"/>
                <w:szCs w:val="20"/>
              </w:rPr>
              <w:fldChar w:fldCharType="begin"/>
            </w:r>
            <w:r w:rsidR="003E058B">
              <w:instrText xml:space="preserve"> XE "</w:instrText>
            </w:r>
            <w:r w:rsidR="003E058B" w:rsidRPr="00CA6DAA">
              <w:rPr>
                <w:rFonts w:cs="Arial"/>
                <w:szCs w:val="22"/>
              </w:rPr>
              <w:instrText>ContractId</w:instrText>
            </w:r>
            <w:r w:rsidR="003E058B">
              <w:instrText xml:space="preserve">" </w:instrText>
            </w:r>
            <w:r w:rsidR="003E058B">
              <w:rPr>
                <w:sz w:val="20"/>
                <w:szCs w:val="20"/>
              </w:rPr>
              <w:fldChar w:fldCharType="end"/>
            </w:r>
          </w:p>
        </w:tc>
        <w:tc>
          <w:tcPr>
            <w:tcW w:w="2430" w:type="dxa"/>
          </w:tcPr>
          <w:p w:rsidR="00EB5298" w:rsidRPr="000B6EF9" w:rsidRDefault="00EB5298" w:rsidP="00C97BE1">
            <w:pPr>
              <w:spacing w:before="60" w:after="60"/>
              <w:rPr>
                <w:rFonts w:cs="Arial"/>
                <w:sz w:val="20"/>
                <w:szCs w:val="20"/>
              </w:rPr>
            </w:pPr>
            <w:r>
              <w:rPr>
                <w:rFonts w:cs="Arial"/>
                <w:sz w:val="20"/>
                <w:szCs w:val="20"/>
              </w:rPr>
              <w:t>Identifier of the contract.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ContractStartDate</w:t>
            </w:r>
          </w:p>
        </w:tc>
        <w:tc>
          <w:tcPr>
            <w:tcW w:w="2430" w:type="dxa"/>
          </w:tcPr>
          <w:p w:rsidR="00EB5298" w:rsidRPr="000B6EF9" w:rsidRDefault="00EB5298" w:rsidP="00C97BE1">
            <w:pPr>
              <w:spacing w:before="60" w:after="60"/>
              <w:rPr>
                <w:rFonts w:cs="Arial"/>
                <w:sz w:val="20"/>
                <w:szCs w:val="20"/>
              </w:rPr>
            </w:pPr>
            <w:r>
              <w:rPr>
                <w:rFonts w:cs="Arial"/>
                <w:sz w:val="20"/>
                <w:szCs w:val="20"/>
              </w:rPr>
              <w:t>Start date of the contract.</w:t>
            </w:r>
          </w:p>
        </w:tc>
        <w:tc>
          <w:tcPr>
            <w:tcW w:w="2430" w:type="dxa"/>
          </w:tcPr>
          <w:p w:rsidR="00EB5298" w:rsidRPr="000666C7"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ContractStatus</w:t>
            </w:r>
          </w:p>
        </w:tc>
        <w:tc>
          <w:tcPr>
            <w:tcW w:w="2430" w:type="dxa"/>
          </w:tcPr>
          <w:p w:rsidR="00EB5298" w:rsidRPr="000B6EF9" w:rsidRDefault="00EB5298" w:rsidP="00C97BE1">
            <w:pPr>
              <w:spacing w:before="60" w:after="60"/>
              <w:rPr>
                <w:rFonts w:cs="Arial"/>
                <w:sz w:val="20"/>
                <w:szCs w:val="20"/>
              </w:rPr>
            </w:pPr>
            <w:r>
              <w:rPr>
                <w:rFonts w:cs="Arial"/>
                <w:sz w:val="20"/>
                <w:szCs w:val="20"/>
              </w:rPr>
              <w:t>Current status of the contract.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ContractUnique Identifier</w:t>
            </w:r>
          </w:p>
        </w:tc>
        <w:tc>
          <w:tcPr>
            <w:tcW w:w="2430" w:type="dxa"/>
          </w:tcPr>
          <w:p w:rsidR="00EB5298" w:rsidRPr="000B6EF9" w:rsidRDefault="00EB5298" w:rsidP="00C97BE1">
            <w:pPr>
              <w:spacing w:before="60" w:after="60"/>
              <w:rPr>
                <w:rFonts w:cs="Arial"/>
                <w:sz w:val="20"/>
                <w:szCs w:val="20"/>
              </w:rPr>
            </w:pPr>
            <w:r>
              <w:rPr>
                <w:rFonts w:cs="Arial"/>
                <w:sz w:val="20"/>
                <w:szCs w:val="20"/>
              </w:rPr>
              <w:t>Unique identifier of the contract.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DepositAmount</w:t>
            </w:r>
          </w:p>
        </w:tc>
        <w:tc>
          <w:tcPr>
            <w:tcW w:w="2430" w:type="dxa"/>
          </w:tcPr>
          <w:p w:rsidR="00EB5298" w:rsidRPr="000B6EF9" w:rsidRDefault="00EB5298" w:rsidP="00C97BE1">
            <w:pPr>
              <w:spacing w:before="60" w:after="60"/>
              <w:rPr>
                <w:rFonts w:cs="Arial"/>
                <w:sz w:val="20"/>
                <w:szCs w:val="20"/>
              </w:rPr>
            </w:pPr>
            <w:r>
              <w:rPr>
                <w:rFonts w:cs="Arial"/>
                <w:sz w:val="20"/>
                <w:szCs w:val="20"/>
              </w:rPr>
              <w:t>Amount of the deposit.</w:t>
            </w:r>
          </w:p>
        </w:tc>
        <w:tc>
          <w:tcPr>
            <w:tcW w:w="2430" w:type="dxa"/>
          </w:tcPr>
          <w:p w:rsidR="00EB5298" w:rsidRPr="000666C7"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MarketCode</w:t>
            </w:r>
          </w:p>
        </w:tc>
        <w:tc>
          <w:tcPr>
            <w:tcW w:w="2430" w:type="dxa"/>
          </w:tcPr>
          <w:p w:rsidR="00EB5298" w:rsidRPr="000B6EF9" w:rsidRDefault="00EB5298" w:rsidP="00C97BE1">
            <w:pPr>
              <w:spacing w:before="60" w:after="60"/>
              <w:rPr>
                <w:rFonts w:cs="Arial"/>
                <w:sz w:val="20"/>
                <w:szCs w:val="20"/>
              </w:rPr>
            </w:pPr>
            <w:r>
              <w:rPr>
                <w:rFonts w:cs="Arial"/>
                <w:sz w:val="20"/>
                <w:szCs w:val="20"/>
              </w:rPr>
              <w:t>Code indicating the market.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PremiumAmount</w:t>
            </w:r>
          </w:p>
        </w:tc>
        <w:tc>
          <w:tcPr>
            <w:tcW w:w="2430" w:type="dxa"/>
          </w:tcPr>
          <w:p w:rsidR="00EB5298" w:rsidRPr="000B6EF9" w:rsidRDefault="00EB5298" w:rsidP="00C97BE1">
            <w:pPr>
              <w:spacing w:before="60" w:after="60"/>
              <w:rPr>
                <w:rFonts w:cs="Arial"/>
                <w:sz w:val="20"/>
                <w:szCs w:val="20"/>
              </w:rPr>
            </w:pPr>
            <w:r>
              <w:rPr>
                <w:rFonts w:cs="Arial"/>
                <w:sz w:val="20"/>
                <w:szCs w:val="20"/>
              </w:rPr>
              <w:t>Amount of the premium.</w:t>
            </w:r>
          </w:p>
        </w:tc>
        <w:tc>
          <w:tcPr>
            <w:tcW w:w="2430" w:type="dxa"/>
          </w:tcPr>
          <w:p w:rsidR="00EB5298" w:rsidRPr="000666C7"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Default="00EB5298" w:rsidP="00C97BE1">
            <w:pPr>
              <w:spacing w:before="60" w:after="60"/>
              <w:rPr>
                <w:sz w:val="20"/>
                <w:szCs w:val="20"/>
              </w:rPr>
            </w:pPr>
            <w:r>
              <w:rPr>
                <w:sz w:val="20"/>
                <w:szCs w:val="20"/>
              </w:rPr>
              <w:t>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666C7"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r>
              <w:rPr>
                <w:rFonts w:cs="Arial"/>
                <w:sz w:val="20"/>
                <w:szCs w:val="20"/>
              </w:rPr>
              <w:t>Parameters of the request.</w:t>
            </w:r>
          </w:p>
        </w:tc>
        <w:tc>
          <w:tcPr>
            <w:tcW w:w="2430" w:type="dxa"/>
          </w:tcPr>
          <w:p w:rsidR="00EB5298" w:rsidRPr="000666C7"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Response</w:t>
            </w:r>
          </w:p>
        </w:tc>
        <w:tc>
          <w:tcPr>
            <w:tcW w:w="1980" w:type="dxa"/>
          </w:tcPr>
          <w:p w:rsidR="00EB5298" w:rsidRPr="00EA2A19" w:rsidRDefault="00EB5298" w:rsidP="00C97BE1">
            <w:pPr>
              <w:spacing w:before="60" w:after="60"/>
              <w:rPr>
                <w:sz w:val="20"/>
                <w:szCs w:val="20"/>
              </w:rPr>
            </w:pPr>
          </w:p>
        </w:tc>
        <w:tc>
          <w:tcPr>
            <w:tcW w:w="2430" w:type="dxa"/>
          </w:tcPr>
          <w:p w:rsidR="00EB5298" w:rsidRDefault="00EB5298" w:rsidP="00C97BE1">
            <w:pPr>
              <w:spacing w:before="60" w:after="60"/>
              <w:rPr>
                <w:sz w:val="20"/>
                <w:szCs w:val="20"/>
              </w:rPr>
            </w:pPr>
          </w:p>
        </w:tc>
        <w:tc>
          <w:tcPr>
            <w:tcW w:w="2430" w:type="dxa"/>
          </w:tcPr>
          <w:p w:rsidR="00EB5298" w:rsidRPr="00E44064" w:rsidRDefault="00EB5298" w:rsidP="00C97BE1">
            <w:pPr>
              <w:spacing w:before="60" w:after="60"/>
              <w:rPr>
                <w:b/>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Response</w:t>
            </w:r>
          </w:p>
        </w:tc>
        <w:tc>
          <w:tcPr>
            <w:tcW w:w="2430" w:type="dxa"/>
          </w:tcPr>
          <w:p w:rsidR="00EB5298" w:rsidRDefault="00EB5298" w:rsidP="00C97BE1">
            <w:pPr>
              <w:spacing w:before="60" w:after="60"/>
              <w:rPr>
                <w:sz w:val="20"/>
                <w:szCs w:val="20"/>
              </w:rPr>
            </w:pPr>
            <w:r>
              <w:rPr>
                <w:sz w:val="20"/>
                <w:szCs w:val="20"/>
              </w:rPr>
              <w:t>Current status of the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 </w:t>
            </w:r>
          </w:p>
        </w:tc>
        <w:tc>
          <w:tcPr>
            <w:tcW w:w="2430" w:type="dxa"/>
          </w:tcPr>
          <w:p w:rsidR="00EB5298" w:rsidRDefault="00EB5298" w:rsidP="00C97BE1">
            <w:pPr>
              <w:spacing w:before="60" w:after="60"/>
              <w:rPr>
                <w:sz w:val="20"/>
                <w:szCs w:val="20"/>
              </w:rPr>
            </w:pPr>
            <w:r w:rsidRPr="00E23790">
              <w:rPr>
                <w:sz w:val="20"/>
                <w:szCs w:val="20"/>
              </w:rPr>
              <w:t>String.</w:t>
            </w:r>
            <w:r>
              <w:rPr>
                <w:sz w:val="20"/>
                <w:szCs w:val="20"/>
              </w:rPr>
              <w:t xml:space="preserve"> Mandatory.</w:t>
            </w:r>
          </w:p>
          <w:p w:rsidR="00EB5298" w:rsidRPr="00E23790" w:rsidRDefault="00EB5298" w:rsidP="00C97BE1">
            <w:pPr>
              <w:spacing w:before="60" w:after="60"/>
              <w:rPr>
                <w:sz w:val="20"/>
                <w:szCs w:val="20"/>
              </w:rPr>
            </w:pPr>
            <w:r w:rsidRPr="00AE55D8">
              <w:rPr>
                <w:b/>
                <w:sz w:val="20"/>
                <w:szCs w:val="20"/>
              </w:rPr>
              <w:t>Note</w:t>
            </w:r>
            <w:r>
              <w:rPr>
                <w:sz w:val="20"/>
                <w:szCs w:val="20"/>
              </w:rPr>
              <w:t>: This response only indicates message receipt for processing. It does not mean that processing is complete.</w:t>
            </w:r>
          </w:p>
        </w:tc>
      </w:tr>
      <w:tr w:rsidR="00EB5298" w:rsidRPr="00A66844" w:rsidTr="00C97BE1">
        <w:tc>
          <w:tcPr>
            <w:tcW w:w="1980" w:type="dxa"/>
          </w:tcPr>
          <w:p w:rsidR="00EB5298" w:rsidRDefault="00EB5298" w:rsidP="00C97BE1">
            <w:pPr>
              <w:spacing w:before="60" w:after="60"/>
              <w:rPr>
                <w:sz w:val="20"/>
                <w:szCs w:val="20"/>
              </w:rPr>
            </w:pPr>
            <w:r>
              <w:rPr>
                <w:sz w:val="20"/>
                <w:szCs w:val="20"/>
              </w:rPr>
              <w:t>CreditCardTender</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AccountNumber</w:t>
            </w:r>
          </w:p>
        </w:tc>
        <w:tc>
          <w:tcPr>
            <w:tcW w:w="2430" w:type="dxa"/>
          </w:tcPr>
          <w:p w:rsidR="00EB5298" w:rsidRPr="000B6EF9" w:rsidRDefault="00EB5298" w:rsidP="00C97BE1">
            <w:pPr>
              <w:spacing w:before="60" w:after="60"/>
              <w:rPr>
                <w:rFonts w:cs="Arial"/>
                <w:sz w:val="20"/>
                <w:szCs w:val="20"/>
              </w:rPr>
            </w:pPr>
            <w:r>
              <w:rPr>
                <w:rFonts w:cs="Arial"/>
                <w:sz w:val="20"/>
                <w:szCs w:val="20"/>
              </w:rPr>
              <w:t>Account number of the credit card tendered in payment.</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CardType</w:t>
            </w:r>
          </w:p>
        </w:tc>
        <w:tc>
          <w:tcPr>
            <w:tcW w:w="2430" w:type="dxa"/>
          </w:tcPr>
          <w:p w:rsidR="00EB5298" w:rsidRPr="000B6EF9" w:rsidRDefault="00EB5298" w:rsidP="00C97BE1">
            <w:pPr>
              <w:spacing w:before="60" w:after="60"/>
              <w:rPr>
                <w:rFonts w:cs="Arial"/>
                <w:sz w:val="20"/>
                <w:szCs w:val="20"/>
              </w:rPr>
            </w:pPr>
            <w:r>
              <w:rPr>
                <w:rFonts w:cs="Arial"/>
                <w:sz w:val="20"/>
                <w:szCs w:val="20"/>
              </w:rPr>
              <w:t>Credit card type (e.g., “Visa”).</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ExpirationMonth</w:t>
            </w:r>
          </w:p>
        </w:tc>
        <w:tc>
          <w:tcPr>
            <w:tcW w:w="2430" w:type="dxa"/>
          </w:tcPr>
          <w:p w:rsidR="00EB5298" w:rsidRPr="000B6EF9" w:rsidRDefault="00EB5298" w:rsidP="00C97BE1">
            <w:pPr>
              <w:spacing w:before="60" w:after="60"/>
              <w:rPr>
                <w:rFonts w:cs="Arial"/>
                <w:sz w:val="20"/>
                <w:szCs w:val="20"/>
              </w:rPr>
            </w:pPr>
            <w:r>
              <w:rPr>
                <w:rFonts w:cs="Arial"/>
                <w:sz w:val="20"/>
                <w:szCs w:val="20"/>
              </w:rPr>
              <w:t>Credit card expiration month.</w:t>
            </w:r>
          </w:p>
        </w:tc>
        <w:tc>
          <w:tcPr>
            <w:tcW w:w="2430" w:type="dxa"/>
          </w:tcPr>
          <w:p w:rsidR="00EB5298" w:rsidRPr="000D3531"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ExpirationYear</w:t>
            </w:r>
          </w:p>
        </w:tc>
        <w:tc>
          <w:tcPr>
            <w:tcW w:w="2430" w:type="dxa"/>
          </w:tcPr>
          <w:p w:rsidR="00EB5298" w:rsidRPr="000B6EF9" w:rsidRDefault="00EB5298" w:rsidP="00C97BE1">
            <w:pPr>
              <w:spacing w:before="60" w:after="60"/>
              <w:rPr>
                <w:rFonts w:cs="Arial"/>
                <w:sz w:val="20"/>
                <w:szCs w:val="20"/>
              </w:rPr>
            </w:pPr>
            <w:r>
              <w:rPr>
                <w:rFonts w:cs="Arial"/>
                <w:sz w:val="20"/>
                <w:szCs w:val="20"/>
              </w:rPr>
              <w:t>Credit card expiration year.</w:t>
            </w:r>
          </w:p>
        </w:tc>
        <w:tc>
          <w:tcPr>
            <w:tcW w:w="2430" w:type="dxa"/>
          </w:tcPr>
          <w:p w:rsidR="00EB5298" w:rsidRPr="000D3531"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IssueNumber</w:t>
            </w:r>
          </w:p>
        </w:tc>
        <w:tc>
          <w:tcPr>
            <w:tcW w:w="2430" w:type="dxa"/>
          </w:tcPr>
          <w:p w:rsidR="00EB5298" w:rsidRPr="000B6EF9" w:rsidRDefault="00EB5298" w:rsidP="00C97BE1">
            <w:pPr>
              <w:spacing w:before="60" w:after="60"/>
              <w:rPr>
                <w:rFonts w:cs="Arial"/>
                <w:sz w:val="20"/>
                <w:szCs w:val="20"/>
              </w:rPr>
            </w:pPr>
            <w:r>
              <w:rPr>
                <w:rFonts w:cs="Arial"/>
                <w:sz w:val="20"/>
                <w:szCs w:val="20"/>
              </w:rPr>
              <w:t>Credit card issue number.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StartMonth</w:t>
            </w:r>
          </w:p>
        </w:tc>
        <w:tc>
          <w:tcPr>
            <w:tcW w:w="2430" w:type="dxa"/>
          </w:tcPr>
          <w:p w:rsidR="00EB5298" w:rsidRPr="000B6EF9" w:rsidRDefault="00EB5298" w:rsidP="00C97BE1">
            <w:pPr>
              <w:spacing w:before="60" w:after="60"/>
              <w:rPr>
                <w:rFonts w:cs="Arial"/>
                <w:sz w:val="20"/>
                <w:szCs w:val="20"/>
              </w:rPr>
            </w:pPr>
            <w:r>
              <w:rPr>
                <w:rFonts w:cs="Arial"/>
                <w:sz w:val="20"/>
                <w:szCs w:val="20"/>
              </w:rPr>
              <w:t>Starting month of the credit card account.</w:t>
            </w:r>
          </w:p>
        </w:tc>
        <w:tc>
          <w:tcPr>
            <w:tcW w:w="2430" w:type="dxa"/>
          </w:tcPr>
          <w:p w:rsidR="00EB5298" w:rsidRPr="000D3531" w:rsidRDefault="00EB5298" w:rsidP="00C97BE1">
            <w:pPr>
              <w:spacing w:before="60" w:after="60"/>
              <w:rPr>
                <w:sz w:val="20"/>
                <w:szCs w:val="20"/>
              </w:rPr>
            </w:pPr>
            <w:r>
              <w:rPr>
                <w:sz w:val="20"/>
                <w:szCs w:val="20"/>
              </w:rPr>
              <w:t>Integer.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StartYear</w:t>
            </w:r>
          </w:p>
        </w:tc>
        <w:tc>
          <w:tcPr>
            <w:tcW w:w="2430" w:type="dxa"/>
          </w:tcPr>
          <w:p w:rsidR="00EB5298" w:rsidRPr="000B6EF9" w:rsidRDefault="00EB5298" w:rsidP="00C97BE1">
            <w:pPr>
              <w:spacing w:before="60" w:after="60"/>
              <w:rPr>
                <w:rFonts w:cs="Arial"/>
                <w:sz w:val="20"/>
                <w:szCs w:val="20"/>
              </w:rPr>
            </w:pPr>
            <w:r>
              <w:rPr>
                <w:rFonts w:cs="Arial"/>
                <w:sz w:val="20"/>
                <w:szCs w:val="20"/>
              </w:rPr>
              <w:t>Starting year of the credit card account.</w:t>
            </w:r>
          </w:p>
        </w:tc>
        <w:tc>
          <w:tcPr>
            <w:tcW w:w="2430" w:type="dxa"/>
          </w:tcPr>
          <w:p w:rsidR="00EB5298" w:rsidRPr="000D3531" w:rsidRDefault="00EB5298" w:rsidP="00C97BE1">
            <w:pPr>
              <w:spacing w:before="60" w:after="60"/>
              <w:rPr>
                <w:sz w:val="20"/>
                <w:szCs w:val="20"/>
              </w:rPr>
            </w:pPr>
            <w:r>
              <w:rPr>
                <w:sz w:val="20"/>
                <w:szCs w:val="20"/>
              </w:rPr>
              <w:t>Integer.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ECheckTender</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AccountNumber</w:t>
            </w:r>
          </w:p>
        </w:tc>
        <w:tc>
          <w:tcPr>
            <w:tcW w:w="2430" w:type="dxa"/>
          </w:tcPr>
          <w:p w:rsidR="00EB5298" w:rsidRPr="000B6EF9" w:rsidRDefault="00EB5298" w:rsidP="00C97BE1">
            <w:pPr>
              <w:spacing w:before="60" w:after="60"/>
              <w:rPr>
                <w:rFonts w:cs="Arial"/>
                <w:sz w:val="20"/>
                <w:szCs w:val="20"/>
              </w:rPr>
            </w:pPr>
            <w:r>
              <w:rPr>
                <w:rFonts w:cs="Arial"/>
                <w:sz w:val="20"/>
                <w:szCs w:val="20"/>
              </w:rPr>
              <w:t>Account number of customer paying with the e-check.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CheckNumber</w:t>
            </w:r>
          </w:p>
        </w:tc>
        <w:tc>
          <w:tcPr>
            <w:tcW w:w="2430" w:type="dxa"/>
          </w:tcPr>
          <w:p w:rsidR="00EB5298" w:rsidRPr="000B6EF9" w:rsidRDefault="00EB5298" w:rsidP="00C97BE1">
            <w:pPr>
              <w:spacing w:before="60" w:after="60"/>
              <w:rPr>
                <w:rFonts w:cs="Arial"/>
                <w:sz w:val="20"/>
                <w:szCs w:val="20"/>
              </w:rPr>
            </w:pPr>
            <w:r>
              <w:rPr>
                <w:rFonts w:cs="Arial"/>
                <w:sz w:val="20"/>
                <w:szCs w:val="20"/>
              </w:rPr>
              <w:t>E-check check number.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DriverLicense Number</w:t>
            </w:r>
          </w:p>
        </w:tc>
        <w:tc>
          <w:tcPr>
            <w:tcW w:w="2430" w:type="dxa"/>
          </w:tcPr>
          <w:p w:rsidR="00EB5298" w:rsidRPr="000B6EF9" w:rsidRDefault="00EB5298" w:rsidP="00C97BE1">
            <w:pPr>
              <w:spacing w:before="60" w:after="60"/>
              <w:rPr>
                <w:rFonts w:cs="Arial"/>
                <w:sz w:val="20"/>
                <w:szCs w:val="20"/>
              </w:rPr>
            </w:pPr>
            <w:r>
              <w:rPr>
                <w:rFonts w:cs="Arial"/>
                <w:sz w:val="20"/>
                <w:szCs w:val="20"/>
              </w:rPr>
              <w:t>Driver license number of the customer paying with the e-check.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DriverLicense Region</w:t>
            </w:r>
          </w:p>
        </w:tc>
        <w:tc>
          <w:tcPr>
            <w:tcW w:w="2430" w:type="dxa"/>
          </w:tcPr>
          <w:p w:rsidR="00EB5298" w:rsidRPr="000B6EF9" w:rsidRDefault="00EB5298" w:rsidP="00C97BE1">
            <w:pPr>
              <w:spacing w:before="60" w:after="60"/>
              <w:rPr>
                <w:rFonts w:cs="Arial"/>
                <w:sz w:val="20"/>
                <w:szCs w:val="20"/>
              </w:rPr>
            </w:pPr>
            <w:r>
              <w:rPr>
                <w:rFonts w:cs="Arial"/>
                <w:sz w:val="20"/>
                <w:szCs w:val="20"/>
              </w:rPr>
              <w:t>Driver license region of the customer paying with the e-check.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RoutingNumber</w:t>
            </w:r>
          </w:p>
        </w:tc>
        <w:tc>
          <w:tcPr>
            <w:tcW w:w="2430" w:type="dxa"/>
          </w:tcPr>
          <w:p w:rsidR="00EB5298" w:rsidRPr="000B6EF9" w:rsidRDefault="00EB5298" w:rsidP="00C97BE1">
            <w:pPr>
              <w:spacing w:before="60" w:after="60"/>
              <w:rPr>
                <w:rFonts w:cs="Arial"/>
                <w:sz w:val="20"/>
                <w:szCs w:val="20"/>
              </w:rPr>
            </w:pPr>
            <w:r>
              <w:rPr>
                <w:rFonts w:cs="Arial"/>
                <w:sz w:val="20"/>
                <w:szCs w:val="20"/>
              </w:rPr>
              <w:t>E-check routing number.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EnterpriseString PVK</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Key</w:t>
            </w:r>
          </w:p>
        </w:tc>
        <w:tc>
          <w:tcPr>
            <w:tcW w:w="2430" w:type="dxa"/>
          </w:tcPr>
          <w:p w:rsidR="00EB5298" w:rsidRPr="000B6EF9" w:rsidRDefault="00EB5298" w:rsidP="00C97BE1">
            <w:pPr>
              <w:spacing w:before="60" w:after="60"/>
              <w:rPr>
                <w:rFonts w:cs="Arial"/>
                <w:sz w:val="20"/>
                <w:szCs w:val="20"/>
              </w:rPr>
            </w:pPr>
            <w:r>
              <w:rPr>
                <w:rFonts w:cs="Arial"/>
                <w:sz w:val="20"/>
                <w:szCs w:val="20"/>
              </w:rPr>
              <w:t>Key of the EnterpriseString PVK.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Value</w:t>
            </w:r>
          </w:p>
        </w:tc>
        <w:tc>
          <w:tcPr>
            <w:tcW w:w="2430" w:type="dxa"/>
          </w:tcPr>
          <w:p w:rsidR="00EB5298" w:rsidRPr="000B6EF9" w:rsidRDefault="00EB5298" w:rsidP="00C97BE1">
            <w:pPr>
              <w:spacing w:before="60" w:after="60"/>
              <w:rPr>
                <w:rFonts w:cs="Arial"/>
                <w:sz w:val="20"/>
                <w:szCs w:val="20"/>
              </w:rPr>
            </w:pPr>
            <w:r>
              <w:rPr>
                <w:rFonts w:cs="Arial"/>
                <w:sz w:val="20"/>
                <w:szCs w:val="20"/>
              </w:rPr>
              <w:t>Value of the EnterpriseString PVK.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Error</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Context</w:t>
            </w:r>
          </w:p>
        </w:tc>
        <w:tc>
          <w:tcPr>
            <w:tcW w:w="2430" w:type="dxa"/>
          </w:tcPr>
          <w:p w:rsidR="00EB5298" w:rsidRPr="000B6EF9" w:rsidRDefault="00EB5298" w:rsidP="00C97BE1">
            <w:pPr>
              <w:spacing w:before="60" w:after="60"/>
              <w:rPr>
                <w:rFonts w:cs="Arial"/>
                <w:sz w:val="20"/>
                <w:szCs w:val="20"/>
              </w:rPr>
            </w:pPr>
            <w:r>
              <w:rPr>
                <w:rFonts w:cs="Arial"/>
                <w:sz w:val="20"/>
                <w:szCs w:val="20"/>
              </w:rPr>
              <w:t>Error context.</w:t>
            </w:r>
          </w:p>
        </w:tc>
        <w:tc>
          <w:tcPr>
            <w:tcW w:w="2430" w:type="dxa"/>
          </w:tcPr>
          <w:p w:rsidR="00EB5298" w:rsidRDefault="00EB5298" w:rsidP="00C97BE1">
            <w:pPr>
              <w:spacing w:before="60" w:after="60"/>
              <w:rPr>
                <w:sz w:val="20"/>
                <w:szCs w:val="20"/>
              </w:rPr>
            </w:pPr>
            <w:r>
              <w:rPr>
                <w:sz w:val="20"/>
                <w:szCs w:val="20"/>
              </w:rPr>
              <w:t>Optional.</w:t>
            </w:r>
          </w:p>
          <w:p w:rsidR="00EB5298" w:rsidRPr="000D3531" w:rsidRDefault="00EB5298" w:rsidP="00C97BE1">
            <w:pPr>
              <w:spacing w:before="60" w:after="60"/>
              <w:rPr>
                <w:sz w:val="20"/>
                <w:szCs w:val="20"/>
              </w:rPr>
            </w:pPr>
            <w:r w:rsidRPr="00FD3207">
              <w:rPr>
                <w:b/>
                <w:sz w:val="20"/>
                <w:szCs w:val="20"/>
              </w:rPr>
              <w:t>Note</w:t>
            </w:r>
            <w:r>
              <w:rPr>
                <w:sz w:val="20"/>
                <w:szCs w:val="20"/>
              </w:rPr>
              <w:t>: See “Context”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ErrorId</w:t>
            </w:r>
          </w:p>
        </w:tc>
        <w:tc>
          <w:tcPr>
            <w:tcW w:w="2430" w:type="dxa"/>
          </w:tcPr>
          <w:p w:rsidR="00EB5298" w:rsidRPr="000B6EF9" w:rsidRDefault="00EB5298" w:rsidP="00C97BE1">
            <w:pPr>
              <w:spacing w:before="60" w:after="60"/>
              <w:rPr>
                <w:rFonts w:cs="Arial"/>
                <w:sz w:val="20"/>
                <w:szCs w:val="20"/>
              </w:rPr>
            </w:pPr>
            <w:r>
              <w:rPr>
                <w:rFonts w:cs="Arial"/>
                <w:sz w:val="20"/>
                <w:szCs w:val="20"/>
              </w:rPr>
              <w:t>Identifier of the error.</w:t>
            </w:r>
          </w:p>
        </w:tc>
        <w:tc>
          <w:tcPr>
            <w:tcW w:w="2430" w:type="dxa"/>
          </w:tcPr>
          <w:p w:rsidR="00EB5298" w:rsidRPr="000D3531"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ErrorIdDescription</w:t>
            </w:r>
          </w:p>
        </w:tc>
        <w:tc>
          <w:tcPr>
            <w:tcW w:w="2430" w:type="dxa"/>
          </w:tcPr>
          <w:p w:rsidR="00EB5298" w:rsidRPr="000B6EF9" w:rsidRDefault="00EB5298" w:rsidP="00C97BE1">
            <w:pPr>
              <w:spacing w:before="60" w:after="60"/>
              <w:rPr>
                <w:rFonts w:cs="Arial"/>
                <w:sz w:val="20"/>
                <w:szCs w:val="20"/>
              </w:rPr>
            </w:pPr>
            <w:r>
              <w:rPr>
                <w:rFonts w:cs="Arial"/>
                <w:sz w:val="20"/>
                <w:szCs w:val="20"/>
              </w:rPr>
              <w:t>Description of the error.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ErrorMessage</w:t>
            </w:r>
          </w:p>
        </w:tc>
        <w:tc>
          <w:tcPr>
            <w:tcW w:w="2430" w:type="dxa"/>
          </w:tcPr>
          <w:p w:rsidR="00EB5298" w:rsidRPr="000B6EF9" w:rsidRDefault="00EB5298" w:rsidP="00C97BE1">
            <w:pPr>
              <w:spacing w:before="60" w:after="60"/>
              <w:rPr>
                <w:rFonts w:cs="Arial"/>
                <w:sz w:val="20"/>
                <w:szCs w:val="20"/>
              </w:rPr>
            </w:pPr>
            <w:r>
              <w:rPr>
                <w:rFonts w:cs="Arial"/>
                <w:sz w:val="20"/>
                <w:szCs w:val="20"/>
              </w:rPr>
              <w:t>Message text of error.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ErrorStackTrace</w:t>
            </w:r>
          </w:p>
        </w:tc>
        <w:tc>
          <w:tcPr>
            <w:tcW w:w="2430" w:type="dxa"/>
          </w:tcPr>
          <w:p w:rsidR="00EB5298" w:rsidRPr="000B6EF9" w:rsidRDefault="00EB5298" w:rsidP="00C97BE1">
            <w:pPr>
              <w:spacing w:before="60" w:after="60"/>
              <w:rPr>
                <w:rFonts w:cs="Arial"/>
                <w:sz w:val="20"/>
                <w:szCs w:val="20"/>
              </w:rPr>
            </w:pPr>
            <w:r>
              <w:rPr>
                <w:rFonts w:cs="Arial"/>
                <w:sz w:val="20"/>
                <w:szCs w:val="20"/>
              </w:rPr>
              <w:t>Stack trace of the error.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ErrorTitle</w:t>
            </w:r>
          </w:p>
        </w:tc>
        <w:tc>
          <w:tcPr>
            <w:tcW w:w="2430" w:type="dxa"/>
          </w:tcPr>
          <w:p w:rsidR="00EB5298" w:rsidRPr="000B6EF9" w:rsidRDefault="00EB5298" w:rsidP="00C97BE1">
            <w:pPr>
              <w:spacing w:before="60" w:after="60"/>
              <w:rPr>
                <w:rFonts w:cs="Arial"/>
                <w:sz w:val="20"/>
                <w:szCs w:val="20"/>
              </w:rPr>
            </w:pPr>
            <w:r>
              <w:rPr>
                <w:rFonts w:cs="Arial"/>
                <w:sz w:val="20"/>
                <w:szCs w:val="20"/>
              </w:rPr>
              <w:t>Title of the error.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ErrorData</w:t>
            </w:r>
          </w:p>
        </w:tc>
        <w:tc>
          <w:tcPr>
            <w:tcW w:w="2430" w:type="dxa"/>
          </w:tcPr>
          <w:p w:rsidR="00EB5298" w:rsidRPr="000B6EF9" w:rsidRDefault="00EB5298" w:rsidP="00C97BE1">
            <w:pPr>
              <w:spacing w:before="60" w:after="60"/>
              <w:rPr>
                <w:rFonts w:cs="Arial"/>
                <w:sz w:val="20"/>
                <w:szCs w:val="20"/>
              </w:rPr>
            </w:pPr>
            <w:r>
              <w:rPr>
                <w:rFonts w:cs="Arial"/>
                <w:sz w:val="20"/>
                <w:szCs w:val="20"/>
              </w:rPr>
              <w:t>Error data.</w:t>
            </w:r>
          </w:p>
        </w:tc>
        <w:tc>
          <w:tcPr>
            <w:tcW w:w="2430" w:type="dxa"/>
          </w:tcPr>
          <w:p w:rsidR="00EB5298" w:rsidRPr="00617552" w:rsidRDefault="00EB5298" w:rsidP="00C97BE1">
            <w:pPr>
              <w:spacing w:before="60" w:after="60"/>
              <w:rPr>
                <w:sz w:val="20"/>
                <w:szCs w:val="20"/>
              </w:rPr>
            </w:pPr>
            <w:r w:rsidRPr="00617552">
              <w:rPr>
                <w:sz w:val="20"/>
                <w:szCs w:val="20"/>
              </w:rPr>
              <w:t>Optional.</w:t>
            </w:r>
          </w:p>
          <w:p w:rsidR="00EB5298" w:rsidRPr="000D3531" w:rsidRDefault="00EB5298" w:rsidP="00C97BE1">
            <w:pPr>
              <w:spacing w:before="60" w:after="60"/>
              <w:rPr>
                <w:sz w:val="20"/>
                <w:szCs w:val="20"/>
              </w:rPr>
            </w:pPr>
            <w:r w:rsidRPr="00BC2AD4">
              <w:rPr>
                <w:b/>
                <w:sz w:val="20"/>
                <w:szCs w:val="20"/>
              </w:rPr>
              <w:t>Note</w:t>
            </w:r>
            <w:r>
              <w:rPr>
                <w:sz w:val="20"/>
                <w:szCs w:val="20"/>
              </w:rPr>
              <w:t>: See “ArrayOfEnterprise StringPVK”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ErrorPriority</w:t>
            </w:r>
          </w:p>
        </w:tc>
        <w:tc>
          <w:tcPr>
            <w:tcW w:w="2430" w:type="dxa"/>
          </w:tcPr>
          <w:p w:rsidR="00EB5298" w:rsidRPr="000B6EF9" w:rsidRDefault="00EB5298" w:rsidP="00C97BE1">
            <w:pPr>
              <w:spacing w:before="60" w:after="60"/>
              <w:rPr>
                <w:rFonts w:cs="Arial"/>
                <w:sz w:val="20"/>
                <w:szCs w:val="20"/>
              </w:rPr>
            </w:pPr>
            <w:r>
              <w:rPr>
                <w:rFonts w:cs="Arial"/>
                <w:sz w:val="20"/>
                <w:szCs w:val="20"/>
              </w:rPr>
              <w:t>Priority of the error.</w:t>
            </w:r>
          </w:p>
        </w:tc>
        <w:tc>
          <w:tcPr>
            <w:tcW w:w="2430" w:type="dxa"/>
          </w:tcPr>
          <w:p w:rsidR="00EB5298" w:rsidRPr="000D3531"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ErrorSeverity</w:t>
            </w:r>
          </w:p>
        </w:tc>
        <w:tc>
          <w:tcPr>
            <w:tcW w:w="2430" w:type="dxa"/>
          </w:tcPr>
          <w:p w:rsidR="00EB5298" w:rsidRPr="000B6EF9" w:rsidRDefault="00EB5298" w:rsidP="00C97BE1">
            <w:pPr>
              <w:spacing w:before="60" w:after="60"/>
              <w:rPr>
                <w:rFonts w:cs="Arial"/>
                <w:sz w:val="20"/>
                <w:szCs w:val="20"/>
              </w:rPr>
            </w:pPr>
            <w:r>
              <w:rPr>
                <w:rFonts w:cs="Arial"/>
                <w:sz w:val="20"/>
                <w:szCs w:val="20"/>
              </w:rPr>
              <w:t>Severity of the error.</w:t>
            </w:r>
          </w:p>
        </w:tc>
        <w:tc>
          <w:tcPr>
            <w:tcW w:w="2430" w:type="dxa"/>
          </w:tcPr>
          <w:p w:rsidR="00EB5298" w:rsidRPr="000D3531" w:rsidRDefault="00EB5298" w:rsidP="00C97BE1">
            <w:pPr>
              <w:spacing w:before="60" w:after="60"/>
              <w:rPr>
                <w:sz w:val="20"/>
                <w:szCs w:val="20"/>
              </w:rPr>
            </w:pPr>
            <w:r w:rsidRPr="00617552">
              <w:rPr>
                <w:b/>
                <w:sz w:val="20"/>
                <w:szCs w:val="20"/>
              </w:rPr>
              <w:t>Note</w:t>
            </w:r>
            <w:r>
              <w:rPr>
                <w:sz w:val="20"/>
                <w:szCs w:val="20"/>
              </w:rPr>
              <w:t>: See “TraceEventType”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ErrorSource</w:t>
            </w:r>
          </w:p>
        </w:tc>
        <w:tc>
          <w:tcPr>
            <w:tcW w:w="2430" w:type="dxa"/>
          </w:tcPr>
          <w:p w:rsidR="00EB5298" w:rsidRPr="000B6EF9" w:rsidRDefault="00EB5298" w:rsidP="00C97BE1">
            <w:pPr>
              <w:spacing w:before="60" w:after="60"/>
              <w:rPr>
                <w:rFonts w:cs="Arial"/>
                <w:sz w:val="20"/>
                <w:szCs w:val="20"/>
              </w:rPr>
            </w:pPr>
            <w:r>
              <w:rPr>
                <w:rFonts w:cs="Arial"/>
                <w:sz w:val="20"/>
                <w:szCs w:val="20"/>
              </w:rPr>
              <w:t>Source of the error.</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InnerError</w:t>
            </w:r>
          </w:p>
        </w:tc>
        <w:tc>
          <w:tcPr>
            <w:tcW w:w="2430" w:type="dxa"/>
          </w:tcPr>
          <w:p w:rsidR="00EB5298" w:rsidRPr="000B6EF9" w:rsidRDefault="00EB5298" w:rsidP="00C97BE1">
            <w:pPr>
              <w:spacing w:before="60" w:after="60"/>
              <w:rPr>
                <w:rFonts w:cs="Arial"/>
                <w:sz w:val="20"/>
                <w:szCs w:val="20"/>
              </w:rPr>
            </w:pPr>
            <w:r>
              <w:rPr>
                <w:rFonts w:cs="Arial"/>
                <w:sz w:val="20"/>
                <w:szCs w:val="20"/>
              </w:rPr>
              <w:t>Error information.</w:t>
            </w:r>
          </w:p>
        </w:tc>
        <w:tc>
          <w:tcPr>
            <w:tcW w:w="2430" w:type="dxa"/>
          </w:tcPr>
          <w:p w:rsidR="00EB5298" w:rsidRPr="000D3531" w:rsidRDefault="00EB5298" w:rsidP="00C97BE1">
            <w:pPr>
              <w:spacing w:before="60" w:after="60"/>
              <w:rPr>
                <w:sz w:val="20"/>
                <w:szCs w:val="20"/>
              </w:rPr>
            </w:pPr>
            <w:r>
              <w:rPr>
                <w:sz w:val="20"/>
                <w:szCs w:val="20"/>
              </w:rPr>
              <w:t>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MachineName</w:t>
            </w:r>
          </w:p>
        </w:tc>
        <w:tc>
          <w:tcPr>
            <w:tcW w:w="2430" w:type="dxa"/>
          </w:tcPr>
          <w:p w:rsidR="00EB5298" w:rsidRPr="000B6EF9" w:rsidRDefault="00EB5298" w:rsidP="00C97BE1">
            <w:pPr>
              <w:spacing w:before="60" w:after="60"/>
              <w:rPr>
                <w:rFonts w:cs="Arial"/>
                <w:sz w:val="20"/>
                <w:szCs w:val="20"/>
              </w:rPr>
            </w:pPr>
            <w:r>
              <w:rPr>
                <w:rFonts w:cs="Arial"/>
                <w:sz w:val="20"/>
                <w:szCs w:val="20"/>
              </w:rPr>
              <w:t>Name of the machine on which the error occurred.</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MessageRequestId</w:t>
            </w:r>
          </w:p>
        </w:tc>
        <w:tc>
          <w:tcPr>
            <w:tcW w:w="2430" w:type="dxa"/>
          </w:tcPr>
          <w:p w:rsidR="00EB5298" w:rsidRPr="000B6EF9" w:rsidRDefault="00EB5298" w:rsidP="00C97BE1">
            <w:pPr>
              <w:spacing w:before="60" w:after="60"/>
              <w:rPr>
                <w:rFonts w:cs="Arial"/>
                <w:sz w:val="20"/>
                <w:szCs w:val="20"/>
              </w:rPr>
            </w:pPr>
            <w:r>
              <w:rPr>
                <w:rFonts w:cs="Arial"/>
                <w:sz w:val="20"/>
                <w:szCs w:val="20"/>
              </w:rPr>
              <w:t>Identifier of the request message.</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ServiceMethod</w:t>
            </w:r>
          </w:p>
        </w:tc>
        <w:tc>
          <w:tcPr>
            <w:tcW w:w="2430" w:type="dxa"/>
          </w:tcPr>
          <w:p w:rsidR="00EB5298" w:rsidRPr="000B6EF9" w:rsidRDefault="00EB5298" w:rsidP="00C97BE1">
            <w:pPr>
              <w:spacing w:before="60" w:after="60"/>
              <w:rPr>
                <w:rFonts w:cs="Arial"/>
                <w:sz w:val="20"/>
                <w:szCs w:val="20"/>
              </w:rPr>
            </w:pPr>
            <w:r>
              <w:rPr>
                <w:rFonts w:cs="Arial"/>
                <w:sz w:val="20"/>
                <w:szCs w:val="20"/>
              </w:rPr>
              <w:t>Service method.</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ServiceName</w:t>
            </w:r>
          </w:p>
        </w:tc>
        <w:tc>
          <w:tcPr>
            <w:tcW w:w="2430" w:type="dxa"/>
          </w:tcPr>
          <w:p w:rsidR="00EB5298" w:rsidRPr="000B6EF9" w:rsidRDefault="00EB5298" w:rsidP="00C97BE1">
            <w:pPr>
              <w:spacing w:before="60" w:after="60"/>
              <w:rPr>
                <w:rFonts w:cs="Arial"/>
                <w:sz w:val="20"/>
                <w:szCs w:val="20"/>
              </w:rPr>
            </w:pPr>
            <w:r>
              <w:rPr>
                <w:rFonts w:cs="Arial"/>
                <w:sz w:val="20"/>
                <w:szCs w:val="20"/>
              </w:rPr>
              <w:t>Name of the service associated with the error.</w:t>
            </w:r>
          </w:p>
        </w:tc>
        <w:tc>
          <w:tcPr>
            <w:tcW w:w="2430" w:type="dxa"/>
          </w:tcPr>
          <w:p w:rsidR="00EB5298" w:rsidRPr="00617BB9" w:rsidRDefault="00EB5298" w:rsidP="00C97BE1">
            <w:pPr>
              <w:spacing w:before="60" w:after="60"/>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ErrorResponse</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Errors</w:t>
            </w:r>
          </w:p>
        </w:tc>
        <w:tc>
          <w:tcPr>
            <w:tcW w:w="2430" w:type="dxa"/>
          </w:tcPr>
          <w:p w:rsidR="00EB5298" w:rsidRPr="000B6EF9" w:rsidRDefault="00EB5298" w:rsidP="00C97BE1">
            <w:pPr>
              <w:spacing w:before="60" w:after="60"/>
              <w:rPr>
                <w:rFonts w:cs="Arial"/>
                <w:sz w:val="20"/>
                <w:szCs w:val="20"/>
              </w:rPr>
            </w:pPr>
            <w:r>
              <w:rPr>
                <w:rFonts w:cs="Arial"/>
                <w:sz w:val="20"/>
                <w:szCs w:val="20"/>
              </w:rPr>
              <w:t>Error response to request.</w:t>
            </w:r>
          </w:p>
        </w:tc>
        <w:tc>
          <w:tcPr>
            <w:tcW w:w="2430" w:type="dxa"/>
          </w:tcPr>
          <w:p w:rsidR="00EB5298" w:rsidRPr="000D3531" w:rsidRDefault="00EB5298" w:rsidP="00C97BE1">
            <w:pPr>
              <w:spacing w:before="60" w:after="60"/>
              <w:rPr>
                <w:sz w:val="20"/>
                <w:szCs w:val="20"/>
              </w:rPr>
            </w:pPr>
            <w:r w:rsidRPr="003F26ED">
              <w:rPr>
                <w:b/>
                <w:sz w:val="20"/>
                <w:szCs w:val="20"/>
              </w:rPr>
              <w:t>Note</w:t>
            </w:r>
            <w:r>
              <w:rPr>
                <w:sz w:val="20"/>
                <w:szCs w:val="20"/>
              </w:rPr>
              <w:t>: See “ArrayOfError”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ExtendedECheck 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BankCode</w:t>
            </w:r>
          </w:p>
        </w:tc>
        <w:tc>
          <w:tcPr>
            <w:tcW w:w="2430" w:type="dxa"/>
          </w:tcPr>
          <w:p w:rsidR="00EB5298" w:rsidRPr="000B6EF9" w:rsidRDefault="00EB5298" w:rsidP="00C97BE1">
            <w:pPr>
              <w:spacing w:before="60" w:after="60"/>
              <w:rPr>
                <w:rFonts w:cs="Arial"/>
                <w:sz w:val="20"/>
                <w:szCs w:val="20"/>
              </w:rPr>
            </w:pPr>
            <w:r>
              <w:rPr>
                <w:rFonts w:cs="Arial"/>
                <w:sz w:val="20"/>
                <w:szCs w:val="20"/>
              </w:rPr>
              <w:t>Code identifying the bank associated with the e-check.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BranchCode</w:t>
            </w:r>
          </w:p>
        </w:tc>
        <w:tc>
          <w:tcPr>
            <w:tcW w:w="2430" w:type="dxa"/>
          </w:tcPr>
          <w:p w:rsidR="00EB5298" w:rsidRPr="000B6EF9" w:rsidRDefault="00EB5298" w:rsidP="00C97BE1">
            <w:pPr>
              <w:spacing w:before="60" w:after="60"/>
              <w:rPr>
                <w:rFonts w:cs="Arial"/>
                <w:sz w:val="20"/>
                <w:szCs w:val="20"/>
              </w:rPr>
            </w:pPr>
            <w:r>
              <w:rPr>
                <w:rFonts w:cs="Arial"/>
                <w:sz w:val="20"/>
                <w:szCs w:val="20"/>
              </w:rPr>
              <w:t xml:space="preserve">Bank branch code </w:t>
            </w:r>
            <w:r>
              <w:rPr>
                <w:rFonts w:cs="Arial"/>
                <w:sz w:val="20"/>
                <w:szCs w:val="20"/>
              </w:rPr>
              <w:lastRenderedPageBreak/>
              <w:t>associated with the e-check.</w:t>
            </w:r>
          </w:p>
        </w:tc>
        <w:tc>
          <w:tcPr>
            <w:tcW w:w="2430" w:type="dxa"/>
          </w:tcPr>
          <w:p w:rsidR="00EB5298" w:rsidRPr="000D3531" w:rsidRDefault="00EB5298" w:rsidP="00C97BE1">
            <w:pPr>
              <w:spacing w:before="60" w:after="60"/>
              <w:rPr>
                <w:sz w:val="20"/>
                <w:szCs w:val="20"/>
              </w:rPr>
            </w:pPr>
            <w:r>
              <w:rPr>
                <w:sz w:val="20"/>
                <w:szCs w:val="20"/>
              </w:rPr>
              <w:lastRenderedPageBreak/>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CheckDigit</w:t>
            </w:r>
          </w:p>
        </w:tc>
        <w:tc>
          <w:tcPr>
            <w:tcW w:w="2430" w:type="dxa"/>
          </w:tcPr>
          <w:p w:rsidR="00EB5298" w:rsidRPr="000B6EF9" w:rsidRDefault="00EB5298" w:rsidP="00C97BE1">
            <w:pPr>
              <w:spacing w:before="60" w:after="60"/>
              <w:rPr>
                <w:rFonts w:cs="Arial"/>
                <w:sz w:val="20"/>
                <w:szCs w:val="20"/>
              </w:rPr>
            </w:pPr>
            <w:r>
              <w:rPr>
                <w:rFonts w:cs="Arial"/>
                <w:sz w:val="20"/>
                <w:szCs w:val="20"/>
              </w:rPr>
              <w:t>Identifying digit (e.g., check number) associated with the e-check.</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Principal</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Authentication Provider</w:t>
            </w:r>
          </w:p>
        </w:tc>
        <w:tc>
          <w:tcPr>
            <w:tcW w:w="2430" w:type="dxa"/>
          </w:tcPr>
          <w:p w:rsidR="00EB5298" w:rsidRPr="000B6EF9" w:rsidRDefault="00EB5298" w:rsidP="00C97BE1">
            <w:pPr>
              <w:spacing w:before="60" w:after="60"/>
              <w:rPr>
                <w:rFonts w:cs="Arial"/>
                <w:sz w:val="20"/>
                <w:szCs w:val="20"/>
              </w:rPr>
            </w:pPr>
            <w:r>
              <w:rPr>
                <w:rFonts w:cs="Arial"/>
                <w:sz w:val="20"/>
                <w:szCs w:val="20"/>
              </w:rPr>
              <w:t>Authentication of the provider.</w:t>
            </w:r>
          </w:p>
        </w:tc>
        <w:tc>
          <w:tcPr>
            <w:tcW w:w="2430" w:type="dxa"/>
          </w:tcPr>
          <w:p w:rsidR="00EB5298" w:rsidRDefault="00EB5298" w:rsidP="00C97BE1">
            <w:pPr>
              <w:spacing w:before="60" w:after="60"/>
              <w:rPr>
                <w:sz w:val="20"/>
                <w:szCs w:val="20"/>
              </w:rPr>
            </w:pPr>
            <w:r>
              <w:rPr>
                <w:sz w:val="20"/>
                <w:szCs w:val="20"/>
              </w:rPr>
              <w:t>String.</w:t>
            </w:r>
          </w:p>
          <w:p w:rsidR="00EB5298" w:rsidRPr="000D3531" w:rsidRDefault="00EB5298" w:rsidP="00C97BE1">
            <w:pPr>
              <w:spacing w:before="60" w:after="60"/>
              <w:rPr>
                <w:sz w:val="20"/>
                <w:szCs w:val="20"/>
              </w:rPr>
            </w:pPr>
            <w:r w:rsidRPr="003C33BF">
              <w:rPr>
                <w:b/>
                <w:sz w:val="20"/>
                <w:szCs w:val="20"/>
              </w:rPr>
              <w:t>Note</w:t>
            </w:r>
            <w:r>
              <w:rPr>
                <w:sz w:val="20"/>
                <w:szCs w:val="20"/>
              </w:rPr>
              <w:t>: See “Authentication Provider”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Password</w:t>
            </w:r>
          </w:p>
        </w:tc>
        <w:tc>
          <w:tcPr>
            <w:tcW w:w="2430" w:type="dxa"/>
          </w:tcPr>
          <w:p w:rsidR="00EB5298" w:rsidRPr="000B6EF9" w:rsidRDefault="00EB5298" w:rsidP="00C97BE1">
            <w:pPr>
              <w:spacing w:before="60" w:after="60"/>
              <w:rPr>
                <w:rFonts w:cs="Arial"/>
                <w:sz w:val="20"/>
                <w:szCs w:val="20"/>
              </w:rPr>
            </w:pPr>
            <w:r>
              <w:rPr>
                <w:rFonts w:cs="Arial"/>
                <w:sz w:val="20"/>
                <w:szCs w:val="20"/>
              </w:rPr>
              <w:t>Password of the principal.</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Username</w:t>
            </w:r>
          </w:p>
        </w:tc>
        <w:tc>
          <w:tcPr>
            <w:tcW w:w="2430" w:type="dxa"/>
          </w:tcPr>
          <w:p w:rsidR="00EB5298" w:rsidRPr="000B6EF9" w:rsidRDefault="00EB5298" w:rsidP="00C97BE1">
            <w:pPr>
              <w:spacing w:before="60" w:after="60"/>
              <w:rPr>
                <w:rFonts w:cs="Arial"/>
                <w:sz w:val="20"/>
                <w:szCs w:val="20"/>
              </w:rPr>
            </w:pPr>
            <w:r>
              <w:rPr>
                <w:rFonts w:cs="Arial"/>
                <w:sz w:val="20"/>
                <w:szCs w:val="20"/>
              </w:rPr>
              <w:t>Name of the principal user.</w:t>
            </w:r>
          </w:p>
        </w:tc>
        <w:tc>
          <w:tcPr>
            <w:tcW w:w="2430" w:type="dxa"/>
          </w:tcPr>
          <w:p w:rsidR="00EB5298" w:rsidRPr="000D3531" w:rsidRDefault="00EB5298" w:rsidP="00C97BE1">
            <w:pPr>
              <w:spacing w:before="60" w:after="60"/>
              <w:rPr>
                <w:sz w:val="20"/>
                <w:szCs w:val="20"/>
              </w:rPr>
            </w:pPr>
            <w:r>
              <w:rPr>
                <w:sz w:val="20"/>
                <w:szCs w:val="20"/>
              </w:rPr>
              <w:t>Sting.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Product</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Deductible</w:t>
            </w:r>
          </w:p>
        </w:tc>
        <w:tc>
          <w:tcPr>
            <w:tcW w:w="2430" w:type="dxa"/>
          </w:tcPr>
          <w:p w:rsidR="00EB5298" w:rsidRDefault="00EB5298" w:rsidP="00C97BE1">
            <w:pPr>
              <w:spacing w:before="60" w:after="60"/>
              <w:rPr>
                <w:rFonts w:cs="Arial"/>
                <w:sz w:val="20"/>
                <w:szCs w:val="20"/>
              </w:rPr>
            </w:pPr>
            <w:r>
              <w:rPr>
                <w:rFonts w:cs="Arial"/>
                <w:sz w:val="20"/>
                <w:szCs w:val="20"/>
              </w:rPr>
              <w:t>Indicates if a deductible applies.</w:t>
            </w:r>
          </w:p>
        </w:tc>
        <w:tc>
          <w:tcPr>
            <w:tcW w:w="2430" w:type="dxa"/>
          </w:tcPr>
          <w:p w:rsidR="00EB5298" w:rsidRPr="004A30E3"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DeviceId</w:t>
            </w:r>
          </w:p>
        </w:tc>
        <w:tc>
          <w:tcPr>
            <w:tcW w:w="2430" w:type="dxa"/>
          </w:tcPr>
          <w:p w:rsidR="00EB5298" w:rsidRPr="000B6EF9" w:rsidRDefault="00EB5298" w:rsidP="00C97BE1">
            <w:pPr>
              <w:spacing w:before="60" w:after="60"/>
              <w:rPr>
                <w:rFonts w:cs="Arial"/>
                <w:sz w:val="20"/>
                <w:szCs w:val="20"/>
              </w:rPr>
            </w:pPr>
            <w:r>
              <w:rPr>
                <w:rFonts w:cs="Arial"/>
                <w:sz w:val="20"/>
                <w:szCs w:val="20"/>
              </w:rPr>
              <w:t>Unique identifier of product device.</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Make</w:t>
            </w:r>
          </w:p>
        </w:tc>
        <w:tc>
          <w:tcPr>
            <w:tcW w:w="2430" w:type="dxa"/>
          </w:tcPr>
          <w:p w:rsidR="00EB5298" w:rsidRPr="000B6EF9" w:rsidRDefault="00EB5298" w:rsidP="00C97BE1">
            <w:pPr>
              <w:spacing w:before="60" w:after="60"/>
              <w:rPr>
                <w:rFonts w:cs="Arial"/>
                <w:sz w:val="20"/>
                <w:szCs w:val="20"/>
              </w:rPr>
            </w:pPr>
            <w:proofErr w:type="gramStart"/>
            <w:r w:rsidRPr="000B6EF9">
              <w:rPr>
                <w:rFonts w:cs="Arial"/>
                <w:sz w:val="20"/>
                <w:szCs w:val="20"/>
              </w:rPr>
              <w:t>Product make</w:t>
            </w:r>
            <w:proofErr w:type="gramEnd"/>
            <w:r w:rsidRPr="000B6EF9">
              <w:rPr>
                <w:rFonts w:cs="Arial"/>
                <w:sz w:val="20"/>
                <w:szCs w:val="20"/>
              </w:rPr>
              <w:t>.</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Model</w:t>
            </w:r>
          </w:p>
        </w:tc>
        <w:tc>
          <w:tcPr>
            <w:tcW w:w="2430" w:type="dxa"/>
          </w:tcPr>
          <w:p w:rsidR="00EB5298" w:rsidRPr="000B6EF9" w:rsidRDefault="00EB5298" w:rsidP="00C97BE1">
            <w:pPr>
              <w:spacing w:before="60" w:after="60"/>
              <w:rPr>
                <w:rFonts w:cs="Arial"/>
                <w:sz w:val="20"/>
                <w:szCs w:val="20"/>
              </w:rPr>
            </w:pPr>
            <w:r>
              <w:rPr>
                <w:rFonts w:cs="Arial"/>
                <w:sz w:val="20"/>
                <w:szCs w:val="20"/>
              </w:rPr>
              <w:t>Product model.</w:t>
            </w:r>
          </w:p>
        </w:tc>
        <w:tc>
          <w:tcPr>
            <w:tcW w:w="2430" w:type="dxa"/>
          </w:tcPr>
          <w:p w:rsidR="00EB5298" w:rsidRPr="000D3531" w:rsidRDefault="00EB5298" w:rsidP="00C97BE1">
            <w:pPr>
              <w:spacing w:before="60" w:after="60"/>
              <w:rPr>
                <w:sz w:val="20"/>
                <w:szCs w:val="20"/>
              </w:rPr>
            </w:pPr>
            <w:r w:rsidRPr="000D3531">
              <w:rPr>
                <w:sz w:val="20"/>
                <w:szCs w:val="20"/>
              </w:rPr>
              <w:t>String.</w:t>
            </w:r>
            <w:r>
              <w:rPr>
                <w:sz w:val="20"/>
                <w:szCs w:val="20"/>
              </w:rPr>
              <w:t xml:space="preserve">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Owner</w:t>
            </w:r>
          </w:p>
        </w:tc>
        <w:tc>
          <w:tcPr>
            <w:tcW w:w="2430" w:type="dxa"/>
          </w:tcPr>
          <w:p w:rsidR="00EB5298" w:rsidRPr="000B6EF9" w:rsidRDefault="00EB5298" w:rsidP="00C97BE1">
            <w:pPr>
              <w:spacing w:before="60" w:after="60"/>
              <w:rPr>
                <w:rFonts w:cs="Arial"/>
                <w:sz w:val="20"/>
                <w:szCs w:val="20"/>
              </w:rPr>
            </w:pPr>
            <w:r>
              <w:rPr>
                <w:rFonts w:cs="Arial"/>
                <w:sz w:val="20"/>
                <w:szCs w:val="20"/>
              </w:rPr>
              <w:t>Current owner of the product.</w:t>
            </w:r>
          </w:p>
        </w:tc>
        <w:tc>
          <w:tcPr>
            <w:tcW w:w="2430" w:type="dxa"/>
          </w:tcPr>
          <w:p w:rsidR="00EB5298" w:rsidRPr="004A30E3" w:rsidRDefault="00EB5298" w:rsidP="00C97BE1">
            <w:pPr>
              <w:spacing w:before="60" w:after="60"/>
              <w:rPr>
                <w:sz w:val="20"/>
                <w:szCs w:val="20"/>
              </w:rPr>
            </w:pPr>
            <w:r w:rsidRPr="000D3531">
              <w:rPr>
                <w:sz w:val="20"/>
                <w:szCs w:val="20"/>
              </w:rPr>
              <w:t>String.</w:t>
            </w:r>
            <w:r>
              <w:rPr>
                <w:sz w:val="20"/>
                <w:szCs w:val="20"/>
              </w:rPr>
              <w:t xml:space="preserve"> Optional. </w:t>
            </w:r>
          </w:p>
          <w:p w:rsidR="00EB5298" w:rsidRPr="000D3531" w:rsidRDefault="00EB5298" w:rsidP="00C97BE1">
            <w:pPr>
              <w:spacing w:before="60" w:after="60"/>
              <w:rPr>
                <w:sz w:val="20"/>
                <w:szCs w:val="20"/>
              </w:rPr>
            </w:pPr>
            <w:r w:rsidRPr="000D3531">
              <w:rPr>
                <w:b/>
                <w:sz w:val="20"/>
                <w:szCs w:val="20"/>
              </w:rPr>
              <w:t>Note</w:t>
            </w:r>
            <w:r w:rsidRPr="000D3531">
              <w:rPr>
                <w:sz w:val="20"/>
                <w:szCs w:val="20"/>
              </w:rPr>
              <w:t>: See “Contact”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PurchaseDate</w:t>
            </w:r>
          </w:p>
        </w:tc>
        <w:tc>
          <w:tcPr>
            <w:tcW w:w="2430" w:type="dxa"/>
          </w:tcPr>
          <w:p w:rsidR="00EB5298" w:rsidRPr="000B6EF9" w:rsidRDefault="00EB5298" w:rsidP="00C97BE1">
            <w:pPr>
              <w:spacing w:before="60" w:after="60"/>
              <w:rPr>
                <w:rFonts w:cs="Arial"/>
                <w:sz w:val="20"/>
                <w:szCs w:val="20"/>
              </w:rPr>
            </w:pPr>
            <w:r>
              <w:rPr>
                <w:rFonts w:cs="Arial"/>
                <w:sz w:val="20"/>
                <w:szCs w:val="20"/>
              </w:rPr>
              <w:t>Date of product purchase.</w:t>
            </w:r>
          </w:p>
        </w:tc>
        <w:tc>
          <w:tcPr>
            <w:tcW w:w="2430" w:type="dxa"/>
          </w:tcPr>
          <w:p w:rsidR="00EB5298" w:rsidRPr="000D3531"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Type</w:t>
            </w:r>
          </w:p>
        </w:tc>
        <w:tc>
          <w:tcPr>
            <w:tcW w:w="2430" w:type="dxa"/>
          </w:tcPr>
          <w:p w:rsidR="00EB5298" w:rsidRDefault="00EB5298" w:rsidP="00C97BE1">
            <w:pPr>
              <w:spacing w:before="60" w:after="60"/>
              <w:rPr>
                <w:rFonts w:cs="Arial"/>
                <w:sz w:val="20"/>
                <w:szCs w:val="20"/>
              </w:rPr>
            </w:pPr>
            <w:r>
              <w:rPr>
                <w:rFonts w:cs="Arial"/>
                <w:sz w:val="20"/>
                <w:szCs w:val="20"/>
              </w:rPr>
              <w:t>Type of product.</w:t>
            </w:r>
          </w:p>
        </w:tc>
        <w:tc>
          <w:tcPr>
            <w:tcW w:w="2430" w:type="dxa"/>
          </w:tcPr>
          <w:p w:rsidR="00EB5298" w:rsidRPr="004A30E3"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 xml:space="preserve">ReInstateContract </w:t>
            </w:r>
          </w:p>
          <w:p w:rsidR="00EB5298" w:rsidRDefault="00EB5298" w:rsidP="00C97BE1">
            <w:pPr>
              <w:spacing w:before="120" w:after="60"/>
              <w:rPr>
                <w:sz w:val="20"/>
                <w:szCs w:val="20"/>
              </w:rPr>
            </w:pPr>
            <w:r>
              <w:rPr>
                <w:sz w:val="20"/>
                <w:szCs w:val="20"/>
              </w:rPr>
              <w:t>ByContractId</w:t>
            </w:r>
          </w:p>
        </w:tc>
        <w:tc>
          <w:tcPr>
            <w:tcW w:w="1980" w:type="dxa"/>
          </w:tcPr>
          <w:p w:rsidR="00EB5298" w:rsidRPr="00EA2A19" w:rsidRDefault="00EB5298" w:rsidP="00C97BE1">
            <w:pPr>
              <w:spacing w:before="60" w:after="60"/>
              <w:rPr>
                <w:sz w:val="20"/>
                <w:szCs w:val="20"/>
              </w:rPr>
            </w:pPr>
          </w:p>
        </w:tc>
        <w:tc>
          <w:tcPr>
            <w:tcW w:w="2430" w:type="dxa"/>
          </w:tcPr>
          <w:p w:rsidR="00EB5298" w:rsidRPr="000B6EF9" w:rsidRDefault="00EB5298" w:rsidP="00C97BE1">
            <w:pPr>
              <w:spacing w:before="60" w:after="60"/>
              <w:rPr>
                <w:rFonts w:cs="Arial"/>
                <w:sz w:val="20"/>
                <w:szCs w:val="20"/>
              </w:rPr>
            </w:pPr>
          </w:p>
        </w:tc>
        <w:tc>
          <w:tcPr>
            <w:tcW w:w="2430" w:type="dxa"/>
          </w:tcPr>
          <w:p w:rsidR="00EB5298" w:rsidRPr="000D3531"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ContractId</w:t>
            </w:r>
            <w:r w:rsidR="003E058B">
              <w:rPr>
                <w:sz w:val="20"/>
                <w:szCs w:val="20"/>
              </w:rPr>
              <w:fldChar w:fldCharType="begin"/>
            </w:r>
            <w:r w:rsidR="003E058B">
              <w:instrText xml:space="preserve"> XE "</w:instrText>
            </w:r>
            <w:r w:rsidR="003E058B" w:rsidRPr="00CA6DAA">
              <w:rPr>
                <w:rFonts w:cs="Arial"/>
                <w:szCs w:val="22"/>
              </w:rPr>
              <w:instrText>ContractId</w:instrText>
            </w:r>
            <w:r w:rsidR="003E058B">
              <w:instrText xml:space="preserve">" </w:instrText>
            </w:r>
            <w:r w:rsidR="003E058B">
              <w:rPr>
                <w:sz w:val="20"/>
                <w:szCs w:val="20"/>
              </w:rPr>
              <w:fldChar w:fldCharType="end"/>
            </w:r>
          </w:p>
        </w:tc>
        <w:tc>
          <w:tcPr>
            <w:tcW w:w="2430" w:type="dxa"/>
          </w:tcPr>
          <w:p w:rsidR="00EB5298" w:rsidRPr="000B6EF9" w:rsidRDefault="00EB5298" w:rsidP="00C97BE1">
            <w:pPr>
              <w:spacing w:before="60" w:after="60"/>
              <w:rPr>
                <w:rFonts w:cs="Arial"/>
                <w:sz w:val="20"/>
                <w:szCs w:val="20"/>
              </w:rPr>
            </w:pPr>
            <w:r>
              <w:rPr>
                <w:rFonts w:cs="Arial"/>
                <w:sz w:val="20"/>
                <w:szCs w:val="20"/>
              </w:rPr>
              <w:t>Identifier of the contract.</w:t>
            </w:r>
          </w:p>
        </w:tc>
        <w:tc>
          <w:tcPr>
            <w:tcW w:w="2430" w:type="dxa"/>
          </w:tcPr>
          <w:p w:rsidR="00EB5298" w:rsidRPr="000D3531"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EnrollmentDate</w:t>
            </w:r>
          </w:p>
        </w:tc>
        <w:tc>
          <w:tcPr>
            <w:tcW w:w="2430" w:type="dxa"/>
          </w:tcPr>
          <w:p w:rsidR="00EB5298" w:rsidRPr="000B6EF9" w:rsidRDefault="00EB5298" w:rsidP="00C97BE1">
            <w:pPr>
              <w:spacing w:before="60" w:after="60"/>
              <w:rPr>
                <w:rFonts w:cs="Arial"/>
                <w:sz w:val="20"/>
                <w:szCs w:val="20"/>
              </w:rPr>
            </w:pPr>
            <w:r>
              <w:rPr>
                <w:rFonts w:cs="Arial"/>
                <w:sz w:val="20"/>
                <w:szCs w:val="20"/>
              </w:rPr>
              <w:t>Contract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Pr>
                <w:rFonts w:cs="Arial"/>
                <w:sz w:val="20"/>
                <w:szCs w:val="20"/>
              </w:rPr>
              <w:t xml:space="preserve"> date.</w:t>
            </w:r>
          </w:p>
        </w:tc>
        <w:tc>
          <w:tcPr>
            <w:tcW w:w="2430" w:type="dxa"/>
          </w:tcPr>
          <w:p w:rsidR="00EB5298" w:rsidRPr="000D3531"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Default="00EB5298" w:rsidP="00C97BE1">
            <w:pPr>
              <w:spacing w:before="60" w:after="60"/>
              <w:rPr>
                <w:sz w:val="20"/>
                <w:szCs w:val="20"/>
              </w:rPr>
            </w:pPr>
            <w:r>
              <w:rPr>
                <w:sz w:val="20"/>
                <w:szCs w:val="20"/>
              </w:rPr>
              <w:t>SecurityQuestion</w:t>
            </w:r>
          </w:p>
        </w:tc>
        <w:tc>
          <w:tcPr>
            <w:tcW w:w="198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rFonts w:cs="Arial"/>
                <w:sz w:val="20"/>
                <w:szCs w:val="20"/>
              </w:rPr>
            </w:pPr>
          </w:p>
        </w:tc>
        <w:tc>
          <w:tcPr>
            <w:tcW w:w="243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Question</w:t>
            </w:r>
          </w:p>
        </w:tc>
        <w:tc>
          <w:tcPr>
            <w:tcW w:w="2430" w:type="dxa"/>
          </w:tcPr>
          <w:p w:rsidR="00EB5298" w:rsidRDefault="00EB5298" w:rsidP="00C97BE1">
            <w:pPr>
              <w:spacing w:before="60" w:after="60"/>
              <w:rPr>
                <w:rFonts w:cs="Arial"/>
                <w:sz w:val="20"/>
                <w:szCs w:val="20"/>
              </w:rPr>
            </w:pPr>
            <w:r>
              <w:rPr>
                <w:rFonts w:cs="Arial"/>
                <w:sz w:val="20"/>
                <w:szCs w:val="20"/>
              </w:rPr>
              <w:t>Security question.</w:t>
            </w:r>
          </w:p>
        </w:tc>
        <w:tc>
          <w:tcPr>
            <w:tcW w:w="243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Answer</w:t>
            </w:r>
          </w:p>
        </w:tc>
        <w:tc>
          <w:tcPr>
            <w:tcW w:w="2430" w:type="dxa"/>
          </w:tcPr>
          <w:p w:rsidR="00EB5298" w:rsidRDefault="00EB5298" w:rsidP="00C97BE1">
            <w:pPr>
              <w:spacing w:before="60" w:after="60"/>
              <w:rPr>
                <w:rFonts w:cs="Arial"/>
                <w:sz w:val="20"/>
                <w:szCs w:val="20"/>
              </w:rPr>
            </w:pPr>
            <w:r>
              <w:rPr>
                <w:rFonts w:cs="Arial"/>
                <w:sz w:val="20"/>
                <w:szCs w:val="20"/>
              </w:rPr>
              <w:t>Acceptable answer to the question.</w:t>
            </w:r>
          </w:p>
        </w:tc>
        <w:tc>
          <w:tcPr>
            <w:tcW w:w="243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IsCaseSensitive</w:t>
            </w:r>
          </w:p>
        </w:tc>
        <w:tc>
          <w:tcPr>
            <w:tcW w:w="2430" w:type="dxa"/>
          </w:tcPr>
          <w:p w:rsidR="00EB5298" w:rsidRDefault="00EB5298" w:rsidP="00C97BE1">
            <w:pPr>
              <w:spacing w:before="60" w:after="60"/>
              <w:rPr>
                <w:rFonts w:cs="Arial"/>
                <w:sz w:val="20"/>
                <w:szCs w:val="20"/>
              </w:rPr>
            </w:pPr>
            <w:r>
              <w:rPr>
                <w:rFonts w:cs="Arial"/>
                <w:sz w:val="20"/>
                <w:szCs w:val="20"/>
              </w:rPr>
              <w:t>Indicates whether the answer must be case sensitive or not.</w:t>
            </w:r>
          </w:p>
        </w:tc>
        <w:tc>
          <w:tcPr>
            <w:tcW w:w="2430" w:type="dxa"/>
          </w:tcPr>
          <w:p w:rsidR="00EB5298" w:rsidRDefault="00EB5298" w:rsidP="00C97BE1">
            <w:pPr>
              <w:spacing w:before="60" w:after="60"/>
              <w:rPr>
                <w:sz w:val="20"/>
                <w:szCs w:val="20"/>
              </w:rPr>
            </w:pPr>
            <w:r>
              <w:rPr>
                <w:sz w:val="20"/>
                <w:szCs w:val="20"/>
              </w:rPr>
              <w:t xml:space="preserve">Boolean. </w:t>
            </w:r>
            <w:r w:rsidRPr="008F4C68">
              <w:rPr>
                <w:sz w:val="20"/>
                <w:szCs w:val="20"/>
              </w:rPr>
              <w:t>“True” or “F</w:t>
            </w:r>
            <w:r>
              <w:rPr>
                <w:sz w:val="20"/>
                <w:szCs w:val="20"/>
              </w:rPr>
              <w:t>alse”</w:t>
            </w:r>
            <w:r w:rsidRPr="008F4C68">
              <w:rPr>
                <w:sz w:val="20"/>
                <w:szCs w:val="20"/>
              </w:rPr>
              <w:t>.</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IsSecure</w:t>
            </w:r>
          </w:p>
        </w:tc>
        <w:tc>
          <w:tcPr>
            <w:tcW w:w="2430" w:type="dxa"/>
          </w:tcPr>
          <w:p w:rsidR="00EB5298" w:rsidRDefault="00EB5298" w:rsidP="00C97BE1">
            <w:pPr>
              <w:spacing w:before="60" w:after="60"/>
              <w:rPr>
                <w:rFonts w:cs="Arial"/>
                <w:sz w:val="20"/>
                <w:szCs w:val="20"/>
              </w:rPr>
            </w:pPr>
            <w:r>
              <w:rPr>
                <w:rFonts w:cs="Arial"/>
                <w:sz w:val="20"/>
                <w:szCs w:val="20"/>
              </w:rPr>
              <w:t xml:space="preserve">Indicates whether the </w:t>
            </w:r>
            <w:r>
              <w:rPr>
                <w:rFonts w:cs="Arial"/>
                <w:sz w:val="20"/>
                <w:szCs w:val="20"/>
              </w:rPr>
              <w:lastRenderedPageBreak/>
              <w:t>question is secure or not.</w:t>
            </w:r>
          </w:p>
        </w:tc>
        <w:tc>
          <w:tcPr>
            <w:tcW w:w="2430" w:type="dxa"/>
          </w:tcPr>
          <w:p w:rsidR="00EB5298" w:rsidRDefault="00EB5298" w:rsidP="00C97BE1">
            <w:pPr>
              <w:spacing w:before="60" w:after="60"/>
              <w:rPr>
                <w:sz w:val="20"/>
                <w:szCs w:val="20"/>
              </w:rPr>
            </w:pPr>
            <w:r>
              <w:rPr>
                <w:sz w:val="20"/>
                <w:szCs w:val="20"/>
              </w:rPr>
              <w:lastRenderedPageBreak/>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lastRenderedPageBreak/>
              <w:t>ServiceMode</w:t>
            </w:r>
          </w:p>
        </w:tc>
        <w:tc>
          <w:tcPr>
            <w:tcW w:w="198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rFonts w:cs="Arial"/>
                <w:sz w:val="20"/>
                <w:szCs w:val="20"/>
              </w:rPr>
            </w:pPr>
            <w:r>
              <w:rPr>
                <w:rFonts w:cs="Arial"/>
                <w:sz w:val="20"/>
                <w:szCs w:val="20"/>
              </w:rPr>
              <w:t>Current service mode.</w:t>
            </w:r>
          </w:p>
        </w:tc>
        <w:tc>
          <w:tcPr>
            <w:tcW w:w="2430" w:type="dxa"/>
          </w:tcPr>
          <w:p w:rsidR="00EB5298" w:rsidRDefault="00EB5298" w:rsidP="00C97BE1">
            <w:pPr>
              <w:spacing w:before="60" w:after="60"/>
              <w:rPr>
                <w:sz w:val="20"/>
                <w:szCs w:val="20"/>
              </w:rPr>
            </w:pPr>
            <w:r>
              <w:rPr>
                <w:sz w:val="20"/>
                <w:szCs w:val="20"/>
              </w:rPr>
              <w:t>String. Value: “Stub” or “Live”.</w:t>
            </w:r>
          </w:p>
        </w:tc>
      </w:tr>
      <w:tr w:rsidR="00EB5298" w:rsidRPr="00A66844" w:rsidTr="00C97BE1">
        <w:tc>
          <w:tcPr>
            <w:tcW w:w="1980" w:type="dxa"/>
          </w:tcPr>
          <w:p w:rsidR="00EB5298" w:rsidRDefault="00EB5298" w:rsidP="00C97BE1">
            <w:pPr>
              <w:spacing w:before="60" w:after="60"/>
              <w:rPr>
                <w:sz w:val="20"/>
                <w:szCs w:val="20"/>
              </w:rPr>
            </w:pPr>
            <w:r>
              <w:rPr>
                <w:sz w:val="20"/>
                <w:szCs w:val="20"/>
              </w:rPr>
              <w:t>TimeSpan</w:t>
            </w:r>
          </w:p>
        </w:tc>
        <w:tc>
          <w:tcPr>
            <w:tcW w:w="198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rFonts w:cs="Arial"/>
                <w:sz w:val="20"/>
                <w:szCs w:val="20"/>
              </w:rPr>
            </w:pPr>
            <w:r>
              <w:rPr>
                <w:rFonts w:cs="Arial"/>
                <w:sz w:val="20"/>
                <w:szCs w:val="20"/>
              </w:rPr>
              <w:t>Length of time associated with the CreateContractRequest</w:t>
            </w:r>
            <w:r>
              <w:rPr>
                <w:rFonts w:cs="Arial"/>
                <w:sz w:val="20"/>
                <w:szCs w:val="20"/>
              </w:rPr>
              <w:fldChar w:fldCharType="begin"/>
            </w:r>
            <w:r>
              <w:instrText xml:space="preserve"> XE "</w:instrText>
            </w:r>
            <w:r w:rsidRPr="00CD642E">
              <w:rPr>
                <w:rFonts w:cs="Arial"/>
                <w:szCs w:val="22"/>
              </w:rPr>
              <w:instrText>CreateContractRequest</w:instrText>
            </w:r>
            <w:r>
              <w:instrText xml:space="preserve">" </w:instrText>
            </w:r>
            <w:r>
              <w:rPr>
                <w:rFonts w:cs="Arial"/>
                <w:sz w:val="20"/>
                <w:szCs w:val="20"/>
              </w:rPr>
              <w:fldChar w:fldCharType="end"/>
            </w:r>
            <w:r>
              <w:rPr>
                <w:rFonts w:cs="Arial"/>
                <w:sz w:val="20"/>
                <w:szCs w:val="20"/>
              </w:rPr>
              <w:t>.</w:t>
            </w:r>
          </w:p>
        </w:tc>
        <w:tc>
          <w:tcPr>
            <w:tcW w:w="2430" w:type="dxa"/>
          </w:tcPr>
          <w:p w:rsidR="00EB5298" w:rsidRPr="00682E88" w:rsidRDefault="00EB5298" w:rsidP="00C97BE1">
            <w:pPr>
              <w:spacing w:before="60" w:after="60"/>
              <w:rPr>
                <w:sz w:val="20"/>
                <w:szCs w:val="20"/>
              </w:rPr>
            </w:pPr>
            <w:r w:rsidRPr="00815202">
              <w:rPr>
                <w:b/>
                <w:sz w:val="20"/>
                <w:szCs w:val="20"/>
              </w:rPr>
              <w:t>Note</w:t>
            </w:r>
            <w:r>
              <w:rPr>
                <w:sz w:val="20"/>
                <w:szCs w:val="20"/>
              </w:rPr>
              <w:t>: For additional information, see “ArrayofMetricItem”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TraceEventType</w:t>
            </w:r>
          </w:p>
        </w:tc>
        <w:tc>
          <w:tcPr>
            <w:tcW w:w="1980" w:type="dxa"/>
          </w:tcPr>
          <w:p w:rsidR="00EB5298" w:rsidRDefault="00EB5298" w:rsidP="00C97BE1">
            <w:pPr>
              <w:spacing w:before="60" w:after="60"/>
              <w:rPr>
                <w:sz w:val="20"/>
                <w:szCs w:val="20"/>
              </w:rPr>
            </w:pPr>
          </w:p>
        </w:tc>
        <w:tc>
          <w:tcPr>
            <w:tcW w:w="2430" w:type="dxa"/>
          </w:tcPr>
          <w:p w:rsidR="00EB5298" w:rsidRDefault="00EB5298" w:rsidP="00C97BE1">
            <w:pPr>
              <w:spacing w:before="60" w:after="60"/>
              <w:rPr>
                <w:rFonts w:cs="Arial"/>
                <w:sz w:val="20"/>
                <w:szCs w:val="20"/>
              </w:rPr>
            </w:pPr>
            <w:r>
              <w:rPr>
                <w:rFonts w:cs="Arial"/>
                <w:sz w:val="20"/>
                <w:szCs w:val="20"/>
              </w:rPr>
              <w:t>Type of event trace.</w:t>
            </w:r>
          </w:p>
        </w:tc>
        <w:tc>
          <w:tcPr>
            <w:tcW w:w="2430" w:type="dxa"/>
          </w:tcPr>
          <w:p w:rsidR="00EB5298" w:rsidRDefault="00EB5298" w:rsidP="00C97BE1">
            <w:pPr>
              <w:spacing w:before="60" w:after="60"/>
              <w:rPr>
                <w:sz w:val="20"/>
                <w:szCs w:val="20"/>
              </w:rPr>
            </w:pPr>
            <w:r>
              <w:rPr>
                <w:sz w:val="20"/>
                <w:szCs w:val="20"/>
              </w:rPr>
              <w:t>String. Values</w:t>
            </w:r>
            <w:proofErr w:type="gramStart"/>
            <w:r>
              <w:rPr>
                <w:sz w:val="20"/>
                <w:szCs w:val="20"/>
              </w:rPr>
              <w:t>:“</w:t>
            </w:r>
            <w:proofErr w:type="gramEnd"/>
            <w:r>
              <w:rPr>
                <w:sz w:val="20"/>
                <w:szCs w:val="20"/>
              </w:rPr>
              <w:t>Critical”, “Error”, “Warning”, “Information”, “Verbose”, “Start”, “Stop”, “Suspend”, “Resume”, or “Transfer”.</w:t>
            </w:r>
          </w:p>
        </w:tc>
      </w:tr>
    </w:tbl>
    <w:p w:rsidR="00EB5298" w:rsidRPr="002D273D" w:rsidRDefault="00EB5298" w:rsidP="005C02DF">
      <w:pPr>
        <w:pStyle w:val="Heading4"/>
      </w:pPr>
      <w:bookmarkStart w:id="175" w:name="_Toc312235427"/>
      <w:r w:rsidRPr="002D273D">
        <w:t>ProcessNonRefPayment</w:t>
      </w:r>
      <w:r>
        <w:fldChar w:fldCharType="begin"/>
      </w:r>
      <w:r>
        <w:instrText xml:space="preserve"> XE "</w:instrText>
      </w:r>
      <w:r w:rsidRPr="005F26D3">
        <w:instrText>ProcessNonRefPayment</w:instrText>
      </w:r>
      <w:r>
        <w:instrText xml:space="preserve">" </w:instrText>
      </w:r>
      <w:r>
        <w:fldChar w:fldCharType="end"/>
      </w:r>
      <w:r>
        <w:t xml:space="preserve"> API Data</w:t>
      </w:r>
      <w:bookmarkEnd w:id="175"/>
    </w:p>
    <w:p w:rsidR="00EB5298" w:rsidRDefault="00EB5298" w:rsidP="00EB5298">
      <w:pPr>
        <w:spacing w:before="120"/>
      </w:pPr>
      <w:r>
        <w:t>The data types listed in this table appear in the Asurion XML schema</w:t>
      </w:r>
      <w:r>
        <w:fldChar w:fldCharType="begin"/>
      </w:r>
      <w:r>
        <w:instrText xml:space="preserve"> XE "</w:instrText>
      </w:r>
      <w:r w:rsidRPr="00856FAE">
        <w:instrText>XML schema</w:instrText>
      </w:r>
      <w:r>
        <w:instrText xml:space="preserve">" </w:instrText>
      </w:r>
      <w:r>
        <w:fldChar w:fldCharType="end"/>
      </w:r>
      <w:r>
        <w:t xml:space="preserve"> for ProcessNonRefPayment</w:t>
      </w:r>
      <w:r>
        <w:fldChar w:fldCharType="begin"/>
      </w:r>
      <w:r>
        <w:instrText xml:space="preserve"> XE "</w:instrText>
      </w:r>
      <w:r w:rsidRPr="005F26D3">
        <w:instrText>ProcessNonRefPayment</w:instrText>
      </w:r>
      <w:r>
        <w:instrText xml:space="preserve">" </w:instrText>
      </w:r>
      <w:r>
        <w:fldChar w:fldCharType="end"/>
      </w:r>
      <w:r>
        <w:t>. These API components also use Asurion Canonical data types.</w:t>
      </w:r>
    </w:p>
    <w:p w:rsidR="00EB5298" w:rsidRDefault="00EB5298" w:rsidP="00EB5298">
      <w:pPr>
        <w:spacing w:before="120"/>
      </w:pPr>
      <w:r w:rsidRPr="00C16418">
        <w:rPr>
          <w:b/>
        </w:rPr>
        <w:t>Note</w:t>
      </w:r>
      <w:r>
        <w:rPr>
          <w:b/>
        </w:rPr>
        <w:t>s</w:t>
      </w:r>
      <w:r>
        <w:t>: When a data type is a Canonical Model</w:t>
      </w:r>
      <w:r>
        <w:fldChar w:fldCharType="begin"/>
      </w:r>
      <w:r>
        <w:instrText xml:space="preserve"> XE "</w:instrText>
      </w:r>
      <w:r w:rsidRPr="00601FE1">
        <w:instrText>Canonical Model</w:instrText>
      </w:r>
      <w:r>
        <w:instrText xml:space="preserve">" </w:instrText>
      </w:r>
      <w:r>
        <w:fldChar w:fldCharType="end"/>
      </w:r>
      <w:r>
        <w:t xml:space="preserve"> data type, the Value cell entry in the following table refers to the complete description in the “Canonical Model Data Types” section. Data types in this table are mandatory unless marked “Optional.”</w:t>
      </w:r>
    </w:p>
    <w:p w:rsidR="005C02DF" w:rsidRPr="005C02DF" w:rsidRDefault="005C02DF" w:rsidP="005C02DF">
      <w:pPr>
        <w:spacing w:before="120"/>
        <w:rPr>
          <w:b/>
        </w:rPr>
      </w:pPr>
      <w:r w:rsidRPr="005C02DF">
        <w:rPr>
          <w:b/>
        </w:rPr>
        <w:t>Message Header</w:t>
      </w:r>
      <w:r>
        <w:rPr>
          <w:b/>
        </w:rPr>
        <w:t xml:space="preserve"> Data</w:t>
      </w:r>
    </w:p>
    <w:p w:rsidR="005C02DF" w:rsidRPr="00AE23CF" w:rsidRDefault="005C02DF" w:rsidP="005C02DF">
      <w:pPr>
        <w:spacing w:before="120"/>
      </w:pPr>
      <w:r>
        <w:rPr>
          <w:rFonts w:cs="Arial"/>
          <w:szCs w:val="22"/>
        </w:rPr>
        <w:t>The standard Asurion MessageHeader API Service is used</w:t>
      </w:r>
      <w:r w:rsidR="0007489B">
        <w:rPr>
          <w:rFonts w:cs="Arial"/>
          <w:szCs w:val="22"/>
        </w:rPr>
        <w:t xml:space="preserve"> for ProcessNonRefPayment</w:t>
      </w:r>
      <w:r w:rsidR="00465AF4">
        <w:rPr>
          <w:rFonts w:cs="Arial"/>
          <w:szCs w:val="22"/>
        </w:rPr>
        <w:fldChar w:fldCharType="begin"/>
      </w:r>
      <w:r w:rsidR="00465AF4">
        <w:instrText xml:space="preserve"> XE "</w:instrText>
      </w:r>
      <w:r w:rsidR="00465AF4" w:rsidRPr="004E5CAF">
        <w:instrText>ProcessNonRefPayment</w:instrText>
      </w:r>
      <w:r w:rsidR="00465AF4">
        <w:instrText xml:space="preserve">" </w:instrText>
      </w:r>
      <w:r w:rsidR="00465AF4">
        <w:rPr>
          <w:rFonts w:cs="Arial"/>
          <w:szCs w:val="22"/>
        </w:rPr>
        <w:fldChar w:fldCharType="end"/>
      </w:r>
      <w:r w:rsidR="0007489B">
        <w:rPr>
          <w:rFonts w:cs="Arial"/>
          <w:szCs w:val="22"/>
        </w:rPr>
        <w:t xml:space="preserve"> </w:t>
      </w:r>
      <w:r>
        <w:rPr>
          <w:rFonts w:cs="Arial"/>
          <w:szCs w:val="22"/>
        </w:rPr>
        <w:t>requests. S</w:t>
      </w:r>
      <w:r w:rsidRPr="00AE23CF">
        <w:t>ee the “Message Header Data Types” under “</w:t>
      </w:r>
      <w:r w:rsidRPr="00AE23CF">
        <w:fldChar w:fldCharType="begin"/>
      </w:r>
      <w:r w:rsidRPr="00AE23CF">
        <w:instrText xml:space="preserve"> REF _Ref308100017 \h </w:instrText>
      </w:r>
      <w:r>
        <w:instrText xml:space="preserve"> \* MERGEFORMAT </w:instrText>
      </w:r>
      <w:r w:rsidRPr="00AE23CF">
        <w:fldChar w:fldCharType="separate"/>
      </w:r>
      <w:r w:rsidR="00736258" w:rsidRPr="00DA2A18">
        <w:t>CreateContract</w:t>
      </w:r>
      <w:r w:rsidR="00736258">
        <w:fldChar w:fldCharType="begin"/>
      </w:r>
      <w:r w:rsidR="00736258">
        <w:instrText xml:space="preserve"> XE "</w:instrText>
      </w:r>
      <w:r w:rsidR="00736258" w:rsidRPr="00C33AB3">
        <w:instrText>CreateContract</w:instrText>
      </w:r>
      <w:r w:rsidR="00736258">
        <w:instrText xml:space="preserve">" </w:instrText>
      </w:r>
      <w:r w:rsidR="00736258">
        <w:fldChar w:fldCharType="end"/>
      </w:r>
      <w:r w:rsidR="00736258" w:rsidRPr="00DA2A18">
        <w:t xml:space="preserve"> API Data</w:t>
      </w:r>
      <w:r w:rsidRPr="00AE23CF">
        <w:fldChar w:fldCharType="end"/>
      </w:r>
      <w:r w:rsidRPr="00AE23CF">
        <w:t>” above.</w:t>
      </w:r>
    </w:p>
    <w:p w:rsidR="00EB5298" w:rsidRDefault="005C02DF" w:rsidP="00EB5298">
      <w:pPr>
        <w:keepNext/>
        <w:spacing w:before="120"/>
        <w:rPr>
          <w:b/>
        </w:rPr>
      </w:pPr>
      <w:r>
        <w:rPr>
          <w:b/>
        </w:rPr>
        <w:t>Message Body Data</w:t>
      </w:r>
    </w:p>
    <w:p w:rsidR="00EB5298" w:rsidRPr="00AE23CF" w:rsidRDefault="00EB5298" w:rsidP="00EB5298">
      <w:pPr>
        <w:keepNext/>
        <w:spacing w:before="120" w:after="120"/>
      </w:pPr>
      <w:r w:rsidRPr="00AE23CF">
        <w:t xml:space="preserve">The </w:t>
      </w:r>
      <w:r>
        <w:t xml:space="preserve">following table describes the required and </w:t>
      </w:r>
      <w:r w:rsidR="001F27CD">
        <w:t>optional parameters for the API.</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gridCol w:w="2610"/>
        <w:gridCol w:w="2250"/>
      </w:tblGrid>
      <w:tr w:rsidR="00EB5298" w:rsidRPr="00A66844" w:rsidTr="00C97BE1">
        <w:trPr>
          <w:tblHeader/>
        </w:trPr>
        <w:tc>
          <w:tcPr>
            <w:tcW w:w="1980" w:type="dxa"/>
            <w:shd w:val="clear" w:color="auto" w:fill="FFC000"/>
          </w:tcPr>
          <w:p w:rsidR="00EB5298" w:rsidRPr="00EB3CBF" w:rsidRDefault="00EB5298" w:rsidP="00C97BE1">
            <w:pPr>
              <w:keepNext/>
              <w:spacing w:before="60" w:after="60"/>
              <w:jc w:val="center"/>
              <w:rPr>
                <w:sz w:val="20"/>
                <w:szCs w:val="20"/>
              </w:rPr>
            </w:pPr>
            <w:r w:rsidRPr="00EB3CBF">
              <w:rPr>
                <w:sz w:val="20"/>
                <w:szCs w:val="20"/>
              </w:rPr>
              <w:t>Name</w:t>
            </w:r>
          </w:p>
        </w:tc>
        <w:tc>
          <w:tcPr>
            <w:tcW w:w="1980" w:type="dxa"/>
            <w:shd w:val="clear" w:color="auto" w:fill="FFC000"/>
          </w:tcPr>
          <w:p w:rsidR="00EB5298" w:rsidRPr="00796D9A" w:rsidRDefault="00EB5298" w:rsidP="00C97BE1">
            <w:pPr>
              <w:keepNext/>
              <w:spacing w:before="60" w:after="60"/>
              <w:jc w:val="center"/>
              <w:rPr>
                <w:b/>
                <w:sz w:val="20"/>
                <w:szCs w:val="20"/>
              </w:rPr>
            </w:pPr>
            <w:r w:rsidRPr="00796D9A">
              <w:rPr>
                <w:b/>
                <w:sz w:val="20"/>
                <w:szCs w:val="20"/>
              </w:rPr>
              <w:t>Type Element</w:t>
            </w:r>
          </w:p>
        </w:tc>
        <w:tc>
          <w:tcPr>
            <w:tcW w:w="2610" w:type="dxa"/>
            <w:shd w:val="clear" w:color="auto" w:fill="FFC000"/>
          </w:tcPr>
          <w:p w:rsidR="00EB5298" w:rsidRPr="00796D9A" w:rsidRDefault="00EB5298" w:rsidP="00C97BE1">
            <w:pPr>
              <w:keepNext/>
              <w:spacing w:before="60" w:after="60"/>
              <w:jc w:val="center"/>
              <w:rPr>
                <w:rFonts w:cs="Arial"/>
                <w:b/>
                <w:sz w:val="20"/>
                <w:szCs w:val="20"/>
              </w:rPr>
            </w:pPr>
            <w:r w:rsidRPr="00796D9A">
              <w:rPr>
                <w:rFonts w:cs="Arial"/>
                <w:b/>
                <w:sz w:val="20"/>
                <w:szCs w:val="20"/>
              </w:rPr>
              <w:t>Description</w:t>
            </w:r>
          </w:p>
        </w:tc>
        <w:tc>
          <w:tcPr>
            <w:tcW w:w="2250" w:type="dxa"/>
            <w:shd w:val="clear" w:color="auto" w:fill="FFC000"/>
          </w:tcPr>
          <w:p w:rsidR="00EB5298" w:rsidRPr="00796D9A" w:rsidRDefault="00EB5298" w:rsidP="00C97BE1">
            <w:pPr>
              <w:keepNext/>
              <w:spacing w:before="60" w:after="60"/>
              <w:jc w:val="center"/>
              <w:rPr>
                <w:b/>
                <w:sz w:val="20"/>
                <w:szCs w:val="20"/>
              </w:rPr>
            </w:pPr>
            <w:r w:rsidRPr="00796D9A">
              <w:rPr>
                <w:b/>
                <w:sz w:val="20"/>
                <w:szCs w:val="20"/>
              </w:rPr>
              <w:t>Value</w:t>
            </w:r>
          </w:p>
        </w:tc>
      </w:tr>
      <w:tr w:rsidR="00EB5298" w:rsidRPr="00A66844" w:rsidTr="00C97BE1">
        <w:tc>
          <w:tcPr>
            <w:tcW w:w="1980" w:type="dxa"/>
          </w:tcPr>
          <w:p w:rsidR="00EB5298" w:rsidRPr="00EB3CBF" w:rsidRDefault="00EB5298" w:rsidP="00C97BE1">
            <w:pPr>
              <w:keepNext/>
              <w:spacing w:before="60" w:after="60"/>
              <w:rPr>
                <w:sz w:val="20"/>
                <w:szCs w:val="20"/>
              </w:rPr>
            </w:pPr>
            <w:r w:rsidRPr="00EB3CBF">
              <w:rPr>
                <w:sz w:val="20"/>
                <w:szCs w:val="20"/>
              </w:rPr>
              <w:t>Address</w:t>
            </w:r>
          </w:p>
        </w:tc>
        <w:tc>
          <w:tcPr>
            <w:tcW w:w="1980" w:type="dxa"/>
          </w:tcPr>
          <w:p w:rsidR="00EB5298" w:rsidRPr="00EA2A19" w:rsidRDefault="00EB5298" w:rsidP="00C97BE1">
            <w:pPr>
              <w:keepNext/>
              <w:spacing w:before="60" w:after="60"/>
              <w:rPr>
                <w:sz w:val="20"/>
                <w:szCs w:val="20"/>
              </w:rPr>
            </w:pPr>
          </w:p>
        </w:tc>
        <w:tc>
          <w:tcPr>
            <w:tcW w:w="2610" w:type="dxa"/>
          </w:tcPr>
          <w:p w:rsidR="00EB5298" w:rsidRDefault="00EB5298" w:rsidP="00C97BE1">
            <w:pPr>
              <w:keepNext/>
              <w:spacing w:before="60" w:after="60"/>
              <w:rPr>
                <w:sz w:val="20"/>
                <w:szCs w:val="20"/>
              </w:rPr>
            </w:pPr>
          </w:p>
        </w:tc>
        <w:tc>
          <w:tcPr>
            <w:tcW w:w="2250" w:type="dxa"/>
          </w:tcPr>
          <w:p w:rsidR="00EB5298" w:rsidRDefault="00EB5298" w:rsidP="00C97BE1">
            <w:pPr>
              <w:keepNext/>
              <w:spacing w:before="60" w:after="60"/>
              <w:rPr>
                <w:sz w:val="20"/>
                <w:szCs w:val="20"/>
              </w:rPr>
            </w:pPr>
          </w:p>
        </w:tc>
      </w:tr>
      <w:tr w:rsidR="00EB5298" w:rsidRPr="00A66844" w:rsidTr="00C97BE1">
        <w:tc>
          <w:tcPr>
            <w:tcW w:w="1980" w:type="dxa"/>
          </w:tcPr>
          <w:p w:rsidR="00EB5298" w:rsidRPr="00EB3CBF" w:rsidRDefault="00EB5298" w:rsidP="00C97BE1">
            <w:pPr>
              <w:keepNext/>
              <w:spacing w:before="60" w:after="60"/>
              <w:rPr>
                <w:sz w:val="20"/>
                <w:szCs w:val="20"/>
              </w:rPr>
            </w:pPr>
          </w:p>
        </w:tc>
        <w:tc>
          <w:tcPr>
            <w:tcW w:w="1980" w:type="dxa"/>
          </w:tcPr>
          <w:p w:rsidR="00EB5298" w:rsidRPr="00EA2A19" w:rsidRDefault="00EB5298" w:rsidP="00C97BE1">
            <w:pPr>
              <w:keepNext/>
              <w:spacing w:before="60" w:after="60"/>
              <w:rPr>
                <w:sz w:val="20"/>
                <w:szCs w:val="20"/>
              </w:rPr>
            </w:pPr>
            <w:r>
              <w:rPr>
                <w:sz w:val="20"/>
                <w:szCs w:val="20"/>
              </w:rPr>
              <w:t>AddressLine1</w:t>
            </w:r>
          </w:p>
        </w:tc>
        <w:tc>
          <w:tcPr>
            <w:tcW w:w="2610" w:type="dxa"/>
          </w:tcPr>
          <w:p w:rsidR="00EB5298" w:rsidRDefault="00EB5298" w:rsidP="00C97BE1">
            <w:pPr>
              <w:keepNext/>
              <w:spacing w:before="60" w:after="60"/>
              <w:rPr>
                <w:sz w:val="20"/>
                <w:szCs w:val="20"/>
              </w:rPr>
            </w:pPr>
            <w:r>
              <w:rPr>
                <w:sz w:val="20"/>
                <w:szCs w:val="20"/>
              </w:rPr>
              <w:t xml:space="preserve">Top line of the address of the customer making </w:t>
            </w:r>
            <w:proofErr w:type="gramStart"/>
            <w:r>
              <w:rPr>
                <w:sz w:val="20"/>
                <w:szCs w:val="20"/>
              </w:rPr>
              <w:t>the  non</w:t>
            </w:r>
            <w:proofErr w:type="gramEnd"/>
            <w:r>
              <w:rPr>
                <w:sz w:val="20"/>
                <w:szCs w:val="20"/>
              </w:rPr>
              <w:t>-refundable payment.</w:t>
            </w:r>
          </w:p>
        </w:tc>
        <w:tc>
          <w:tcPr>
            <w:tcW w:w="2250" w:type="dxa"/>
          </w:tcPr>
          <w:p w:rsidR="00EB5298" w:rsidRDefault="00EB5298" w:rsidP="00C97BE1">
            <w:pPr>
              <w:keepNext/>
              <w:spacing w:before="60" w:after="60"/>
              <w:rPr>
                <w:sz w:val="20"/>
                <w:szCs w:val="20"/>
              </w:rPr>
            </w:pPr>
            <w:r>
              <w:rPr>
                <w:sz w:val="20"/>
                <w:szCs w:val="20"/>
              </w:rPr>
              <w:t>Optional. String.</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AddressLine2</w:t>
            </w:r>
          </w:p>
        </w:tc>
        <w:tc>
          <w:tcPr>
            <w:tcW w:w="2610" w:type="dxa"/>
          </w:tcPr>
          <w:p w:rsidR="00EB5298" w:rsidRDefault="00EB5298" w:rsidP="00C97BE1">
            <w:pPr>
              <w:spacing w:before="60" w:after="60"/>
              <w:rPr>
                <w:sz w:val="20"/>
                <w:szCs w:val="20"/>
              </w:rPr>
            </w:pPr>
            <w:r>
              <w:rPr>
                <w:sz w:val="20"/>
                <w:szCs w:val="20"/>
              </w:rPr>
              <w:t>Second line of the address.</w:t>
            </w:r>
          </w:p>
        </w:tc>
        <w:tc>
          <w:tcPr>
            <w:tcW w:w="2250" w:type="dxa"/>
          </w:tcPr>
          <w:p w:rsidR="00EB5298"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AddressLine3</w:t>
            </w:r>
          </w:p>
        </w:tc>
        <w:tc>
          <w:tcPr>
            <w:tcW w:w="2610" w:type="dxa"/>
          </w:tcPr>
          <w:p w:rsidR="00EB5298" w:rsidRDefault="00EB5298" w:rsidP="00C97BE1">
            <w:pPr>
              <w:spacing w:before="60" w:after="60"/>
              <w:rPr>
                <w:sz w:val="20"/>
                <w:szCs w:val="20"/>
              </w:rPr>
            </w:pPr>
            <w:r>
              <w:rPr>
                <w:sz w:val="20"/>
                <w:szCs w:val="20"/>
              </w:rPr>
              <w:t>Third line of the address.</w:t>
            </w:r>
          </w:p>
        </w:tc>
        <w:tc>
          <w:tcPr>
            <w:tcW w:w="2250" w:type="dxa"/>
          </w:tcPr>
          <w:p w:rsidR="00EB5298"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City</w:t>
            </w:r>
          </w:p>
        </w:tc>
        <w:tc>
          <w:tcPr>
            <w:tcW w:w="2610" w:type="dxa"/>
          </w:tcPr>
          <w:p w:rsidR="00EB5298" w:rsidRDefault="00EB5298" w:rsidP="00C97BE1">
            <w:pPr>
              <w:spacing w:before="60" w:after="60"/>
              <w:rPr>
                <w:sz w:val="20"/>
                <w:szCs w:val="20"/>
              </w:rPr>
            </w:pPr>
            <w:r>
              <w:rPr>
                <w:sz w:val="20"/>
                <w:szCs w:val="20"/>
              </w:rPr>
              <w:t>City of the address.</w:t>
            </w:r>
          </w:p>
        </w:tc>
        <w:tc>
          <w:tcPr>
            <w:tcW w:w="2250" w:type="dxa"/>
          </w:tcPr>
          <w:p w:rsidR="00EB5298"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Region</w:t>
            </w:r>
          </w:p>
        </w:tc>
        <w:tc>
          <w:tcPr>
            <w:tcW w:w="2610" w:type="dxa"/>
          </w:tcPr>
          <w:p w:rsidR="00EB5298" w:rsidRDefault="00EB5298" w:rsidP="00C97BE1">
            <w:pPr>
              <w:spacing w:before="60" w:after="60"/>
              <w:rPr>
                <w:sz w:val="20"/>
                <w:szCs w:val="20"/>
              </w:rPr>
            </w:pPr>
            <w:r>
              <w:rPr>
                <w:sz w:val="20"/>
                <w:szCs w:val="20"/>
              </w:rPr>
              <w:t>Region (for example. State) of the address.</w:t>
            </w:r>
          </w:p>
        </w:tc>
        <w:tc>
          <w:tcPr>
            <w:tcW w:w="2250" w:type="dxa"/>
          </w:tcPr>
          <w:p w:rsidR="00EB5298"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PostalCode</w:t>
            </w:r>
          </w:p>
        </w:tc>
        <w:tc>
          <w:tcPr>
            <w:tcW w:w="2610" w:type="dxa"/>
          </w:tcPr>
          <w:p w:rsidR="00EB5298" w:rsidRDefault="00EB5298" w:rsidP="00C97BE1">
            <w:pPr>
              <w:spacing w:before="60" w:after="60"/>
              <w:rPr>
                <w:sz w:val="20"/>
                <w:szCs w:val="20"/>
              </w:rPr>
            </w:pPr>
            <w:r>
              <w:rPr>
                <w:sz w:val="20"/>
                <w:szCs w:val="20"/>
              </w:rPr>
              <w:t>Postal code of the address.</w:t>
            </w:r>
          </w:p>
        </w:tc>
        <w:tc>
          <w:tcPr>
            <w:tcW w:w="2250" w:type="dxa"/>
          </w:tcPr>
          <w:p w:rsidR="00EB5298"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Country</w:t>
            </w:r>
          </w:p>
        </w:tc>
        <w:tc>
          <w:tcPr>
            <w:tcW w:w="2610" w:type="dxa"/>
          </w:tcPr>
          <w:p w:rsidR="00EB5298" w:rsidRDefault="00EB5298" w:rsidP="00C97BE1">
            <w:pPr>
              <w:spacing w:before="60" w:after="60"/>
              <w:rPr>
                <w:sz w:val="20"/>
                <w:szCs w:val="20"/>
              </w:rPr>
            </w:pPr>
            <w:r>
              <w:rPr>
                <w:sz w:val="20"/>
                <w:szCs w:val="20"/>
              </w:rPr>
              <w:t>Country of the address.</w:t>
            </w:r>
          </w:p>
        </w:tc>
        <w:tc>
          <w:tcPr>
            <w:tcW w:w="2250" w:type="dxa"/>
          </w:tcPr>
          <w:p w:rsidR="00EB5298"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 xml:space="preserve">ArrayOfEnterprise </w:t>
            </w:r>
            <w:r w:rsidRPr="00EB3CBF">
              <w:rPr>
                <w:sz w:val="20"/>
                <w:szCs w:val="20"/>
              </w:rPr>
              <w:lastRenderedPageBreak/>
              <w:t>StringKVP</w:t>
            </w:r>
          </w:p>
        </w:tc>
        <w:tc>
          <w:tcPr>
            <w:tcW w:w="1980" w:type="dxa"/>
          </w:tcPr>
          <w:p w:rsidR="00EB5298" w:rsidRPr="00EA2A19"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EnterpriseString KVP</w:t>
            </w: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r>
              <w:rPr>
                <w:sz w:val="20"/>
                <w:szCs w:val="20"/>
              </w:rPr>
              <w:t>Unbounded. Optional.</w:t>
            </w:r>
          </w:p>
          <w:p w:rsidR="00EB5298" w:rsidRDefault="00EB5298" w:rsidP="00C97BE1">
            <w:pPr>
              <w:spacing w:before="60" w:after="60"/>
              <w:rPr>
                <w:sz w:val="20"/>
                <w:szCs w:val="20"/>
              </w:rPr>
            </w:pPr>
            <w:r w:rsidRPr="009A18F6">
              <w:rPr>
                <w:b/>
                <w:sz w:val="20"/>
                <w:szCs w:val="20"/>
              </w:rPr>
              <w:t>Note</w:t>
            </w:r>
            <w:r>
              <w:rPr>
                <w:sz w:val="20"/>
                <w:szCs w:val="20"/>
              </w:rPr>
              <w:t>: See “EnterpriseStringKVP” in this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ArrayOfTransactionDetail</w:t>
            </w:r>
          </w:p>
        </w:tc>
        <w:tc>
          <w:tcPr>
            <w:tcW w:w="1980" w:type="dxa"/>
          </w:tcPr>
          <w:p w:rsidR="00EB5298" w:rsidRPr="00EA2A19"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TransactionDetail</w:t>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details.</w:t>
            </w:r>
          </w:p>
        </w:tc>
        <w:tc>
          <w:tcPr>
            <w:tcW w:w="2250" w:type="dxa"/>
          </w:tcPr>
          <w:p w:rsidR="00EB5298" w:rsidRDefault="00EB5298" w:rsidP="00C97BE1">
            <w:pPr>
              <w:spacing w:before="60" w:after="60"/>
              <w:rPr>
                <w:sz w:val="20"/>
                <w:szCs w:val="20"/>
              </w:rPr>
            </w:pPr>
            <w:r>
              <w:rPr>
                <w:sz w:val="20"/>
                <w:szCs w:val="20"/>
              </w:rPr>
              <w:t>Unbounded. Optional.</w:t>
            </w:r>
          </w:p>
          <w:p w:rsidR="00EB5298" w:rsidRDefault="00EB5298" w:rsidP="00C97BE1">
            <w:pPr>
              <w:spacing w:before="60" w:after="60"/>
              <w:rPr>
                <w:sz w:val="20"/>
                <w:szCs w:val="20"/>
              </w:rPr>
            </w:pPr>
            <w:r w:rsidRPr="00012356">
              <w:rPr>
                <w:b/>
                <w:sz w:val="20"/>
                <w:szCs w:val="20"/>
              </w:rPr>
              <w:t>Also See</w:t>
            </w:r>
            <w:r>
              <w:rPr>
                <w:sz w:val="20"/>
                <w:szCs w:val="20"/>
              </w:rPr>
              <w:t>: “TransactionDetail” in this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AriaGateway</w:t>
            </w:r>
          </w:p>
        </w:tc>
        <w:tc>
          <w:tcPr>
            <w:tcW w:w="1980" w:type="dxa"/>
          </w:tcPr>
          <w:p w:rsidR="00EB5298" w:rsidRPr="00EA2A19"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An extension of the BaseGateway, the Aria</w:t>
            </w:r>
            <w:r w:rsidR="00465AF4">
              <w:rPr>
                <w:sz w:val="20"/>
                <w:szCs w:val="20"/>
              </w:rPr>
              <w:fldChar w:fldCharType="begin"/>
            </w:r>
            <w:r w:rsidR="00465AF4">
              <w:instrText xml:space="preserve"> XE "</w:instrText>
            </w:r>
            <w:r w:rsidR="00465AF4" w:rsidRPr="0090204A">
              <w:instrText>Aria Billing System</w:instrText>
            </w:r>
            <w:r w:rsidR="00465AF4">
              <w:instrText xml:space="preserve">" </w:instrText>
            </w:r>
            <w:r w:rsidR="00465AF4">
              <w:rPr>
                <w:sz w:val="20"/>
                <w:szCs w:val="20"/>
              </w:rPr>
              <w:fldChar w:fldCharType="end"/>
            </w:r>
            <w:r>
              <w:rPr>
                <w:sz w:val="20"/>
                <w:szCs w:val="20"/>
              </w:rPr>
              <w:t xml:space="preserv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is used to interact with the Aria</w:t>
            </w:r>
            <w:r w:rsidR="00465AF4">
              <w:rPr>
                <w:sz w:val="20"/>
                <w:szCs w:val="20"/>
              </w:rPr>
              <w:fldChar w:fldCharType="begin"/>
            </w:r>
            <w:r w:rsidR="00465AF4">
              <w:instrText xml:space="preserve"> XE "</w:instrText>
            </w:r>
            <w:r w:rsidR="00465AF4" w:rsidRPr="0090204A">
              <w:instrText>Aria Billing System</w:instrText>
            </w:r>
            <w:r w:rsidR="00465AF4">
              <w:instrText xml:space="preserve">" </w:instrText>
            </w:r>
            <w:r w:rsidR="00465AF4">
              <w:rPr>
                <w:sz w:val="20"/>
                <w:szCs w:val="20"/>
              </w:rPr>
              <w:fldChar w:fldCharType="end"/>
            </w:r>
            <w:r>
              <w:rPr>
                <w:sz w:val="20"/>
                <w:szCs w:val="20"/>
              </w:rPr>
              <w:t xml:space="preserve"> Service. The </w:t>
            </w:r>
            <w:proofErr w:type="gramStart"/>
            <w:r>
              <w:rPr>
                <w:sz w:val="20"/>
                <w:szCs w:val="20"/>
              </w:rPr>
              <w:t>Gateway  gathers</w:t>
            </w:r>
            <w:proofErr w:type="gramEnd"/>
            <w:r>
              <w:rPr>
                <w:sz w:val="20"/>
                <w:szCs w:val="20"/>
              </w:rPr>
              <w:t xml:space="preserve"> parameters needed to properly communicate with Aria</w:t>
            </w:r>
            <w:r w:rsidR="00465AF4">
              <w:rPr>
                <w:sz w:val="20"/>
                <w:szCs w:val="20"/>
              </w:rPr>
              <w:fldChar w:fldCharType="begin"/>
            </w:r>
            <w:r w:rsidR="00465AF4">
              <w:instrText xml:space="preserve"> XE "</w:instrText>
            </w:r>
            <w:r w:rsidR="00465AF4" w:rsidRPr="0090204A">
              <w:instrText>Aria Billing System</w:instrText>
            </w:r>
            <w:r w:rsidR="00465AF4">
              <w:instrText xml:space="preserve">" </w:instrText>
            </w:r>
            <w:r w:rsidR="00465AF4">
              <w:rPr>
                <w:sz w:val="20"/>
                <w:szCs w:val="20"/>
              </w:rPr>
              <w:fldChar w:fldCharType="end"/>
            </w:r>
            <w:r>
              <w:rPr>
                <w:sz w:val="20"/>
                <w:szCs w:val="20"/>
              </w:rPr>
              <w:t>.</w:t>
            </w:r>
          </w:p>
        </w:tc>
        <w:tc>
          <w:tcPr>
            <w:tcW w:w="2250" w:type="dxa"/>
          </w:tcPr>
          <w:p w:rsidR="00EB5298" w:rsidRPr="00E41252"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ClientId</w:t>
            </w:r>
          </w:p>
        </w:tc>
        <w:tc>
          <w:tcPr>
            <w:tcW w:w="2610" w:type="dxa"/>
          </w:tcPr>
          <w:p w:rsidR="00EB5298" w:rsidRDefault="00EB5298" w:rsidP="00C97BE1">
            <w:pPr>
              <w:spacing w:before="60" w:after="60"/>
              <w:rPr>
                <w:sz w:val="20"/>
                <w:szCs w:val="20"/>
              </w:rPr>
            </w:pPr>
            <w:r>
              <w:rPr>
                <w:sz w:val="20"/>
                <w:szCs w:val="20"/>
              </w:rPr>
              <w:t>Client identifier for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w:t>
            </w:r>
          </w:p>
        </w:tc>
        <w:tc>
          <w:tcPr>
            <w:tcW w:w="2250" w:type="dxa"/>
          </w:tcPr>
          <w:p w:rsidR="00EB5298" w:rsidRPr="00E41252" w:rsidRDefault="00EB5298" w:rsidP="00C97BE1">
            <w:pPr>
              <w:spacing w:before="60" w:after="60"/>
              <w:rPr>
                <w:sz w:val="20"/>
                <w:szCs w:val="20"/>
              </w:rPr>
            </w:pPr>
            <w:r>
              <w:rPr>
                <w:sz w:val="20"/>
                <w:szCs w:val="20"/>
              </w:rPr>
              <w:t>Long.</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AuthKey</w:t>
            </w:r>
          </w:p>
        </w:tc>
        <w:tc>
          <w:tcPr>
            <w:tcW w:w="2610" w:type="dxa"/>
          </w:tcPr>
          <w:p w:rsidR="00EB5298" w:rsidRDefault="00EB5298" w:rsidP="00C97BE1">
            <w:pPr>
              <w:spacing w:before="60" w:after="60"/>
              <w:rPr>
                <w:sz w:val="20"/>
                <w:szCs w:val="20"/>
              </w:rPr>
            </w:pPr>
            <w:r>
              <w:rPr>
                <w:sz w:val="20"/>
                <w:szCs w:val="20"/>
              </w:rPr>
              <w:t>Authentication key for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w:t>
            </w:r>
          </w:p>
        </w:tc>
        <w:tc>
          <w:tcPr>
            <w:tcW w:w="2250" w:type="dxa"/>
          </w:tcPr>
          <w:p w:rsidR="00EB5298" w:rsidRPr="00E41252" w:rsidRDefault="00EB5298" w:rsidP="00C97BE1">
            <w:pPr>
              <w:spacing w:before="60" w:after="60"/>
              <w:rPr>
                <w:sz w:val="20"/>
                <w:szCs w:val="20"/>
              </w:rPr>
            </w:pPr>
            <w:r w:rsidRPr="00E41252">
              <w:rPr>
                <w:sz w:val="20"/>
                <w:szCs w:val="20"/>
              </w:rPr>
              <w:t>Sting.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Authe</w:t>
            </w:r>
            <w:r>
              <w:rPr>
                <w:sz w:val="20"/>
                <w:szCs w:val="20"/>
              </w:rPr>
              <w:t>n</w:t>
            </w:r>
            <w:r w:rsidRPr="00EB3CBF">
              <w:rPr>
                <w:sz w:val="20"/>
                <w:szCs w:val="20"/>
              </w:rPr>
              <w:t>tication Provider</w:t>
            </w:r>
          </w:p>
        </w:tc>
        <w:tc>
          <w:tcPr>
            <w:tcW w:w="1980" w:type="dxa"/>
          </w:tcPr>
          <w:p w:rsidR="00EB5298" w:rsidRPr="00EA2A19"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Identifies the authentication</w:t>
            </w:r>
            <w:r w:rsidR="00C72850">
              <w:rPr>
                <w:sz w:val="20"/>
                <w:szCs w:val="20"/>
              </w:rPr>
              <w:fldChar w:fldCharType="begin"/>
            </w:r>
            <w:r w:rsidR="00C72850">
              <w:instrText xml:space="preserve"> XE "</w:instrText>
            </w:r>
            <w:r w:rsidR="00C72850" w:rsidRPr="00557606">
              <w:instrText>Authentication</w:instrText>
            </w:r>
            <w:r w:rsidR="00C72850">
              <w:instrText xml:space="preserve">" </w:instrText>
            </w:r>
            <w:r w:rsidR="00C72850">
              <w:rPr>
                <w:sz w:val="20"/>
                <w:szCs w:val="20"/>
              </w:rPr>
              <w:fldChar w:fldCharType="end"/>
            </w:r>
            <w:r>
              <w:rPr>
                <w:sz w:val="20"/>
                <w:szCs w:val="20"/>
              </w:rPr>
              <w:t xml:space="preserve"> provider.</w:t>
            </w:r>
          </w:p>
        </w:tc>
        <w:tc>
          <w:tcPr>
            <w:tcW w:w="2250" w:type="dxa"/>
          </w:tcPr>
          <w:p w:rsidR="00EB5298" w:rsidRDefault="00EB5298" w:rsidP="00C97BE1">
            <w:pPr>
              <w:spacing w:before="60" w:after="60"/>
              <w:rPr>
                <w:sz w:val="20"/>
                <w:szCs w:val="20"/>
              </w:rPr>
            </w:pPr>
            <w:r w:rsidRPr="00F8480E">
              <w:rPr>
                <w:b/>
                <w:sz w:val="20"/>
                <w:szCs w:val="20"/>
              </w:rPr>
              <w:t>Note</w:t>
            </w:r>
            <w:r>
              <w:rPr>
                <w:sz w:val="20"/>
                <w:szCs w:val="20"/>
              </w:rPr>
              <w:t>: Same values as “Authentication Provider” in the table for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BaseGateway</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The BaseGateway includes elements that are used by other Gateways.</w:t>
            </w:r>
          </w:p>
        </w:tc>
        <w:tc>
          <w:tcPr>
            <w:tcW w:w="2250" w:type="dxa"/>
          </w:tcPr>
          <w:p w:rsidR="00EB5298" w:rsidRPr="00F8480E" w:rsidRDefault="00EB5298" w:rsidP="00C97BE1">
            <w:pPr>
              <w:spacing w:before="60" w:after="60"/>
              <w:rPr>
                <w:b/>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Comment1</w:t>
            </w:r>
            <w:r w:rsidR="00B40B92">
              <w:rPr>
                <w:sz w:val="20"/>
                <w:szCs w:val="20"/>
              </w:rPr>
              <w:fldChar w:fldCharType="begin"/>
            </w:r>
            <w:r w:rsidR="00B40B92">
              <w:instrText xml:space="preserve"> XE "</w:instrText>
            </w:r>
            <w:r w:rsidR="00B40B92" w:rsidRPr="0017725C">
              <w:rPr>
                <w:rFonts w:cs="Arial"/>
                <w:szCs w:val="22"/>
              </w:rPr>
              <w:instrText>Comment1</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Claim ID or ContractID.</w:t>
            </w:r>
          </w:p>
        </w:tc>
        <w:tc>
          <w:tcPr>
            <w:tcW w:w="2250" w:type="dxa"/>
          </w:tcPr>
          <w:p w:rsidR="00EB5298" w:rsidRPr="000152E2" w:rsidRDefault="00EB5298" w:rsidP="00C97BE1">
            <w:pPr>
              <w:spacing w:before="60" w:after="60"/>
              <w:rPr>
                <w:sz w:val="20"/>
                <w:szCs w:val="20"/>
              </w:rPr>
            </w:pPr>
            <w:r w:rsidRPr="000152E2">
              <w:rPr>
                <w:sz w:val="20"/>
                <w:szCs w:val="20"/>
              </w:rPr>
              <w:t xml:space="preserve">String. </w:t>
            </w:r>
            <w:r>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Comment2</w:t>
            </w:r>
            <w:r w:rsidR="00B40B92">
              <w:rPr>
                <w:sz w:val="20"/>
                <w:szCs w:val="20"/>
              </w:rPr>
              <w:fldChar w:fldCharType="begin"/>
            </w:r>
            <w:r w:rsidR="00B40B92">
              <w:instrText xml:space="preserve"> XE "</w:instrText>
            </w:r>
            <w:r w:rsidR="00B40B92" w:rsidRPr="00F936A3">
              <w:rPr>
                <w:rFonts w:cs="Arial"/>
                <w:szCs w:val="22"/>
              </w:rPr>
              <w:instrText>Comment2</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Order ID.</w:t>
            </w:r>
          </w:p>
        </w:tc>
        <w:tc>
          <w:tcPr>
            <w:tcW w:w="2250" w:type="dxa"/>
          </w:tcPr>
          <w:p w:rsidR="00EB5298" w:rsidRPr="000152E2" w:rsidRDefault="00EB5298" w:rsidP="00C97BE1">
            <w:pPr>
              <w:spacing w:before="60" w:after="60"/>
              <w:rPr>
                <w:sz w:val="20"/>
                <w:szCs w:val="20"/>
              </w:rPr>
            </w:pPr>
            <w:r w:rsidRPr="000152E2">
              <w:rPr>
                <w:sz w:val="20"/>
                <w:szCs w:val="20"/>
              </w:rPr>
              <w:t xml:space="preserve">String. </w:t>
            </w:r>
            <w:r>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TransactionDetailId</w:t>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detail identifier.</w:t>
            </w:r>
          </w:p>
        </w:tc>
        <w:tc>
          <w:tcPr>
            <w:tcW w:w="2250" w:type="dxa"/>
          </w:tcPr>
          <w:p w:rsidR="00EB5298" w:rsidRPr="000152E2" w:rsidRDefault="00EB5298" w:rsidP="00C97BE1">
            <w:pPr>
              <w:spacing w:before="60" w:after="60"/>
              <w:rPr>
                <w:sz w:val="20"/>
                <w:szCs w:val="20"/>
              </w:rPr>
            </w:pPr>
            <w:r>
              <w:rPr>
                <w:sz w:val="20"/>
                <w:szCs w:val="20"/>
              </w:rPr>
              <w:t>Long.</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TransType</w:t>
            </w:r>
          </w:p>
        </w:tc>
        <w:tc>
          <w:tcPr>
            <w:tcW w:w="2610" w:type="dxa"/>
          </w:tcPr>
          <w:p w:rsidR="00EB5298" w:rsidRDefault="00EB5298" w:rsidP="00C97BE1">
            <w:pPr>
              <w:spacing w:before="60" w:after="60"/>
              <w:rPr>
                <w:sz w:val="20"/>
                <w:szCs w:val="20"/>
              </w:rPr>
            </w:pPr>
            <w:r>
              <w:rPr>
                <w:sz w:val="20"/>
                <w:szCs w:val="20"/>
              </w:rPr>
              <w:t>Trans</w:t>
            </w:r>
            <w:r w:rsidR="00BF5FE5">
              <w:rPr>
                <w:sz w:val="20"/>
                <w:szCs w:val="20"/>
              </w:rPr>
              <w:t>action type.</w:t>
            </w:r>
          </w:p>
        </w:tc>
        <w:tc>
          <w:tcPr>
            <w:tcW w:w="2250" w:type="dxa"/>
          </w:tcPr>
          <w:p w:rsidR="00EB5298" w:rsidRPr="000152E2"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AuthCode</w:t>
            </w:r>
          </w:p>
        </w:tc>
        <w:tc>
          <w:tcPr>
            <w:tcW w:w="2610" w:type="dxa"/>
          </w:tcPr>
          <w:p w:rsidR="00EB5298" w:rsidRDefault="00EB5298" w:rsidP="00C97BE1">
            <w:pPr>
              <w:spacing w:before="60" w:after="60"/>
              <w:rPr>
                <w:sz w:val="20"/>
                <w:szCs w:val="20"/>
              </w:rPr>
            </w:pPr>
            <w:r>
              <w:rPr>
                <w:sz w:val="20"/>
                <w:szCs w:val="20"/>
              </w:rPr>
              <w:t>Authentication code.</w:t>
            </w:r>
          </w:p>
        </w:tc>
        <w:tc>
          <w:tcPr>
            <w:tcW w:w="2250" w:type="dxa"/>
          </w:tcPr>
          <w:p w:rsidR="00EB5298" w:rsidRPr="000152E2"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ResponseMessage</w:t>
            </w:r>
          </w:p>
        </w:tc>
        <w:tc>
          <w:tcPr>
            <w:tcW w:w="2610" w:type="dxa"/>
          </w:tcPr>
          <w:p w:rsidR="00EB5298" w:rsidRDefault="00EB5298" w:rsidP="00C97BE1">
            <w:pPr>
              <w:spacing w:before="60" w:after="60"/>
              <w:rPr>
                <w:sz w:val="20"/>
                <w:szCs w:val="20"/>
              </w:rPr>
            </w:pPr>
            <w:r>
              <w:rPr>
                <w:sz w:val="20"/>
                <w:szCs w:val="20"/>
              </w:rPr>
              <w:t>Response message.</w:t>
            </w:r>
          </w:p>
        </w:tc>
        <w:tc>
          <w:tcPr>
            <w:tcW w:w="2250" w:type="dxa"/>
          </w:tcPr>
          <w:p w:rsidR="00EB5298" w:rsidRPr="000152E2"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ResultCode</w:t>
            </w:r>
          </w:p>
        </w:tc>
        <w:tc>
          <w:tcPr>
            <w:tcW w:w="2610" w:type="dxa"/>
          </w:tcPr>
          <w:p w:rsidR="00EB5298" w:rsidRDefault="00EB5298" w:rsidP="00C97BE1">
            <w:pPr>
              <w:spacing w:before="60" w:after="60"/>
              <w:rPr>
                <w:sz w:val="20"/>
                <w:szCs w:val="20"/>
              </w:rPr>
            </w:pPr>
            <w:r>
              <w:rPr>
                <w:sz w:val="20"/>
                <w:szCs w:val="20"/>
              </w:rPr>
              <w:t>Result code.</w:t>
            </w:r>
          </w:p>
        </w:tc>
        <w:tc>
          <w:tcPr>
            <w:tcW w:w="2250" w:type="dxa"/>
          </w:tcPr>
          <w:p w:rsidR="00EB5298" w:rsidRPr="000152E2" w:rsidRDefault="00EB5298" w:rsidP="00C97BE1">
            <w:pPr>
              <w:spacing w:before="60" w:after="60"/>
              <w:rPr>
                <w:sz w:val="20"/>
                <w:szCs w:val="20"/>
              </w:rPr>
            </w:pPr>
            <w:r w:rsidRPr="000152E2">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Duplicate</w:t>
            </w:r>
          </w:p>
        </w:tc>
        <w:tc>
          <w:tcPr>
            <w:tcW w:w="2610" w:type="dxa"/>
          </w:tcPr>
          <w:p w:rsidR="00EB5298" w:rsidRDefault="00EB5298" w:rsidP="00C97BE1">
            <w:pPr>
              <w:spacing w:before="60" w:after="60"/>
              <w:rPr>
                <w:sz w:val="20"/>
                <w:szCs w:val="20"/>
              </w:rPr>
            </w:pPr>
            <w:r>
              <w:rPr>
                <w:sz w:val="20"/>
                <w:szCs w:val="20"/>
              </w:rPr>
              <w:t>Indicates whether or not this transfer is duplication.</w:t>
            </w:r>
          </w:p>
        </w:tc>
        <w:tc>
          <w:tcPr>
            <w:tcW w:w="2250" w:type="dxa"/>
          </w:tcPr>
          <w:p w:rsidR="00EB5298" w:rsidRPr="000152E2" w:rsidRDefault="00EB5298" w:rsidP="00C97BE1">
            <w:pPr>
              <w:spacing w:before="60" w:after="60"/>
              <w:rPr>
                <w:sz w:val="20"/>
                <w:szCs w:val="20"/>
              </w:rPr>
            </w:pPr>
            <w:r>
              <w:rPr>
                <w:sz w:val="20"/>
                <w:szCs w:val="20"/>
              </w:rPr>
              <w:t>Boolean. “True” or “False”.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RequestId</w:t>
            </w:r>
          </w:p>
        </w:tc>
        <w:tc>
          <w:tcPr>
            <w:tcW w:w="2610" w:type="dxa"/>
          </w:tcPr>
          <w:p w:rsidR="00EB5298" w:rsidRDefault="00EB5298" w:rsidP="00C97BE1">
            <w:pPr>
              <w:spacing w:before="60" w:after="60"/>
              <w:rPr>
                <w:sz w:val="20"/>
                <w:szCs w:val="20"/>
              </w:rPr>
            </w:pPr>
            <w:r>
              <w:rPr>
                <w:sz w:val="20"/>
                <w:szCs w:val="20"/>
              </w:rPr>
              <w:t>Request identifier.</w:t>
            </w:r>
          </w:p>
        </w:tc>
        <w:tc>
          <w:tcPr>
            <w:tcW w:w="2250" w:type="dxa"/>
          </w:tcPr>
          <w:p w:rsidR="00EB5298" w:rsidRPr="000152E2" w:rsidRDefault="00EB5298" w:rsidP="00C97BE1">
            <w:pPr>
              <w:spacing w:before="60" w:after="60"/>
              <w:rPr>
                <w:sz w:val="20"/>
                <w:szCs w:val="20"/>
              </w:rPr>
            </w:pPr>
            <w:r>
              <w:rPr>
                <w:sz w:val="20"/>
                <w:szCs w:val="20"/>
              </w:rPr>
              <w:t xml:space="preserve">String. </w:t>
            </w:r>
            <w:r w:rsidRPr="000152E2">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BaseTender</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Base type for other 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r>
              <w:rPr>
                <w:sz w:val="20"/>
                <w:szCs w:val="20"/>
              </w:rPr>
              <w:t xml:space="preserve"> </w:t>
            </w:r>
            <w:r>
              <w:rPr>
                <w:sz w:val="20"/>
                <w:szCs w:val="20"/>
              </w:rPr>
              <w:lastRenderedPageBreak/>
              <w:t>data types.</w:t>
            </w:r>
          </w:p>
        </w:tc>
        <w:tc>
          <w:tcPr>
            <w:tcW w:w="2250" w:type="dxa"/>
          </w:tcPr>
          <w:p w:rsidR="00EB5298" w:rsidRPr="000152E2" w:rsidRDefault="00EB5298" w:rsidP="00C97BE1">
            <w:pPr>
              <w:spacing w:before="60" w:after="60"/>
              <w:rPr>
                <w:sz w:val="20"/>
                <w:szCs w:val="20"/>
              </w:rPr>
            </w:pPr>
            <w:r>
              <w:rPr>
                <w:sz w:val="20"/>
                <w:szCs w:val="20"/>
              </w:rPr>
              <w:lastRenderedPageBreak/>
              <w:t>Extension of “BaseFinanceTransfer</w:t>
            </w:r>
            <w:r>
              <w:rPr>
                <w:sz w:val="20"/>
                <w:szCs w:val="20"/>
              </w:rPr>
              <w:lastRenderedPageBreak/>
              <w:t>Object”.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lastRenderedPageBreak/>
              <w:t>BTATender</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Pr="000152E2" w:rsidRDefault="00EB5298" w:rsidP="00C97BE1">
            <w:pPr>
              <w:spacing w:before="60" w:after="60"/>
              <w:rPr>
                <w:sz w:val="20"/>
                <w:szCs w:val="20"/>
              </w:rPr>
            </w:pPr>
            <w:r>
              <w:rPr>
                <w:sz w:val="20"/>
                <w:szCs w:val="20"/>
              </w:rPr>
              <w:t>Extension of “BaseTender”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BTADetail</w:t>
            </w:r>
          </w:p>
        </w:tc>
        <w:tc>
          <w:tcPr>
            <w:tcW w:w="2610" w:type="dxa"/>
          </w:tcPr>
          <w:p w:rsidR="00EB5298" w:rsidRDefault="00EB5298" w:rsidP="00C97BE1">
            <w:pPr>
              <w:spacing w:before="60" w:after="60"/>
              <w:rPr>
                <w:sz w:val="20"/>
                <w:szCs w:val="20"/>
              </w:rPr>
            </w:pPr>
            <w:r>
              <w:rPr>
                <w:sz w:val="20"/>
                <w:szCs w:val="20"/>
              </w:rPr>
              <w:t>Detailed information about a BTA tender.</w:t>
            </w:r>
          </w:p>
        </w:tc>
        <w:tc>
          <w:tcPr>
            <w:tcW w:w="2250" w:type="dxa"/>
          </w:tcPr>
          <w:p w:rsidR="00EB5298" w:rsidRPr="000152E2" w:rsidRDefault="00EB5298" w:rsidP="00C97BE1">
            <w:pPr>
              <w:spacing w:before="60" w:after="60"/>
              <w:rPr>
                <w:sz w:val="20"/>
                <w:szCs w:val="20"/>
              </w:rPr>
            </w:pPr>
            <w:r>
              <w:rPr>
                <w:sz w:val="20"/>
                <w:szCs w:val="20"/>
              </w:rPr>
              <w:t xml:space="preserve">String. </w:t>
            </w:r>
            <w:r w:rsidRPr="000152E2">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BellMobility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Not currently used.</w:t>
            </w:r>
          </w:p>
        </w:tc>
        <w:tc>
          <w:tcPr>
            <w:tcW w:w="2250" w:type="dxa"/>
          </w:tcPr>
          <w:p w:rsidR="00EB5298" w:rsidRPr="000152E2"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LongDescription</w:t>
            </w:r>
          </w:p>
        </w:tc>
        <w:tc>
          <w:tcPr>
            <w:tcW w:w="2610" w:type="dxa"/>
          </w:tcPr>
          <w:p w:rsidR="00EB5298" w:rsidRDefault="00EB5298" w:rsidP="00C97BE1">
            <w:pPr>
              <w:spacing w:before="60" w:after="60"/>
              <w:rPr>
                <w:sz w:val="20"/>
                <w:szCs w:val="20"/>
              </w:rPr>
            </w:pPr>
            <w:r>
              <w:rPr>
                <w:sz w:val="20"/>
                <w:szCs w:val="20"/>
              </w:rPr>
              <w:t>Long description.</w:t>
            </w:r>
          </w:p>
        </w:tc>
        <w:tc>
          <w:tcPr>
            <w:tcW w:w="2250" w:type="dxa"/>
          </w:tcPr>
          <w:p w:rsidR="00EB5298" w:rsidRDefault="00EB5298" w:rsidP="00C97BE1">
            <w:pPr>
              <w:spacing w:before="60" w:after="60"/>
              <w:rPr>
                <w:sz w:val="20"/>
                <w:szCs w:val="20"/>
              </w:rPr>
            </w:pPr>
            <w:r>
              <w:rPr>
                <w:sz w:val="20"/>
                <w:szCs w:val="20"/>
              </w:rPr>
              <w:t>Optional.</w:t>
            </w:r>
          </w:p>
          <w:p w:rsidR="00EB5298" w:rsidRPr="000152E2" w:rsidRDefault="00EB5298" w:rsidP="00C97BE1">
            <w:pPr>
              <w:spacing w:before="60" w:after="60"/>
              <w:rPr>
                <w:sz w:val="20"/>
                <w:szCs w:val="20"/>
              </w:rPr>
            </w:pPr>
            <w:r w:rsidRPr="00532D0E">
              <w:rPr>
                <w:b/>
                <w:sz w:val="20"/>
                <w:szCs w:val="20"/>
              </w:rPr>
              <w:t>Note</w:t>
            </w:r>
            <w:r>
              <w:rPr>
                <w:sz w:val="20"/>
                <w:szCs w:val="20"/>
              </w:rPr>
              <w:t>: See “ArrayOfEnterprise StringKVP” in this table.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ResponseDate Time</w:t>
            </w:r>
          </w:p>
        </w:tc>
        <w:tc>
          <w:tcPr>
            <w:tcW w:w="2610" w:type="dxa"/>
          </w:tcPr>
          <w:p w:rsidR="00EB5298" w:rsidRDefault="00EB5298" w:rsidP="00C97BE1">
            <w:pPr>
              <w:spacing w:before="60" w:after="60"/>
              <w:rPr>
                <w:sz w:val="20"/>
                <w:szCs w:val="20"/>
              </w:rPr>
            </w:pPr>
            <w:r>
              <w:rPr>
                <w:sz w:val="20"/>
                <w:szCs w:val="20"/>
              </w:rPr>
              <w:t>Date and time of the response.</w:t>
            </w:r>
          </w:p>
        </w:tc>
        <w:tc>
          <w:tcPr>
            <w:tcW w:w="2250" w:type="dxa"/>
          </w:tcPr>
          <w:p w:rsidR="00EB5298" w:rsidRPr="000152E2"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ShortDescription</w:t>
            </w:r>
          </w:p>
        </w:tc>
        <w:tc>
          <w:tcPr>
            <w:tcW w:w="2610" w:type="dxa"/>
          </w:tcPr>
          <w:p w:rsidR="00EB5298" w:rsidRDefault="00EB5298" w:rsidP="00C97BE1">
            <w:pPr>
              <w:spacing w:before="60" w:after="60"/>
              <w:rPr>
                <w:sz w:val="20"/>
                <w:szCs w:val="20"/>
              </w:rPr>
            </w:pPr>
            <w:r>
              <w:rPr>
                <w:sz w:val="20"/>
                <w:szCs w:val="20"/>
              </w:rPr>
              <w:t>Short description.</w:t>
            </w:r>
          </w:p>
        </w:tc>
        <w:tc>
          <w:tcPr>
            <w:tcW w:w="2250" w:type="dxa"/>
          </w:tcPr>
          <w:p w:rsidR="00EB5298" w:rsidRPr="000152E2" w:rsidRDefault="00AD5EB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Caller</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Pr="00F8480E" w:rsidRDefault="00EB5298" w:rsidP="00C97BE1">
            <w:pPr>
              <w:spacing w:before="60" w:after="60"/>
              <w:rPr>
                <w:b/>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FirstName</w:t>
            </w:r>
          </w:p>
        </w:tc>
        <w:tc>
          <w:tcPr>
            <w:tcW w:w="2610" w:type="dxa"/>
          </w:tcPr>
          <w:p w:rsidR="00EB5298" w:rsidRDefault="00EB5298" w:rsidP="00C97BE1">
            <w:pPr>
              <w:spacing w:before="60" w:after="60"/>
              <w:rPr>
                <w:sz w:val="20"/>
                <w:szCs w:val="20"/>
              </w:rPr>
            </w:pPr>
            <w:r>
              <w:rPr>
                <w:sz w:val="20"/>
                <w:szCs w:val="20"/>
              </w:rPr>
              <w:t>First name of the caller.</w:t>
            </w:r>
          </w:p>
        </w:tc>
        <w:tc>
          <w:tcPr>
            <w:tcW w:w="2250" w:type="dxa"/>
          </w:tcPr>
          <w:p w:rsidR="00EB5298" w:rsidRPr="00F8480E" w:rsidRDefault="00EB5298" w:rsidP="00C97BE1">
            <w:pPr>
              <w:spacing w:before="60" w:after="60"/>
              <w:rPr>
                <w:b/>
                <w:sz w:val="20"/>
                <w:szCs w:val="20"/>
              </w:rPr>
            </w:pPr>
            <w:r>
              <w:rPr>
                <w:sz w:val="20"/>
                <w:szCs w:val="20"/>
              </w:rPr>
              <w:t xml:space="preserve">String. </w:t>
            </w:r>
            <w:r w:rsidRPr="000152E2">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LastName</w:t>
            </w:r>
          </w:p>
        </w:tc>
        <w:tc>
          <w:tcPr>
            <w:tcW w:w="2610" w:type="dxa"/>
          </w:tcPr>
          <w:p w:rsidR="00EB5298" w:rsidRDefault="00EB5298" w:rsidP="00C97BE1">
            <w:pPr>
              <w:spacing w:before="60" w:after="60"/>
              <w:rPr>
                <w:sz w:val="20"/>
                <w:szCs w:val="20"/>
              </w:rPr>
            </w:pPr>
            <w:r>
              <w:rPr>
                <w:sz w:val="20"/>
                <w:szCs w:val="20"/>
              </w:rPr>
              <w:t>Last name of the caller.</w:t>
            </w:r>
          </w:p>
        </w:tc>
        <w:tc>
          <w:tcPr>
            <w:tcW w:w="2250" w:type="dxa"/>
          </w:tcPr>
          <w:p w:rsidR="00EB5298" w:rsidRPr="00F8480E" w:rsidRDefault="00EB5298" w:rsidP="00C97BE1">
            <w:pPr>
              <w:spacing w:before="60" w:after="60"/>
              <w:rPr>
                <w:b/>
                <w:sz w:val="20"/>
                <w:szCs w:val="20"/>
              </w:rPr>
            </w:pPr>
            <w:r>
              <w:rPr>
                <w:sz w:val="20"/>
                <w:szCs w:val="20"/>
              </w:rPr>
              <w:t xml:space="preserve">String. </w:t>
            </w:r>
            <w:r w:rsidRPr="000152E2">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EmailAddress</w:t>
            </w:r>
          </w:p>
        </w:tc>
        <w:tc>
          <w:tcPr>
            <w:tcW w:w="2610" w:type="dxa"/>
          </w:tcPr>
          <w:p w:rsidR="00EB5298" w:rsidRDefault="00EB5298" w:rsidP="00C97BE1">
            <w:pPr>
              <w:spacing w:before="60" w:after="60"/>
              <w:rPr>
                <w:sz w:val="20"/>
                <w:szCs w:val="20"/>
              </w:rPr>
            </w:pPr>
            <w:r>
              <w:rPr>
                <w:sz w:val="20"/>
                <w:szCs w:val="20"/>
              </w:rPr>
              <w:t>Email address of the caller.</w:t>
            </w:r>
          </w:p>
        </w:tc>
        <w:tc>
          <w:tcPr>
            <w:tcW w:w="2250" w:type="dxa"/>
          </w:tcPr>
          <w:p w:rsidR="00EB5298" w:rsidRPr="00F8480E" w:rsidRDefault="00EB5298" w:rsidP="00C97BE1">
            <w:pPr>
              <w:spacing w:before="60" w:after="60"/>
              <w:rPr>
                <w:b/>
                <w:sz w:val="20"/>
                <w:szCs w:val="20"/>
              </w:rPr>
            </w:pPr>
            <w:r>
              <w:rPr>
                <w:sz w:val="20"/>
                <w:szCs w:val="20"/>
              </w:rPr>
              <w:t xml:space="preserve">String. </w:t>
            </w:r>
            <w:r w:rsidRPr="000152E2">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Context</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Context of the ProcessNonRefPayment</w:t>
            </w:r>
            <w:r>
              <w:rPr>
                <w:sz w:val="20"/>
                <w:szCs w:val="20"/>
              </w:rPr>
              <w:fldChar w:fldCharType="begin"/>
            </w:r>
            <w:r>
              <w:instrText xml:space="preserve"> XE "</w:instrText>
            </w:r>
            <w:r w:rsidRPr="005F26D3">
              <w:instrText>ProcessNonRefPayment</w:instrText>
            </w:r>
            <w:r>
              <w:instrText xml:space="preserve">" </w:instrText>
            </w:r>
            <w:r>
              <w:rPr>
                <w:sz w:val="20"/>
                <w:szCs w:val="20"/>
              </w:rPr>
              <w:fldChar w:fldCharType="end"/>
            </w:r>
          </w:p>
          <w:p w:rsidR="00EB5298" w:rsidRDefault="00EB5298" w:rsidP="00C97BE1">
            <w:pPr>
              <w:spacing w:before="60" w:after="60"/>
              <w:rPr>
                <w:sz w:val="20"/>
                <w:szCs w:val="20"/>
              </w:rPr>
            </w:pPr>
            <w:r>
              <w:rPr>
                <w:sz w:val="20"/>
                <w:szCs w:val="20"/>
              </w:rPr>
              <w:t>Request.</w:t>
            </w:r>
          </w:p>
        </w:tc>
        <w:tc>
          <w:tcPr>
            <w:tcW w:w="2250" w:type="dxa"/>
          </w:tcPr>
          <w:p w:rsidR="00EB5298" w:rsidRDefault="00EB5298" w:rsidP="00C97BE1">
            <w:pPr>
              <w:spacing w:before="60" w:after="60"/>
              <w:rPr>
                <w:sz w:val="20"/>
                <w:szCs w:val="20"/>
              </w:rPr>
            </w:pPr>
            <w:r w:rsidRPr="00F8480E">
              <w:rPr>
                <w:b/>
                <w:sz w:val="20"/>
                <w:szCs w:val="20"/>
              </w:rPr>
              <w:t>Note</w:t>
            </w:r>
            <w:r>
              <w:rPr>
                <w:sz w:val="20"/>
                <w:szCs w:val="20"/>
              </w:rPr>
              <w:t>: Same values as “Context” in the table for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CreditCardTender</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r w:rsidRPr="00645AC4">
              <w:rPr>
                <w:b/>
                <w:sz w:val="20"/>
                <w:szCs w:val="20"/>
              </w:rPr>
              <w:t>Note:</w:t>
            </w:r>
            <w:r>
              <w:rPr>
                <w:sz w:val="20"/>
                <w:szCs w:val="20"/>
              </w:rPr>
              <w:t xml:space="preserve"> Data type is an extension of … /Finance/Transfer Object/Tender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r>
              <w:rPr>
                <w:sz w:val="20"/>
                <w:szCs w:val="20"/>
              </w:rPr>
              <w:t>/base=”CreditCareTender”.</w:t>
            </w:r>
          </w:p>
          <w:p w:rsidR="00EB5298" w:rsidRDefault="00EB5298" w:rsidP="00C97BE1">
            <w:pPr>
              <w:spacing w:before="60" w:after="60"/>
              <w:rPr>
                <w:sz w:val="20"/>
                <w:szCs w:val="20"/>
              </w:rPr>
            </w:pPr>
            <w:r>
              <w:rPr>
                <w:sz w:val="20"/>
                <w:szCs w:val="20"/>
              </w:rPr>
              <w:t>Checks the CVV and AVS codes.</w:t>
            </w:r>
          </w:p>
          <w:p w:rsidR="00EB5298" w:rsidRDefault="00EB5298" w:rsidP="00C97BE1">
            <w:pPr>
              <w:spacing w:before="60" w:after="60"/>
              <w:rPr>
                <w:sz w:val="20"/>
                <w:szCs w:val="20"/>
              </w:rPr>
            </w:pPr>
            <w:r w:rsidRPr="00645AC4">
              <w:rPr>
                <w:b/>
                <w:sz w:val="20"/>
                <w:szCs w:val="20"/>
              </w:rPr>
              <w:t>Also See</w:t>
            </w:r>
            <w:r>
              <w:rPr>
                <w:sz w:val="20"/>
                <w:szCs w:val="20"/>
              </w:rPr>
              <w:t>: “CreditCardTender” below.</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CheckCVVCode</w:t>
            </w:r>
          </w:p>
        </w:tc>
        <w:tc>
          <w:tcPr>
            <w:tcW w:w="2610" w:type="dxa"/>
          </w:tcPr>
          <w:p w:rsidR="00EB5298" w:rsidRDefault="00EB5298" w:rsidP="00C97BE1">
            <w:pPr>
              <w:spacing w:before="60" w:after="60"/>
              <w:rPr>
                <w:sz w:val="20"/>
                <w:szCs w:val="20"/>
              </w:rPr>
            </w:pPr>
            <w:r>
              <w:rPr>
                <w:sz w:val="20"/>
                <w:szCs w:val="20"/>
              </w:rPr>
              <w:t>Indicates if the CVV (Card Verification Value) code is to be checked.</w:t>
            </w:r>
          </w:p>
        </w:tc>
        <w:tc>
          <w:tcPr>
            <w:tcW w:w="2250" w:type="dxa"/>
          </w:tcPr>
          <w:p w:rsidR="00EB5298" w:rsidRDefault="00EB5298" w:rsidP="00C97BE1">
            <w:pPr>
              <w:spacing w:before="60" w:after="60"/>
              <w:rPr>
                <w:sz w:val="20"/>
                <w:szCs w:val="20"/>
              </w:rPr>
            </w:pPr>
            <w:r>
              <w:rPr>
                <w:sz w:val="20"/>
                <w:szCs w:val="20"/>
              </w:rPr>
              <w:t>Boolean. “True” or “False”.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CheckAVS</w:t>
            </w:r>
          </w:p>
        </w:tc>
        <w:tc>
          <w:tcPr>
            <w:tcW w:w="2610" w:type="dxa"/>
          </w:tcPr>
          <w:p w:rsidR="00EB5298" w:rsidRDefault="00EB5298" w:rsidP="00C97BE1">
            <w:pPr>
              <w:spacing w:before="60" w:after="60"/>
              <w:rPr>
                <w:sz w:val="20"/>
                <w:szCs w:val="20"/>
              </w:rPr>
            </w:pPr>
            <w:r>
              <w:rPr>
                <w:sz w:val="20"/>
                <w:szCs w:val="20"/>
              </w:rPr>
              <w:t>Indicates if the AVS code is to be checked.</w:t>
            </w:r>
          </w:p>
        </w:tc>
        <w:tc>
          <w:tcPr>
            <w:tcW w:w="2250" w:type="dxa"/>
          </w:tcPr>
          <w:p w:rsidR="00EB5298" w:rsidRDefault="00EB5298" w:rsidP="00C97BE1">
            <w:pPr>
              <w:spacing w:before="60" w:after="60"/>
              <w:rPr>
                <w:sz w:val="20"/>
                <w:szCs w:val="20"/>
              </w:rPr>
            </w:pPr>
            <w:r>
              <w:rPr>
                <w:sz w:val="20"/>
                <w:szCs w:val="20"/>
              </w:rPr>
              <w:t>Boolean. “True” or “False”.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CreditCardTender</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r w:rsidRPr="00645AC4">
              <w:rPr>
                <w:b/>
                <w:sz w:val="20"/>
                <w:szCs w:val="20"/>
              </w:rPr>
              <w:t>Note:</w:t>
            </w:r>
            <w:r>
              <w:rPr>
                <w:sz w:val="20"/>
                <w:szCs w:val="20"/>
              </w:rPr>
              <w:t xml:space="preserve"> Data type is an extension of …/Finance/Transfer Object/Tender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r>
              <w:rPr>
                <w:sz w:val="20"/>
                <w:szCs w:val="20"/>
              </w:rPr>
              <w:t>/base= ”BaseTender”</w:t>
            </w:r>
          </w:p>
          <w:p w:rsidR="00EB5298" w:rsidRDefault="00EB5298" w:rsidP="00C97BE1">
            <w:pPr>
              <w:spacing w:before="60" w:after="60"/>
              <w:rPr>
                <w:sz w:val="20"/>
                <w:szCs w:val="20"/>
              </w:rPr>
            </w:pPr>
            <w:r>
              <w:rPr>
                <w:sz w:val="20"/>
                <w:szCs w:val="20"/>
              </w:rPr>
              <w:t xml:space="preserve">Details about the </w:t>
            </w:r>
            <w:r>
              <w:rPr>
                <w:sz w:val="20"/>
                <w:szCs w:val="20"/>
              </w:rPr>
              <w:lastRenderedPageBreak/>
              <w:t>tendered credit card.</w:t>
            </w:r>
          </w:p>
          <w:p w:rsidR="00EB5298" w:rsidRDefault="00EB5298" w:rsidP="00C97BE1">
            <w:pPr>
              <w:spacing w:before="60" w:after="60"/>
              <w:rPr>
                <w:sz w:val="20"/>
                <w:szCs w:val="20"/>
              </w:rPr>
            </w:pPr>
            <w:r w:rsidRPr="00645AC4">
              <w:rPr>
                <w:b/>
                <w:sz w:val="20"/>
                <w:szCs w:val="20"/>
              </w:rPr>
              <w:t>Also See</w:t>
            </w:r>
            <w:r>
              <w:rPr>
                <w:sz w:val="20"/>
                <w:szCs w:val="20"/>
              </w:rPr>
              <w:t>: “CreditCardTender” above.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AccountNumber</w:t>
            </w:r>
          </w:p>
        </w:tc>
        <w:tc>
          <w:tcPr>
            <w:tcW w:w="2610" w:type="dxa"/>
          </w:tcPr>
          <w:p w:rsidR="00EB5298" w:rsidRDefault="00EB5298" w:rsidP="00C97BE1">
            <w:pPr>
              <w:spacing w:before="60" w:after="60"/>
              <w:rPr>
                <w:sz w:val="20"/>
                <w:szCs w:val="20"/>
              </w:rPr>
            </w:pPr>
            <w:r>
              <w:rPr>
                <w:sz w:val="20"/>
                <w:szCs w:val="20"/>
              </w:rPr>
              <w:t>Credit card number.</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CardType</w:t>
            </w:r>
          </w:p>
          <w:p w:rsidR="00EB5298" w:rsidRPr="00EA2A19"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Identifies the type of card.</w:t>
            </w:r>
          </w:p>
        </w:tc>
        <w:tc>
          <w:tcPr>
            <w:tcW w:w="2250" w:type="dxa"/>
          </w:tcPr>
          <w:p w:rsidR="00EB5298" w:rsidRDefault="00EB5298" w:rsidP="00C97BE1">
            <w:pPr>
              <w:spacing w:before="60" w:after="60"/>
              <w:rPr>
                <w:sz w:val="20"/>
                <w:szCs w:val="20"/>
              </w:rPr>
            </w:pPr>
            <w:r>
              <w:rPr>
                <w:sz w:val="20"/>
                <w:szCs w:val="20"/>
              </w:rPr>
              <w:t>String. Optional. Values:</w:t>
            </w:r>
          </w:p>
          <w:p w:rsidR="00EB5298" w:rsidRPr="004E3167" w:rsidRDefault="00EB5298" w:rsidP="00C97BE1">
            <w:pPr>
              <w:spacing w:before="60" w:after="60"/>
              <w:rPr>
                <w:sz w:val="20"/>
                <w:szCs w:val="20"/>
              </w:rPr>
            </w:pPr>
            <w:r w:rsidRPr="004E3167">
              <w:rPr>
                <w:sz w:val="20"/>
                <w:szCs w:val="20"/>
              </w:rPr>
              <w:t>“Visa</w:t>
            </w:r>
            <w:r>
              <w:rPr>
                <w:sz w:val="20"/>
                <w:szCs w:val="20"/>
              </w:rPr>
              <w:t>”</w:t>
            </w:r>
            <w:r w:rsidRPr="004E3167">
              <w:rPr>
                <w:sz w:val="20"/>
                <w:szCs w:val="20"/>
              </w:rPr>
              <w:t xml:space="preserve">, </w:t>
            </w:r>
            <w:r>
              <w:rPr>
                <w:sz w:val="20"/>
                <w:szCs w:val="20"/>
              </w:rPr>
              <w:t>“</w:t>
            </w:r>
            <w:r w:rsidRPr="004E3167">
              <w:rPr>
                <w:sz w:val="20"/>
                <w:szCs w:val="20"/>
              </w:rPr>
              <w:t>Mastercard</w:t>
            </w:r>
            <w:r>
              <w:rPr>
                <w:sz w:val="20"/>
                <w:szCs w:val="20"/>
              </w:rPr>
              <w:t>”</w:t>
            </w:r>
            <w:r w:rsidRPr="004E3167">
              <w:rPr>
                <w:sz w:val="20"/>
                <w:szCs w:val="20"/>
              </w:rPr>
              <w:t xml:space="preserve">, </w:t>
            </w:r>
            <w:r>
              <w:rPr>
                <w:sz w:val="20"/>
                <w:szCs w:val="20"/>
              </w:rPr>
              <w:t>“</w:t>
            </w:r>
            <w:r w:rsidRPr="004E3167">
              <w:rPr>
                <w:sz w:val="20"/>
                <w:szCs w:val="20"/>
              </w:rPr>
              <w:t>Discover</w:t>
            </w:r>
            <w:r>
              <w:rPr>
                <w:sz w:val="20"/>
                <w:szCs w:val="20"/>
              </w:rPr>
              <w:t>”</w:t>
            </w:r>
            <w:r w:rsidRPr="004E3167">
              <w:rPr>
                <w:sz w:val="20"/>
                <w:szCs w:val="20"/>
              </w:rPr>
              <w:t xml:space="preserve">, </w:t>
            </w:r>
            <w:r>
              <w:rPr>
                <w:sz w:val="20"/>
                <w:szCs w:val="20"/>
              </w:rPr>
              <w:t>or “</w:t>
            </w:r>
            <w:r w:rsidRPr="004E3167">
              <w:rPr>
                <w:sz w:val="20"/>
                <w:szCs w:val="20"/>
              </w:rPr>
              <w:t>American Express</w:t>
            </w:r>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CVVCode</w:t>
            </w:r>
          </w:p>
        </w:tc>
        <w:tc>
          <w:tcPr>
            <w:tcW w:w="2610" w:type="dxa"/>
          </w:tcPr>
          <w:p w:rsidR="00EB5298" w:rsidRDefault="00EB5298" w:rsidP="00C97BE1">
            <w:pPr>
              <w:spacing w:before="60" w:after="60"/>
              <w:rPr>
                <w:sz w:val="20"/>
                <w:szCs w:val="20"/>
              </w:rPr>
            </w:pPr>
            <w:r>
              <w:rPr>
                <w:sz w:val="20"/>
                <w:szCs w:val="20"/>
              </w:rPr>
              <w:t>CVV code appearing on the reverse side of the credit card.</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ExpirationMonth</w:t>
            </w:r>
          </w:p>
        </w:tc>
        <w:tc>
          <w:tcPr>
            <w:tcW w:w="2610" w:type="dxa"/>
          </w:tcPr>
          <w:p w:rsidR="00EB5298" w:rsidRPr="00D8303D" w:rsidRDefault="00EB5298" w:rsidP="00C97BE1">
            <w:pPr>
              <w:spacing w:before="60" w:after="60"/>
              <w:rPr>
                <w:sz w:val="20"/>
                <w:szCs w:val="20"/>
              </w:rPr>
            </w:pPr>
            <w:r w:rsidRPr="00D8303D">
              <w:rPr>
                <w:sz w:val="20"/>
                <w:szCs w:val="20"/>
              </w:rPr>
              <w:t>Expiration date of the credit card.</w:t>
            </w:r>
          </w:p>
        </w:tc>
        <w:tc>
          <w:tcPr>
            <w:tcW w:w="2250" w:type="dxa"/>
          </w:tcPr>
          <w:p w:rsidR="00EB5298" w:rsidRDefault="00EB5298" w:rsidP="00C97BE1">
            <w:pPr>
              <w:spacing w:before="60" w:after="60"/>
              <w:rPr>
                <w:sz w:val="20"/>
                <w:szCs w:val="20"/>
              </w:rPr>
            </w:pPr>
            <w:r>
              <w:rPr>
                <w:sz w:val="20"/>
                <w:szCs w:val="20"/>
              </w:rPr>
              <w:t>Integer. 2 digits.</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Pr="00EA2A19" w:rsidRDefault="00EB5298" w:rsidP="00C97BE1">
            <w:pPr>
              <w:spacing w:before="60" w:after="60"/>
              <w:rPr>
                <w:sz w:val="20"/>
                <w:szCs w:val="20"/>
              </w:rPr>
            </w:pPr>
            <w:r>
              <w:rPr>
                <w:sz w:val="20"/>
                <w:szCs w:val="20"/>
              </w:rPr>
              <w:t>ExpirationYear</w:t>
            </w:r>
          </w:p>
        </w:tc>
        <w:tc>
          <w:tcPr>
            <w:tcW w:w="2610" w:type="dxa"/>
          </w:tcPr>
          <w:p w:rsidR="00EB5298" w:rsidRPr="00D8303D" w:rsidRDefault="00EB5298" w:rsidP="00C97BE1">
            <w:pPr>
              <w:spacing w:before="60" w:after="60"/>
              <w:rPr>
                <w:sz w:val="20"/>
                <w:szCs w:val="20"/>
              </w:rPr>
            </w:pPr>
            <w:r w:rsidRPr="00D8303D">
              <w:rPr>
                <w:sz w:val="20"/>
                <w:szCs w:val="20"/>
              </w:rPr>
              <w:t>Expiration year of the credit card.</w:t>
            </w:r>
          </w:p>
        </w:tc>
        <w:tc>
          <w:tcPr>
            <w:tcW w:w="2250" w:type="dxa"/>
          </w:tcPr>
          <w:p w:rsidR="00EB5298" w:rsidRDefault="00EB5298" w:rsidP="00C97BE1">
            <w:pPr>
              <w:spacing w:before="60" w:after="60"/>
              <w:rPr>
                <w:sz w:val="20"/>
                <w:szCs w:val="20"/>
              </w:rPr>
            </w:pPr>
            <w:r>
              <w:rPr>
                <w:sz w:val="20"/>
                <w:szCs w:val="20"/>
              </w:rPr>
              <w:t>Integer. 2 digits.</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IssueNumber</w:t>
            </w:r>
          </w:p>
        </w:tc>
        <w:tc>
          <w:tcPr>
            <w:tcW w:w="2610" w:type="dxa"/>
          </w:tcPr>
          <w:p w:rsidR="00EB5298" w:rsidRPr="00D8303D" w:rsidRDefault="00EB5298" w:rsidP="00C97BE1">
            <w:pPr>
              <w:spacing w:before="60" w:after="60"/>
              <w:rPr>
                <w:sz w:val="20"/>
                <w:szCs w:val="20"/>
              </w:rPr>
            </w:pPr>
            <w:r w:rsidRPr="00D8303D">
              <w:rPr>
                <w:sz w:val="20"/>
                <w:szCs w:val="20"/>
              </w:rPr>
              <w:t>Card issue number.</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StartMonth</w:t>
            </w:r>
          </w:p>
        </w:tc>
        <w:tc>
          <w:tcPr>
            <w:tcW w:w="2610" w:type="dxa"/>
          </w:tcPr>
          <w:p w:rsidR="00EB5298" w:rsidRPr="00D8303D" w:rsidRDefault="00EB5298" w:rsidP="00C97BE1">
            <w:pPr>
              <w:spacing w:before="60" w:after="60"/>
              <w:rPr>
                <w:sz w:val="20"/>
                <w:szCs w:val="20"/>
              </w:rPr>
            </w:pPr>
            <w:r w:rsidRPr="00D8303D">
              <w:rPr>
                <w:sz w:val="20"/>
                <w:szCs w:val="20"/>
              </w:rPr>
              <w:t>Start month of card.</w:t>
            </w:r>
          </w:p>
        </w:tc>
        <w:tc>
          <w:tcPr>
            <w:tcW w:w="2250" w:type="dxa"/>
          </w:tcPr>
          <w:p w:rsidR="00EB5298"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StartYear</w:t>
            </w:r>
          </w:p>
        </w:tc>
        <w:tc>
          <w:tcPr>
            <w:tcW w:w="2610" w:type="dxa"/>
          </w:tcPr>
          <w:p w:rsidR="00EB5298" w:rsidRPr="00D8303D" w:rsidRDefault="00EB5298" w:rsidP="00C97BE1">
            <w:pPr>
              <w:spacing w:before="60" w:after="60"/>
              <w:rPr>
                <w:sz w:val="20"/>
                <w:szCs w:val="20"/>
              </w:rPr>
            </w:pPr>
            <w:r w:rsidRPr="00D8303D">
              <w:rPr>
                <w:sz w:val="20"/>
                <w:szCs w:val="20"/>
              </w:rPr>
              <w:t>Start year of card.</w:t>
            </w:r>
          </w:p>
        </w:tc>
        <w:tc>
          <w:tcPr>
            <w:tcW w:w="2250" w:type="dxa"/>
          </w:tcPr>
          <w:p w:rsidR="00EB5298"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ECI</w:t>
            </w:r>
          </w:p>
        </w:tc>
        <w:tc>
          <w:tcPr>
            <w:tcW w:w="2610" w:type="dxa"/>
          </w:tcPr>
          <w:p w:rsidR="00EB5298" w:rsidRPr="00D8303D" w:rsidRDefault="00EB5298" w:rsidP="00C97BE1">
            <w:pPr>
              <w:spacing w:before="60" w:after="60"/>
              <w:rPr>
                <w:sz w:val="20"/>
                <w:szCs w:val="20"/>
              </w:rPr>
            </w:pPr>
            <w:r w:rsidRPr="00D8303D">
              <w:rPr>
                <w:sz w:val="20"/>
                <w:szCs w:val="20"/>
              </w:rPr>
              <w:t>Electronic Commerce Indicator (ECI) value.</w:t>
            </w:r>
          </w:p>
        </w:tc>
        <w:tc>
          <w:tcPr>
            <w:tcW w:w="2250" w:type="dxa"/>
          </w:tcPr>
          <w:p w:rsidR="00EB5298" w:rsidRDefault="00EB5298" w:rsidP="00C97BE1">
            <w:pPr>
              <w:spacing w:before="60" w:after="60"/>
              <w:rPr>
                <w:sz w:val="20"/>
                <w:szCs w:val="20"/>
              </w:rPr>
            </w:pPr>
            <w:r>
              <w:rPr>
                <w:sz w:val="20"/>
                <w:szCs w:val="20"/>
              </w:rPr>
              <w:t>String. Optional.</w:t>
            </w:r>
          </w:p>
          <w:p w:rsidR="00EB5298" w:rsidRDefault="00EB5298" w:rsidP="00C97BE1">
            <w:pPr>
              <w:spacing w:before="60" w:after="60"/>
              <w:rPr>
                <w:sz w:val="20"/>
                <w:szCs w:val="20"/>
              </w:rPr>
            </w:pPr>
            <w:r>
              <w:rPr>
                <w:sz w:val="20"/>
                <w:szCs w:val="20"/>
              </w:rPr>
              <w:t xml:space="preserve">Field text </w:t>
            </w:r>
            <w:proofErr w:type="gramStart"/>
            <w:r>
              <w:rPr>
                <w:sz w:val="20"/>
                <w:szCs w:val="20"/>
              </w:rPr>
              <w:t>identifies  card</w:t>
            </w:r>
            <w:proofErr w:type="gramEnd"/>
            <w:r>
              <w:rPr>
                <w:sz w:val="20"/>
                <w:szCs w:val="20"/>
              </w:rPr>
              <w:t xml:space="preserve"> processing method.</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CavvUCAF</w:t>
            </w:r>
          </w:p>
        </w:tc>
        <w:tc>
          <w:tcPr>
            <w:tcW w:w="2610" w:type="dxa"/>
          </w:tcPr>
          <w:p w:rsidR="00EB5298" w:rsidRPr="00D8303D" w:rsidRDefault="00EB5298" w:rsidP="00C97BE1">
            <w:pPr>
              <w:spacing w:before="60" w:after="60"/>
              <w:rPr>
                <w:sz w:val="20"/>
                <w:szCs w:val="20"/>
              </w:rPr>
            </w:pPr>
            <w:r w:rsidRPr="00D8303D">
              <w:rPr>
                <w:rFonts w:cs="HBPCCJ+Arial"/>
                <w:color w:val="000000"/>
                <w:sz w:val="20"/>
                <w:szCs w:val="20"/>
              </w:rPr>
              <w:t xml:space="preserve">Cardholder Authentication Verification Value (Cavv) </w:t>
            </w:r>
            <w:r>
              <w:rPr>
                <w:rFonts w:cs="HBPCCJ+Arial"/>
                <w:color w:val="000000"/>
                <w:sz w:val="20"/>
                <w:szCs w:val="20"/>
              </w:rPr>
              <w:t>-</w:t>
            </w:r>
            <w:r w:rsidRPr="00D8303D">
              <w:rPr>
                <w:sz w:val="20"/>
                <w:szCs w:val="20"/>
              </w:rPr>
              <w:t>Universal Cardholder Authentication Field (UCAF) indicator.</w:t>
            </w:r>
            <w:r>
              <w:rPr>
                <w:sz w:val="20"/>
                <w:szCs w:val="20"/>
              </w:rPr>
              <w:t xml:space="preserve"> This value is optionally included in the request</w:t>
            </w:r>
            <w:r w:rsidR="00AD5EB8">
              <w:rPr>
                <w:sz w:val="20"/>
                <w:szCs w:val="20"/>
              </w:rPr>
              <w:t>.</w:t>
            </w:r>
          </w:p>
        </w:tc>
        <w:tc>
          <w:tcPr>
            <w:tcW w:w="2250" w:type="dxa"/>
          </w:tcPr>
          <w:p w:rsidR="00EB5298" w:rsidRDefault="00EB5298" w:rsidP="00C97BE1">
            <w:pPr>
              <w:spacing w:before="60" w:after="60"/>
              <w:rPr>
                <w:sz w:val="20"/>
                <w:szCs w:val="20"/>
              </w:rPr>
            </w:pPr>
            <w:r>
              <w:rPr>
                <w:sz w:val="20"/>
                <w:szCs w:val="20"/>
              </w:rPr>
              <w:t>String. Optional.</w:t>
            </w:r>
          </w:p>
          <w:p w:rsidR="00EB5298" w:rsidRDefault="00EB5298" w:rsidP="00C97BE1">
            <w:pPr>
              <w:spacing w:before="60" w:after="60"/>
              <w:rPr>
                <w:sz w:val="20"/>
                <w:szCs w:val="20"/>
              </w:rPr>
            </w:pPr>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Xid</w:t>
            </w:r>
          </w:p>
        </w:tc>
        <w:tc>
          <w:tcPr>
            <w:tcW w:w="2610" w:type="dxa"/>
          </w:tcPr>
          <w:p w:rsidR="00EB5298" w:rsidRPr="00D8303D" w:rsidRDefault="00EB5298" w:rsidP="00C97BE1">
            <w:pPr>
              <w:spacing w:before="60" w:after="60"/>
              <w:rPr>
                <w:sz w:val="20"/>
                <w:szCs w:val="20"/>
              </w:rPr>
            </w:pPr>
            <w:r>
              <w:rPr>
                <w:sz w:val="20"/>
                <w:szCs w:val="20"/>
              </w:rPr>
              <w:t>Exchange Id (Xid) associated with the credit card processing device.</w:t>
            </w:r>
          </w:p>
        </w:tc>
        <w:tc>
          <w:tcPr>
            <w:tcW w:w="2250" w:type="dxa"/>
          </w:tcPr>
          <w:p w:rsidR="00EB5298" w:rsidRPr="009A0E81" w:rsidRDefault="00EB5298" w:rsidP="00C97BE1">
            <w:pPr>
              <w:spacing w:before="60" w:after="60"/>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DDProcessing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Pr="00924D2A" w:rsidRDefault="00EB5298" w:rsidP="00C97BE1">
            <w:pPr>
              <w:spacing w:before="60" w:after="60"/>
            </w:pPr>
            <w:r>
              <w:rPr>
                <w:sz w:val="20"/>
                <w:szCs w:val="20"/>
              </w:rPr>
              <w:t>An extension of the BaseGat3eway, the DDProcessingGateway is used for requests to- and responses from- the Direct Debit Service.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gathers parameters needed to properly communicate with the Direct Debit Service.</w:t>
            </w:r>
          </w:p>
        </w:tc>
        <w:tc>
          <w:tcPr>
            <w:tcW w:w="2250" w:type="dxa"/>
          </w:tcPr>
          <w:p w:rsidR="00EB5298" w:rsidRPr="00361AF0"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AccountName</w:t>
            </w:r>
          </w:p>
        </w:tc>
        <w:tc>
          <w:tcPr>
            <w:tcW w:w="2610" w:type="dxa"/>
          </w:tcPr>
          <w:p w:rsidR="00EB5298" w:rsidRDefault="00EB5298" w:rsidP="00C97BE1">
            <w:pPr>
              <w:spacing w:before="60" w:after="60"/>
              <w:rPr>
                <w:sz w:val="20"/>
                <w:szCs w:val="20"/>
              </w:rPr>
            </w:pPr>
            <w:r>
              <w:rPr>
                <w:sz w:val="20"/>
                <w:szCs w:val="20"/>
              </w:rPr>
              <w:t>Name of the account.</w:t>
            </w:r>
          </w:p>
        </w:tc>
        <w:tc>
          <w:tcPr>
            <w:tcW w:w="2250" w:type="dxa"/>
          </w:tcPr>
          <w:p w:rsidR="00EB5298" w:rsidRPr="00361AF0" w:rsidRDefault="00EB5298" w:rsidP="00C97BE1">
            <w:pPr>
              <w:spacing w:before="60" w:after="60"/>
              <w:rPr>
                <w:sz w:val="20"/>
                <w:szCs w:val="20"/>
              </w:rPr>
            </w:pPr>
            <w:r>
              <w:rPr>
                <w:sz w:val="20"/>
                <w:szCs w:val="20"/>
              </w:rPr>
              <w:t>String. Optional</w:t>
            </w:r>
            <w:r w:rsidR="00E050E1">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CancelledOn</w:t>
            </w:r>
          </w:p>
        </w:tc>
        <w:tc>
          <w:tcPr>
            <w:tcW w:w="2610" w:type="dxa"/>
          </w:tcPr>
          <w:p w:rsidR="00EB5298" w:rsidRDefault="00EB5298" w:rsidP="00C97BE1">
            <w:pPr>
              <w:spacing w:before="60" w:after="60"/>
              <w:rPr>
                <w:sz w:val="20"/>
                <w:szCs w:val="20"/>
              </w:rPr>
            </w:pPr>
            <w:r>
              <w:rPr>
                <w:sz w:val="20"/>
                <w:szCs w:val="20"/>
              </w:rPr>
              <w:t>Cancellation date.</w:t>
            </w:r>
          </w:p>
        </w:tc>
        <w:tc>
          <w:tcPr>
            <w:tcW w:w="2250" w:type="dxa"/>
          </w:tcPr>
          <w:p w:rsidR="00EB5298" w:rsidRPr="00361AF0"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EndDate</w:t>
            </w:r>
          </w:p>
        </w:tc>
        <w:tc>
          <w:tcPr>
            <w:tcW w:w="2610" w:type="dxa"/>
          </w:tcPr>
          <w:p w:rsidR="00EB5298" w:rsidRDefault="00EB5298" w:rsidP="00C97BE1">
            <w:pPr>
              <w:spacing w:before="60" w:after="60"/>
              <w:rPr>
                <w:sz w:val="20"/>
                <w:szCs w:val="20"/>
              </w:rPr>
            </w:pPr>
            <w:r>
              <w:rPr>
                <w:sz w:val="20"/>
                <w:szCs w:val="20"/>
              </w:rPr>
              <w:t>End date.</w:t>
            </w:r>
          </w:p>
        </w:tc>
        <w:tc>
          <w:tcPr>
            <w:tcW w:w="2250" w:type="dxa"/>
          </w:tcPr>
          <w:p w:rsidR="00EB5298" w:rsidRPr="00361AF0"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FrequencyType</w:t>
            </w:r>
          </w:p>
        </w:tc>
        <w:tc>
          <w:tcPr>
            <w:tcW w:w="2610" w:type="dxa"/>
          </w:tcPr>
          <w:p w:rsidR="00EB5298" w:rsidRDefault="00EB5298" w:rsidP="00C97BE1">
            <w:pPr>
              <w:spacing w:before="60" w:after="60"/>
              <w:rPr>
                <w:sz w:val="20"/>
                <w:szCs w:val="20"/>
              </w:rPr>
            </w:pPr>
            <w:r>
              <w:rPr>
                <w:sz w:val="20"/>
                <w:szCs w:val="20"/>
              </w:rPr>
              <w:t>Frequency type.</w:t>
            </w:r>
          </w:p>
        </w:tc>
        <w:tc>
          <w:tcPr>
            <w:tcW w:w="2250" w:type="dxa"/>
          </w:tcPr>
          <w:p w:rsidR="00EB5298" w:rsidRPr="00361AF0" w:rsidRDefault="00EB5298" w:rsidP="00C97BE1">
            <w:pPr>
              <w:spacing w:before="60" w:after="60"/>
              <w:rPr>
                <w:sz w:val="20"/>
                <w:szCs w:val="20"/>
              </w:rPr>
            </w:pPr>
            <w:r>
              <w:rPr>
                <w:sz w:val="20"/>
                <w:szCs w:val="20"/>
              </w:rPr>
              <w:t>String. Optional</w:t>
            </w:r>
            <w:r w:rsidR="00E050E1">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FirstAmount</w:t>
            </w:r>
          </w:p>
        </w:tc>
        <w:tc>
          <w:tcPr>
            <w:tcW w:w="2610" w:type="dxa"/>
          </w:tcPr>
          <w:p w:rsidR="00EB5298" w:rsidRDefault="00EB5298" w:rsidP="00C97BE1">
            <w:pPr>
              <w:spacing w:before="60" w:after="60"/>
              <w:rPr>
                <w:sz w:val="20"/>
                <w:szCs w:val="20"/>
              </w:rPr>
            </w:pPr>
            <w:r>
              <w:rPr>
                <w:sz w:val="20"/>
                <w:szCs w:val="20"/>
              </w:rPr>
              <w:t>First amount.</w:t>
            </w:r>
          </w:p>
        </w:tc>
        <w:tc>
          <w:tcPr>
            <w:tcW w:w="2250" w:type="dxa"/>
          </w:tcPr>
          <w:p w:rsidR="00EB5298" w:rsidRPr="00361AF0"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Host</w:t>
            </w:r>
          </w:p>
        </w:tc>
        <w:tc>
          <w:tcPr>
            <w:tcW w:w="2610" w:type="dxa"/>
          </w:tcPr>
          <w:p w:rsidR="00EB5298" w:rsidRDefault="00EB5298" w:rsidP="00C97BE1">
            <w:pPr>
              <w:spacing w:before="60" w:after="60"/>
              <w:rPr>
                <w:sz w:val="20"/>
                <w:szCs w:val="20"/>
              </w:rPr>
            </w:pPr>
            <w:r>
              <w:rPr>
                <w:sz w:val="20"/>
                <w:szCs w:val="20"/>
              </w:rPr>
              <w:t>Host associated with the account.</w:t>
            </w:r>
          </w:p>
        </w:tc>
        <w:tc>
          <w:tcPr>
            <w:tcW w:w="2250" w:type="dxa"/>
          </w:tcPr>
          <w:p w:rsidR="00EB5298" w:rsidRPr="00361AF0" w:rsidRDefault="00EB5298" w:rsidP="00C97BE1">
            <w:pPr>
              <w:spacing w:before="60" w:after="60"/>
              <w:rPr>
                <w:sz w:val="20"/>
                <w:szCs w:val="20"/>
              </w:rPr>
            </w:pPr>
            <w:r>
              <w:rPr>
                <w:sz w:val="20"/>
                <w:szCs w:val="20"/>
              </w:rPr>
              <w:t>String. Optional</w:t>
            </w:r>
            <w:r w:rsidR="00E050E1">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LastAmount</w:t>
            </w:r>
          </w:p>
        </w:tc>
        <w:tc>
          <w:tcPr>
            <w:tcW w:w="2610" w:type="dxa"/>
          </w:tcPr>
          <w:p w:rsidR="00EB5298" w:rsidRDefault="00EB5298" w:rsidP="00C97BE1">
            <w:pPr>
              <w:spacing w:before="60" w:after="60"/>
              <w:rPr>
                <w:sz w:val="20"/>
                <w:szCs w:val="20"/>
              </w:rPr>
            </w:pPr>
            <w:r>
              <w:rPr>
                <w:sz w:val="20"/>
                <w:szCs w:val="20"/>
              </w:rPr>
              <w:t>Last amount.</w:t>
            </w:r>
          </w:p>
        </w:tc>
        <w:tc>
          <w:tcPr>
            <w:tcW w:w="2250" w:type="dxa"/>
          </w:tcPr>
          <w:p w:rsidR="00EB5298" w:rsidRPr="00361AF0"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NumberOfDebits</w:t>
            </w:r>
          </w:p>
        </w:tc>
        <w:tc>
          <w:tcPr>
            <w:tcW w:w="2610" w:type="dxa"/>
          </w:tcPr>
          <w:p w:rsidR="00EB5298" w:rsidRDefault="00EB5298" w:rsidP="00C97BE1">
            <w:pPr>
              <w:spacing w:before="60" w:after="60"/>
              <w:rPr>
                <w:sz w:val="20"/>
                <w:szCs w:val="20"/>
              </w:rPr>
            </w:pPr>
            <w:r>
              <w:rPr>
                <w:sz w:val="20"/>
                <w:szCs w:val="20"/>
              </w:rPr>
              <w:t>Number of debits for the account.</w:t>
            </w:r>
          </w:p>
        </w:tc>
        <w:tc>
          <w:tcPr>
            <w:tcW w:w="2250" w:type="dxa"/>
          </w:tcPr>
          <w:p w:rsidR="00EB5298" w:rsidRPr="00361AF0"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PayerReference</w:t>
            </w:r>
          </w:p>
        </w:tc>
        <w:tc>
          <w:tcPr>
            <w:tcW w:w="2610" w:type="dxa"/>
          </w:tcPr>
          <w:p w:rsidR="00EB5298" w:rsidRDefault="00EB5298" w:rsidP="00C97BE1">
            <w:pPr>
              <w:spacing w:before="60" w:after="60"/>
              <w:rPr>
                <w:sz w:val="20"/>
                <w:szCs w:val="20"/>
              </w:rPr>
            </w:pPr>
            <w:r>
              <w:rPr>
                <w:sz w:val="20"/>
                <w:szCs w:val="20"/>
              </w:rPr>
              <w:t>Account payer reference.</w:t>
            </w:r>
          </w:p>
        </w:tc>
        <w:tc>
          <w:tcPr>
            <w:tcW w:w="2250" w:type="dxa"/>
          </w:tcPr>
          <w:p w:rsidR="00EB5298" w:rsidRPr="00361AF0" w:rsidRDefault="00EB5298" w:rsidP="00C97BE1">
            <w:pPr>
              <w:spacing w:before="60" w:after="60"/>
              <w:rPr>
                <w:sz w:val="20"/>
                <w:szCs w:val="20"/>
              </w:rPr>
            </w:pPr>
            <w:r>
              <w:rPr>
                <w:sz w:val="20"/>
                <w:szCs w:val="20"/>
              </w:rPr>
              <w:t>String. Optional</w:t>
            </w:r>
            <w:r w:rsidR="00E050E1">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PslId</w:t>
            </w:r>
          </w:p>
        </w:tc>
        <w:tc>
          <w:tcPr>
            <w:tcW w:w="2610" w:type="dxa"/>
          </w:tcPr>
          <w:p w:rsidR="00EB5298" w:rsidRDefault="00EB5298" w:rsidP="00C97BE1">
            <w:pPr>
              <w:spacing w:before="60" w:after="60"/>
              <w:rPr>
                <w:sz w:val="20"/>
                <w:szCs w:val="20"/>
              </w:rPr>
            </w:pPr>
            <w:r>
              <w:rPr>
                <w:sz w:val="20"/>
                <w:szCs w:val="20"/>
              </w:rPr>
              <w:t>This service user ID</w:t>
            </w:r>
            <w:r w:rsidR="004113A5">
              <w:rPr>
                <w:sz w:val="20"/>
                <w:szCs w:val="20"/>
              </w:rPr>
              <w:fldChar w:fldCharType="begin"/>
            </w:r>
            <w:r w:rsidR="004113A5">
              <w:instrText xml:space="preserve"> XE "</w:instrText>
            </w:r>
            <w:r w:rsidR="004113A5" w:rsidRPr="000A183A">
              <w:instrText>User ID</w:instrText>
            </w:r>
            <w:r w:rsidR="004113A5">
              <w:instrText xml:space="preserve">" </w:instrText>
            </w:r>
            <w:r w:rsidR="004113A5">
              <w:rPr>
                <w:sz w:val="20"/>
                <w:szCs w:val="20"/>
              </w:rPr>
              <w:fldChar w:fldCharType="end"/>
            </w:r>
            <w:r>
              <w:rPr>
                <w:sz w:val="20"/>
                <w:szCs w:val="20"/>
              </w:rPr>
              <w:t xml:space="preserve"> is used to interact with the Direct Debit. When the user sends request for DDProcessing, the bank validates the ID. If the PslId value is incorrect, the following error message is generated: “Missing or Incorrect Service UserId”.</w:t>
            </w:r>
          </w:p>
        </w:tc>
        <w:tc>
          <w:tcPr>
            <w:tcW w:w="2250" w:type="dxa"/>
          </w:tcPr>
          <w:p w:rsidR="00EB5298" w:rsidRPr="00361AF0" w:rsidRDefault="00EB5298" w:rsidP="00C97BE1">
            <w:pPr>
              <w:spacing w:before="60" w:after="60"/>
              <w:rPr>
                <w:sz w:val="20"/>
                <w:szCs w:val="20"/>
              </w:rPr>
            </w:pPr>
            <w:r>
              <w:rPr>
                <w:sz w:val="20"/>
                <w:szCs w:val="20"/>
              </w:rPr>
              <w:t>String. Optional</w:t>
            </w:r>
            <w:r w:rsidR="00E050E1">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ReferenceNumber</w:t>
            </w:r>
          </w:p>
        </w:tc>
        <w:tc>
          <w:tcPr>
            <w:tcW w:w="2610" w:type="dxa"/>
          </w:tcPr>
          <w:p w:rsidR="00EB5298" w:rsidRDefault="00EB5298" w:rsidP="00C97BE1">
            <w:pPr>
              <w:spacing w:before="60" w:after="60"/>
              <w:rPr>
                <w:sz w:val="20"/>
                <w:szCs w:val="20"/>
              </w:rPr>
            </w:pPr>
            <w:r>
              <w:rPr>
                <w:sz w:val="20"/>
                <w:szCs w:val="20"/>
              </w:rPr>
              <w:t>Reference number associated with the account.</w:t>
            </w:r>
          </w:p>
        </w:tc>
        <w:tc>
          <w:tcPr>
            <w:tcW w:w="2250" w:type="dxa"/>
          </w:tcPr>
          <w:p w:rsidR="00EB5298" w:rsidRPr="00361AF0" w:rsidRDefault="00EB5298" w:rsidP="00C97BE1">
            <w:pPr>
              <w:spacing w:before="60" w:after="60"/>
              <w:rPr>
                <w:sz w:val="20"/>
                <w:szCs w:val="20"/>
              </w:rPr>
            </w:pPr>
            <w:r>
              <w:rPr>
                <w:sz w:val="20"/>
                <w:szCs w:val="20"/>
              </w:rPr>
              <w:t>String. Optional</w:t>
            </w:r>
            <w:r w:rsidR="00E050E1">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StateDate</w:t>
            </w:r>
          </w:p>
        </w:tc>
        <w:tc>
          <w:tcPr>
            <w:tcW w:w="2610" w:type="dxa"/>
          </w:tcPr>
          <w:p w:rsidR="00EB5298" w:rsidRDefault="00EB5298" w:rsidP="00C97BE1">
            <w:pPr>
              <w:spacing w:before="60" w:after="60"/>
              <w:rPr>
                <w:sz w:val="20"/>
                <w:szCs w:val="20"/>
              </w:rPr>
            </w:pPr>
            <w:r>
              <w:rPr>
                <w:sz w:val="20"/>
                <w:szCs w:val="20"/>
              </w:rPr>
              <w:t>Start date.</w:t>
            </w:r>
          </w:p>
        </w:tc>
        <w:tc>
          <w:tcPr>
            <w:tcW w:w="2250" w:type="dxa"/>
          </w:tcPr>
          <w:p w:rsidR="00EB5298" w:rsidRPr="00361AF0"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TotalAmount</w:t>
            </w:r>
          </w:p>
        </w:tc>
        <w:tc>
          <w:tcPr>
            <w:tcW w:w="2610" w:type="dxa"/>
          </w:tcPr>
          <w:p w:rsidR="00EB5298" w:rsidRDefault="00EB5298" w:rsidP="00C97BE1">
            <w:pPr>
              <w:spacing w:before="60" w:after="60"/>
              <w:rPr>
                <w:sz w:val="20"/>
                <w:szCs w:val="20"/>
              </w:rPr>
            </w:pPr>
            <w:r>
              <w:rPr>
                <w:sz w:val="20"/>
                <w:szCs w:val="20"/>
              </w:rPr>
              <w:t>Total amount of the account.</w:t>
            </w:r>
          </w:p>
        </w:tc>
        <w:tc>
          <w:tcPr>
            <w:tcW w:w="2250" w:type="dxa"/>
          </w:tcPr>
          <w:p w:rsidR="00EB5298" w:rsidRPr="00361AF0"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UserName</w:t>
            </w:r>
          </w:p>
        </w:tc>
        <w:tc>
          <w:tcPr>
            <w:tcW w:w="2610" w:type="dxa"/>
          </w:tcPr>
          <w:p w:rsidR="00EB5298" w:rsidRDefault="00EB5298" w:rsidP="00C97BE1">
            <w:pPr>
              <w:spacing w:before="60" w:after="60"/>
              <w:rPr>
                <w:sz w:val="20"/>
                <w:szCs w:val="20"/>
              </w:rPr>
            </w:pPr>
            <w:r>
              <w:rPr>
                <w:sz w:val="20"/>
                <w:szCs w:val="20"/>
              </w:rPr>
              <w:t>Name of the user associated with the account.</w:t>
            </w:r>
          </w:p>
        </w:tc>
        <w:tc>
          <w:tcPr>
            <w:tcW w:w="2250" w:type="dxa"/>
          </w:tcPr>
          <w:p w:rsidR="00EB5298" w:rsidRPr="00361AF0" w:rsidRDefault="00EB5298" w:rsidP="00C97BE1">
            <w:pPr>
              <w:spacing w:before="60" w:after="60"/>
              <w:rPr>
                <w:sz w:val="20"/>
                <w:szCs w:val="20"/>
              </w:rPr>
            </w:pPr>
            <w:r>
              <w:rPr>
                <w:sz w:val="20"/>
                <w:szCs w:val="20"/>
              </w:rPr>
              <w:t>String. Optional</w:t>
            </w:r>
            <w:r w:rsidR="00BF7874">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DEUCSGateway</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An extension of the BaseGat3eway, the DEUCSGateway is used for requests to- and responses from- the DEUCS Service.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gathers parameters needed to properly communicate with the DEUCS Service.</w:t>
            </w:r>
          </w:p>
        </w:tc>
        <w:tc>
          <w:tcPr>
            <w:tcW w:w="2250" w:type="dxa"/>
          </w:tcPr>
          <w:p w:rsidR="00EB5298" w:rsidRPr="00361AF0"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CommunicationId</w:t>
            </w:r>
          </w:p>
        </w:tc>
        <w:tc>
          <w:tcPr>
            <w:tcW w:w="2610" w:type="dxa"/>
          </w:tcPr>
          <w:p w:rsidR="00EB5298" w:rsidRDefault="00EB5298" w:rsidP="00C97BE1">
            <w:pPr>
              <w:spacing w:before="60" w:after="60"/>
              <w:rPr>
                <w:sz w:val="20"/>
                <w:szCs w:val="20"/>
              </w:rPr>
            </w:pPr>
            <w:r>
              <w:rPr>
                <w:sz w:val="20"/>
                <w:szCs w:val="20"/>
              </w:rPr>
              <w:t>Communication identifier for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w:t>
            </w:r>
          </w:p>
        </w:tc>
        <w:tc>
          <w:tcPr>
            <w:tcW w:w="2250" w:type="dxa"/>
          </w:tcPr>
          <w:p w:rsidR="00EB5298" w:rsidRPr="00361AF0"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FrequencyType</w:t>
            </w:r>
          </w:p>
        </w:tc>
        <w:tc>
          <w:tcPr>
            <w:tcW w:w="2610" w:type="dxa"/>
          </w:tcPr>
          <w:p w:rsidR="00EB5298" w:rsidRDefault="00EB5298" w:rsidP="00C97BE1">
            <w:pPr>
              <w:spacing w:before="60" w:after="60"/>
              <w:rPr>
                <w:sz w:val="20"/>
                <w:szCs w:val="20"/>
              </w:rPr>
            </w:pPr>
            <w:r>
              <w:rPr>
                <w:sz w:val="20"/>
                <w:szCs w:val="20"/>
              </w:rPr>
              <w:t>Type of frequency associated with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w:t>
            </w:r>
          </w:p>
        </w:tc>
        <w:tc>
          <w:tcPr>
            <w:tcW w:w="2250" w:type="dxa"/>
          </w:tcPr>
          <w:p w:rsidR="00EB5298" w:rsidRPr="00361AF0" w:rsidRDefault="00EB5298" w:rsidP="00C97BE1">
            <w:pPr>
              <w:spacing w:before="60" w:after="60"/>
              <w:rPr>
                <w:sz w:val="20"/>
                <w:szCs w:val="20"/>
              </w:rPr>
            </w:pPr>
            <w:r>
              <w:rPr>
                <w:sz w:val="20"/>
                <w:szCs w:val="20"/>
              </w:rPr>
              <w:t>String. Optional.</w:t>
            </w:r>
          </w:p>
        </w:tc>
      </w:tr>
      <w:tr w:rsidR="00EB5298" w:rsidRPr="00A66844" w:rsidTr="0017003E">
        <w:trPr>
          <w:trHeight w:val="701"/>
        </w:trPr>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Host</w:t>
            </w:r>
          </w:p>
        </w:tc>
        <w:tc>
          <w:tcPr>
            <w:tcW w:w="2610" w:type="dxa"/>
          </w:tcPr>
          <w:p w:rsidR="00EB5298" w:rsidRDefault="00EB5298" w:rsidP="00C97BE1">
            <w:pPr>
              <w:spacing w:before="60" w:after="60"/>
              <w:rPr>
                <w:sz w:val="20"/>
                <w:szCs w:val="20"/>
              </w:rPr>
            </w:pPr>
            <w:r>
              <w:rPr>
                <w:sz w:val="20"/>
                <w:szCs w:val="20"/>
              </w:rPr>
              <w:t>Host associated with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w:t>
            </w:r>
          </w:p>
        </w:tc>
        <w:tc>
          <w:tcPr>
            <w:tcW w:w="2250" w:type="dxa"/>
          </w:tcPr>
          <w:p w:rsidR="00EB5298" w:rsidRPr="00361AF0"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StartDate</w:t>
            </w:r>
          </w:p>
        </w:tc>
        <w:tc>
          <w:tcPr>
            <w:tcW w:w="2610" w:type="dxa"/>
          </w:tcPr>
          <w:p w:rsidR="00EB5298" w:rsidRDefault="00EB5298" w:rsidP="00C97BE1">
            <w:pPr>
              <w:spacing w:before="60" w:after="60"/>
              <w:rPr>
                <w:sz w:val="20"/>
                <w:szCs w:val="20"/>
              </w:rPr>
            </w:pPr>
            <w:r>
              <w:rPr>
                <w:sz w:val="20"/>
                <w:szCs w:val="20"/>
              </w:rPr>
              <w:t>Start date.</w:t>
            </w:r>
          </w:p>
        </w:tc>
        <w:tc>
          <w:tcPr>
            <w:tcW w:w="2250" w:type="dxa"/>
          </w:tcPr>
          <w:p w:rsidR="00EB5298" w:rsidRPr="00361AF0" w:rsidRDefault="00EB5298" w:rsidP="00C97BE1">
            <w:pPr>
              <w:spacing w:before="60" w:after="60"/>
              <w:rPr>
                <w:sz w:val="20"/>
                <w:szCs w:val="20"/>
              </w:rPr>
            </w:pPr>
            <w:proofErr w:type="gramStart"/>
            <w:r w:rsidRPr="00361AF0">
              <w:rPr>
                <w:sz w:val="20"/>
                <w:szCs w:val="20"/>
              </w:rPr>
              <w:t>dateTime</w:t>
            </w:r>
            <w:proofErr w:type="gramEnd"/>
            <w:r w:rsidRPr="00361AF0">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ECheckTender</w:t>
            </w:r>
          </w:p>
        </w:tc>
        <w:tc>
          <w:tcPr>
            <w:tcW w:w="1980" w:type="dxa"/>
          </w:tcPr>
          <w:p w:rsidR="00EB5298" w:rsidRDefault="00EB5298" w:rsidP="00C97BE1">
            <w:pPr>
              <w:spacing w:before="60" w:after="60"/>
              <w:rPr>
                <w:sz w:val="20"/>
                <w:szCs w:val="20"/>
              </w:rPr>
            </w:pPr>
          </w:p>
        </w:tc>
        <w:tc>
          <w:tcPr>
            <w:tcW w:w="2610" w:type="dxa"/>
          </w:tcPr>
          <w:p w:rsidR="00EB5298" w:rsidRPr="00D8303D" w:rsidRDefault="00EB5298" w:rsidP="00C97BE1">
            <w:pPr>
              <w:spacing w:before="60" w:after="60"/>
              <w:rPr>
                <w:sz w:val="20"/>
                <w:szCs w:val="20"/>
              </w:rPr>
            </w:pPr>
            <w:r>
              <w:rPr>
                <w:sz w:val="20"/>
                <w:szCs w:val="20"/>
              </w:rPr>
              <w:t>Information about the e-check tendered for payment.</w:t>
            </w:r>
          </w:p>
        </w:tc>
        <w:tc>
          <w:tcPr>
            <w:tcW w:w="2250" w:type="dxa"/>
          </w:tcPr>
          <w:p w:rsidR="00EB5298" w:rsidRDefault="00EB5298" w:rsidP="00C97BE1">
            <w:pPr>
              <w:spacing w:before="60" w:after="60"/>
              <w:rPr>
                <w:sz w:val="20"/>
                <w:szCs w:val="20"/>
              </w:rPr>
            </w:pPr>
            <w:r w:rsidRPr="00536372">
              <w:rPr>
                <w:b/>
                <w:sz w:val="20"/>
                <w:szCs w:val="20"/>
              </w:rPr>
              <w:t>Note</w:t>
            </w:r>
            <w:r>
              <w:rPr>
                <w:sz w:val="20"/>
                <w:szCs w:val="20"/>
              </w:rPr>
              <w:t>: See “ECheckTender” in the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EDIFactGateway</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The EDIFactGateway is used for requests to- and responses from- the EDIFact Service.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gathers parameters needed to properly communicate with the EDIFact Service.</w:t>
            </w: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StartDate</w:t>
            </w:r>
          </w:p>
        </w:tc>
        <w:tc>
          <w:tcPr>
            <w:tcW w:w="2610" w:type="dxa"/>
          </w:tcPr>
          <w:p w:rsidR="00EB5298" w:rsidRDefault="00EB5298" w:rsidP="00C97BE1">
            <w:pPr>
              <w:spacing w:before="60" w:after="60"/>
              <w:rPr>
                <w:sz w:val="20"/>
                <w:szCs w:val="20"/>
              </w:rPr>
            </w:pPr>
            <w:r>
              <w:rPr>
                <w:sz w:val="20"/>
                <w:szCs w:val="20"/>
              </w:rPr>
              <w:t>Starting date.</w:t>
            </w:r>
          </w:p>
        </w:tc>
        <w:tc>
          <w:tcPr>
            <w:tcW w:w="2250" w:type="dxa"/>
          </w:tcPr>
          <w:p w:rsidR="00EB5298"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Purpose</w:t>
            </w:r>
          </w:p>
        </w:tc>
        <w:tc>
          <w:tcPr>
            <w:tcW w:w="2610" w:type="dxa"/>
          </w:tcPr>
          <w:p w:rsidR="00EB5298" w:rsidRDefault="00EB5298" w:rsidP="00C97BE1">
            <w:pPr>
              <w:spacing w:before="60" w:after="60"/>
              <w:rPr>
                <w:sz w:val="20"/>
                <w:szCs w:val="20"/>
              </w:rPr>
            </w:pPr>
            <w:r>
              <w:rPr>
                <w:sz w:val="20"/>
                <w:szCs w:val="20"/>
              </w:rPr>
              <w:t>Purpose of the transaction.</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EnterpriseString KVP</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Key</w:t>
            </w:r>
          </w:p>
        </w:tc>
        <w:tc>
          <w:tcPr>
            <w:tcW w:w="2610" w:type="dxa"/>
          </w:tcPr>
          <w:p w:rsidR="00EB5298" w:rsidRDefault="00EB5298" w:rsidP="00C97BE1">
            <w:pPr>
              <w:spacing w:before="60" w:after="60"/>
              <w:rPr>
                <w:sz w:val="20"/>
                <w:szCs w:val="20"/>
              </w:rPr>
            </w:pPr>
            <w:r>
              <w:rPr>
                <w:sz w:val="20"/>
                <w:szCs w:val="20"/>
              </w:rPr>
              <w:t>Key string (unique identifier) associated with the Value string. Together, the Key and Value form a Key Value Pair (KVP).</w:t>
            </w:r>
          </w:p>
        </w:tc>
        <w:tc>
          <w:tcPr>
            <w:tcW w:w="2250" w:type="dxa"/>
          </w:tcPr>
          <w:p w:rsidR="00EB5298" w:rsidRPr="009A18F6" w:rsidRDefault="00EB5298" w:rsidP="00C97BE1">
            <w:pPr>
              <w:spacing w:before="60" w:after="60"/>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Value</w:t>
            </w:r>
          </w:p>
        </w:tc>
        <w:tc>
          <w:tcPr>
            <w:tcW w:w="2610" w:type="dxa"/>
          </w:tcPr>
          <w:p w:rsidR="00EB5298" w:rsidRDefault="00EB5298" w:rsidP="00C97BE1">
            <w:pPr>
              <w:spacing w:before="60" w:after="60"/>
              <w:rPr>
                <w:sz w:val="20"/>
                <w:szCs w:val="20"/>
              </w:rPr>
            </w:pPr>
            <w:r>
              <w:rPr>
                <w:sz w:val="20"/>
                <w:szCs w:val="20"/>
              </w:rPr>
              <w:t>Identified data. This is Value string of the KVP.</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ExtendedECheck 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Pr="00D8303D" w:rsidRDefault="00EB5298" w:rsidP="00C97BE1">
            <w:pPr>
              <w:spacing w:before="60" w:after="60"/>
              <w:rPr>
                <w:sz w:val="20"/>
                <w:szCs w:val="20"/>
              </w:rPr>
            </w:pPr>
            <w:r>
              <w:rPr>
                <w:sz w:val="20"/>
                <w:szCs w:val="20"/>
              </w:rPr>
              <w:t>Information about the extended e-check payment.</w:t>
            </w:r>
          </w:p>
        </w:tc>
        <w:tc>
          <w:tcPr>
            <w:tcW w:w="2250" w:type="dxa"/>
          </w:tcPr>
          <w:p w:rsidR="00EB5298" w:rsidRDefault="00EB5298" w:rsidP="00C97BE1">
            <w:pPr>
              <w:spacing w:before="60" w:after="60"/>
              <w:rPr>
                <w:sz w:val="20"/>
                <w:szCs w:val="20"/>
              </w:rPr>
            </w:pPr>
            <w:r w:rsidRPr="003323D5">
              <w:rPr>
                <w:b/>
                <w:sz w:val="20"/>
                <w:szCs w:val="20"/>
              </w:rPr>
              <w:t>Note</w:t>
            </w:r>
            <w:r>
              <w:rPr>
                <w:sz w:val="20"/>
                <w:szCs w:val="20"/>
              </w:rPr>
              <w:t>: See “ExtendedECheck 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r>
              <w:rPr>
                <w:sz w:val="20"/>
                <w:szCs w:val="20"/>
              </w:rPr>
              <w:t>” in the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InStoreGateway</w:t>
            </w:r>
          </w:p>
        </w:tc>
        <w:tc>
          <w:tcPr>
            <w:tcW w:w="1980" w:type="dxa"/>
          </w:tcPr>
          <w:p w:rsidR="00EB5298" w:rsidRDefault="00EB5298" w:rsidP="00C97BE1">
            <w:pPr>
              <w:spacing w:before="60" w:after="60"/>
              <w:rPr>
                <w:sz w:val="20"/>
                <w:szCs w:val="20"/>
              </w:rPr>
            </w:pPr>
          </w:p>
        </w:tc>
        <w:tc>
          <w:tcPr>
            <w:tcW w:w="2610" w:type="dxa"/>
          </w:tcPr>
          <w:p w:rsidR="00EB5298" w:rsidRPr="00D8303D" w:rsidRDefault="00EB5298" w:rsidP="00C97BE1">
            <w:pPr>
              <w:spacing w:before="60" w:after="60"/>
              <w:rPr>
                <w:sz w:val="20"/>
                <w:szCs w:val="20"/>
              </w:rPr>
            </w:pPr>
            <w:r>
              <w:rPr>
                <w:sz w:val="20"/>
                <w:szCs w:val="20"/>
              </w:rPr>
              <w:t>The InStoreGateway is used to process in-store payments.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gathers parameters needed to properly communicate with the store.</w:t>
            </w:r>
          </w:p>
        </w:tc>
        <w:tc>
          <w:tcPr>
            <w:tcW w:w="2250" w:type="dxa"/>
          </w:tcPr>
          <w:p w:rsidR="00EB5298" w:rsidRPr="0011538B"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InStoreProcessor</w:t>
            </w:r>
          </w:p>
        </w:tc>
        <w:tc>
          <w:tcPr>
            <w:tcW w:w="2610" w:type="dxa"/>
          </w:tcPr>
          <w:p w:rsidR="00EB5298" w:rsidRPr="00D8303D" w:rsidRDefault="00EB5298" w:rsidP="00C97BE1">
            <w:pPr>
              <w:spacing w:before="60" w:after="60"/>
              <w:rPr>
                <w:sz w:val="20"/>
                <w:szCs w:val="20"/>
              </w:rPr>
            </w:pPr>
            <w:r>
              <w:rPr>
                <w:sz w:val="20"/>
                <w:szCs w:val="20"/>
              </w:rPr>
              <w:t>Information about the in store processor.</w:t>
            </w:r>
          </w:p>
        </w:tc>
        <w:tc>
          <w:tcPr>
            <w:tcW w:w="2250" w:type="dxa"/>
          </w:tcPr>
          <w:p w:rsidR="00EB5298" w:rsidRPr="0011538B"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InStoreTender</w:t>
            </w:r>
          </w:p>
        </w:tc>
        <w:tc>
          <w:tcPr>
            <w:tcW w:w="1980" w:type="dxa"/>
          </w:tcPr>
          <w:p w:rsidR="00EB5298" w:rsidRDefault="00EB5298" w:rsidP="00C97BE1">
            <w:pPr>
              <w:spacing w:before="60" w:after="60"/>
              <w:rPr>
                <w:sz w:val="20"/>
                <w:szCs w:val="20"/>
              </w:rPr>
            </w:pPr>
          </w:p>
        </w:tc>
        <w:tc>
          <w:tcPr>
            <w:tcW w:w="2610" w:type="dxa"/>
          </w:tcPr>
          <w:p w:rsidR="00EB5298" w:rsidRPr="00D8303D" w:rsidRDefault="00EB5298" w:rsidP="00C97BE1">
            <w:pPr>
              <w:spacing w:before="60" w:after="60"/>
              <w:rPr>
                <w:sz w:val="20"/>
                <w:szCs w:val="20"/>
              </w:rPr>
            </w:pPr>
          </w:p>
        </w:tc>
        <w:tc>
          <w:tcPr>
            <w:tcW w:w="2250" w:type="dxa"/>
          </w:tcPr>
          <w:p w:rsidR="00EB5298" w:rsidRPr="00F95DBE"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InStorePayment Method</w:t>
            </w:r>
          </w:p>
        </w:tc>
        <w:tc>
          <w:tcPr>
            <w:tcW w:w="2610" w:type="dxa"/>
          </w:tcPr>
          <w:p w:rsidR="00EB5298" w:rsidRPr="00D8303D" w:rsidRDefault="00EB5298" w:rsidP="00C97BE1">
            <w:pPr>
              <w:spacing w:before="60" w:after="60"/>
              <w:rPr>
                <w:sz w:val="20"/>
                <w:szCs w:val="20"/>
              </w:rPr>
            </w:pPr>
            <w:r>
              <w:rPr>
                <w:sz w:val="20"/>
                <w:szCs w:val="20"/>
              </w:rPr>
              <w:t>Method of payment in the store.</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w:t>
            </w:r>
            <w:r w:rsidR="009209CE">
              <w:rPr>
                <w:sz w:val="20"/>
                <w:szCs w:val="20"/>
              </w:rPr>
              <w:fldChar w:fldCharType="begin"/>
            </w:r>
            <w:r w:rsidR="009209CE">
              <w:instrText xml:space="preserve"> XE "</w:instrText>
            </w:r>
            <w:r w:rsidR="009209CE" w:rsidRPr="003923DA">
              <w:rPr>
                <w:rFonts w:cs="Arial"/>
                <w:szCs w:val="22"/>
              </w:rPr>
              <w:instrText>InStore</w:instrText>
            </w:r>
            <w:r w:rsidR="009209CE">
              <w:instrText xml:space="preserve">" </w:instrText>
            </w:r>
            <w:r w:rsidR="009209CE">
              <w:rPr>
                <w:sz w:val="20"/>
                <w:szCs w:val="20"/>
              </w:rPr>
              <w:fldChar w:fldCharType="end"/>
            </w:r>
            <w:r>
              <w:rPr>
                <w:sz w:val="20"/>
                <w:szCs w:val="20"/>
              </w:rPr>
              <w:t xml:space="preserve"> </w:t>
            </w:r>
            <w:r>
              <w:rPr>
                <w:sz w:val="20"/>
                <w:szCs w:val="20"/>
              </w:rPr>
              <w:lastRenderedPageBreak/>
              <w:t>RepresentitiveUser</w:t>
            </w:r>
          </w:p>
        </w:tc>
        <w:tc>
          <w:tcPr>
            <w:tcW w:w="2610" w:type="dxa"/>
          </w:tcPr>
          <w:p w:rsidR="00EB5298" w:rsidRPr="00D8303D" w:rsidRDefault="00EB5298" w:rsidP="00C97BE1">
            <w:pPr>
              <w:spacing w:before="60" w:after="60"/>
              <w:rPr>
                <w:sz w:val="20"/>
                <w:szCs w:val="20"/>
              </w:rPr>
            </w:pPr>
            <w:r>
              <w:rPr>
                <w:sz w:val="20"/>
                <w:szCs w:val="20"/>
              </w:rPr>
              <w:lastRenderedPageBreak/>
              <w:t>Representative store user.</w:t>
            </w:r>
          </w:p>
        </w:tc>
        <w:tc>
          <w:tcPr>
            <w:tcW w:w="2250" w:type="dxa"/>
          </w:tcPr>
          <w:p w:rsidR="00EB5298" w:rsidRPr="00F95DBE" w:rsidRDefault="00EB5298" w:rsidP="00C97BE1">
            <w:pPr>
              <w:spacing w:before="60" w:after="60"/>
              <w:rPr>
                <w:sz w:val="20"/>
                <w:szCs w:val="20"/>
              </w:rPr>
            </w:pPr>
            <w:r w:rsidRPr="0011538B">
              <w:rPr>
                <w:sz w:val="20"/>
                <w:szCs w:val="20"/>
              </w:rPr>
              <w:t>String. Optional.</w:t>
            </w:r>
          </w:p>
          <w:p w:rsidR="00EB5298" w:rsidRPr="00F95DBE" w:rsidRDefault="00EB5298" w:rsidP="003101D5">
            <w:pPr>
              <w:spacing w:before="60" w:after="60"/>
              <w:rPr>
                <w:sz w:val="20"/>
                <w:szCs w:val="20"/>
              </w:rPr>
            </w:pPr>
            <w:r w:rsidRPr="00F95DBE">
              <w:rPr>
                <w:b/>
                <w:sz w:val="20"/>
                <w:szCs w:val="20"/>
              </w:rPr>
              <w:lastRenderedPageBreak/>
              <w:t>Reviewer Note</w:t>
            </w:r>
            <w:r w:rsidRPr="00F95DBE">
              <w:rPr>
                <w:sz w:val="20"/>
                <w:szCs w:val="20"/>
              </w:rPr>
              <w:t>:</w:t>
            </w:r>
            <w:r>
              <w:rPr>
                <w:sz w:val="20"/>
                <w:szCs w:val="20"/>
              </w:rPr>
              <w:t xml:space="preserve"> Should this be spelled “InStore</w:t>
            </w:r>
            <w:r w:rsidR="009209CE">
              <w:rPr>
                <w:sz w:val="20"/>
                <w:szCs w:val="20"/>
              </w:rPr>
              <w:fldChar w:fldCharType="begin"/>
            </w:r>
            <w:r w:rsidR="009209CE">
              <w:instrText xml:space="preserve"> XE "</w:instrText>
            </w:r>
            <w:r w:rsidR="009209CE" w:rsidRPr="003923DA">
              <w:rPr>
                <w:rFonts w:cs="Arial"/>
                <w:szCs w:val="22"/>
              </w:rPr>
              <w:instrText>InStore</w:instrText>
            </w:r>
            <w:r w:rsidR="009209CE">
              <w:instrText xml:space="preserve">" </w:instrText>
            </w:r>
            <w:r w:rsidR="009209CE">
              <w:rPr>
                <w:sz w:val="20"/>
                <w:szCs w:val="20"/>
              </w:rPr>
              <w:fldChar w:fldCharType="end"/>
            </w:r>
            <w:r>
              <w:rPr>
                <w:sz w:val="20"/>
                <w:szCs w:val="20"/>
              </w:rPr>
              <w:t xml:space="preserve"> Represen</w:t>
            </w:r>
            <w:r w:rsidR="003101D5">
              <w:rPr>
                <w:sz w:val="20"/>
                <w:szCs w:val="20"/>
              </w:rPr>
              <w:t>tat</w:t>
            </w:r>
            <w:r>
              <w:rPr>
                <w:sz w:val="20"/>
                <w:szCs w:val="20"/>
              </w:rPr>
              <w:t>iveUser”?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StoreId</w:t>
            </w:r>
          </w:p>
        </w:tc>
        <w:tc>
          <w:tcPr>
            <w:tcW w:w="2610" w:type="dxa"/>
          </w:tcPr>
          <w:p w:rsidR="00EB5298" w:rsidRPr="00D8303D" w:rsidRDefault="00EB5298" w:rsidP="00C97BE1">
            <w:pPr>
              <w:spacing w:before="60" w:after="60"/>
              <w:rPr>
                <w:sz w:val="20"/>
                <w:szCs w:val="20"/>
              </w:rPr>
            </w:pPr>
            <w:r>
              <w:rPr>
                <w:sz w:val="20"/>
                <w:szCs w:val="20"/>
              </w:rPr>
              <w:t>Store identifier.</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StoreName</w:t>
            </w:r>
          </w:p>
        </w:tc>
        <w:tc>
          <w:tcPr>
            <w:tcW w:w="2610" w:type="dxa"/>
          </w:tcPr>
          <w:p w:rsidR="00EB5298" w:rsidRPr="00D8303D" w:rsidRDefault="00EB5298" w:rsidP="00C97BE1">
            <w:pPr>
              <w:spacing w:before="60" w:after="60"/>
              <w:rPr>
                <w:sz w:val="20"/>
                <w:szCs w:val="20"/>
              </w:rPr>
            </w:pPr>
            <w:r>
              <w:rPr>
                <w:sz w:val="20"/>
                <w:szCs w:val="20"/>
              </w:rPr>
              <w:t>Store name.</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StorePostalCode</w:t>
            </w:r>
          </w:p>
        </w:tc>
        <w:tc>
          <w:tcPr>
            <w:tcW w:w="2610" w:type="dxa"/>
          </w:tcPr>
          <w:p w:rsidR="00EB5298" w:rsidRPr="00D8303D" w:rsidRDefault="00EB5298" w:rsidP="00C97BE1">
            <w:pPr>
              <w:spacing w:before="60" w:after="60"/>
              <w:rPr>
                <w:sz w:val="20"/>
                <w:szCs w:val="20"/>
              </w:rPr>
            </w:pPr>
            <w:proofErr w:type="gramStart"/>
            <w:r>
              <w:rPr>
                <w:sz w:val="20"/>
                <w:szCs w:val="20"/>
              </w:rPr>
              <w:t>Store address</w:t>
            </w:r>
            <w:proofErr w:type="gramEnd"/>
            <w:r>
              <w:rPr>
                <w:sz w:val="20"/>
                <w:szCs w:val="20"/>
              </w:rPr>
              <w:t xml:space="preserve"> postal code.</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TerminalId</w:t>
            </w:r>
          </w:p>
        </w:tc>
        <w:tc>
          <w:tcPr>
            <w:tcW w:w="2610" w:type="dxa"/>
          </w:tcPr>
          <w:p w:rsidR="00EB5298" w:rsidRPr="00D8303D" w:rsidRDefault="00EB5298" w:rsidP="00C97BE1">
            <w:pPr>
              <w:spacing w:before="60" w:after="60"/>
              <w:rPr>
                <w:sz w:val="20"/>
                <w:szCs w:val="20"/>
              </w:rPr>
            </w:pPr>
            <w:r>
              <w:rPr>
                <w:sz w:val="20"/>
                <w:szCs w:val="20"/>
              </w:rPr>
              <w:t>Terminal identifier.</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InStorePayment Status</w:t>
            </w:r>
            <w:r w:rsidR="00B40B92">
              <w:rPr>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sz w:val="20"/>
                <w:szCs w:val="20"/>
              </w:rPr>
              <w:fldChar w:fldCharType="end"/>
            </w:r>
          </w:p>
        </w:tc>
        <w:tc>
          <w:tcPr>
            <w:tcW w:w="2610" w:type="dxa"/>
          </w:tcPr>
          <w:p w:rsidR="00EB5298" w:rsidRPr="00D8303D" w:rsidRDefault="00EB5298" w:rsidP="00C97BE1">
            <w:pPr>
              <w:spacing w:before="60" w:after="60"/>
              <w:rPr>
                <w:sz w:val="20"/>
                <w:szCs w:val="20"/>
              </w:rPr>
            </w:pPr>
            <w:r>
              <w:rPr>
                <w:sz w:val="20"/>
                <w:szCs w:val="20"/>
              </w:rPr>
              <w:t>Current status of the in-store payment.</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InStoreReference Number</w:t>
            </w:r>
          </w:p>
        </w:tc>
        <w:tc>
          <w:tcPr>
            <w:tcW w:w="2610" w:type="dxa"/>
          </w:tcPr>
          <w:p w:rsidR="00EB5298" w:rsidRPr="00D8303D" w:rsidRDefault="00EB5298" w:rsidP="00C97BE1">
            <w:pPr>
              <w:spacing w:before="60" w:after="60"/>
              <w:rPr>
                <w:sz w:val="20"/>
                <w:szCs w:val="20"/>
              </w:rPr>
            </w:pPr>
            <w:r>
              <w:rPr>
                <w:sz w:val="20"/>
                <w:szCs w:val="20"/>
              </w:rPr>
              <w:t>Reference number associated with the in-store payment.</w:t>
            </w:r>
          </w:p>
        </w:tc>
        <w:tc>
          <w:tcPr>
            <w:tcW w:w="2250" w:type="dxa"/>
          </w:tcPr>
          <w:p w:rsidR="00EB5298" w:rsidRPr="00F95DBE" w:rsidRDefault="00EB5298" w:rsidP="00C97BE1">
            <w:pPr>
              <w:spacing w:before="60" w:after="60"/>
              <w:rPr>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InStoreProcessor</w:t>
            </w:r>
          </w:p>
        </w:tc>
        <w:tc>
          <w:tcPr>
            <w:tcW w:w="2610" w:type="dxa"/>
          </w:tcPr>
          <w:p w:rsidR="00EB5298" w:rsidRPr="00D8303D" w:rsidRDefault="00EB5298" w:rsidP="00C97BE1">
            <w:pPr>
              <w:spacing w:before="60" w:after="60"/>
              <w:rPr>
                <w:sz w:val="20"/>
                <w:szCs w:val="20"/>
              </w:rPr>
            </w:pPr>
            <w:r>
              <w:rPr>
                <w:sz w:val="20"/>
                <w:szCs w:val="20"/>
              </w:rPr>
              <w:t>Store processor of the payment.</w:t>
            </w:r>
          </w:p>
        </w:tc>
        <w:tc>
          <w:tcPr>
            <w:tcW w:w="2250" w:type="dxa"/>
          </w:tcPr>
          <w:p w:rsidR="00EB5298" w:rsidRPr="00F8480E" w:rsidRDefault="00EB5298" w:rsidP="00C97BE1">
            <w:pPr>
              <w:spacing w:before="60" w:after="60"/>
              <w:rPr>
                <w:b/>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InStoreAuthCode</w:t>
            </w:r>
          </w:p>
        </w:tc>
        <w:tc>
          <w:tcPr>
            <w:tcW w:w="2610" w:type="dxa"/>
          </w:tcPr>
          <w:p w:rsidR="00EB5298" w:rsidRPr="00D8303D" w:rsidRDefault="00EB5298" w:rsidP="00C97BE1">
            <w:pPr>
              <w:spacing w:before="60" w:after="60"/>
              <w:rPr>
                <w:sz w:val="20"/>
                <w:szCs w:val="20"/>
              </w:rPr>
            </w:pPr>
            <w:r>
              <w:rPr>
                <w:sz w:val="20"/>
                <w:szCs w:val="20"/>
              </w:rPr>
              <w:t>Authorization code for the in-store payment.</w:t>
            </w:r>
          </w:p>
        </w:tc>
        <w:tc>
          <w:tcPr>
            <w:tcW w:w="2250" w:type="dxa"/>
          </w:tcPr>
          <w:p w:rsidR="00EB5298" w:rsidRPr="00F8480E" w:rsidRDefault="00EB5298" w:rsidP="00C97BE1">
            <w:pPr>
              <w:spacing w:before="60" w:after="60"/>
              <w:rPr>
                <w:b/>
                <w:sz w:val="20"/>
                <w:szCs w:val="20"/>
              </w:rPr>
            </w:pPr>
            <w:r w:rsidRPr="0011538B">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MetricItem</w:t>
            </w:r>
          </w:p>
        </w:tc>
        <w:tc>
          <w:tcPr>
            <w:tcW w:w="1980" w:type="dxa"/>
          </w:tcPr>
          <w:p w:rsidR="00EB5298" w:rsidRDefault="00EB5298" w:rsidP="00C97BE1">
            <w:pPr>
              <w:spacing w:before="60" w:after="60"/>
              <w:rPr>
                <w:sz w:val="20"/>
                <w:szCs w:val="20"/>
              </w:rPr>
            </w:pPr>
          </w:p>
        </w:tc>
        <w:tc>
          <w:tcPr>
            <w:tcW w:w="2610" w:type="dxa"/>
          </w:tcPr>
          <w:p w:rsidR="00EB5298" w:rsidRPr="00D8303D" w:rsidRDefault="00EB5298" w:rsidP="00C97BE1">
            <w:pPr>
              <w:spacing w:before="60" w:after="60"/>
              <w:rPr>
                <w:sz w:val="20"/>
                <w:szCs w:val="20"/>
              </w:rPr>
            </w:pPr>
            <w:r w:rsidRPr="00D8303D">
              <w:rPr>
                <w:sz w:val="20"/>
                <w:szCs w:val="20"/>
              </w:rPr>
              <w:t>Identifies the type of metrics (for example, “seconds”) used to measure the ProcessNonRefPayment</w:t>
            </w:r>
            <w:r>
              <w:rPr>
                <w:sz w:val="20"/>
                <w:szCs w:val="20"/>
              </w:rPr>
              <w:fldChar w:fldCharType="begin"/>
            </w:r>
            <w:r>
              <w:instrText xml:space="preserve"> XE "</w:instrText>
            </w:r>
            <w:r w:rsidRPr="005F26D3">
              <w:instrText>ProcessNonRefPayment</w:instrText>
            </w:r>
            <w:r>
              <w:instrText xml:space="preserve">" </w:instrText>
            </w:r>
            <w:r>
              <w:rPr>
                <w:sz w:val="20"/>
                <w:szCs w:val="20"/>
              </w:rPr>
              <w:fldChar w:fldCharType="end"/>
            </w:r>
            <w:r w:rsidRPr="00D8303D">
              <w:rPr>
                <w:sz w:val="20"/>
                <w:szCs w:val="20"/>
              </w:rPr>
              <w:t xml:space="preserve"> Request.</w:t>
            </w:r>
          </w:p>
        </w:tc>
        <w:tc>
          <w:tcPr>
            <w:tcW w:w="2250" w:type="dxa"/>
          </w:tcPr>
          <w:p w:rsidR="00EB5298" w:rsidRDefault="00EB5298" w:rsidP="00C97BE1">
            <w:pPr>
              <w:spacing w:before="60" w:after="60"/>
              <w:rPr>
                <w:sz w:val="20"/>
                <w:szCs w:val="20"/>
              </w:rPr>
            </w:pPr>
            <w:r w:rsidRPr="00F8480E">
              <w:rPr>
                <w:b/>
                <w:sz w:val="20"/>
                <w:szCs w:val="20"/>
              </w:rPr>
              <w:t>Note</w:t>
            </w:r>
            <w:r>
              <w:rPr>
                <w:sz w:val="20"/>
                <w:szCs w:val="20"/>
              </w:rPr>
              <w:t>: Same values as “ArrayOfMetricItem” in the table for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PayflowPro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The PayflowProGateway is used for requests to- and responses from- the Paypal Service and the Global Collect</w:t>
            </w:r>
            <w:r>
              <w:rPr>
                <w:sz w:val="20"/>
                <w:szCs w:val="20"/>
              </w:rPr>
              <w:fldChar w:fldCharType="begin"/>
            </w:r>
            <w:r>
              <w:instrText xml:space="preserve"> XE "</w:instrText>
            </w:r>
            <w:r w:rsidRPr="007157AA">
              <w:instrText>Global Collect</w:instrText>
            </w:r>
            <w:r>
              <w:instrText xml:space="preserve">" </w:instrText>
            </w:r>
            <w:r>
              <w:rPr>
                <w:sz w:val="20"/>
                <w:szCs w:val="20"/>
              </w:rPr>
              <w:fldChar w:fldCharType="end"/>
            </w:r>
            <w:r>
              <w:rPr>
                <w:sz w:val="20"/>
                <w:szCs w:val="20"/>
              </w:rPr>
              <w:t xml:space="preserve"> Service.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gathers parameters needed to properly communicate with PayPal or Global Collect.</w:t>
            </w:r>
          </w:p>
        </w:tc>
        <w:tc>
          <w:tcPr>
            <w:tcW w:w="2250" w:type="dxa"/>
          </w:tcPr>
          <w:p w:rsidR="00EB5298" w:rsidRPr="00F8480E" w:rsidRDefault="00EB5298" w:rsidP="00C97BE1">
            <w:pPr>
              <w:spacing w:before="60" w:after="60"/>
              <w:rPr>
                <w:b/>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CvvCheckValue</w:t>
            </w:r>
          </w:p>
        </w:tc>
        <w:tc>
          <w:tcPr>
            <w:tcW w:w="2610" w:type="dxa"/>
          </w:tcPr>
          <w:p w:rsidR="00EB5298" w:rsidRDefault="00EB5298" w:rsidP="00C97BE1">
            <w:pPr>
              <w:spacing w:before="60" w:after="60"/>
              <w:rPr>
                <w:sz w:val="20"/>
                <w:szCs w:val="20"/>
              </w:rPr>
            </w:pPr>
            <w:r>
              <w:rPr>
                <w:sz w:val="20"/>
                <w:szCs w:val="20"/>
              </w:rPr>
              <w:t>Card verification value (Cvv) check value.</w:t>
            </w:r>
          </w:p>
        </w:tc>
        <w:tc>
          <w:tcPr>
            <w:tcW w:w="2250" w:type="dxa"/>
          </w:tcPr>
          <w:p w:rsidR="00EB5298" w:rsidRPr="009375E0" w:rsidRDefault="00EB5298" w:rsidP="00C97BE1">
            <w:pPr>
              <w:spacing w:before="60" w:after="60"/>
              <w:rPr>
                <w:sz w:val="20"/>
                <w:szCs w:val="20"/>
              </w:rPr>
            </w:pPr>
            <w:r w:rsidRPr="009375E0">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Host</w:t>
            </w:r>
          </w:p>
        </w:tc>
        <w:tc>
          <w:tcPr>
            <w:tcW w:w="2610" w:type="dxa"/>
          </w:tcPr>
          <w:p w:rsidR="00EB5298" w:rsidRDefault="00EB5298" w:rsidP="00C97BE1">
            <w:pPr>
              <w:spacing w:before="60" w:after="60"/>
              <w:rPr>
                <w:sz w:val="20"/>
                <w:szCs w:val="20"/>
              </w:rPr>
            </w:pPr>
            <w:r>
              <w:rPr>
                <w:sz w:val="20"/>
                <w:szCs w:val="20"/>
              </w:rPr>
              <w:t>Host using the gateway.</w:t>
            </w:r>
          </w:p>
        </w:tc>
        <w:tc>
          <w:tcPr>
            <w:tcW w:w="2250" w:type="dxa"/>
          </w:tcPr>
          <w:p w:rsidR="00EB5298" w:rsidRPr="009375E0" w:rsidRDefault="00EB5298" w:rsidP="00C97BE1">
            <w:pPr>
              <w:spacing w:before="60" w:after="60"/>
              <w:rPr>
                <w:sz w:val="20"/>
                <w:szCs w:val="20"/>
              </w:rPr>
            </w:pPr>
            <w:r w:rsidRPr="009375E0">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HostCode</w:t>
            </w:r>
          </w:p>
        </w:tc>
        <w:tc>
          <w:tcPr>
            <w:tcW w:w="2610" w:type="dxa"/>
          </w:tcPr>
          <w:p w:rsidR="00EB5298" w:rsidRDefault="00EB5298" w:rsidP="00C97BE1">
            <w:pPr>
              <w:spacing w:before="60" w:after="60"/>
              <w:rPr>
                <w:sz w:val="20"/>
                <w:szCs w:val="20"/>
              </w:rPr>
            </w:pPr>
            <w:r>
              <w:rPr>
                <w:sz w:val="20"/>
                <w:szCs w:val="20"/>
              </w:rPr>
              <w:t>Code associated with the Host.</w:t>
            </w:r>
          </w:p>
        </w:tc>
        <w:tc>
          <w:tcPr>
            <w:tcW w:w="2250" w:type="dxa"/>
          </w:tcPr>
          <w:p w:rsidR="00EB5298" w:rsidRPr="009375E0" w:rsidRDefault="00EB5298" w:rsidP="00C97BE1">
            <w:pPr>
              <w:spacing w:before="60" w:after="60"/>
              <w:rPr>
                <w:sz w:val="20"/>
                <w:szCs w:val="20"/>
              </w:rPr>
            </w:pPr>
            <w:r w:rsidRPr="009375E0">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PostalCodeCheck Value</w:t>
            </w:r>
          </w:p>
        </w:tc>
        <w:tc>
          <w:tcPr>
            <w:tcW w:w="2610" w:type="dxa"/>
          </w:tcPr>
          <w:p w:rsidR="00EB5298" w:rsidRDefault="00EB5298" w:rsidP="00C97BE1">
            <w:pPr>
              <w:spacing w:before="60" w:after="60"/>
              <w:rPr>
                <w:sz w:val="20"/>
                <w:szCs w:val="20"/>
              </w:rPr>
            </w:pPr>
            <w:r>
              <w:rPr>
                <w:sz w:val="20"/>
                <w:szCs w:val="20"/>
              </w:rPr>
              <w:t>Check value for the postal code.</w:t>
            </w:r>
          </w:p>
        </w:tc>
        <w:tc>
          <w:tcPr>
            <w:tcW w:w="2250" w:type="dxa"/>
          </w:tcPr>
          <w:p w:rsidR="00EB5298" w:rsidRPr="009375E0" w:rsidRDefault="00EB5298" w:rsidP="00C97BE1">
            <w:pPr>
              <w:spacing w:before="60" w:after="60"/>
              <w:rPr>
                <w:sz w:val="20"/>
                <w:szCs w:val="20"/>
              </w:rPr>
            </w:pPr>
            <w:r w:rsidRPr="009375E0">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StreetCheckValue</w:t>
            </w:r>
          </w:p>
        </w:tc>
        <w:tc>
          <w:tcPr>
            <w:tcW w:w="2610" w:type="dxa"/>
          </w:tcPr>
          <w:p w:rsidR="00EB5298" w:rsidRDefault="00EB5298" w:rsidP="00C97BE1">
            <w:pPr>
              <w:spacing w:before="60" w:after="60"/>
              <w:rPr>
                <w:sz w:val="20"/>
                <w:szCs w:val="20"/>
              </w:rPr>
            </w:pPr>
            <w:r>
              <w:rPr>
                <w:sz w:val="20"/>
                <w:szCs w:val="20"/>
              </w:rPr>
              <w:t>Street check value.</w:t>
            </w:r>
          </w:p>
        </w:tc>
        <w:tc>
          <w:tcPr>
            <w:tcW w:w="2250" w:type="dxa"/>
          </w:tcPr>
          <w:p w:rsidR="00EB5298" w:rsidRPr="009375E0" w:rsidRDefault="00EB5298" w:rsidP="00C97BE1">
            <w:pPr>
              <w:spacing w:before="60" w:after="60"/>
              <w:rPr>
                <w:sz w:val="20"/>
                <w:szCs w:val="20"/>
              </w:rPr>
            </w:pPr>
            <w:r w:rsidRPr="009375E0">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VerisignDetailId</w:t>
            </w:r>
          </w:p>
        </w:tc>
        <w:tc>
          <w:tcPr>
            <w:tcW w:w="2610" w:type="dxa"/>
          </w:tcPr>
          <w:p w:rsidR="00EB5298" w:rsidRDefault="00EB5298" w:rsidP="00C97BE1">
            <w:pPr>
              <w:spacing w:before="60" w:after="60"/>
              <w:rPr>
                <w:sz w:val="20"/>
                <w:szCs w:val="20"/>
              </w:rPr>
            </w:pPr>
            <w:r>
              <w:rPr>
                <w:sz w:val="20"/>
                <w:szCs w:val="20"/>
              </w:rPr>
              <w:t>Detail Verisign identifier.</w:t>
            </w:r>
          </w:p>
        </w:tc>
        <w:tc>
          <w:tcPr>
            <w:tcW w:w="2250" w:type="dxa"/>
          </w:tcPr>
          <w:p w:rsidR="00EB5298" w:rsidRPr="009375E0" w:rsidRDefault="00EB5298" w:rsidP="00C97BE1">
            <w:pPr>
              <w:spacing w:before="60" w:after="60"/>
              <w:rPr>
                <w:sz w:val="20"/>
                <w:szCs w:val="20"/>
              </w:rPr>
            </w:pPr>
            <w:r w:rsidRPr="009375E0">
              <w:rPr>
                <w:sz w:val="20"/>
                <w:szCs w:val="20"/>
              </w:rPr>
              <w:t>Long.</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MerchantVendor</w:t>
            </w:r>
          </w:p>
        </w:tc>
        <w:tc>
          <w:tcPr>
            <w:tcW w:w="2610" w:type="dxa"/>
          </w:tcPr>
          <w:p w:rsidR="00EB5298" w:rsidRDefault="00EB5298" w:rsidP="00C97BE1">
            <w:pPr>
              <w:spacing w:before="60" w:after="60"/>
              <w:rPr>
                <w:sz w:val="20"/>
                <w:szCs w:val="20"/>
              </w:rPr>
            </w:pPr>
            <w:r>
              <w:rPr>
                <w:sz w:val="20"/>
                <w:szCs w:val="20"/>
              </w:rPr>
              <w:t>Merchant vendor.</w:t>
            </w:r>
          </w:p>
        </w:tc>
        <w:tc>
          <w:tcPr>
            <w:tcW w:w="2250" w:type="dxa"/>
          </w:tcPr>
          <w:p w:rsidR="00EB5298" w:rsidRPr="009375E0" w:rsidRDefault="00EB5298" w:rsidP="00C97BE1">
            <w:pPr>
              <w:spacing w:before="60" w:after="60"/>
              <w:rPr>
                <w:sz w:val="20"/>
                <w:szCs w:val="20"/>
              </w:rPr>
            </w:pPr>
            <w:r w:rsidRPr="009375E0">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MerchantUser</w:t>
            </w:r>
          </w:p>
        </w:tc>
        <w:tc>
          <w:tcPr>
            <w:tcW w:w="2610" w:type="dxa"/>
          </w:tcPr>
          <w:p w:rsidR="00EB5298" w:rsidRDefault="00EB5298" w:rsidP="00C97BE1">
            <w:pPr>
              <w:spacing w:before="60" w:after="60"/>
              <w:rPr>
                <w:sz w:val="20"/>
                <w:szCs w:val="20"/>
              </w:rPr>
            </w:pPr>
            <w:r>
              <w:rPr>
                <w:sz w:val="20"/>
                <w:szCs w:val="20"/>
              </w:rPr>
              <w:t>Merchant user.</w:t>
            </w:r>
          </w:p>
        </w:tc>
        <w:tc>
          <w:tcPr>
            <w:tcW w:w="2250" w:type="dxa"/>
          </w:tcPr>
          <w:p w:rsidR="00EB5298" w:rsidRPr="009375E0" w:rsidRDefault="00EB5298" w:rsidP="00C97BE1">
            <w:pPr>
              <w:spacing w:before="60" w:after="60"/>
              <w:rPr>
                <w:sz w:val="20"/>
                <w:szCs w:val="20"/>
              </w:rPr>
            </w:pPr>
            <w:r w:rsidRPr="009375E0">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lastRenderedPageBreak/>
              <w:t>Principal</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Username, password, and authentication</w:t>
            </w:r>
            <w:r w:rsidR="00C72850">
              <w:rPr>
                <w:sz w:val="20"/>
                <w:szCs w:val="20"/>
              </w:rPr>
              <w:fldChar w:fldCharType="begin"/>
            </w:r>
            <w:r w:rsidR="00C72850">
              <w:instrText xml:space="preserve"> XE "</w:instrText>
            </w:r>
            <w:r w:rsidR="00C72850" w:rsidRPr="00557606">
              <w:instrText>Authentication</w:instrText>
            </w:r>
            <w:r w:rsidR="00C72850">
              <w:instrText xml:space="preserve">" </w:instrText>
            </w:r>
            <w:r w:rsidR="00C72850">
              <w:rPr>
                <w:sz w:val="20"/>
                <w:szCs w:val="20"/>
              </w:rPr>
              <w:fldChar w:fldCharType="end"/>
            </w:r>
            <w:r>
              <w:rPr>
                <w:sz w:val="20"/>
                <w:szCs w:val="20"/>
              </w:rPr>
              <w:t xml:space="preserve"> provider for the principal associated with the ProcessNonRef PaymentRequest.</w:t>
            </w:r>
          </w:p>
        </w:tc>
        <w:tc>
          <w:tcPr>
            <w:tcW w:w="2250" w:type="dxa"/>
          </w:tcPr>
          <w:p w:rsidR="00EB5298" w:rsidRDefault="00EB5298" w:rsidP="00C97BE1">
            <w:pPr>
              <w:spacing w:before="60" w:after="60"/>
              <w:rPr>
                <w:sz w:val="20"/>
                <w:szCs w:val="20"/>
              </w:rPr>
            </w:pPr>
            <w:r w:rsidRPr="00F8480E">
              <w:rPr>
                <w:b/>
                <w:sz w:val="20"/>
                <w:szCs w:val="20"/>
              </w:rPr>
              <w:t>Note</w:t>
            </w:r>
            <w:r>
              <w:rPr>
                <w:sz w:val="20"/>
                <w:szCs w:val="20"/>
              </w:rPr>
              <w:t>: Same values as “Principal” in the table for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ProcessNonRef Payment</w:t>
            </w:r>
          </w:p>
        </w:tc>
        <w:tc>
          <w:tcPr>
            <w:tcW w:w="1980" w:type="dxa"/>
          </w:tcPr>
          <w:p w:rsidR="00EB5298" w:rsidRPr="00EA2A19"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Pr="009C4219" w:rsidRDefault="00EB5298" w:rsidP="00C97BE1">
            <w:pPr>
              <w:spacing w:before="60" w:after="60"/>
              <w:rPr>
                <w:b/>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Request</w:t>
            </w:r>
          </w:p>
        </w:tc>
        <w:tc>
          <w:tcPr>
            <w:tcW w:w="2610" w:type="dxa"/>
          </w:tcPr>
          <w:p w:rsidR="00EB5298" w:rsidRDefault="00EB5298" w:rsidP="00C97BE1">
            <w:pPr>
              <w:spacing w:before="60" w:after="60"/>
              <w:rPr>
                <w:sz w:val="20"/>
                <w:szCs w:val="20"/>
              </w:rPr>
            </w:pPr>
          </w:p>
        </w:tc>
        <w:tc>
          <w:tcPr>
            <w:tcW w:w="2250" w:type="dxa"/>
          </w:tcPr>
          <w:p w:rsidR="00EB5298" w:rsidRPr="00E759AE" w:rsidRDefault="00EB5298" w:rsidP="00C97BE1">
            <w:pPr>
              <w:spacing w:before="60" w:after="60"/>
              <w:rPr>
                <w:b/>
                <w:sz w:val="20"/>
                <w:szCs w:val="20"/>
              </w:rPr>
            </w:pPr>
            <w:r>
              <w:rPr>
                <w:b/>
                <w:sz w:val="20"/>
                <w:szCs w:val="20"/>
              </w:rPr>
              <w:t>Note</w:t>
            </w:r>
            <w:r w:rsidRPr="00821D61">
              <w:rPr>
                <w:sz w:val="20"/>
                <w:szCs w:val="20"/>
              </w:rPr>
              <w:t>: See “ProcessNonRef</w:t>
            </w:r>
            <w:r>
              <w:rPr>
                <w:sz w:val="20"/>
                <w:szCs w:val="20"/>
              </w:rPr>
              <w:t xml:space="preserve"> </w:t>
            </w:r>
            <w:r w:rsidRPr="00821D61">
              <w:rPr>
                <w:sz w:val="20"/>
                <w:szCs w:val="20"/>
              </w:rPr>
              <w:t>PaymentRequest” in this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ProcessNonRef PaymentInStore Result</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TransactionId</w:t>
            </w:r>
            <w:r w:rsidR="00095EFB">
              <w:rPr>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identifier for the Created Instore Payment.</w:t>
            </w:r>
          </w:p>
        </w:tc>
        <w:tc>
          <w:tcPr>
            <w:tcW w:w="2250" w:type="dxa"/>
          </w:tcPr>
          <w:p w:rsidR="00EB5298"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ProcessNonRef PaymentRequest</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r w:rsidRPr="00FA67F9">
              <w:rPr>
                <w:b/>
                <w:sz w:val="20"/>
                <w:szCs w:val="20"/>
              </w:rPr>
              <w:t>Note</w:t>
            </w:r>
            <w:r>
              <w:rPr>
                <w:sz w:val="20"/>
                <w:szCs w:val="20"/>
              </w:rPr>
              <w:t>: Extension of …</w:t>
            </w:r>
          </w:p>
          <w:p w:rsidR="00EB5298" w:rsidRDefault="00EB5298" w:rsidP="00C97BE1">
            <w:pPr>
              <w:spacing w:before="60" w:after="60"/>
              <w:rPr>
                <w:sz w:val="20"/>
                <w:szCs w:val="20"/>
              </w:rPr>
            </w:pPr>
            <w:r>
              <w:rPr>
                <w:sz w:val="20"/>
                <w:szCs w:val="20"/>
              </w:rPr>
              <w:t>/Finance/Request/</w:t>
            </w:r>
          </w:p>
          <w:p w:rsidR="00EB5298" w:rsidRDefault="00EB5298" w:rsidP="00C97BE1">
            <w:pPr>
              <w:spacing w:before="60" w:after="60"/>
              <w:rPr>
                <w:sz w:val="20"/>
                <w:szCs w:val="20"/>
              </w:rPr>
            </w:pPr>
            <w:r>
              <w:rPr>
                <w:sz w:val="20"/>
                <w:szCs w:val="20"/>
              </w:rPr>
              <w:t>base=”BaseFinance</w:t>
            </w:r>
          </w:p>
          <w:p w:rsidR="00EB5298" w:rsidRDefault="00EB5298" w:rsidP="00C97BE1">
            <w:pPr>
              <w:spacing w:before="60" w:after="60"/>
              <w:rPr>
                <w:sz w:val="20"/>
                <w:szCs w:val="20"/>
              </w:rPr>
            </w:pPr>
            <w:r>
              <w:rPr>
                <w:sz w:val="20"/>
                <w:szCs w:val="20"/>
              </w:rPr>
              <w:t>Request”.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Parameters</w:t>
            </w:r>
          </w:p>
        </w:tc>
        <w:tc>
          <w:tcPr>
            <w:tcW w:w="2610" w:type="dxa"/>
          </w:tcPr>
          <w:p w:rsidR="00EB5298" w:rsidRDefault="00EB5298" w:rsidP="00C97BE1">
            <w:pPr>
              <w:spacing w:before="60" w:after="60"/>
              <w:rPr>
                <w:sz w:val="20"/>
                <w:szCs w:val="20"/>
              </w:rPr>
            </w:pPr>
            <w:r>
              <w:rPr>
                <w:sz w:val="20"/>
                <w:szCs w:val="20"/>
              </w:rPr>
              <w:t>Request parameters.</w:t>
            </w:r>
          </w:p>
        </w:tc>
        <w:tc>
          <w:tcPr>
            <w:tcW w:w="2250" w:type="dxa"/>
          </w:tcPr>
          <w:p w:rsidR="00EB5298" w:rsidRPr="008D10F3" w:rsidRDefault="00EB5298" w:rsidP="00C97BE1">
            <w:pPr>
              <w:spacing w:before="60" w:after="60"/>
              <w:rPr>
                <w:sz w:val="20"/>
                <w:szCs w:val="20"/>
              </w:rPr>
            </w:pPr>
            <w:r>
              <w:rPr>
                <w:sz w:val="20"/>
                <w:szCs w:val="20"/>
              </w:rPr>
              <w:t>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ProcessNonRef PaymentResponse</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ProcessNonRef PaymentResult</w:t>
            </w:r>
          </w:p>
        </w:tc>
        <w:tc>
          <w:tcPr>
            <w:tcW w:w="2610" w:type="dxa"/>
          </w:tcPr>
          <w:p w:rsidR="00EB5298" w:rsidRDefault="00EB5298" w:rsidP="00C97BE1">
            <w:pPr>
              <w:spacing w:before="60" w:after="60"/>
              <w:rPr>
                <w:sz w:val="20"/>
                <w:szCs w:val="20"/>
              </w:rPr>
            </w:pPr>
            <w:r>
              <w:rPr>
                <w:sz w:val="20"/>
                <w:szCs w:val="20"/>
              </w:rPr>
              <w:t>Response to the request.</w:t>
            </w:r>
          </w:p>
        </w:tc>
        <w:tc>
          <w:tcPr>
            <w:tcW w:w="2250" w:type="dxa"/>
          </w:tcPr>
          <w:p w:rsidR="00EB5298" w:rsidRDefault="00EB5298" w:rsidP="00C97BE1">
            <w:pPr>
              <w:spacing w:before="60" w:after="60"/>
              <w:rPr>
                <w:sz w:val="20"/>
                <w:szCs w:val="20"/>
              </w:rPr>
            </w:pPr>
            <w:r w:rsidRPr="004C060C">
              <w:rPr>
                <w:sz w:val="20"/>
                <w:szCs w:val="20"/>
              </w:rPr>
              <w:t>Optional.</w:t>
            </w:r>
            <w:r>
              <w:rPr>
                <w:sz w:val="20"/>
                <w:szCs w:val="20"/>
              </w:rPr>
              <w:t xml:space="preserve"> </w:t>
            </w:r>
            <w:r w:rsidRPr="00A57AFB">
              <w:rPr>
                <w:b/>
                <w:sz w:val="20"/>
                <w:szCs w:val="20"/>
              </w:rPr>
              <w:t>Note</w:t>
            </w:r>
            <w:r>
              <w:rPr>
                <w:sz w:val="20"/>
                <w:szCs w:val="20"/>
              </w:rPr>
              <w:t>: See “ProcessNonRef PaymentResponse” below.</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ProcessNonRef PaymentResponse</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r w:rsidRPr="004C060C">
              <w:rPr>
                <w:sz w:val="20"/>
                <w:szCs w:val="20"/>
              </w:rPr>
              <w:t>Optional.</w:t>
            </w:r>
            <w:r>
              <w:rPr>
                <w:sz w:val="20"/>
                <w:szCs w:val="20"/>
              </w:rPr>
              <w:t xml:space="preserve"> </w:t>
            </w:r>
          </w:p>
          <w:p w:rsidR="00EB5298" w:rsidRDefault="00EB5298" w:rsidP="00C97BE1">
            <w:pPr>
              <w:spacing w:before="60" w:after="60"/>
              <w:rPr>
                <w:sz w:val="20"/>
                <w:szCs w:val="20"/>
              </w:rPr>
            </w:pPr>
            <w:r w:rsidRPr="00A57AFB">
              <w:rPr>
                <w:b/>
                <w:sz w:val="20"/>
                <w:szCs w:val="20"/>
              </w:rPr>
              <w:t>Note</w:t>
            </w:r>
            <w:r>
              <w:rPr>
                <w:sz w:val="20"/>
                <w:szCs w:val="20"/>
              </w:rPr>
              <w:t>: Extension of …/Finance/Response/base=”BaseFinance Response”.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Result</w:t>
            </w:r>
          </w:p>
        </w:tc>
        <w:tc>
          <w:tcPr>
            <w:tcW w:w="2610" w:type="dxa"/>
          </w:tcPr>
          <w:p w:rsidR="00EB5298" w:rsidRDefault="00EB5298" w:rsidP="00C97BE1">
            <w:pPr>
              <w:spacing w:before="60" w:after="60"/>
              <w:rPr>
                <w:sz w:val="20"/>
                <w:szCs w:val="20"/>
              </w:rPr>
            </w:pPr>
            <w:r>
              <w:rPr>
                <w:sz w:val="20"/>
                <w:szCs w:val="20"/>
              </w:rPr>
              <w:t>Result of the request.</w:t>
            </w:r>
          </w:p>
        </w:tc>
        <w:tc>
          <w:tcPr>
            <w:tcW w:w="2250" w:type="dxa"/>
          </w:tcPr>
          <w:p w:rsidR="00EB5298" w:rsidRDefault="00EB5298" w:rsidP="00C97BE1">
            <w:pPr>
              <w:spacing w:before="60" w:after="60"/>
              <w:rPr>
                <w:sz w:val="20"/>
                <w:szCs w:val="20"/>
              </w:rPr>
            </w:pPr>
            <w:r w:rsidRPr="00EB3CBF">
              <w:rPr>
                <w:b/>
                <w:sz w:val="20"/>
                <w:szCs w:val="20"/>
              </w:rPr>
              <w:t>Note</w:t>
            </w:r>
            <w:r>
              <w:rPr>
                <w:sz w:val="20"/>
                <w:szCs w:val="20"/>
              </w:rPr>
              <w:t>: See “ProcessNonRefPaymentResult” in this table.</w:t>
            </w:r>
          </w:p>
        </w:tc>
      </w:tr>
      <w:tr w:rsidR="00EB5298" w:rsidRPr="00A66844" w:rsidTr="009B373D">
        <w:trPr>
          <w:trHeight w:val="395"/>
        </w:trPr>
        <w:tc>
          <w:tcPr>
            <w:tcW w:w="1980" w:type="dxa"/>
          </w:tcPr>
          <w:p w:rsidR="00EB5298" w:rsidRPr="00EB3CBF" w:rsidRDefault="00EB5298" w:rsidP="00C97BE1">
            <w:pPr>
              <w:spacing w:before="60" w:after="60"/>
              <w:rPr>
                <w:sz w:val="20"/>
                <w:szCs w:val="20"/>
              </w:rPr>
            </w:pPr>
            <w:r w:rsidRPr="00EB3CBF">
              <w:rPr>
                <w:sz w:val="20"/>
                <w:szCs w:val="20"/>
              </w:rPr>
              <w:t>ProcessNonRef PaymentResult</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AccessCount</w:t>
            </w:r>
            <w:r w:rsidR="0060768D">
              <w:rPr>
                <w:sz w:val="20"/>
                <w:szCs w:val="20"/>
              </w:rPr>
              <w:fldChar w:fldCharType="begin"/>
            </w:r>
            <w:r w:rsidR="0060768D">
              <w:instrText xml:space="preserve"> XE "</w:instrText>
            </w:r>
            <w:r w:rsidR="0060768D" w:rsidRPr="00362BD4">
              <w:rPr>
                <w:rFonts w:cs="Arial"/>
                <w:szCs w:val="22"/>
              </w:rPr>
              <w:instrText>AccessCount</w:instrText>
            </w:r>
            <w:r w:rsidR="0060768D">
              <w:instrText xml:space="preserve">" </w:instrText>
            </w:r>
            <w:r w:rsidR="0060768D">
              <w:rPr>
                <w:sz w:val="20"/>
                <w:szCs w:val="20"/>
              </w:rPr>
              <w:fldChar w:fldCharType="end"/>
            </w:r>
          </w:p>
        </w:tc>
        <w:tc>
          <w:tcPr>
            <w:tcW w:w="2610" w:type="dxa"/>
          </w:tcPr>
          <w:p w:rsidR="00EB5298" w:rsidRPr="005D21D7" w:rsidRDefault="00EB5298" w:rsidP="00C97BE1">
            <w:pPr>
              <w:spacing w:before="60" w:after="60"/>
              <w:rPr>
                <w:sz w:val="20"/>
                <w:szCs w:val="20"/>
              </w:rPr>
            </w:pPr>
            <w:r>
              <w:rPr>
                <w:sz w:val="20"/>
                <w:szCs w:val="20"/>
              </w:rPr>
              <w:t>Number of times the ClientHashValue</w:t>
            </w:r>
            <w:r w:rsidR="00B40B92">
              <w:rPr>
                <w:sz w:val="20"/>
                <w:szCs w:val="20"/>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sz w:val="20"/>
                <w:szCs w:val="20"/>
              </w:rPr>
              <w:fldChar w:fldCharType="end"/>
            </w:r>
            <w:r>
              <w:rPr>
                <w:sz w:val="20"/>
                <w:szCs w:val="20"/>
              </w:rPr>
              <w:t xml:space="preserve"> has been returned for the DataKey</w:t>
            </w:r>
            <w:r w:rsidR="0060768D">
              <w:rPr>
                <w:sz w:val="20"/>
                <w:szCs w:val="20"/>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sz w:val="20"/>
                <w:szCs w:val="20"/>
              </w:rPr>
              <w:fldChar w:fldCharType="end"/>
            </w:r>
            <w:r>
              <w:rPr>
                <w:sz w:val="20"/>
                <w:szCs w:val="20"/>
              </w:rPr>
              <w:t>.</w:t>
            </w:r>
          </w:p>
        </w:tc>
        <w:tc>
          <w:tcPr>
            <w:tcW w:w="2250" w:type="dxa"/>
          </w:tcPr>
          <w:p w:rsidR="00EB5298" w:rsidRDefault="00EB5298" w:rsidP="00C97BE1">
            <w:pPr>
              <w:spacing w:before="60" w:after="60"/>
              <w:rPr>
                <w:sz w:val="20"/>
                <w:szCs w:val="20"/>
              </w:rPr>
            </w:pPr>
            <w:r>
              <w:rPr>
                <w:sz w:val="20"/>
                <w:szCs w:val="20"/>
              </w:rPr>
              <w:t>Integer.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ClientHashValue</w:t>
            </w:r>
            <w:r w:rsidR="00B40B92">
              <w:rPr>
                <w:sz w:val="20"/>
                <w:szCs w:val="20"/>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Unique hash value identifier for a transaction. Used by the DataKey</w:t>
            </w:r>
            <w:r w:rsidR="0060768D">
              <w:rPr>
                <w:sz w:val="20"/>
                <w:szCs w:val="20"/>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sz w:val="20"/>
                <w:szCs w:val="20"/>
              </w:rPr>
              <w:fldChar w:fldCharType="end"/>
            </w:r>
            <w:r>
              <w:rPr>
                <w:sz w:val="20"/>
                <w:szCs w:val="20"/>
              </w:rPr>
              <w: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IsResponseCode Known</w:t>
            </w:r>
          </w:p>
        </w:tc>
        <w:tc>
          <w:tcPr>
            <w:tcW w:w="2610" w:type="dxa"/>
          </w:tcPr>
          <w:p w:rsidR="00EB5298" w:rsidRDefault="00EB5298" w:rsidP="00C97BE1">
            <w:pPr>
              <w:spacing w:before="60" w:after="60"/>
              <w:rPr>
                <w:sz w:val="20"/>
                <w:szCs w:val="20"/>
              </w:rPr>
            </w:pPr>
            <w:r>
              <w:rPr>
                <w:sz w:val="20"/>
                <w:szCs w:val="20"/>
              </w:rPr>
              <w:t>“True” if the response from the processing company is known.</w:t>
            </w:r>
          </w:p>
        </w:tc>
        <w:tc>
          <w:tcPr>
            <w:tcW w:w="2250" w:type="dxa"/>
          </w:tcPr>
          <w:p w:rsidR="00EB5298" w:rsidRDefault="00EB5298" w:rsidP="00C97BE1">
            <w:pPr>
              <w:spacing w:before="60" w:after="60"/>
              <w:rPr>
                <w:sz w:val="20"/>
                <w:szCs w:val="20"/>
              </w:rPr>
            </w:pPr>
            <w:r>
              <w:rPr>
                <w:sz w:val="20"/>
                <w:szCs w:val="20"/>
              </w:rPr>
              <w:t>Boolean. Value: “True” or “False”.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Processed 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p>
        </w:tc>
        <w:tc>
          <w:tcPr>
            <w:tcW w:w="2610" w:type="dxa"/>
          </w:tcPr>
          <w:p w:rsidR="00EB5298" w:rsidRDefault="00EB5298" w:rsidP="00C97BE1">
            <w:pPr>
              <w:spacing w:before="60" w:after="60"/>
              <w:rPr>
                <w:sz w:val="20"/>
                <w:szCs w:val="20"/>
              </w:rPr>
            </w:pPr>
            <w:r>
              <w:rPr>
                <w:sz w:val="20"/>
                <w:szCs w:val="20"/>
              </w:rPr>
              <w:t>Information about the processed transaction.</w:t>
            </w:r>
          </w:p>
        </w:tc>
        <w:tc>
          <w:tcPr>
            <w:tcW w:w="2250" w:type="dxa"/>
          </w:tcPr>
          <w:p w:rsidR="00EB5298" w:rsidRDefault="00EB5298" w:rsidP="00C97BE1">
            <w:pPr>
              <w:spacing w:before="60" w:after="60"/>
              <w:rPr>
                <w:sz w:val="20"/>
                <w:szCs w:val="20"/>
              </w:rPr>
            </w:pPr>
            <w:r>
              <w:rPr>
                <w:sz w:val="20"/>
                <w:szCs w:val="20"/>
              </w:rPr>
              <w:t>Optional.</w:t>
            </w:r>
          </w:p>
          <w:p w:rsidR="00EB5298" w:rsidRDefault="00EB5298" w:rsidP="00C97BE1">
            <w:pPr>
              <w:spacing w:before="60" w:after="60"/>
              <w:rPr>
                <w:sz w:val="20"/>
                <w:szCs w:val="20"/>
              </w:rPr>
            </w:pPr>
            <w:r w:rsidRPr="00355CEC">
              <w:rPr>
                <w:b/>
                <w:sz w:val="20"/>
                <w:szCs w:val="20"/>
              </w:rPr>
              <w:t>Note</w:t>
            </w:r>
            <w:r>
              <w:rPr>
                <w:sz w:val="20"/>
                <w:szCs w:val="20"/>
              </w:rPr>
              <w:t>: See “Transaction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in this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ProcessNonRef PaymentWith 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This service method is used to create and process an ad hoc payment account for e-check, credit card, or in-store payments.</w:t>
            </w: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BatchOnFailure</w:t>
            </w:r>
            <w:r w:rsidR="00095EFB">
              <w:rPr>
                <w:sz w:val="20"/>
                <w:szCs w:val="20"/>
              </w:rPr>
              <w:fldChar w:fldCharType="begin"/>
            </w:r>
            <w:r w:rsidR="00095EFB">
              <w:instrText xml:space="preserve"> XE "</w:instrText>
            </w:r>
            <w:r w:rsidR="00095EFB" w:rsidRPr="00BE1ED2">
              <w:rPr>
                <w:rFonts w:cs="Arial"/>
                <w:noProof/>
                <w:szCs w:val="22"/>
              </w:rPr>
              <w:instrText>BatchOnFailure</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 xml:space="preserve">Indicates whether or not to batch the request and retry if a failure occurs. </w:t>
            </w:r>
          </w:p>
        </w:tc>
        <w:tc>
          <w:tcPr>
            <w:tcW w:w="2250" w:type="dxa"/>
          </w:tcPr>
          <w:p w:rsidR="00EB5298" w:rsidRPr="00AC652C" w:rsidRDefault="00EB5298" w:rsidP="00C97BE1">
            <w:pPr>
              <w:spacing w:before="60" w:after="60"/>
            </w:pPr>
            <w:r>
              <w:rPr>
                <w:sz w:val="20"/>
                <w:szCs w:val="20"/>
              </w:rPr>
              <w:t>Boolean. Value: “True” or “False” (default).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BillingAddress</w:t>
            </w:r>
            <w:r w:rsidR="00095EFB">
              <w:rPr>
                <w:sz w:val="20"/>
                <w:szCs w:val="20"/>
              </w:rPr>
              <w:fldChar w:fldCharType="begin"/>
            </w:r>
            <w:r w:rsidR="00095EFB">
              <w:instrText xml:space="preserve"> XE "</w:instrText>
            </w:r>
            <w:r w:rsidR="00095EFB" w:rsidRPr="000C38B5">
              <w:rPr>
                <w:rFonts w:cs="Arial"/>
                <w:noProof/>
                <w:szCs w:val="22"/>
              </w:rPr>
              <w:instrText>BillingAddress</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Billing address associated with the non-refundable payment.</w:t>
            </w:r>
          </w:p>
        </w:tc>
        <w:tc>
          <w:tcPr>
            <w:tcW w:w="2250" w:type="dxa"/>
          </w:tcPr>
          <w:p w:rsidR="00EB5298" w:rsidRDefault="00EB5298" w:rsidP="00C97BE1">
            <w:pPr>
              <w:spacing w:before="60" w:after="60"/>
              <w:rPr>
                <w:sz w:val="20"/>
                <w:szCs w:val="20"/>
              </w:rPr>
            </w:pPr>
            <w:r w:rsidRPr="005D2F00">
              <w:rPr>
                <w:b/>
                <w:sz w:val="20"/>
                <w:szCs w:val="20"/>
              </w:rPr>
              <w:t>Note</w:t>
            </w:r>
            <w:r>
              <w:rPr>
                <w:sz w:val="20"/>
                <w:szCs w:val="20"/>
              </w:rPr>
              <w:t>: See “Address” in the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 table.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ClientHashValue</w:t>
            </w:r>
            <w:r w:rsidR="00B40B92">
              <w:rPr>
                <w:sz w:val="20"/>
                <w:szCs w:val="20"/>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Unique identifier for a transaction hashed from the DataKey</w:t>
            </w:r>
            <w:r w:rsidR="0060768D">
              <w:rPr>
                <w:sz w:val="20"/>
                <w:szCs w:val="20"/>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sz w:val="20"/>
                <w:szCs w:val="20"/>
              </w:rPr>
              <w:fldChar w:fldCharType="end"/>
            </w:r>
            <w:r>
              <w:rPr>
                <w:sz w:val="20"/>
                <w:szCs w:val="20"/>
              </w:rPr>
              <w: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Comment1</w:t>
            </w:r>
            <w:r w:rsidR="00B40B92">
              <w:rPr>
                <w:sz w:val="20"/>
                <w:szCs w:val="20"/>
              </w:rPr>
              <w:fldChar w:fldCharType="begin"/>
            </w:r>
            <w:r w:rsidR="00B40B92">
              <w:instrText xml:space="preserve"> XE "</w:instrText>
            </w:r>
            <w:r w:rsidR="00B40B92" w:rsidRPr="0017725C">
              <w:rPr>
                <w:rFonts w:cs="Arial"/>
                <w:szCs w:val="22"/>
              </w:rPr>
              <w:instrText>Comment1</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First comment about the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Comment2</w:t>
            </w:r>
            <w:r w:rsidR="00B40B92">
              <w:rPr>
                <w:sz w:val="20"/>
                <w:szCs w:val="20"/>
              </w:rPr>
              <w:fldChar w:fldCharType="begin"/>
            </w:r>
            <w:r w:rsidR="00B40B92">
              <w:instrText xml:space="preserve"> XE "</w:instrText>
            </w:r>
            <w:r w:rsidR="00B40B92" w:rsidRPr="00F936A3">
              <w:rPr>
                <w:rFonts w:cs="Arial"/>
                <w:szCs w:val="22"/>
              </w:rPr>
              <w:instrText>Comment2</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Second comment about the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CurrencyCode</w:t>
            </w:r>
          </w:p>
        </w:tc>
        <w:tc>
          <w:tcPr>
            <w:tcW w:w="2610" w:type="dxa"/>
          </w:tcPr>
          <w:p w:rsidR="00EB5298" w:rsidRDefault="00EB5298" w:rsidP="00C97BE1">
            <w:pPr>
              <w:spacing w:before="60" w:after="60"/>
              <w:rPr>
                <w:sz w:val="20"/>
                <w:szCs w:val="20"/>
              </w:rPr>
            </w:pPr>
            <w:r>
              <w:rPr>
                <w:sz w:val="20"/>
                <w:szCs w:val="20"/>
              </w:rPr>
              <w:t>Code identifies the currency type (for example, “USD”).</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Customer</w:t>
            </w:r>
          </w:p>
        </w:tc>
        <w:tc>
          <w:tcPr>
            <w:tcW w:w="2610" w:type="dxa"/>
          </w:tcPr>
          <w:p w:rsidR="00EB5298" w:rsidRDefault="00EB5298" w:rsidP="00C97BE1">
            <w:pPr>
              <w:spacing w:before="60" w:after="60"/>
              <w:rPr>
                <w:sz w:val="20"/>
                <w:szCs w:val="20"/>
              </w:rPr>
            </w:pPr>
            <w:r>
              <w:rPr>
                <w:sz w:val="20"/>
                <w:szCs w:val="20"/>
              </w:rPr>
              <w:t>Customer information.</w:t>
            </w:r>
          </w:p>
        </w:tc>
        <w:tc>
          <w:tcPr>
            <w:tcW w:w="2250" w:type="dxa"/>
          </w:tcPr>
          <w:p w:rsidR="00EB5298" w:rsidRDefault="00EB5298" w:rsidP="00C97BE1">
            <w:pPr>
              <w:spacing w:before="60" w:after="60"/>
              <w:rPr>
                <w:sz w:val="20"/>
                <w:szCs w:val="20"/>
              </w:rPr>
            </w:pPr>
            <w:r w:rsidRPr="005D2F00">
              <w:rPr>
                <w:b/>
                <w:sz w:val="20"/>
                <w:szCs w:val="20"/>
              </w:rPr>
              <w:t>Note</w:t>
            </w:r>
            <w:r>
              <w:rPr>
                <w:sz w:val="20"/>
                <w:szCs w:val="20"/>
              </w:rPr>
              <w:t>: See “Caller” in this table.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DataKey</w:t>
            </w:r>
            <w:r w:rsidR="0060768D">
              <w:rPr>
                <w:sz w:val="20"/>
                <w:szCs w:val="20"/>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Data key for the transaction. The format for the data key is based on the message context.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FeeType</w:t>
            </w:r>
            <w:r w:rsidR="00B40B92">
              <w:rPr>
                <w:sz w:val="20"/>
                <w:szCs w:val="20"/>
              </w:rPr>
              <w:fldChar w:fldCharType="begin"/>
            </w:r>
            <w:r w:rsidR="00B40B92">
              <w:instrText xml:space="preserve"> XE "</w:instrText>
            </w:r>
            <w:r w:rsidR="00B40B92" w:rsidRPr="00113398">
              <w:rPr>
                <w:rFonts w:cs="Arial"/>
                <w:szCs w:val="22"/>
              </w:rPr>
              <w:instrText>FeeType</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 xml:space="preserve">Type of fee required for the transaction. </w:t>
            </w:r>
          </w:p>
        </w:tc>
        <w:tc>
          <w:tcPr>
            <w:tcW w:w="2250" w:type="dxa"/>
          </w:tcPr>
          <w:p w:rsidR="00EB5298" w:rsidRDefault="00EB5298" w:rsidP="00C97BE1">
            <w:pPr>
              <w:spacing w:before="60" w:after="60"/>
              <w:rPr>
                <w:sz w:val="20"/>
                <w:szCs w:val="20"/>
              </w:rPr>
            </w:pPr>
            <w:r>
              <w:rPr>
                <w:sz w:val="20"/>
                <w:szCs w:val="20"/>
              </w:rPr>
              <w:t>String. Optional.</w:t>
            </w:r>
          </w:p>
          <w:p w:rsidR="00EB5298" w:rsidRDefault="00EB5298" w:rsidP="00C97BE1">
            <w:pPr>
              <w:spacing w:before="60" w:after="60"/>
              <w:rPr>
                <w:sz w:val="20"/>
                <w:szCs w:val="20"/>
              </w:rPr>
            </w:pPr>
            <w:r>
              <w:rPr>
                <w:sz w:val="20"/>
                <w:szCs w:val="20"/>
              </w:rPr>
              <w:t>Value: “DED”, or “SNR”.</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IsOverride</w:t>
            </w:r>
            <w:r w:rsidR="0060768D">
              <w:rPr>
                <w:sz w:val="20"/>
                <w:szCs w:val="20"/>
              </w:rPr>
              <w:fldChar w:fldCharType="begin"/>
            </w:r>
            <w:r w:rsidR="0060768D">
              <w:instrText xml:space="preserve"> XE "</w:instrText>
            </w:r>
            <w:r w:rsidR="0060768D" w:rsidRPr="00CC278A">
              <w:rPr>
                <w:rFonts w:cs="Arial"/>
                <w:szCs w:val="22"/>
              </w:rPr>
              <w:instrText>IsOverride</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Indicates whether or not to override a previously used DataKay.</w:t>
            </w:r>
          </w:p>
        </w:tc>
        <w:tc>
          <w:tcPr>
            <w:tcW w:w="2250" w:type="dxa"/>
          </w:tcPr>
          <w:p w:rsidR="00EB5298" w:rsidRDefault="00EB5298" w:rsidP="00C97BE1">
            <w:pPr>
              <w:spacing w:before="60" w:after="60"/>
              <w:rPr>
                <w:sz w:val="20"/>
                <w:szCs w:val="20"/>
              </w:rPr>
            </w:pPr>
            <w:r>
              <w:rPr>
                <w:sz w:val="20"/>
                <w:szCs w:val="20"/>
              </w:rPr>
              <w:t>Boolean. Value: “True” or “False”.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TaxAmount</w:t>
            </w:r>
          </w:p>
        </w:tc>
        <w:tc>
          <w:tcPr>
            <w:tcW w:w="2610" w:type="dxa"/>
          </w:tcPr>
          <w:p w:rsidR="00EB5298" w:rsidRDefault="00EB5298" w:rsidP="00C97BE1">
            <w:pPr>
              <w:spacing w:before="60" w:after="60"/>
              <w:rPr>
                <w:sz w:val="20"/>
                <w:szCs w:val="20"/>
              </w:rPr>
            </w:pPr>
            <w:r>
              <w:rPr>
                <w:sz w:val="20"/>
                <w:szCs w:val="20"/>
              </w:rPr>
              <w:t>Amount of tax required with the payment.</w:t>
            </w:r>
          </w:p>
        </w:tc>
        <w:tc>
          <w:tcPr>
            <w:tcW w:w="2250" w:type="dxa"/>
          </w:tcPr>
          <w:p w:rsidR="00EB5298"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Tender</w:t>
            </w:r>
            <w:r w:rsidR="00865B6F">
              <w:rPr>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sz w:val="20"/>
                <w:szCs w:val="20"/>
              </w:rPr>
              <w:fldChar w:fldCharType="end"/>
            </w:r>
          </w:p>
        </w:tc>
        <w:tc>
          <w:tcPr>
            <w:tcW w:w="2610" w:type="dxa"/>
          </w:tcPr>
          <w:p w:rsidR="00EB5298" w:rsidRDefault="00EB5298" w:rsidP="00C97BE1">
            <w:pPr>
              <w:spacing w:before="60" w:after="60"/>
              <w:rPr>
                <w:sz w:val="20"/>
                <w:szCs w:val="20"/>
              </w:rPr>
            </w:pPr>
            <w:r>
              <w:rPr>
                <w:sz w:val="20"/>
                <w:szCs w:val="20"/>
              </w:rPr>
              <w:t>Non-refundable payment.</w:t>
            </w:r>
          </w:p>
        </w:tc>
        <w:tc>
          <w:tcPr>
            <w:tcW w:w="2250" w:type="dxa"/>
          </w:tcPr>
          <w:p w:rsidR="00EB5298" w:rsidRDefault="00EB5298" w:rsidP="00C97BE1">
            <w:pPr>
              <w:spacing w:before="60" w:after="60"/>
              <w:rPr>
                <w:sz w:val="20"/>
                <w:szCs w:val="20"/>
              </w:rPr>
            </w:pPr>
            <w:r>
              <w:rPr>
                <w:sz w:val="20"/>
                <w:szCs w:val="20"/>
              </w:rPr>
              <w:t>String. Optional.</w:t>
            </w:r>
          </w:p>
          <w:p w:rsidR="00EB5298" w:rsidRDefault="00EB5298" w:rsidP="00C97BE1">
            <w:pPr>
              <w:spacing w:before="60" w:after="60"/>
              <w:rPr>
                <w:sz w:val="20"/>
                <w:szCs w:val="20"/>
              </w:rPr>
            </w:pPr>
            <w:r w:rsidRPr="005D2F00">
              <w:rPr>
                <w:b/>
                <w:sz w:val="20"/>
                <w:szCs w:val="20"/>
              </w:rPr>
              <w:t>Note</w:t>
            </w:r>
            <w:r>
              <w:rPr>
                <w:sz w:val="20"/>
                <w:szCs w:val="20"/>
              </w:rPr>
              <w:t xml:space="preserve">: See </w:t>
            </w:r>
            <w:r>
              <w:rPr>
                <w:sz w:val="20"/>
                <w:szCs w:val="20"/>
              </w:rPr>
              <w:lastRenderedPageBreak/>
              <w:t>“BaseTender” in this table.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TransactionAmount</w:t>
            </w:r>
            <w:r w:rsidR="00095EFB">
              <w:rPr>
                <w:sz w:val="20"/>
                <w:szCs w:val="20"/>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Amount billed.</w:t>
            </w:r>
          </w:p>
        </w:tc>
        <w:tc>
          <w:tcPr>
            <w:tcW w:w="2250" w:type="dxa"/>
          </w:tcPr>
          <w:p w:rsidR="00EB5298"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TransactionType</w:t>
            </w:r>
            <w:r w:rsidR="0060768D">
              <w:rPr>
                <w:sz w:val="20"/>
                <w:szCs w:val="20"/>
              </w:rPr>
              <w:fldChar w:fldCharType="begin"/>
            </w:r>
            <w:r w:rsidR="0060768D">
              <w:instrText xml:space="preserve"> XE "</w:instrText>
            </w:r>
            <w:r w:rsidR="0060768D" w:rsidRPr="000816BB">
              <w:rPr>
                <w:rFonts w:cs="Arial"/>
                <w:szCs w:val="22"/>
              </w:rPr>
              <w:instrText>TransactionType</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type.</w:t>
            </w:r>
          </w:p>
        </w:tc>
        <w:tc>
          <w:tcPr>
            <w:tcW w:w="2250" w:type="dxa"/>
          </w:tcPr>
          <w:p w:rsidR="00EB5298" w:rsidRDefault="00EB5298" w:rsidP="00C97BE1">
            <w:pPr>
              <w:spacing w:before="60" w:after="60"/>
              <w:rPr>
                <w:sz w:val="20"/>
                <w:szCs w:val="20"/>
              </w:rPr>
            </w:pPr>
            <w:r>
              <w:rPr>
                <w:sz w:val="20"/>
                <w:szCs w:val="20"/>
              </w:rPr>
              <w:t>String. Optional.</w:t>
            </w:r>
          </w:p>
          <w:p w:rsidR="00EB5298" w:rsidRDefault="00EB5298" w:rsidP="00C97BE1">
            <w:pPr>
              <w:spacing w:before="60" w:after="60"/>
              <w:rPr>
                <w:sz w:val="20"/>
                <w:szCs w:val="20"/>
              </w:rPr>
            </w:pPr>
            <w:r>
              <w:rPr>
                <w:sz w:val="20"/>
                <w:szCs w:val="20"/>
              </w:rPr>
              <w:t>Value: “AUTHORIZE”, “SALE”, or “PROCESS”.</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ReProcessNonRefPaymentBy TransactionId</w:t>
            </w:r>
            <w:r w:rsidR="00095EFB">
              <w:rPr>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Request is required to reprocess an earlier payment using the previous payment transactionId.</w:t>
            </w: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BatchOnFailure</w:t>
            </w:r>
            <w:r w:rsidR="00095EFB">
              <w:rPr>
                <w:sz w:val="20"/>
                <w:szCs w:val="20"/>
              </w:rPr>
              <w:fldChar w:fldCharType="begin"/>
            </w:r>
            <w:r w:rsidR="00095EFB">
              <w:instrText xml:space="preserve"> XE "</w:instrText>
            </w:r>
            <w:r w:rsidR="00095EFB" w:rsidRPr="00BE1ED2">
              <w:rPr>
                <w:rFonts w:cs="Arial"/>
                <w:noProof/>
                <w:szCs w:val="22"/>
              </w:rPr>
              <w:instrText>BatchOnFailure</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Indicates whether or not to batch the request and retry if a failure occurs.</w:t>
            </w:r>
          </w:p>
        </w:tc>
        <w:tc>
          <w:tcPr>
            <w:tcW w:w="2250" w:type="dxa"/>
          </w:tcPr>
          <w:p w:rsidR="00EB5298" w:rsidRDefault="00EB5298" w:rsidP="00C97BE1">
            <w:pPr>
              <w:spacing w:before="60" w:after="60"/>
              <w:rPr>
                <w:sz w:val="20"/>
                <w:szCs w:val="20"/>
              </w:rPr>
            </w:pPr>
            <w:r>
              <w:rPr>
                <w:sz w:val="20"/>
                <w:szCs w:val="20"/>
              </w:rPr>
              <w:t xml:space="preserve">Boolean. </w:t>
            </w:r>
            <w:r w:rsidRPr="008F4C68">
              <w:rPr>
                <w:sz w:val="20"/>
                <w:szCs w:val="20"/>
              </w:rPr>
              <w:t>“True” or “F</w:t>
            </w:r>
            <w:r>
              <w:rPr>
                <w:sz w:val="20"/>
                <w:szCs w:val="20"/>
              </w:rPr>
              <w:t>alse” (default).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DataKey</w:t>
            </w:r>
            <w:r w:rsidR="0060768D">
              <w:rPr>
                <w:sz w:val="20"/>
                <w:szCs w:val="20"/>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Data key associated with the TransactionId</w:t>
            </w:r>
            <w:r w:rsidR="00095EFB">
              <w:rPr>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sz w:val="20"/>
                <w:szCs w:val="20"/>
              </w:rPr>
              <w:fldChar w:fldCharType="end"/>
            </w:r>
            <w:r>
              <w:rPr>
                <w:sz w:val="20"/>
                <w:szCs w:val="20"/>
              </w:rPr>
              <w: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TransactionAmount</w:t>
            </w:r>
            <w:r w:rsidR="00095EFB">
              <w:rPr>
                <w:sz w:val="20"/>
                <w:szCs w:val="20"/>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Amount billed.</w:t>
            </w:r>
          </w:p>
        </w:tc>
        <w:tc>
          <w:tcPr>
            <w:tcW w:w="2250" w:type="dxa"/>
          </w:tcPr>
          <w:p w:rsidR="00EB5298"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TransactionId</w:t>
            </w:r>
            <w:r w:rsidR="00095EFB">
              <w:rPr>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identifier.</w:t>
            </w:r>
          </w:p>
        </w:tc>
        <w:tc>
          <w:tcPr>
            <w:tcW w:w="2250" w:type="dxa"/>
          </w:tcPr>
          <w:p w:rsidR="00EB5298" w:rsidRDefault="00EB5298" w:rsidP="00C97BE1">
            <w:pPr>
              <w:spacing w:before="60" w:after="60"/>
              <w:rPr>
                <w:sz w:val="20"/>
                <w:szCs w:val="20"/>
              </w:rPr>
            </w:pPr>
            <w:r>
              <w:rPr>
                <w:sz w:val="20"/>
                <w:szCs w:val="20"/>
              </w:rPr>
              <w:t>Long.</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Secure3dGateway</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Not currently used.</w:t>
            </w:r>
          </w:p>
        </w:tc>
        <w:tc>
          <w:tcPr>
            <w:tcW w:w="2250" w:type="dxa"/>
          </w:tcPr>
          <w:p w:rsidR="00EB5298" w:rsidRPr="00F8480E" w:rsidRDefault="00EB5298" w:rsidP="00C97BE1">
            <w:pPr>
              <w:spacing w:before="60" w:after="60"/>
              <w:rPr>
                <w:b/>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Host</w:t>
            </w:r>
          </w:p>
        </w:tc>
        <w:tc>
          <w:tcPr>
            <w:tcW w:w="2610" w:type="dxa"/>
          </w:tcPr>
          <w:p w:rsidR="00EB5298" w:rsidRDefault="00EB5298" w:rsidP="00C97BE1">
            <w:pPr>
              <w:spacing w:before="60" w:after="60"/>
              <w:rPr>
                <w:sz w:val="20"/>
                <w:szCs w:val="20"/>
              </w:rPr>
            </w:pPr>
            <w:r>
              <w:rPr>
                <w:sz w:val="20"/>
                <w:szCs w:val="20"/>
              </w:rPr>
              <w:t>Host associated with the transaction.</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ACSUrl</w:t>
            </w:r>
          </w:p>
        </w:tc>
        <w:tc>
          <w:tcPr>
            <w:tcW w:w="2610" w:type="dxa"/>
          </w:tcPr>
          <w:p w:rsidR="00EB5298" w:rsidRDefault="00EB5298" w:rsidP="00C97BE1">
            <w:pPr>
              <w:spacing w:before="60" w:after="60"/>
              <w:rPr>
                <w:sz w:val="20"/>
                <w:szCs w:val="20"/>
              </w:rPr>
            </w:pPr>
            <w:r>
              <w:rPr>
                <w:sz w:val="20"/>
                <w:szCs w:val="20"/>
              </w:rPr>
              <w:t>The URL for the Assertion Consumer Service (ACS).</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ACSRequest Payload</w:t>
            </w:r>
          </w:p>
        </w:tc>
        <w:tc>
          <w:tcPr>
            <w:tcW w:w="2610" w:type="dxa"/>
          </w:tcPr>
          <w:p w:rsidR="00EB5298" w:rsidRDefault="00EB5298" w:rsidP="00C97BE1">
            <w:pPr>
              <w:spacing w:before="60" w:after="60"/>
              <w:rPr>
                <w:sz w:val="20"/>
                <w:szCs w:val="20"/>
              </w:rPr>
            </w:pPr>
            <w:r>
              <w:rPr>
                <w:sz w:val="20"/>
                <w:szCs w:val="20"/>
              </w:rPr>
              <w:t xml:space="preserve">The payload of the request message </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ACSResponse Payload</w:t>
            </w:r>
          </w:p>
        </w:tc>
        <w:tc>
          <w:tcPr>
            <w:tcW w:w="2610" w:type="dxa"/>
          </w:tcPr>
          <w:p w:rsidR="00EB5298" w:rsidRDefault="00EB5298" w:rsidP="00C97BE1">
            <w:pPr>
              <w:spacing w:before="60" w:after="60"/>
              <w:rPr>
                <w:sz w:val="20"/>
                <w:szCs w:val="20"/>
              </w:rPr>
            </w:pPr>
            <w:r>
              <w:rPr>
                <w:sz w:val="20"/>
                <w:szCs w:val="20"/>
              </w:rPr>
              <w:t>The ACS response payload.</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ReferenceNumber</w:t>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reference number.</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OrderReference Number</w:t>
            </w:r>
          </w:p>
        </w:tc>
        <w:tc>
          <w:tcPr>
            <w:tcW w:w="2610" w:type="dxa"/>
          </w:tcPr>
          <w:p w:rsidR="00EB5298" w:rsidRDefault="00EB5298" w:rsidP="00C97BE1">
            <w:pPr>
              <w:spacing w:before="60" w:after="60"/>
              <w:rPr>
                <w:sz w:val="20"/>
                <w:szCs w:val="20"/>
              </w:rPr>
            </w:pPr>
            <w:r>
              <w:rPr>
                <w:sz w:val="20"/>
                <w:szCs w:val="20"/>
              </w:rPr>
              <w:t>Order reference number.</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Enrolled</w:t>
            </w:r>
          </w:p>
        </w:tc>
        <w:tc>
          <w:tcPr>
            <w:tcW w:w="2610" w:type="dxa"/>
          </w:tcPr>
          <w:p w:rsidR="00EB5298" w:rsidRDefault="00EB5298" w:rsidP="00C97BE1">
            <w:pPr>
              <w:spacing w:before="60" w:after="60"/>
              <w:rPr>
                <w:sz w:val="20"/>
                <w:szCs w:val="20"/>
              </w:rPr>
            </w:pPr>
            <w:r>
              <w:rPr>
                <w:sz w:val="20"/>
                <w:szCs w:val="20"/>
              </w:rPr>
              <w:t>Enrollment information.</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Authentication Status</w:t>
            </w:r>
            <w:r w:rsidR="00B40B92">
              <w:rPr>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Current status of authentication</w:t>
            </w:r>
            <w:r w:rsidR="00C72850">
              <w:rPr>
                <w:sz w:val="20"/>
                <w:szCs w:val="20"/>
              </w:rPr>
              <w:fldChar w:fldCharType="begin"/>
            </w:r>
            <w:r w:rsidR="00C72850">
              <w:instrText xml:space="preserve"> XE "</w:instrText>
            </w:r>
            <w:r w:rsidR="00C72850" w:rsidRPr="00557606">
              <w:instrText>Authentication</w:instrText>
            </w:r>
            <w:r w:rsidR="00C72850">
              <w:instrText xml:space="preserve">" </w:instrText>
            </w:r>
            <w:r w:rsidR="00C72850">
              <w:rPr>
                <w:sz w:val="20"/>
                <w:szCs w:val="20"/>
              </w:rPr>
              <w:fldChar w:fldCharType="end"/>
            </w:r>
            <w:r>
              <w:rPr>
                <w:sz w:val="20"/>
                <w:szCs w:val="20"/>
              </w:rPr>
              <w:t>.</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Signature Verification</w:t>
            </w:r>
          </w:p>
        </w:tc>
        <w:tc>
          <w:tcPr>
            <w:tcW w:w="2610" w:type="dxa"/>
          </w:tcPr>
          <w:p w:rsidR="00EB5298" w:rsidRDefault="00EB5298" w:rsidP="00C97BE1">
            <w:pPr>
              <w:spacing w:before="60" w:after="60"/>
              <w:rPr>
                <w:sz w:val="20"/>
                <w:szCs w:val="20"/>
              </w:rPr>
            </w:pPr>
            <w:r>
              <w:rPr>
                <w:sz w:val="20"/>
                <w:szCs w:val="20"/>
              </w:rPr>
              <w:t>Information about signature verification.</w:t>
            </w:r>
          </w:p>
        </w:tc>
        <w:tc>
          <w:tcPr>
            <w:tcW w:w="2250" w:type="dxa"/>
          </w:tcPr>
          <w:p w:rsidR="00EB5298" w:rsidRPr="00F8480E" w:rsidRDefault="00EB5298" w:rsidP="00C97BE1">
            <w:pPr>
              <w:spacing w:before="60" w:after="60"/>
              <w:rPr>
                <w:b/>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ServiceMode</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Service mode associated with the ProcessNonRef PaymentRequest.</w:t>
            </w:r>
          </w:p>
        </w:tc>
        <w:tc>
          <w:tcPr>
            <w:tcW w:w="2250" w:type="dxa"/>
          </w:tcPr>
          <w:p w:rsidR="00EB5298" w:rsidRDefault="00EB5298" w:rsidP="00C97BE1">
            <w:pPr>
              <w:spacing w:before="60" w:after="60"/>
              <w:rPr>
                <w:sz w:val="20"/>
                <w:szCs w:val="20"/>
              </w:rPr>
            </w:pPr>
            <w:r w:rsidRPr="00F8480E">
              <w:rPr>
                <w:b/>
                <w:sz w:val="20"/>
                <w:szCs w:val="20"/>
              </w:rPr>
              <w:t>Note</w:t>
            </w:r>
            <w:r>
              <w:rPr>
                <w:sz w:val="20"/>
                <w:szCs w:val="20"/>
              </w:rPr>
              <w:t>: Same values as “ServiceMode” in the table for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TimeSpan</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rFonts w:cs="Arial"/>
                <w:sz w:val="20"/>
                <w:szCs w:val="20"/>
              </w:rPr>
            </w:pPr>
            <w:r>
              <w:rPr>
                <w:rFonts w:cs="Arial"/>
                <w:sz w:val="20"/>
                <w:szCs w:val="20"/>
              </w:rPr>
              <w:t xml:space="preserve">Length of time associated </w:t>
            </w:r>
            <w:r>
              <w:rPr>
                <w:rFonts w:cs="Arial"/>
                <w:sz w:val="20"/>
                <w:szCs w:val="20"/>
              </w:rPr>
              <w:lastRenderedPageBreak/>
              <w:t>with the ProcessNonRefPayment</w:t>
            </w:r>
            <w:r>
              <w:rPr>
                <w:rFonts w:cs="Arial"/>
                <w:sz w:val="20"/>
                <w:szCs w:val="20"/>
              </w:rPr>
              <w:fldChar w:fldCharType="begin"/>
            </w:r>
            <w:r>
              <w:instrText xml:space="preserve"> XE "</w:instrText>
            </w:r>
            <w:r w:rsidRPr="005F26D3">
              <w:instrText>ProcessNonRefPayment</w:instrText>
            </w:r>
            <w:r>
              <w:instrText xml:space="preserve">" </w:instrText>
            </w:r>
            <w:r>
              <w:rPr>
                <w:rFonts w:cs="Arial"/>
                <w:sz w:val="20"/>
                <w:szCs w:val="20"/>
              </w:rPr>
              <w:fldChar w:fldCharType="end"/>
            </w:r>
            <w:r>
              <w:rPr>
                <w:rFonts w:cs="Arial"/>
                <w:sz w:val="20"/>
                <w:szCs w:val="20"/>
              </w:rPr>
              <w:t xml:space="preserve"> Request.</w:t>
            </w:r>
          </w:p>
        </w:tc>
        <w:tc>
          <w:tcPr>
            <w:tcW w:w="2250" w:type="dxa"/>
          </w:tcPr>
          <w:p w:rsidR="00EB5298" w:rsidRPr="00682E88" w:rsidRDefault="00EB5298" w:rsidP="00C97BE1">
            <w:pPr>
              <w:spacing w:before="60" w:after="60"/>
              <w:rPr>
                <w:sz w:val="20"/>
                <w:szCs w:val="20"/>
              </w:rPr>
            </w:pPr>
            <w:r w:rsidRPr="00815202">
              <w:rPr>
                <w:b/>
                <w:sz w:val="20"/>
                <w:szCs w:val="20"/>
              </w:rPr>
              <w:lastRenderedPageBreak/>
              <w:t>Note</w:t>
            </w:r>
            <w:r>
              <w:rPr>
                <w:sz w:val="20"/>
                <w:szCs w:val="20"/>
              </w:rPr>
              <w:t xml:space="preserve">: For additional </w:t>
            </w:r>
            <w:r>
              <w:rPr>
                <w:sz w:val="20"/>
                <w:szCs w:val="20"/>
              </w:rPr>
              <w:lastRenderedPageBreak/>
              <w:t>information, see “ArrayofMetricItem” in the “CreateContract</w:t>
            </w:r>
            <w:r>
              <w:rPr>
                <w:sz w:val="20"/>
                <w:szCs w:val="20"/>
              </w:rPr>
              <w:fldChar w:fldCharType="begin"/>
            </w:r>
            <w:r>
              <w:instrText xml:space="preserve"> XE "</w:instrText>
            </w:r>
            <w:r w:rsidRPr="00C33AB3">
              <w:instrText>CreateContract</w:instrText>
            </w:r>
            <w:r>
              <w:instrText xml:space="preserve">" </w:instrText>
            </w:r>
            <w:r>
              <w:rPr>
                <w:sz w:val="20"/>
                <w:szCs w:val="20"/>
              </w:rPr>
              <w:fldChar w:fldCharType="end"/>
            </w:r>
            <w:r>
              <w:rPr>
                <w:sz w:val="20"/>
                <w:szCs w:val="20"/>
              </w:rPr>
              <w:t xml:space="preserve"> Request”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lastRenderedPageBreak/>
              <w:t>TMobileGateway</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Not currently used.</w:t>
            </w:r>
          </w:p>
        </w:tc>
        <w:tc>
          <w:tcPr>
            <w:tcW w:w="2250" w:type="dxa"/>
          </w:tcPr>
          <w:p w:rsidR="00EB5298" w:rsidRDefault="00EB5298" w:rsidP="00C97BE1">
            <w:pPr>
              <w:spacing w:before="60" w:after="60"/>
              <w:rPr>
                <w:sz w:val="20"/>
                <w:szCs w:val="20"/>
              </w:rPr>
            </w:pPr>
            <w:r w:rsidRPr="00532D0E">
              <w:rPr>
                <w:b/>
                <w:sz w:val="20"/>
                <w:szCs w:val="20"/>
              </w:rPr>
              <w:t>Note</w:t>
            </w:r>
            <w:r>
              <w:rPr>
                <w:sz w:val="20"/>
                <w:szCs w:val="20"/>
              </w:rPr>
              <w:t>: See “BaseGateway” in this table.</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Application</w:t>
            </w:r>
          </w:p>
        </w:tc>
        <w:tc>
          <w:tcPr>
            <w:tcW w:w="2610" w:type="dxa"/>
          </w:tcPr>
          <w:p w:rsidR="00EB5298" w:rsidRDefault="00EB5298" w:rsidP="00C97BE1">
            <w:pPr>
              <w:spacing w:before="60" w:after="60"/>
              <w:rPr>
                <w:sz w:val="20"/>
                <w:szCs w:val="20"/>
              </w:rPr>
            </w:pPr>
            <w:r>
              <w:rPr>
                <w:sz w:val="20"/>
                <w:szCs w:val="20"/>
              </w:rPr>
              <w:t>Application associated with the non-refundable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Client</w:t>
            </w:r>
          </w:p>
        </w:tc>
        <w:tc>
          <w:tcPr>
            <w:tcW w:w="2610" w:type="dxa"/>
          </w:tcPr>
          <w:p w:rsidR="00EB5298" w:rsidRDefault="00EB5298" w:rsidP="00C97BE1">
            <w:pPr>
              <w:spacing w:before="60" w:after="60"/>
              <w:rPr>
                <w:sz w:val="20"/>
                <w:szCs w:val="20"/>
              </w:rPr>
            </w:pPr>
            <w:r>
              <w:rPr>
                <w:sz w:val="20"/>
                <w:szCs w:val="20"/>
              </w:rPr>
              <w:t>Client associated with the non-refundable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Culture</w:t>
            </w:r>
          </w:p>
        </w:tc>
        <w:tc>
          <w:tcPr>
            <w:tcW w:w="2610" w:type="dxa"/>
          </w:tcPr>
          <w:p w:rsidR="00EB5298" w:rsidRDefault="00EB5298" w:rsidP="00C97BE1">
            <w:pPr>
              <w:spacing w:before="60" w:after="60"/>
              <w:rPr>
                <w:sz w:val="20"/>
                <w:szCs w:val="20"/>
              </w:rPr>
            </w:pPr>
            <w:r>
              <w:rPr>
                <w:sz w:val="20"/>
                <w:szCs w:val="20"/>
              </w:rPr>
              <w:t>Culture associated with the non-refundable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FeeType</w:t>
            </w:r>
            <w:r w:rsidR="00B40B92">
              <w:rPr>
                <w:sz w:val="20"/>
                <w:szCs w:val="20"/>
              </w:rPr>
              <w:fldChar w:fldCharType="begin"/>
            </w:r>
            <w:r w:rsidR="00B40B92">
              <w:instrText xml:space="preserve"> XE "</w:instrText>
            </w:r>
            <w:r w:rsidR="00B40B92" w:rsidRPr="00113398">
              <w:rPr>
                <w:rFonts w:cs="Arial"/>
                <w:szCs w:val="22"/>
              </w:rPr>
              <w:instrText>FeeType</w:instrText>
            </w:r>
            <w:r w:rsidR="00B40B92">
              <w:instrText xml:space="preserve">" </w:instrText>
            </w:r>
            <w:r w:rsidR="00B40B92">
              <w:rPr>
                <w:sz w:val="20"/>
                <w:szCs w:val="20"/>
              </w:rPr>
              <w:fldChar w:fldCharType="end"/>
            </w:r>
          </w:p>
        </w:tc>
        <w:tc>
          <w:tcPr>
            <w:tcW w:w="2610" w:type="dxa"/>
          </w:tcPr>
          <w:p w:rsidR="00EB5298" w:rsidRDefault="00EB5298" w:rsidP="00C97BE1">
            <w:pPr>
              <w:spacing w:before="60" w:after="60"/>
              <w:rPr>
                <w:sz w:val="20"/>
                <w:szCs w:val="20"/>
              </w:rPr>
            </w:pPr>
            <w:r>
              <w:rPr>
                <w:sz w:val="20"/>
                <w:szCs w:val="20"/>
              </w:rPr>
              <w:t>Type of fee applied to the non-refundable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LineOfBusiness</w:t>
            </w:r>
          </w:p>
        </w:tc>
        <w:tc>
          <w:tcPr>
            <w:tcW w:w="2610" w:type="dxa"/>
          </w:tcPr>
          <w:p w:rsidR="00EB5298" w:rsidRDefault="00EB5298" w:rsidP="00C97BE1">
            <w:pPr>
              <w:spacing w:before="60" w:after="60"/>
              <w:rPr>
                <w:sz w:val="20"/>
                <w:szCs w:val="20"/>
              </w:rPr>
            </w:pPr>
            <w:r>
              <w:rPr>
                <w:sz w:val="20"/>
                <w:szCs w:val="20"/>
              </w:rPr>
              <w:t>Line of business associated with the non-refundable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PaymentMethod</w:t>
            </w:r>
          </w:p>
        </w:tc>
        <w:tc>
          <w:tcPr>
            <w:tcW w:w="2610" w:type="dxa"/>
          </w:tcPr>
          <w:p w:rsidR="00EB5298" w:rsidRDefault="00EB5298" w:rsidP="00C97BE1">
            <w:pPr>
              <w:spacing w:before="60" w:after="60"/>
              <w:rPr>
                <w:sz w:val="20"/>
                <w:szCs w:val="20"/>
              </w:rPr>
            </w:pPr>
            <w:r>
              <w:rPr>
                <w:sz w:val="20"/>
                <w:szCs w:val="20"/>
              </w:rPr>
              <w:t>Method of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PaymentStatus</w:t>
            </w:r>
          </w:p>
        </w:tc>
        <w:tc>
          <w:tcPr>
            <w:tcW w:w="2610" w:type="dxa"/>
          </w:tcPr>
          <w:p w:rsidR="00EB5298" w:rsidRDefault="00EB5298" w:rsidP="00C97BE1">
            <w:pPr>
              <w:spacing w:before="60" w:after="60"/>
              <w:rPr>
                <w:sz w:val="20"/>
                <w:szCs w:val="20"/>
              </w:rPr>
            </w:pPr>
            <w:r>
              <w:rPr>
                <w:sz w:val="20"/>
                <w:szCs w:val="20"/>
              </w:rPr>
              <w:t>Current payment status.</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ProcessedBy</w:t>
            </w:r>
          </w:p>
        </w:tc>
        <w:tc>
          <w:tcPr>
            <w:tcW w:w="2610" w:type="dxa"/>
          </w:tcPr>
          <w:p w:rsidR="00EB5298" w:rsidRDefault="00EB5298" w:rsidP="00C97BE1">
            <w:pPr>
              <w:spacing w:before="60" w:after="60"/>
              <w:rPr>
                <w:sz w:val="20"/>
                <w:szCs w:val="20"/>
              </w:rPr>
            </w:pPr>
            <w:r>
              <w:rPr>
                <w:sz w:val="20"/>
                <w:szCs w:val="20"/>
              </w:rPr>
              <w:t>Indicates who processed the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ProcessedDate Time</w:t>
            </w:r>
          </w:p>
        </w:tc>
        <w:tc>
          <w:tcPr>
            <w:tcW w:w="2610" w:type="dxa"/>
          </w:tcPr>
          <w:p w:rsidR="00EB5298" w:rsidRDefault="00EB5298" w:rsidP="00C97BE1">
            <w:pPr>
              <w:spacing w:before="60" w:after="60"/>
              <w:rPr>
                <w:sz w:val="20"/>
                <w:szCs w:val="20"/>
              </w:rPr>
            </w:pPr>
            <w:r>
              <w:rPr>
                <w:sz w:val="20"/>
                <w:szCs w:val="20"/>
              </w:rPr>
              <w:t>Date and time of non-refundable payment processing.</w:t>
            </w:r>
          </w:p>
        </w:tc>
        <w:tc>
          <w:tcPr>
            <w:tcW w:w="2250" w:type="dxa"/>
          </w:tcPr>
          <w:p w:rsidR="00EB5298"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Processing Company</w:t>
            </w:r>
          </w:p>
        </w:tc>
        <w:tc>
          <w:tcPr>
            <w:tcW w:w="2610" w:type="dxa"/>
          </w:tcPr>
          <w:p w:rsidR="00EB5298" w:rsidRDefault="00EB5298" w:rsidP="00C97BE1">
            <w:pPr>
              <w:spacing w:before="60" w:after="60"/>
              <w:rPr>
                <w:sz w:val="20"/>
                <w:szCs w:val="20"/>
              </w:rPr>
            </w:pPr>
            <w:r>
              <w:rPr>
                <w:sz w:val="20"/>
                <w:szCs w:val="20"/>
              </w:rPr>
              <w:t>Company that processes the non-refundable payment.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TransactionDetails</w:t>
            </w:r>
          </w:p>
        </w:tc>
        <w:tc>
          <w:tcPr>
            <w:tcW w:w="2610" w:type="dxa"/>
          </w:tcPr>
          <w:p w:rsidR="00EB5298" w:rsidRDefault="00EB5298" w:rsidP="00C97BE1">
            <w:pPr>
              <w:spacing w:before="60" w:after="60"/>
              <w:rPr>
                <w:sz w:val="20"/>
                <w:szCs w:val="20"/>
              </w:rPr>
            </w:pPr>
            <w:r>
              <w:rPr>
                <w:sz w:val="20"/>
                <w:szCs w:val="20"/>
              </w:rPr>
              <w:t>Details about the transaction.</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TransactionId</w:t>
            </w:r>
            <w:r w:rsidR="00095EFB">
              <w:rPr>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identifier.</w:t>
            </w:r>
          </w:p>
        </w:tc>
        <w:tc>
          <w:tcPr>
            <w:tcW w:w="2250" w:type="dxa"/>
          </w:tcPr>
          <w:p w:rsidR="00EB5298" w:rsidRDefault="00EB5298" w:rsidP="00C97BE1">
            <w:pPr>
              <w:spacing w:before="60" w:after="60"/>
              <w:rPr>
                <w:sz w:val="20"/>
                <w:szCs w:val="20"/>
              </w:rPr>
            </w:pPr>
            <w:r>
              <w:rPr>
                <w:sz w:val="20"/>
                <w:szCs w:val="20"/>
              </w:rPr>
              <w:t>Long.</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TransactionDetail</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Pr="00012356" w:rsidRDefault="00EB5298" w:rsidP="00C97BE1">
            <w:pPr>
              <w:spacing w:before="60" w:after="60"/>
              <w:rPr>
                <w:sz w:val="20"/>
                <w:szCs w:val="20"/>
              </w:rPr>
            </w:pP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TransactionType</w:t>
            </w:r>
            <w:r w:rsidR="0060768D">
              <w:rPr>
                <w:sz w:val="20"/>
                <w:szCs w:val="20"/>
              </w:rPr>
              <w:fldChar w:fldCharType="begin"/>
            </w:r>
            <w:r w:rsidR="0060768D">
              <w:instrText xml:space="preserve"> XE "</w:instrText>
            </w:r>
            <w:r w:rsidR="0060768D" w:rsidRPr="000816BB">
              <w:rPr>
                <w:rFonts w:cs="Arial"/>
                <w:szCs w:val="22"/>
              </w:rPr>
              <w:instrText>TransactionType</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Type of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BillingAddress</w:t>
            </w:r>
            <w:r w:rsidR="00095EFB">
              <w:rPr>
                <w:sz w:val="20"/>
                <w:szCs w:val="20"/>
              </w:rPr>
              <w:fldChar w:fldCharType="begin"/>
            </w:r>
            <w:r w:rsidR="00095EFB">
              <w:instrText xml:space="preserve"> XE "</w:instrText>
            </w:r>
            <w:r w:rsidR="00095EFB" w:rsidRPr="000C38B5">
              <w:rPr>
                <w:rFonts w:cs="Arial"/>
                <w:noProof/>
                <w:szCs w:val="22"/>
              </w:rPr>
              <w:instrText>BillingAddress</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Address for billing.</w:t>
            </w:r>
          </w:p>
        </w:tc>
        <w:tc>
          <w:tcPr>
            <w:tcW w:w="2250" w:type="dxa"/>
          </w:tcPr>
          <w:p w:rsidR="00EB5298" w:rsidRDefault="00EB5298" w:rsidP="00C97BE1">
            <w:pPr>
              <w:spacing w:before="60" w:after="60"/>
              <w:rPr>
                <w:sz w:val="20"/>
                <w:szCs w:val="20"/>
              </w:rPr>
            </w:pPr>
            <w:r>
              <w:rPr>
                <w:sz w:val="20"/>
                <w:szCs w:val="20"/>
              </w:rPr>
              <w:t>String. Optional.</w:t>
            </w:r>
          </w:p>
          <w:p w:rsidR="00EB5298" w:rsidRPr="00012356" w:rsidRDefault="00EB5298" w:rsidP="00C97BE1">
            <w:pPr>
              <w:spacing w:before="60" w:after="60"/>
              <w:rPr>
                <w:sz w:val="20"/>
                <w:szCs w:val="20"/>
              </w:rPr>
            </w:pPr>
            <w:r w:rsidRPr="00012356">
              <w:rPr>
                <w:b/>
                <w:sz w:val="20"/>
                <w:szCs w:val="20"/>
              </w:rPr>
              <w:t>Note</w:t>
            </w:r>
            <w:r>
              <w:rPr>
                <w:sz w:val="20"/>
                <w:szCs w:val="20"/>
              </w:rPr>
              <w:t>: See “Address” in this table.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Caller</w:t>
            </w:r>
          </w:p>
        </w:tc>
        <w:tc>
          <w:tcPr>
            <w:tcW w:w="2610" w:type="dxa"/>
          </w:tcPr>
          <w:p w:rsidR="00EB5298" w:rsidRDefault="00EB5298" w:rsidP="00C97BE1">
            <w:pPr>
              <w:spacing w:before="60" w:after="60"/>
              <w:rPr>
                <w:sz w:val="20"/>
                <w:szCs w:val="20"/>
              </w:rPr>
            </w:pPr>
            <w:r>
              <w:rPr>
                <w:sz w:val="20"/>
                <w:szCs w:val="20"/>
              </w:rPr>
              <w:t>Caller associated with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EmailAddress</w:t>
            </w:r>
          </w:p>
        </w:tc>
        <w:tc>
          <w:tcPr>
            <w:tcW w:w="2610" w:type="dxa"/>
          </w:tcPr>
          <w:p w:rsidR="00EB5298" w:rsidRDefault="00EB5298" w:rsidP="00C97BE1">
            <w:pPr>
              <w:spacing w:before="60" w:after="60"/>
              <w:rPr>
                <w:sz w:val="20"/>
                <w:szCs w:val="20"/>
              </w:rPr>
            </w:pPr>
            <w:r>
              <w:rPr>
                <w:sz w:val="20"/>
                <w:szCs w:val="20"/>
              </w:rPr>
              <w:t>Email address associated with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GatewayDetail</w:t>
            </w:r>
          </w:p>
        </w:tc>
        <w:tc>
          <w:tcPr>
            <w:tcW w:w="2610" w:type="dxa"/>
          </w:tcPr>
          <w:p w:rsidR="00EB5298" w:rsidRDefault="00EB5298" w:rsidP="00C97BE1">
            <w:pPr>
              <w:spacing w:before="60" w:after="60"/>
              <w:rPr>
                <w:sz w:val="20"/>
                <w:szCs w:val="20"/>
              </w:rPr>
            </w:pPr>
            <w:r>
              <w:rPr>
                <w:sz w:val="20"/>
                <w:szCs w:val="20"/>
              </w:rPr>
              <w:t>Information about the gateway.</w:t>
            </w:r>
          </w:p>
        </w:tc>
        <w:tc>
          <w:tcPr>
            <w:tcW w:w="2250" w:type="dxa"/>
          </w:tcPr>
          <w:p w:rsidR="00EB5298" w:rsidRDefault="00EB5298" w:rsidP="00C97BE1">
            <w:pPr>
              <w:spacing w:before="60" w:after="60"/>
              <w:rPr>
                <w:sz w:val="20"/>
                <w:szCs w:val="20"/>
              </w:rPr>
            </w:pPr>
            <w:r>
              <w:rPr>
                <w:sz w:val="20"/>
                <w:szCs w:val="20"/>
              </w:rPr>
              <w:t>Optional.</w:t>
            </w:r>
          </w:p>
          <w:p w:rsidR="00EB5298" w:rsidRPr="00012356" w:rsidRDefault="00EB5298" w:rsidP="00C97BE1">
            <w:pPr>
              <w:spacing w:before="60" w:after="60"/>
              <w:rPr>
                <w:sz w:val="20"/>
                <w:szCs w:val="20"/>
              </w:rPr>
            </w:pPr>
            <w:r w:rsidRPr="00940838">
              <w:rPr>
                <w:b/>
                <w:sz w:val="20"/>
                <w:szCs w:val="20"/>
              </w:rPr>
              <w:t>Note</w:t>
            </w:r>
            <w:r>
              <w:rPr>
                <w:sz w:val="20"/>
                <w:szCs w:val="20"/>
              </w:rPr>
              <w:t>: See “BaseGateway” in this table.</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IsOverride</w:t>
            </w:r>
            <w:r w:rsidR="0060768D">
              <w:rPr>
                <w:sz w:val="20"/>
                <w:szCs w:val="20"/>
              </w:rPr>
              <w:fldChar w:fldCharType="begin"/>
            </w:r>
            <w:r w:rsidR="0060768D">
              <w:instrText xml:space="preserve"> XE "</w:instrText>
            </w:r>
            <w:r w:rsidR="0060768D" w:rsidRPr="00CC278A">
              <w:rPr>
                <w:rFonts w:cs="Arial"/>
                <w:szCs w:val="22"/>
              </w:rPr>
              <w:instrText>IsOverride</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Indicates whether or not to override a previously used DataKay.</w:t>
            </w:r>
          </w:p>
        </w:tc>
        <w:tc>
          <w:tcPr>
            <w:tcW w:w="2250" w:type="dxa"/>
          </w:tcPr>
          <w:p w:rsidR="00EB5298" w:rsidRPr="00012356" w:rsidRDefault="00EB5298" w:rsidP="00C97BE1">
            <w:pPr>
              <w:spacing w:before="60" w:after="60"/>
              <w:rPr>
                <w:sz w:val="20"/>
                <w:szCs w:val="20"/>
              </w:rPr>
            </w:pPr>
            <w:r>
              <w:rPr>
                <w:sz w:val="20"/>
                <w:szCs w:val="20"/>
              </w:rPr>
              <w:t xml:space="preserve">Boolean. </w:t>
            </w:r>
            <w:r w:rsidRPr="008F4C68">
              <w:rPr>
                <w:sz w:val="20"/>
                <w:szCs w:val="20"/>
              </w:rPr>
              <w:t>“True” or “F</w:t>
            </w:r>
            <w:r>
              <w:rPr>
                <w:sz w:val="20"/>
                <w:szCs w:val="20"/>
              </w:rPr>
              <w:t>alse”</w:t>
            </w:r>
            <w:r w:rsidRPr="008F4C68">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IsSuccessful</w:t>
            </w:r>
          </w:p>
        </w:tc>
        <w:tc>
          <w:tcPr>
            <w:tcW w:w="2610" w:type="dxa"/>
          </w:tcPr>
          <w:p w:rsidR="00EB5298" w:rsidRDefault="00EB5298" w:rsidP="00C97BE1">
            <w:pPr>
              <w:spacing w:before="60" w:after="60"/>
              <w:rPr>
                <w:sz w:val="20"/>
                <w:szCs w:val="20"/>
              </w:rPr>
            </w:pPr>
            <w:r>
              <w:rPr>
                <w:sz w:val="20"/>
                <w:szCs w:val="20"/>
              </w:rPr>
              <w:t>Indicates if the transaction was successful.</w:t>
            </w:r>
          </w:p>
        </w:tc>
        <w:tc>
          <w:tcPr>
            <w:tcW w:w="2250" w:type="dxa"/>
          </w:tcPr>
          <w:p w:rsidR="00EB5298" w:rsidRPr="00012356" w:rsidRDefault="00EB5298" w:rsidP="00C97BE1">
            <w:pPr>
              <w:spacing w:before="60" w:after="60"/>
              <w:rPr>
                <w:sz w:val="20"/>
                <w:szCs w:val="20"/>
              </w:rPr>
            </w:pPr>
            <w:r>
              <w:rPr>
                <w:sz w:val="20"/>
                <w:szCs w:val="20"/>
              </w:rPr>
              <w:t xml:space="preserve">Boolean. </w:t>
            </w:r>
            <w:r w:rsidRPr="008F4C68">
              <w:rPr>
                <w:sz w:val="20"/>
                <w:szCs w:val="20"/>
              </w:rPr>
              <w:t>“True” or “F</w:t>
            </w:r>
            <w:r>
              <w:rPr>
                <w:sz w:val="20"/>
                <w:szCs w:val="20"/>
              </w:rPr>
              <w:t>alse”</w:t>
            </w:r>
            <w:r w:rsidRPr="008F4C68">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OriginalReference Number</w:t>
            </w:r>
          </w:p>
        </w:tc>
        <w:tc>
          <w:tcPr>
            <w:tcW w:w="2610" w:type="dxa"/>
          </w:tcPr>
          <w:p w:rsidR="00EB5298" w:rsidRDefault="00EB5298" w:rsidP="00C97BE1">
            <w:pPr>
              <w:spacing w:before="60" w:after="60"/>
              <w:rPr>
                <w:sz w:val="20"/>
                <w:szCs w:val="20"/>
              </w:rPr>
            </w:pPr>
            <w:r>
              <w:rPr>
                <w:sz w:val="20"/>
                <w:szCs w:val="20"/>
              </w:rPr>
              <w:t>Original reference number of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ProcessedDate Time</w:t>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date and time.</w:t>
            </w:r>
          </w:p>
        </w:tc>
        <w:tc>
          <w:tcPr>
            <w:tcW w:w="2250" w:type="dxa"/>
          </w:tcPr>
          <w:p w:rsidR="00EB5298" w:rsidRPr="00012356" w:rsidRDefault="00EB5298" w:rsidP="00C97BE1">
            <w:pPr>
              <w:spacing w:before="60" w:after="60"/>
              <w:rPr>
                <w:sz w:val="20"/>
                <w:szCs w:val="20"/>
              </w:rPr>
            </w:pPr>
            <w:proofErr w:type="gramStart"/>
            <w:r>
              <w:rPr>
                <w:sz w:val="20"/>
                <w:szCs w:val="20"/>
              </w:rPr>
              <w:t>dateTime</w:t>
            </w:r>
            <w:proofErr w:type="gramEnd"/>
            <w:r>
              <w:rPr>
                <w:sz w:val="20"/>
                <w:szCs w:val="20"/>
              </w:rPr>
              <w:t>.</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ReferenceNumber</w:t>
            </w:r>
          </w:p>
        </w:tc>
        <w:tc>
          <w:tcPr>
            <w:tcW w:w="2610" w:type="dxa"/>
          </w:tcPr>
          <w:p w:rsidR="00EB5298" w:rsidRDefault="00EB5298" w:rsidP="00C97BE1">
            <w:pPr>
              <w:spacing w:before="60" w:after="60"/>
              <w:rPr>
                <w:sz w:val="20"/>
                <w:szCs w:val="20"/>
              </w:rPr>
            </w:pPr>
            <w:r>
              <w:rPr>
                <w:sz w:val="20"/>
                <w:szCs w:val="20"/>
              </w:rPr>
              <w:t>Current reference number of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Request</w:t>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request information.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Response</w:t>
            </w:r>
          </w:p>
        </w:tc>
        <w:tc>
          <w:tcPr>
            <w:tcW w:w="2610" w:type="dxa"/>
          </w:tcPr>
          <w:p w:rsidR="00EB5298" w:rsidRDefault="00EB5298" w:rsidP="00C97BE1">
            <w:pPr>
              <w:spacing w:before="60" w:after="60"/>
              <w:rPr>
                <w:sz w:val="20"/>
                <w:szCs w:val="20"/>
              </w:rPr>
            </w:pPr>
            <w:r>
              <w:rPr>
                <w:sz w:val="20"/>
                <w:szCs w:val="20"/>
              </w:rPr>
              <w:t>Transaction</w:t>
            </w:r>
            <w:r w:rsidR="007462F5">
              <w:rPr>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sz w:val="20"/>
                <w:szCs w:val="20"/>
              </w:rPr>
              <w:fldChar w:fldCharType="end"/>
            </w:r>
            <w:r>
              <w:rPr>
                <w:sz w:val="20"/>
                <w:szCs w:val="20"/>
              </w:rPr>
              <w:t xml:space="preserve"> response information.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TenderDetail</w:t>
            </w:r>
          </w:p>
        </w:tc>
        <w:tc>
          <w:tcPr>
            <w:tcW w:w="2610" w:type="dxa"/>
          </w:tcPr>
          <w:p w:rsidR="00EB5298" w:rsidRDefault="00EB5298" w:rsidP="00C97BE1">
            <w:pPr>
              <w:spacing w:before="60" w:after="60"/>
              <w:rPr>
                <w:sz w:val="20"/>
                <w:szCs w:val="20"/>
              </w:rPr>
            </w:pPr>
            <w:r>
              <w:rPr>
                <w:sz w:val="20"/>
                <w:szCs w:val="20"/>
              </w:rPr>
              <w:t>Detailed information about the payment.</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TransactionAmount</w:t>
            </w:r>
            <w:r w:rsidR="00095EFB">
              <w:rPr>
                <w:sz w:val="20"/>
                <w:szCs w:val="20"/>
              </w:rPr>
              <w:fldChar w:fldCharType="begin"/>
            </w:r>
            <w:r w:rsidR="00095EFB">
              <w:instrText xml:space="preserve"> XE "</w:instrText>
            </w:r>
            <w:r w:rsidR="00095EFB" w:rsidRPr="00961178">
              <w:rPr>
                <w:rFonts w:cs="Arial"/>
                <w:noProof/>
                <w:szCs w:val="22"/>
              </w:rPr>
              <w:instrText>TransactionAmount</w:instrText>
            </w:r>
            <w:r w:rsidR="00095EFB">
              <w:instrText xml:space="preserve">" </w:instrText>
            </w:r>
            <w:r w:rsidR="00095EFB">
              <w:rPr>
                <w:sz w:val="20"/>
                <w:szCs w:val="20"/>
              </w:rPr>
              <w:fldChar w:fldCharType="end"/>
            </w:r>
          </w:p>
        </w:tc>
        <w:tc>
          <w:tcPr>
            <w:tcW w:w="2610" w:type="dxa"/>
          </w:tcPr>
          <w:p w:rsidR="00EB5298" w:rsidRDefault="00EB5298" w:rsidP="00C97BE1">
            <w:pPr>
              <w:spacing w:before="60" w:after="60"/>
              <w:rPr>
                <w:sz w:val="20"/>
                <w:szCs w:val="20"/>
              </w:rPr>
            </w:pPr>
            <w:r>
              <w:rPr>
                <w:sz w:val="20"/>
                <w:szCs w:val="20"/>
              </w:rPr>
              <w:t>Amount of the transaction.</w:t>
            </w:r>
          </w:p>
        </w:tc>
        <w:tc>
          <w:tcPr>
            <w:tcW w:w="2250" w:type="dxa"/>
          </w:tcPr>
          <w:p w:rsidR="00EB5298" w:rsidRPr="00012356" w:rsidRDefault="00EB5298" w:rsidP="00C97BE1">
            <w:pPr>
              <w:spacing w:before="60" w:after="60"/>
              <w:rPr>
                <w:sz w:val="20"/>
                <w:szCs w:val="20"/>
              </w:rPr>
            </w:pPr>
            <w:r>
              <w:rPr>
                <w:sz w:val="20"/>
                <w:szCs w:val="20"/>
              </w:rPr>
              <w:t>Decimal.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CurrencyCode</w:t>
            </w:r>
          </w:p>
        </w:tc>
        <w:tc>
          <w:tcPr>
            <w:tcW w:w="2610" w:type="dxa"/>
          </w:tcPr>
          <w:p w:rsidR="00EB5298" w:rsidRDefault="00EB5298" w:rsidP="00C97BE1">
            <w:pPr>
              <w:spacing w:before="60" w:after="60"/>
              <w:rPr>
                <w:sz w:val="20"/>
                <w:szCs w:val="20"/>
              </w:rPr>
            </w:pPr>
            <w:r>
              <w:rPr>
                <w:sz w:val="20"/>
                <w:szCs w:val="20"/>
              </w:rPr>
              <w:t>Code indicates the currency used in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TransactionDetailId</w:t>
            </w:r>
          </w:p>
        </w:tc>
        <w:tc>
          <w:tcPr>
            <w:tcW w:w="2610" w:type="dxa"/>
          </w:tcPr>
          <w:p w:rsidR="00EB5298" w:rsidRDefault="00EB5298" w:rsidP="00C97BE1">
            <w:pPr>
              <w:spacing w:before="60" w:after="60"/>
              <w:rPr>
                <w:sz w:val="20"/>
                <w:szCs w:val="20"/>
              </w:rPr>
            </w:pPr>
            <w:r>
              <w:rPr>
                <w:sz w:val="20"/>
                <w:szCs w:val="20"/>
              </w:rPr>
              <w:t>Identifier of the transaction detail.</w:t>
            </w:r>
          </w:p>
        </w:tc>
        <w:tc>
          <w:tcPr>
            <w:tcW w:w="2250" w:type="dxa"/>
          </w:tcPr>
          <w:p w:rsidR="00EB5298" w:rsidRPr="00012356" w:rsidRDefault="00EB5298" w:rsidP="00C97BE1">
            <w:pPr>
              <w:spacing w:before="60" w:after="60"/>
              <w:rPr>
                <w:sz w:val="20"/>
                <w:szCs w:val="20"/>
              </w:rPr>
            </w:pPr>
            <w:r>
              <w:rPr>
                <w:sz w:val="20"/>
                <w:szCs w:val="20"/>
              </w:rPr>
              <w:t>Long.</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DataKey</w:t>
            </w:r>
            <w:r w:rsidR="0060768D">
              <w:rPr>
                <w:sz w:val="20"/>
                <w:szCs w:val="20"/>
              </w:rPr>
              <w:fldChar w:fldCharType="begin"/>
            </w:r>
            <w:r w:rsidR="0060768D">
              <w:instrText xml:space="preserve"> XE "</w:instrText>
            </w:r>
            <w:r w:rsidR="0060768D" w:rsidRPr="00FC5A6A">
              <w:rPr>
                <w:rFonts w:cs="Arial"/>
                <w:szCs w:val="22"/>
              </w:rPr>
              <w:instrText>DataKey</w:instrText>
            </w:r>
            <w:r w:rsidR="0060768D">
              <w:instrText xml:space="preserve">" </w:instrText>
            </w:r>
            <w:r w:rsidR="0060768D">
              <w:rPr>
                <w:sz w:val="20"/>
                <w:szCs w:val="20"/>
              </w:rPr>
              <w:fldChar w:fldCharType="end"/>
            </w:r>
          </w:p>
        </w:tc>
        <w:tc>
          <w:tcPr>
            <w:tcW w:w="2610" w:type="dxa"/>
          </w:tcPr>
          <w:p w:rsidR="00EB5298" w:rsidRDefault="00EB5298" w:rsidP="00C97BE1">
            <w:pPr>
              <w:spacing w:before="60" w:after="60"/>
              <w:rPr>
                <w:sz w:val="20"/>
                <w:szCs w:val="20"/>
              </w:rPr>
            </w:pPr>
            <w:r>
              <w:rPr>
                <w:sz w:val="20"/>
                <w:szCs w:val="20"/>
              </w:rPr>
              <w:t>Data key for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PaymentMethod</w:t>
            </w:r>
          </w:p>
        </w:tc>
        <w:tc>
          <w:tcPr>
            <w:tcW w:w="2610" w:type="dxa"/>
          </w:tcPr>
          <w:p w:rsidR="00EB5298" w:rsidRDefault="00EB5298" w:rsidP="00C97BE1">
            <w:pPr>
              <w:spacing w:before="60" w:after="60"/>
              <w:rPr>
                <w:sz w:val="20"/>
                <w:szCs w:val="20"/>
              </w:rPr>
            </w:pPr>
            <w:r>
              <w:rPr>
                <w:sz w:val="20"/>
                <w:szCs w:val="20"/>
              </w:rPr>
              <w:t>Method of payment used for the transaction.</w:t>
            </w:r>
          </w:p>
        </w:tc>
        <w:tc>
          <w:tcPr>
            <w:tcW w:w="2250" w:type="dxa"/>
          </w:tcPr>
          <w:p w:rsidR="00EB5298" w:rsidRPr="00012356"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Pr="00EB3CBF" w:rsidRDefault="00EB5298" w:rsidP="00C97BE1">
            <w:pPr>
              <w:spacing w:before="60" w:after="60"/>
              <w:rPr>
                <w:sz w:val="20"/>
                <w:szCs w:val="20"/>
              </w:rPr>
            </w:pPr>
            <w:r w:rsidRPr="00EB3CBF">
              <w:rPr>
                <w:sz w:val="20"/>
                <w:szCs w:val="20"/>
              </w:rPr>
              <w:t>UnknownGateway</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r>
              <w:rPr>
                <w:sz w:val="20"/>
                <w:szCs w:val="20"/>
              </w:rPr>
              <w:t xml:space="preserve">When a message is sent to Asurion from an </w:t>
            </w:r>
            <w:proofErr w:type="gramStart"/>
            <w:r>
              <w:rPr>
                <w:sz w:val="20"/>
                <w:szCs w:val="20"/>
              </w:rPr>
              <w:t>incorrect  gateway</w:t>
            </w:r>
            <w:proofErr w:type="gramEnd"/>
            <w:r>
              <w:rPr>
                <w:sz w:val="20"/>
                <w:szCs w:val="20"/>
              </w:rPr>
              <w:t>, the Finance Service</w:t>
            </w:r>
            <w:r w:rsidR="00A71C10">
              <w:rPr>
                <w:sz w:val="20"/>
                <w:szCs w:val="20"/>
              </w:rPr>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rPr>
                <w:sz w:val="20"/>
                <w:szCs w:val="20"/>
              </w:rPr>
              <w:fldChar w:fldCharType="end"/>
            </w:r>
            <w:r>
              <w:rPr>
                <w:sz w:val="20"/>
                <w:szCs w:val="20"/>
              </w:rPr>
              <w:t xml:space="preserve"> returns the UnknownGateway (an extension of the BaseGateway) in response. The Gateway</w:t>
            </w:r>
            <w:r>
              <w:rPr>
                <w:sz w:val="20"/>
                <w:szCs w:val="20"/>
              </w:rPr>
              <w:fldChar w:fldCharType="begin"/>
            </w:r>
            <w:r>
              <w:instrText xml:space="preserve"> XE "</w:instrText>
            </w:r>
            <w:r w:rsidRPr="00F72077">
              <w:instrText>Gateway</w:instrText>
            </w:r>
            <w:r>
              <w:instrText xml:space="preserve">" </w:instrText>
            </w:r>
            <w:r>
              <w:rPr>
                <w:sz w:val="20"/>
                <w:szCs w:val="20"/>
              </w:rPr>
              <w:fldChar w:fldCharType="end"/>
            </w:r>
            <w:r>
              <w:rPr>
                <w:sz w:val="20"/>
                <w:szCs w:val="20"/>
              </w:rPr>
              <w:t xml:space="preserve">  gathers parameters needed to properly communicate with the unknown service.</w:t>
            </w:r>
          </w:p>
        </w:tc>
        <w:tc>
          <w:tcPr>
            <w:tcW w:w="2250" w:type="dxa"/>
          </w:tcPr>
          <w:p w:rsidR="00EB5298" w:rsidRDefault="00EB5298" w:rsidP="00C97BE1">
            <w:pPr>
              <w:spacing w:before="60" w:after="60"/>
              <w:rPr>
                <w:sz w:val="20"/>
                <w:szCs w:val="20"/>
              </w:rPr>
            </w:pPr>
            <w:r w:rsidRPr="0011538B">
              <w:rPr>
                <w:b/>
                <w:sz w:val="20"/>
                <w:szCs w:val="20"/>
              </w:rPr>
              <w:t>Note</w:t>
            </w:r>
            <w:r>
              <w:rPr>
                <w:sz w:val="20"/>
                <w:szCs w:val="20"/>
              </w:rPr>
              <w:t>: See “BaseGateway” in this table.</w:t>
            </w:r>
          </w:p>
        </w:tc>
      </w:tr>
    </w:tbl>
    <w:p w:rsidR="00EB5298" w:rsidRPr="00984BB1" w:rsidRDefault="00EB5298" w:rsidP="005C02DF">
      <w:pPr>
        <w:pStyle w:val="Heading4"/>
      </w:pPr>
      <w:bookmarkStart w:id="176" w:name="_Toc312235428"/>
      <w:r w:rsidRPr="00984BB1">
        <w:lastRenderedPageBreak/>
        <w:t>Calculate</w:t>
      </w:r>
      <w:r>
        <w:t>Taxes</w:t>
      </w:r>
      <w:r>
        <w:fldChar w:fldCharType="begin"/>
      </w:r>
      <w:r>
        <w:instrText xml:space="preserve"> XE "</w:instrText>
      </w:r>
      <w:r w:rsidRPr="00267FA7">
        <w:instrText>CalculateTaxes</w:instrText>
      </w:r>
      <w:r>
        <w:instrText xml:space="preserve"> API Data Types" </w:instrText>
      </w:r>
      <w:r>
        <w:fldChar w:fldCharType="end"/>
      </w:r>
      <w:r w:rsidR="001F27CD">
        <w:t xml:space="preserve"> API Data</w:t>
      </w:r>
      <w:bookmarkEnd w:id="176"/>
    </w:p>
    <w:p w:rsidR="00EB5298" w:rsidRDefault="00EB5298" w:rsidP="00EB5298">
      <w:pPr>
        <w:spacing w:before="120"/>
      </w:pPr>
      <w:r>
        <w:t>The data types listed in this table appear in the Asurion XML schemas for CalculateTaxRequest</w:t>
      </w:r>
      <w:r>
        <w:fldChar w:fldCharType="begin"/>
      </w:r>
      <w:r>
        <w:instrText xml:space="preserve"> XE "</w:instrText>
      </w:r>
      <w:r w:rsidRPr="00EF6B61">
        <w:instrText>CalculateTaxRequest</w:instrText>
      </w:r>
      <w:r>
        <w:instrText xml:space="preserve">" </w:instrText>
      </w:r>
      <w:r>
        <w:fldChar w:fldCharType="end"/>
      </w:r>
      <w:r>
        <w:t xml:space="preserve"> and CalculateTaxResponse</w:t>
      </w:r>
      <w:r>
        <w:fldChar w:fldCharType="begin"/>
      </w:r>
      <w:r>
        <w:instrText xml:space="preserve"> XE "</w:instrText>
      </w:r>
      <w:r w:rsidRPr="00CA4D76">
        <w:instrText>CalculateTaxResponse</w:instrText>
      </w:r>
      <w:r>
        <w:instrText xml:space="preserve">" </w:instrText>
      </w:r>
      <w:r>
        <w:fldChar w:fldCharType="end"/>
      </w:r>
      <w:r>
        <w:t>. These API components also used Asurion Canonical data types.</w:t>
      </w:r>
    </w:p>
    <w:p w:rsidR="00EB5298" w:rsidRDefault="00EB5298" w:rsidP="00EB5298">
      <w:pPr>
        <w:spacing w:before="120"/>
      </w:pPr>
      <w:r w:rsidRPr="00C16418">
        <w:rPr>
          <w:b/>
        </w:rPr>
        <w:t>Note</w:t>
      </w:r>
      <w:r>
        <w:rPr>
          <w:b/>
        </w:rPr>
        <w:t>s</w:t>
      </w:r>
      <w:r w:rsidR="001F27CD">
        <w:t>: When the data</w:t>
      </w:r>
      <w:r>
        <w:t xml:space="preserve"> is a Canonical Model</w:t>
      </w:r>
      <w:r>
        <w:fldChar w:fldCharType="begin"/>
      </w:r>
      <w:r>
        <w:instrText xml:space="preserve"> XE "</w:instrText>
      </w:r>
      <w:r w:rsidRPr="004779C5">
        <w:instrText>Canonical Model</w:instrText>
      </w:r>
      <w:r>
        <w:instrText xml:space="preserve">" </w:instrText>
      </w:r>
      <w:r>
        <w:fldChar w:fldCharType="end"/>
      </w:r>
      <w:r>
        <w:t xml:space="preserve"> data type, the Value cell entry in the following table refers to the complete description in the “Canonical Model Data Types” section. Data types in this table are mandatory unless the Value cell includes “Optional.” </w:t>
      </w:r>
    </w:p>
    <w:p w:rsidR="005C02DF" w:rsidRPr="005C02DF" w:rsidRDefault="005C02DF" w:rsidP="005C02DF">
      <w:pPr>
        <w:spacing w:before="120"/>
        <w:rPr>
          <w:b/>
        </w:rPr>
      </w:pPr>
      <w:r w:rsidRPr="005C02DF">
        <w:rPr>
          <w:b/>
        </w:rPr>
        <w:t>Message Header</w:t>
      </w:r>
      <w:r>
        <w:rPr>
          <w:b/>
        </w:rPr>
        <w:t xml:space="preserve"> Data</w:t>
      </w:r>
    </w:p>
    <w:p w:rsidR="005C02DF" w:rsidRPr="00AE23CF" w:rsidRDefault="005C02DF" w:rsidP="005C02DF">
      <w:pPr>
        <w:spacing w:before="120"/>
      </w:pPr>
      <w:r>
        <w:rPr>
          <w:rFonts w:cs="Arial"/>
          <w:szCs w:val="22"/>
        </w:rPr>
        <w:t>The standard Asurion MessageHeader API Service is used</w:t>
      </w:r>
      <w:r w:rsidR="0007489B">
        <w:rPr>
          <w:rFonts w:cs="Arial"/>
          <w:szCs w:val="22"/>
        </w:rPr>
        <w:t xml:space="preserve"> for CalculateTaxes</w:t>
      </w:r>
      <w:r w:rsidR="00BC4241">
        <w:rPr>
          <w:rFonts w:cs="Arial"/>
          <w:szCs w:val="22"/>
        </w:rPr>
        <w:fldChar w:fldCharType="begin"/>
      </w:r>
      <w:r w:rsidR="00BC4241">
        <w:instrText xml:space="preserve"> XE "</w:instrText>
      </w:r>
      <w:r w:rsidR="00BC4241" w:rsidRPr="00E60E92">
        <w:instrText>CalculateTaxes</w:instrText>
      </w:r>
      <w:r w:rsidR="00BC4241">
        <w:instrText xml:space="preserve">" </w:instrText>
      </w:r>
      <w:r w:rsidR="00BC4241">
        <w:rPr>
          <w:rFonts w:cs="Arial"/>
          <w:szCs w:val="22"/>
        </w:rPr>
        <w:fldChar w:fldCharType="end"/>
      </w:r>
      <w:r>
        <w:rPr>
          <w:rFonts w:cs="Arial"/>
          <w:szCs w:val="22"/>
        </w:rPr>
        <w:t xml:space="preserve"> requests. S</w:t>
      </w:r>
      <w:r w:rsidRPr="00AE23CF">
        <w:t>ee the “Message Header Data Types” under “</w:t>
      </w:r>
      <w:r w:rsidRPr="00AE23CF">
        <w:fldChar w:fldCharType="begin"/>
      </w:r>
      <w:r w:rsidRPr="00AE23CF">
        <w:instrText xml:space="preserve"> REF _Ref308100017 \h </w:instrText>
      </w:r>
      <w:r>
        <w:instrText xml:space="preserve"> \* MERGEFORMAT </w:instrText>
      </w:r>
      <w:r w:rsidRPr="00AE23CF">
        <w:fldChar w:fldCharType="separate"/>
      </w:r>
      <w:r w:rsidR="00736258" w:rsidRPr="00DA2A18">
        <w:t>CreateContract</w:t>
      </w:r>
      <w:r w:rsidR="00736258">
        <w:fldChar w:fldCharType="begin"/>
      </w:r>
      <w:r w:rsidR="00736258">
        <w:instrText xml:space="preserve"> XE "</w:instrText>
      </w:r>
      <w:r w:rsidR="00736258" w:rsidRPr="00C33AB3">
        <w:instrText>CreateContract</w:instrText>
      </w:r>
      <w:r w:rsidR="00736258">
        <w:instrText xml:space="preserve">" </w:instrText>
      </w:r>
      <w:r w:rsidR="00736258">
        <w:fldChar w:fldCharType="end"/>
      </w:r>
      <w:r w:rsidR="00736258" w:rsidRPr="00DA2A18">
        <w:t xml:space="preserve"> API Data</w:t>
      </w:r>
      <w:r w:rsidRPr="00AE23CF">
        <w:fldChar w:fldCharType="end"/>
      </w:r>
      <w:r w:rsidRPr="00AE23CF">
        <w:t>” above.</w:t>
      </w:r>
    </w:p>
    <w:p w:rsidR="00EB5298" w:rsidRPr="00263A8B" w:rsidRDefault="001F27CD" w:rsidP="00EB5298">
      <w:pPr>
        <w:spacing w:before="120"/>
        <w:rPr>
          <w:b/>
        </w:rPr>
      </w:pPr>
      <w:r>
        <w:rPr>
          <w:b/>
        </w:rPr>
        <w:t>Message Body Data</w:t>
      </w:r>
    </w:p>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80"/>
        <w:gridCol w:w="2610"/>
        <w:gridCol w:w="2250"/>
      </w:tblGrid>
      <w:tr w:rsidR="00EB5298" w:rsidRPr="00A66844" w:rsidTr="00C97BE1">
        <w:trPr>
          <w:tblHeader/>
        </w:trPr>
        <w:tc>
          <w:tcPr>
            <w:tcW w:w="1980" w:type="dxa"/>
            <w:shd w:val="clear" w:color="auto" w:fill="FFC000"/>
          </w:tcPr>
          <w:p w:rsidR="00EB5298" w:rsidRPr="00796D9A" w:rsidRDefault="00EB5298" w:rsidP="00C97BE1">
            <w:pPr>
              <w:spacing w:before="60" w:after="60"/>
              <w:jc w:val="center"/>
              <w:rPr>
                <w:b/>
                <w:sz w:val="20"/>
                <w:szCs w:val="20"/>
              </w:rPr>
            </w:pPr>
            <w:r w:rsidRPr="00796D9A">
              <w:rPr>
                <w:b/>
                <w:sz w:val="20"/>
                <w:szCs w:val="20"/>
              </w:rPr>
              <w:t>Name</w:t>
            </w:r>
          </w:p>
        </w:tc>
        <w:tc>
          <w:tcPr>
            <w:tcW w:w="1980" w:type="dxa"/>
            <w:shd w:val="clear" w:color="auto" w:fill="FFC000"/>
          </w:tcPr>
          <w:p w:rsidR="00EB5298" w:rsidRPr="00796D9A" w:rsidRDefault="00EB5298" w:rsidP="00C97BE1">
            <w:pPr>
              <w:spacing w:before="60" w:after="60"/>
              <w:jc w:val="center"/>
              <w:rPr>
                <w:b/>
                <w:sz w:val="20"/>
                <w:szCs w:val="20"/>
              </w:rPr>
            </w:pPr>
            <w:r w:rsidRPr="00796D9A">
              <w:rPr>
                <w:b/>
                <w:sz w:val="20"/>
                <w:szCs w:val="20"/>
              </w:rPr>
              <w:t>Type Element</w:t>
            </w:r>
          </w:p>
        </w:tc>
        <w:tc>
          <w:tcPr>
            <w:tcW w:w="2610" w:type="dxa"/>
            <w:shd w:val="clear" w:color="auto" w:fill="FFC000"/>
          </w:tcPr>
          <w:p w:rsidR="00EB5298" w:rsidRPr="00796D9A" w:rsidRDefault="00EB5298" w:rsidP="00C97BE1">
            <w:pPr>
              <w:spacing w:before="60" w:after="60"/>
              <w:jc w:val="center"/>
              <w:rPr>
                <w:rFonts w:cs="Arial"/>
                <w:b/>
                <w:sz w:val="20"/>
                <w:szCs w:val="20"/>
              </w:rPr>
            </w:pPr>
            <w:r w:rsidRPr="00796D9A">
              <w:rPr>
                <w:rFonts w:cs="Arial"/>
                <w:b/>
                <w:sz w:val="20"/>
                <w:szCs w:val="20"/>
              </w:rPr>
              <w:t>Description</w:t>
            </w:r>
          </w:p>
        </w:tc>
        <w:tc>
          <w:tcPr>
            <w:tcW w:w="2250" w:type="dxa"/>
            <w:shd w:val="clear" w:color="auto" w:fill="FFC000"/>
          </w:tcPr>
          <w:p w:rsidR="00EB5298" w:rsidRPr="00796D9A" w:rsidRDefault="00EB5298" w:rsidP="00C97BE1">
            <w:pPr>
              <w:spacing w:before="60" w:after="60"/>
              <w:jc w:val="center"/>
              <w:rPr>
                <w:b/>
                <w:sz w:val="20"/>
                <w:szCs w:val="20"/>
              </w:rPr>
            </w:pPr>
            <w:r w:rsidRPr="00796D9A">
              <w:rPr>
                <w:b/>
                <w:sz w:val="20"/>
                <w:szCs w:val="20"/>
              </w:rPr>
              <w:t>Value</w:t>
            </w:r>
          </w:p>
        </w:tc>
      </w:tr>
      <w:tr w:rsidR="00EB5298" w:rsidRPr="00A66844" w:rsidTr="00C97BE1">
        <w:tc>
          <w:tcPr>
            <w:tcW w:w="1980" w:type="dxa"/>
          </w:tcPr>
          <w:p w:rsidR="00EB5298" w:rsidRPr="00D36C8D" w:rsidRDefault="00EB5298" w:rsidP="00C97BE1">
            <w:pPr>
              <w:spacing w:before="60" w:after="60"/>
            </w:pPr>
            <w:r w:rsidRPr="00D36C8D">
              <w:t>Address</w:t>
            </w:r>
          </w:p>
        </w:tc>
        <w:tc>
          <w:tcPr>
            <w:tcW w:w="1980" w:type="dxa"/>
          </w:tcPr>
          <w:p w:rsidR="00EB5298" w:rsidRDefault="00EB5298" w:rsidP="00C97BE1">
            <w:pPr>
              <w:spacing w:before="60" w:after="60"/>
              <w:rPr>
                <w:sz w:val="20"/>
                <w:szCs w:val="20"/>
              </w:rPr>
            </w:pPr>
          </w:p>
        </w:tc>
        <w:tc>
          <w:tcPr>
            <w:tcW w:w="2610" w:type="dxa"/>
          </w:tcPr>
          <w:p w:rsidR="00EB5298" w:rsidRPr="000B6EF9" w:rsidRDefault="00EB5298" w:rsidP="00C97BE1">
            <w:pPr>
              <w:spacing w:before="60" w:after="60"/>
              <w:rPr>
                <w:rFonts w:cs="Arial"/>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addressLine1</w:t>
            </w:r>
          </w:p>
        </w:tc>
        <w:tc>
          <w:tcPr>
            <w:tcW w:w="2610" w:type="dxa"/>
          </w:tcPr>
          <w:p w:rsidR="00EB5298" w:rsidRPr="000B6EF9" w:rsidRDefault="00EB5298" w:rsidP="00C97BE1">
            <w:pPr>
              <w:spacing w:before="60" w:after="60"/>
              <w:rPr>
                <w:rFonts w:cs="Arial"/>
                <w:sz w:val="20"/>
                <w:szCs w:val="20"/>
              </w:rPr>
            </w:pPr>
            <w:r>
              <w:rPr>
                <w:rFonts w:cs="Arial"/>
                <w:sz w:val="20"/>
                <w:szCs w:val="20"/>
              </w:rPr>
              <w:t>First line of address.</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addressLine2</w:t>
            </w:r>
          </w:p>
        </w:tc>
        <w:tc>
          <w:tcPr>
            <w:tcW w:w="2610" w:type="dxa"/>
          </w:tcPr>
          <w:p w:rsidR="00EB5298" w:rsidRPr="000B6EF9" w:rsidRDefault="00EB5298" w:rsidP="00C97BE1">
            <w:pPr>
              <w:spacing w:before="60" w:after="60"/>
              <w:rPr>
                <w:rFonts w:cs="Arial"/>
                <w:sz w:val="20"/>
                <w:szCs w:val="20"/>
              </w:rPr>
            </w:pPr>
            <w:r>
              <w:rPr>
                <w:rFonts w:cs="Arial"/>
                <w:sz w:val="20"/>
                <w:szCs w:val="20"/>
              </w:rPr>
              <w:t>Second line of address.</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city</w:t>
            </w:r>
          </w:p>
        </w:tc>
        <w:tc>
          <w:tcPr>
            <w:tcW w:w="2610" w:type="dxa"/>
          </w:tcPr>
          <w:p w:rsidR="00EB5298" w:rsidRPr="000B6EF9" w:rsidRDefault="00EB5298" w:rsidP="00C97BE1">
            <w:pPr>
              <w:spacing w:before="60" w:after="60"/>
              <w:rPr>
                <w:rFonts w:cs="Arial"/>
                <w:sz w:val="20"/>
                <w:szCs w:val="20"/>
              </w:rPr>
            </w:pPr>
            <w:r>
              <w:rPr>
                <w:rFonts w:cs="Arial"/>
                <w:sz w:val="20"/>
                <w:szCs w:val="20"/>
              </w:rPr>
              <w:t>City of address.</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state</w:t>
            </w:r>
          </w:p>
        </w:tc>
        <w:tc>
          <w:tcPr>
            <w:tcW w:w="2610" w:type="dxa"/>
          </w:tcPr>
          <w:p w:rsidR="00EB5298" w:rsidRPr="000B6EF9" w:rsidRDefault="00EB5298" w:rsidP="00C97BE1">
            <w:pPr>
              <w:spacing w:before="60" w:after="60"/>
              <w:rPr>
                <w:rFonts w:cs="Arial"/>
                <w:sz w:val="20"/>
                <w:szCs w:val="20"/>
              </w:rPr>
            </w:pPr>
            <w:r>
              <w:rPr>
                <w:rFonts w:cs="Arial"/>
                <w:sz w:val="20"/>
                <w:szCs w:val="20"/>
              </w:rPr>
              <w:t>State of address.</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postalCode</w:t>
            </w:r>
          </w:p>
        </w:tc>
        <w:tc>
          <w:tcPr>
            <w:tcW w:w="2610" w:type="dxa"/>
          </w:tcPr>
          <w:p w:rsidR="00EB5298" w:rsidRPr="000B6EF9" w:rsidRDefault="00EB5298" w:rsidP="00C97BE1">
            <w:pPr>
              <w:spacing w:before="60" w:after="60"/>
              <w:rPr>
                <w:rFonts w:cs="Arial"/>
                <w:sz w:val="20"/>
                <w:szCs w:val="20"/>
              </w:rPr>
            </w:pPr>
            <w:r>
              <w:rPr>
                <w:rFonts w:cs="Arial"/>
                <w:sz w:val="20"/>
                <w:szCs w:val="20"/>
              </w:rPr>
              <w:t>Postal code of the address.</w:t>
            </w:r>
          </w:p>
        </w:tc>
        <w:tc>
          <w:tcPr>
            <w:tcW w:w="2250" w:type="dxa"/>
          </w:tcPr>
          <w:p w:rsidR="00EB5298" w:rsidRDefault="00EB5298" w:rsidP="00C97BE1">
            <w:pPr>
              <w:spacing w:before="60" w:after="60"/>
              <w:rPr>
                <w:sz w:val="20"/>
                <w:szCs w:val="20"/>
              </w:rPr>
            </w:pPr>
            <w:r>
              <w:rPr>
                <w:sz w:val="20"/>
                <w:szCs w:val="20"/>
              </w:rPr>
              <w:t>String.</w:t>
            </w:r>
          </w:p>
          <w:p w:rsidR="00EB5298" w:rsidRDefault="00EB5298" w:rsidP="00C97BE1">
            <w:pPr>
              <w:spacing w:before="60" w:after="60"/>
              <w:rPr>
                <w:sz w:val="20"/>
                <w:szCs w:val="20"/>
              </w:rPr>
            </w:pPr>
            <w:r w:rsidRPr="00A15A1B">
              <w:rPr>
                <w:b/>
                <w:sz w:val="20"/>
                <w:szCs w:val="20"/>
              </w:rPr>
              <w:t>Note</w:t>
            </w:r>
            <w:r>
              <w:rPr>
                <w:sz w:val="20"/>
                <w:szCs w:val="20"/>
              </w:rPr>
              <w:t>: See “USStateAbbr” in “Canonical Model Data Types”.</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country</w:t>
            </w:r>
          </w:p>
        </w:tc>
        <w:tc>
          <w:tcPr>
            <w:tcW w:w="2610" w:type="dxa"/>
          </w:tcPr>
          <w:p w:rsidR="00EB5298" w:rsidRPr="000B6EF9" w:rsidRDefault="00EB5298" w:rsidP="00C97BE1">
            <w:pPr>
              <w:spacing w:before="60" w:after="60"/>
              <w:rPr>
                <w:rFonts w:cs="Arial"/>
                <w:sz w:val="20"/>
                <w:szCs w:val="20"/>
              </w:rPr>
            </w:pPr>
            <w:r>
              <w:rPr>
                <w:rFonts w:cs="Arial"/>
                <w:sz w:val="20"/>
                <w:szCs w:val="20"/>
              </w:rPr>
              <w:t>Country of the address.</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CalculateTax</w:t>
            </w:r>
          </w:p>
        </w:tc>
        <w:tc>
          <w:tcPr>
            <w:tcW w:w="1980" w:type="dxa"/>
          </w:tcPr>
          <w:p w:rsidR="00EB5298" w:rsidRDefault="00EB5298" w:rsidP="00C97BE1">
            <w:pPr>
              <w:spacing w:before="60" w:after="60"/>
              <w:rPr>
                <w:sz w:val="20"/>
                <w:szCs w:val="20"/>
              </w:rPr>
            </w:pPr>
          </w:p>
        </w:tc>
        <w:tc>
          <w:tcPr>
            <w:tcW w:w="2610" w:type="dxa"/>
          </w:tcPr>
          <w:p w:rsidR="00EB5298" w:rsidRPr="000B6EF9" w:rsidRDefault="00EB5298" w:rsidP="00C97BE1">
            <w:pPr>
              <w:spacing w:before="60" w:after="60"/>
              <w:rPr>
                <w:rFonts w:cs="Arial"/>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calculateTax Request</w:t>
            </w:r>
          </w:p>
        </w:tc>
        <w:tc>
          <w:tcPr>
            <w:tcW w:w="2610" w:type="dxa"/>
          </w:tcPr>
          <w:p w:rsidR="00EB5298" w:rsidRPr="000B6EF9" w:rsidRDefault="00EB5298" w:rsidP="00C97BE1">
            <w:pPr>
              <w:spacing w:before="60" w:after="60"/>
              <w:rPr>
                <w:rFonts w:cs="Arial"/>
                <w:sz w:val="20"/>
                <w:szCs w:val="20"/>
              </w:rPr>
            </w:pPr>
            <w:r>
              <w:rPr>
                <w:rFonts w:cs="Arial"/>
                <w:sz w:val="20"/>
                <w:szCs w:val="20"/>
              </w:rPr>
              <w:t>Calculate tax request.</w:t>
            </w:r>
          </w:p>
        </w:tc>
        <w:tc>
          <w:tcPr>
            <w:tcW w:w="2250" w:type="dxa"/>
          </w:tcPr>
          <w:p w:rsidR="00EB5298" w:rsidRDefault="00EB5298" w:rsidP="00C97BE1">
            <w:pPr>
              <w:spacing w:before="60" w:after="60"/>
              <w:rPr>
                <w:sz w:val="20"/>
                <w:szCs w:val="20"/>
              </w:rPr>
            </w:pPr>
            <w:r w:rsidRPr="00371B43">
              <w:rPr>
                <w:b/>
                <w:sz w:val="20"/>
                <w:szCs w:val="20"/>
              </w:rPr>
              <w:t>Note:</w:t>
            </w:r>
            <w:r>
              <w:rPr>
                <w:sz w:val="20"/>
                <w:szCs w:val="20"/>
              </w:rPr>
              <w:t xml:space="preserve"> See “CalculateTaxRequestType”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CalculateTax RequestType</w:t>
            </w:r>
          </w:p>
        </w:tc>
        <w:tc>
          <w:tcPr>
            <w:tcW w:w="1980" w:type="dxa"/>
          </w:tcPr>
          <w:p w:rsidR="00EB5298" w:rsidRDefault="00EB5298" w:rsidP="00C97BE1">
            <w:pPr>
              <w:spacing w:before="60" w:after="60"/>
              <w:rPr>
                <w:sz w:val="20"/>
                <w:szCs w:val="20"/>
              </w:rPr>
            </w:pPr>
          </w:p>
        </w:tc>
        <w:tc>
          <w:tcPr>
            <w:tcW w:w="2610" w:type="dxa"/>
          </w:tcPr>
          <w:p w:rsidR="00EB5298" w:rsidRPr="000B6EF9" w:rsidRDefault="00EB5298" w:rsidP="00C97BE1">
            <w:pPr>
              <w:spacing w:before="60" w:after="60"/>
              <w:rPr>
                <w:rFonts w:cs="Arial"/>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appId</w:t>
            </w:r>
          </w:p>
        </w:tc>
        <w:tc>
          <w:tcPr>
            <w:tcW w:w="2610" w:type="dxa"/>
          </w:tcPr>
          <w:p w:rsidR="00EB5298" w:rsidRPr="000B6EF9" w:rsidRDefault="00EB5298" w:rsidP="00C97BE1">
            <w:pPr>
              <w:spacing w:before="60" w:after="60"/>
              <w:rPr>
                <w:rFonts w:cs="Arial"/>
                <w:sz w:val="20"/>
                <w:szCs w:val="20"/>
              </w:rPr>
            </w:pPr>
            <w:r>
              <w:rPr>
                <w:rFonts w:cs="Arial"/>
                <w:sz w:val="20"/>
                <w:szCs w:val="20"/>
              </w:rPr>
              <w:t>Application identifier.</w:t>
            </w:r>
          </w:p>
        </w:tc>
        <w:tc>
          <w:tcPr>
            <w:tcW w:w="2250" w:type="dxa"/>
          </w:tcPr>
          <w:p w:rsidR="00EB5298" w:rsidRDefault="00EB5298" w:rsidP="00C97BE1">
            <w:pPr>
              <w:spacing w:before="60" w:after="60"/>
              <w:rPr>
                <w:sz w:val="20"/>
                <w:szCs w:val="20"/>
              </w:rPr>
            </w:pPr>
            <w:r>
              <w:rPr>
                <w:sz w:val="20"/>
                <w:szCs w:val="20"/>
              </w:rPr>
              <w:t>String.</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authKey</w:t>
            </w:r>
          </w:p>
        </w:tc>
        <w:tc>
          <w:tcPr>
            <w:tcW w:w="2610" w:type="dxa"/>
          </w:tcPr>
          <w:p w:rsidR="00EB5298" w:rsidRPr="000B6EF9" w:rsidRDefault="00EB5298" w:rsidP="00C97BE1">
            <w:pPr>
              <w:spacing w:before="60" w:after="60"/>
              <w:rPr>
                <w:rFonts w:cs="Arial"/>
                <w:sz w:val="20"/>
                <w:szCs w:val="20"/>
              </w:rPr>
            </w:pPr>
            <w:r>
              <w:rPr>
                <w:rFonts w:cs="Arial"/>
                <w:sz w:val="20"/>
                <w:szCs w:val="20"/>
              </w:rPr>
              <w:t>Authorization key.</w:t>
            </w:r>
          </w:p>
        </w:tc>
        <w:tc>
          <w:tcPr>
            <w:tcW w:w="2250" w:type="dxa"/>
          </w:tcPr>
          <w:p w:rsidR="00EB5298" w:rsidRDefault="00EB5298" w:rsidP="00C97BE1">
            <w:pPr>
              <w:spacing w:before="60" w:after="60"/>
              <w:rPr>
                <w:sz w:val="20"/>
                <w:szCs w:val="20"/>
              </w:rPr>
            </w:pPr>
            <w:r>
              <w:rPr>
                <w:sz w:val="20"/>
                <w:szCs w:val="20"/>
              </w:rPr>
              <w:t>String.</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programCode</w:t>
            </w:r>
          </w:p>
        </w:tc>
        <w:tc>
          <w:tcPr>
            <w:tcW w:w="2610" w:type="dxa"/>
          </w:tcPr>
          <w:p w:rsidR="00EB5298" w:rsidRPr="000B6EF9" w:rsidRDefault="00EB5298" w:rsidP="00C97BE1">
            <w:pPr>
              <w:spacing w:before="60" w:after="60"/>
              <w:rPr>
                <w:rFonts w:cs="Arial"/>
                <w:sz w:val="20"/>
                <w:szCs w:val="20"/>
              </w:rPr>
            </w:pPr>
            <w:r>
              <w:rPr>
                <w:rFonts w:cs="Arial"/>
                <w:sz w:val="20"/>
                <w:szCs w:val="20"/>
              </w:rPr>
              <w:t>Program code.</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clientId</w:t>
            </w:r>
          </w:p>
        </w:tc>
        <w:tc>
          <w:tcPr>
            <w:tcW w:w="2610" w:type="dxa"/>
          </w:tcPr>
          <w:p w:rsidR="00EB5298" w:rsidRPr="000B6EF9" w:rsidRDefault="00EB5298" w:rsidP="00C97BE1">
            <w:pPr>
              <w:spacing w:before="60" w:after="60"/>
              <w:rPr>
                <w:rFonts w:cs="Arial"/>
                <w:sz w:val="20"/>
                <w:szCs w:val="20"/>
              </w:rPr>
            </w:pPr>
            <w:r>
              <w:rPr>
                <w:rFonts w:cs="Arial"/>
                <w:sz w:val="20"/>
                <w:szCs w:val="20"/>
              </w:rPr>
              <w:t>Client identifier.</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invoiceNumber</w:t>
            </w:r>
          </w:p>
        </w:tc>
        <w:tc>
          <w:tcPr>
            <w:tcW w:w="2610" w:type="dxa"/>
          </w:tcPr>
          <w:p w:rsidR="00EB5298" w:rsidRPr="000B6EF9" w:rsidRDefault="00EB5298" w:rsidP="00C97BE1">
            <w:pPr>
              <w:spacing w:before="60" w:after="60"/>
              <w:rPr>
                <w:rFonts w:cs="Arial"/>
                <w:sz w:val="20"/>
                <w:szCs w:val="20"/>
              </w:rPr>
            </w:pPr>
            <w:r>
              <w:rPr>
                <w:rFonts w:cs="Arial"/>
                <w:sz w:val="20"/>
                <w:szCs w:val="20"/>
              </w:rPr>
              <w:t>Invoice number.</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invoiceAmount</w:t>
            </w:r>
          </w:p>
        </w:tc>
        <w:tc>
          <w:tcPr>
            <w:tcW w:w="2610" w:type="dxa"/>
          </w:tcPr>
          <w:p w:rsidR="00EB5298" w:rsidRPr="000B6EF9" w:rsidRDefault="00EB5298" w:rsidP="00C97BE1">
            <w:pPr>
              <w:spacing w:before="60" w:after="60"/>
              <w:rPr>
                <w:rFonts w:cs="Arial"/>
                <w:sz w:val="20"/>
                <w:szCs w:val="20"/>
              </w:rPr>
            </w:pPr>
            <w:r>
              <w:rPr>
                <w:rFonts w:cs="Arial"/>
                <w:sz w:val="20"/>
                <w:szCs w:val="20"/>
              </w:rPr>
              <w:t xml:space="preserve">Invoice amount. </w:t>
            </w:r>
            <w:r w:rsidRPr="000B6EF9">
              <w:rPr>
                <w:rFonts w:cs="Arial"/>
                <w:sz w:val="20"/>
                <w:szCs w:val="20"/>
              </w:rPr>
              <w:t>Tax is calculated on this amount.</w:t>
            </w:r>
          </w:p>
        </w:tc>
        <w:tc>
          <w:tcPr>
            <w:tcW w:w="2250" w:type="dxa"/>
          </w:tcPr>
          <w:p w:rsidR="00EB5298" w:rsidRDefault="00EB5298" w:rsidP="00C97BE1">
            <w:pPr>
              <w:spacing w:before="60" w:after="60"/>
              <w:rPr>
                <w:sz w:val="20"/>
                <w:szCs w:val="20"/>
              </w:rPr>
            </w:pPr>
            <w:r>
              <w:rPr>
                <w:sz w:val="20"/>
                <w:szCs w:val="20"/>
              </w:rPr>
              <w:t>String.</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invoiceType</w:t>
            </w:r>
          </w:p>
        </w:tc>
        <w:tc>
          <w:tcPr>
            <w:tcW w:w="2610" w:type="dxa"/>
          </w:tcPr>
          <w:p w:rsidR="00EB5298" w:rsidRPr="000B6EF9" w:rsidRDefault="00EB5298" w:rsidP="00C97BE1">
            <w:pPr>
              <w:spacing w:before="60" w:after="60"/>
              <w:rPr>
                <w:rFonts w:cs="Arial"/>
                <w:sz w:val="20"/>
                <w:szCs w:val="20"/>
              </w:rPr>
            </w:pPr>
            <w:r w:rsidRPr="000B6EF9">
              <w:rPr>
                <w:rFonts w:cs="Arial"/>
                <w:sz w:val="20"/>
                <w:szCs w:val="20"/>
              </w:rPr>
              <w:t>Type of invoice. Informs the Tax Gateway</w:t>
            </w:r>
            <w:r>
              <w:rPr>
                <w:rFonts w:cs="Arial"/>
                <w:sz w:val="20"/>
                <w:szCs w:val="20"/>
              </w:rPr>
              <w:fldChar w:fldCharType="begin"/>
            </w:r>
            <w:r>
              <w:instrText xml:space="preserve"> XE "</w:instrText>
            </w:r>
            <w:r w:rsidRPr="00F72077">
              <w:instrText>Gateway</w:instrText>
            </w:r>
            <w:r>
              <w:instrText xml:space="preserve">" </w:instrText>
            </w:r>
            <w:r>
              <w:rPr>
                <w:rFonts w:cs="Arial"/>
                <w:sz w:val="20"/>
                <w:szCs w:val="20"/>
              </w:rPr>
              <w:fldChar w:fldCharType="end"/>
            </w:r>
            <w:r w:rsidRPr="000B6EF9">
              <w:rPr>
                <w:rFonts w:cs="Arial"/>
                <w:sz w:val="20"/>
                <w:szCs w:val="20"/>
              </w:rPr>
              <w:t xml:space="preserve"> of the type of invoice on which to calculate taxes. This is the service line item from the ARIA</w:t>
            </w:r>
            <w:r>
              <w:rPr>
                <w:rFonts w:cs="Arial"/>
                <w:sz w:val="20"/>
                <w:szCs w:val="20"/>
              </w:rPr>
              <w:fldChar w:fldCharType="begin"/>
            </w:r>
            <w:r>
              <w:instrText xml:space="preserve"> XE "</w:instrText>
            </w:r>
            <w:r w:rsidRPr="00BB2565">
              <w:instrText>ARIA</w:instrText>
            </w:r>
            <w:r>
              <w:instrText xml:space="preserve">" </w:instrText>
            </w:r>
            <w:r>
              <w:rPr>
                <w:rFonts w:cs="Arial"/>
                <w:sz w:val="20"/>
                <w:szCs w:val="20"/>
              </w:rPr>
              <w:fldChar w:fldCharType="end"/>
            </w:r>
            <w:r w:rsidRPr="000B6EF9">
              <w:rPr>
                <w:rFonts w:cs="Arial"/>
                <w:sz w:val="20"/>
                <w:szCs w:val="20"/>
              </w:rPr>
              <w:t xml:space="preserve"> system.</w:t>
            </w:r>
          </w:p>
        </w:tc>
        <w:tc>
          <w:tcPr>
            <w:tcW w:w="2250" w:type="dxa"/>
          </w:tcPr>
          <w:p w:rsidR="00EB5298" w:rsidRDefault="00EB5298" w:rsidP="00C97BE1">
            <w:pPr>
              <w:spacing w:before="60" w:after="60"/>
              <w:rPr>
                <w:sz w:val="20"/>
                <w:szCs w:val="20"/>
              </w:rPr>
            </w:pPr>
            <w:r>
              <w:rPr>
                <w:sz w:val="20"/>
                <w:szCs w:val="20"/>
              </w:rPr>
              <w:t>String.</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forEstimateOnly</w:t>
            </w:r>
          </w:p>
        </w:tc>
        <w:tc>
          <w:tcPr>
            <w:tcW w:w="2610" w:type="dxa"/>
          </w:tcPr>
          <w:p w:rsidR="00EB5298" w:rsidRPr="000B6EF9" w:rsidRDefault="00EB5298" w:rsidP="00C97BE1">
            <w:pPr>
              <w:spacing w:before="60" w:after="60"/>
              <w:rPr>
                <w:rFonts w:cs="Arial"/>
                <w:sz w:val="20"/>
                <w:szCs w:val="20"/>
              </w:rPr>
            </w:pPr>
            <w:r w:rsidRPr="000B6EF9">
              <w:rPr>
                <w:rFonts w:cs="Arial"/>
                <w:sz w:val="20"/>
                <w:szCs w:val="20"/>
              </w:rPr>
              <w:t>Indicates if the tax calculation is only an estimate. If this is set to True and the country code is “US”, only the ZIP is used to estimate the US tax. This does not apply to Canadian</w:t>
            </w:r>
            <w:r>
              <w:rPr>
                <w:rFonts w:cs="Arial"/>
                <w:sz w:val="20"/>
                <w:szCs w:val="20"/>
              </w:rPr>
              <w:fldChar w:fldCharType="begin"/>
            </w:r>
            <w:r>
              <w:instrText xml:space="preserve"> XE "</w:instrText>
            </w:r>
            <w:r w:rsidRPr="00380DD3">
              <w:rPr>
                <w:rFonts w:cs="Arial"/>
                <w:sz w:val="20"/>
                <w:szCs w:val="20"/>
              </w:rPr>
              <w:instrText>Canadian</w:instrText>
            </w:r>
            <w:r>
              <w:instrText xml:space="preserve">" </w:instrText>
            </w:r>
            <w:r>
              <w:rPr>
                <w:rFonts w:cs="Arial"/>
                <w:sz w:val="20"/>
                <w:szCs w:val="20"/>
              </w:rPr>
              <w:fldChar w:fldCharType="end"/>
            </w:r>
            <w:r w:rsidRPr="000B6EF9">
              <w:rPr>
                <w:rFonts w:cs="Arial"/>
                <w:sz w:val="20"/>
                <w:szCs w:val="20"/>
              </w:rPr>
              <w:t xml:space="preserve"> tax calculations.</w:t>
            </w:r>
          </w:p>
          <w:p w:rsidR="00EB5298" w:rsidRPr="000B6EF9" w:rsidRDefault="00EB5298" w:rsidP="00C97BE1">
            <w:pPr>
              <w:spacing w:before="60" w:after="60"/>
              <w:rPr>
                <w:rFonts w:cs="Arial"/>
                <w:sz w:val="20"/>
                <w:szCs w:val="20"/>
              </w:rPr>
            </w:pPr>
            <w:r w:rsidRPr="000B6EF9">
              <w:rPr>
                <w:rFonts w:cs="Arial"/>
                <w:b/>
                <w:sz w:val="20"/>
                <w:szCs w:val="20"/>
              </w:rPr>
              <w:t>Note</w:t>
            </w:r>
            <w:r w:rsidRPr="000B6EF9">
              <w:rPr>
                <w:rFonts w:cs="Arial"/>
                <w:sz w:val="20"/>
                <w:szCs w:val="20"/>
              </w:rPr>
              <w:t>: For more on Canadian</w:t>
            </w:r>
            <w:r>
              <w:rPr>
                <w:rFonts w:cs="Arial"/>
                <w:sz w:val="20"/>
                <w:szCs w:val="20"/>
              </w:rPr>
              <w:fldChar w:fldCharType="begin"/>
            </w:r>
            <w:r>
              <w:instrText xml:space="preserve"> XE "</w:instrText>
            </w:r>
            <w:r w:rsidRPr="00380DD3">
              <w:rPr>
                <w:rFonts w:cs="Arial"/>
                <w:sz w:val="20"/>
                <w:szCs w:val="20"/>
              </w:rPr>
              <w:instrText>Canadian</w:instrText>
            </w:r>
            <w:r>
              <w:instrText xml:space="preserve">" </w:instrText>
            </w:r>
            <w:r>
              <w:rPr>
                <w:rFonts w:cs="Arial"/>
                <w:sz w:val="20"/>
                <w:szCs w:val="20"/>
              </w:rPr>
              <w:fldChar w:fldCharType="end"/>
            </w:r>
            <w:r w:rsidRPr="000B6EF9">
              <w:rPr>
                <w:rFonts w:cs="Arial"/>
                <w:sz w:val="20"/>
                <w:szCs w:val="20"/>
              </w:rPr>
              <w:t xml:space="preserve"> tax calculation, see the description of type “CanadianTaxResul</w:t>
            </w:r>
            <w:r>
              <w:rPr>
                <w:rFonts w:cs="Arial"/>
                <w:sz w:val="20"/>
                <w:szCs w:val="20"/>
              </w:rPr>
              <w:t>t</w:t>
            </w:r>
            <w:r>
              <w:rPr>
                <w:rFonts w:cs="Arial"/>
                <w:sz w:val="20"/>
                <w:szCs w:val="20"/>
              </w:rPr>
              <w:fldChar w:fldCharType="begin"/>
            </w:r>
            <w:r>
              <w:instrText xml:space="preserve"> XE "</w:instrText>
            </w:r>
            <w:r w:rsidRPr="0053248F">
              <w:rPr>
                <w:rFonts w:cs="Arial"/>
                <w:sz w:val="20"/>
                <w:szCs w:val="20"/>
              </w:rPr>
              <w:instrText>Canadian:</w:instrText>
            </w:r>
            <w:r w:rsidRPr="0053248F">
              <w:instrText>TaxResult</w:instrText>
            </w:r>
            <w:r>
              <w:instrText xml:space="preserve">" </w:instrText>
            </w:r>
            <w:r>
              <w:rPr>
                <w:rFonts w:cs="Arial"/>
                <w:sz w:val="20"/>
                <w:szCs w:val="20"/>
              </w:rPr>
              <w:fldChar w:fldCharType="end"/>
            </w:r>
            <w:r>
              <w:rPr>
                <w:rFonts w:cs="Arial"/>
                <w:sz w:val="20"/>
                <w:szCs w:val="20"/>
              </w:rPr>
              <w:t>”</w:t>
            </w:r>
            <w:r w:rsidRPr="000B6EF9">
              <w:rPr>
                <w:rFonts w:cs="Arial"/>
                <w:sz w:val="20"/>
                <w:szCs w:val="20"/>
              </w:rPr>
              <w: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countryCode</w:t>
            </w:r>
          </w:p>
        </w:tc>
        <w:tc>
          <w:tcPr>
            <w:tcW w:w="2610" w:type="dxa"/>
          </w:tcPr>
          <w:p w:rsidR="00EB5298" w:rsidRPr="000B6EF9" w:rsidRDefault="00EB5298" w:rsidP="00C97BE1">
            <w:pPr>
              <w:spacing w:before="60" w:after="60"/>
              <w:rPr>
                <w:rFonts w:cs="Arial"/>
                <w:sz w:val="20"/>
                <w:szCs w:val="20"/>
              </w:rPr>
            </w:pPr>
            <w:r>
              <w:rPr>
                <w:rFonts w:cs="Arial"/>
                <w:sz w:val="20"/>
                <w:szCs w:val="20"/>
              </w:rPr>
              <w:t>Country code.</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shipToAddress</w:t>
            </w:r>
          </w:p>
        </w:tc>
        <w:tc>
          <w:tcPr>
            <w:tcW w:w="2610" w:type="dxa"/>
          </w:tcPr>
          <w:p w:rsidR="00EB5298" w:rsidRPr="00D01A4B" w:rsidRDefault="00EB5298" w:rsidP="00C97BE1">
            <w:pPr>
              <w:pStyle w:val="NoSpacing"/>
              <w:spacing w:before="60" w:after="60"/>
              <w:rPr>
                <w:rFonts w:ascii="Arial" w:hAnsi="Arial" w:cs="Arial"/>
                <w:sz w:val="20"/>
                <w:szCs w:val="20"/>
              </w:rPr>
            </w:pPr>
            <w:r w:rsidRPr="00D01A4B">
              <w:rPr>
                <w:rFonts w:ascii="Arial" w:hAnsi="Arial" w:cs="Arial"/>
                <w:sz w:val="20"/>
                <w:szCs w:val="20"/>
              </w:rPr>
              <w:t>Shipment destination address. The tax calculation engine reads ship-to, ship-from, and order acceptance geoCodes</w:t>
            </w:r>
            <w:r>
              <w:rPr>
                <w:rFonts w:ascii="Arial" w:hAnsi="Arial" w:cs="Arial"/>
                <w:sz w:val="20"/>
                <w:szCs w:val="20"/>
              </w:rPr>
              <w:fldChar w:fldCharType="begin"/>
            </w:r>
            <w:r>
              <w:instrText xml:space="preserve"> XE "</w:instrText>
            </w:r>
            <w:r w:rsidRPr="0074729D">
              <w:rPr>
                <w:rFonts w:ascii="Arial" w:hAnsi="Arial" w:cs="Arial"/>
                <w:sz w:val="20"/>
                <w:szCs w:val="20"/>
              </w:rPr>
              <w:instrText>geoCodes</w:instrText>
            </w:r>
            <w:r>
              <w:instrText xml:space="preserve">" </w:instrText>
            </w:r>
            <w:r>
              <w:rPr>
                <w:rFonts w:ascii="Arial" w:hAnsi="Arial" w:cs="Arial"/>
                <w:sz w:val="20"/>
                <w:szCs w:val="20"/>
              </w:rPr>
              <w:fldChar w:fldCharType="end"/>
            </w:r>
            <w:r w:rsidRPr="00D01A4B">
              <w:rPr>
                <w:rFonts w:ascii="Arial" w:hAnsi="Arial" w:cs="Arial"/>
                <w:sz w:val="20"/>
                <w:szCs w:val="20"/>
              </w:rPr>
              <w:t xml:space="preserve"> to determine if the transaction is interstate or intrastate and the type of tax to be collected. </w:t>
            </w:r>
          </w:p>
          <w:p w:rsidR="00EB5298" w:rsidRPr="000B6EF9" w:rsidRDefault="00EB5298" w:rsidP="00C97BE1">
            <w:pPr>
              <w:pStyle w:val="NoSpacing"/>
              <w:spacing w:before="60" w:after="60"/>
              <w:rPr>
                <w:rFonts w:ascii="Arial" w:hAnsi="Arial" w:cs="Arial"/>
                <w:sz w:val="20"/>
                <w:szCs w:val="20"/>
              </w:rPr>
            </w:pPr>
            <w:r w:rsidRPr="00D01A4B">
              <w:rPr>
                <w:rFonts w:ascii="Arial" w:hAnsi="Arial" w:cs="Arial"/>
                <w:sz w:val="20"/>
                <w:szCs w:val="20"/>
              </w:rPr>
              <w:t>The ship-to address is the minimum address information needed for tax calculation. If the ship-to address is the only supplied address information, the ship-from geocode and order acceptance geoCode default to the ship-to geoCode, and STQ will use the sales tax rate</w:t>
            </w:r>
            <w:r w:rsidRPr="000B6EF9">
              <w:rPr>
                <w:rFonts w:ascii="Arial" w:hAnsi="Arial" w:cs="Arial"/>
                <w:sz w:val="20"/>
                <w:szCs w:val="20"/>
              </w:rPr>
              <w:t>.</w:t>
            </w:r>
            <w:r w:rsidRPr="000B6EF9">
              <w:rPr>
                <w:rFonts w:ascii="Arial" w:hAnsi="Arial" w:cs="Arial"/>
                <w:sz w:val="20"/>
                <w:szCs w:val="20"/>
              </w:rPr>
              <w:cr/>
            </w:r>
          </w:p>
          <w:p w:rsidR="00EB5298" w:rsidRDefault="00EB5298" w:rsidP="00C97BE1">
            <w:pPr>
              <w:pStyle w:val="NoSpacing"/>
              <w:spacing w:before="60" w:after="60"/>
              <w:rPr>
                <w:rFonts w:ascii="Arial" w:hAnsi="Arial" w:cs="Arial"/>
                <w:sz w:val="20"/>
                <w:szCs w:val="20"/>
              </w:rPr>
            </w:pPr>
            <w:r>
              <w:rPr>
                <w:rFonts w:ascii="Arial" w:hAnsi="Arial" w:cs="Arial"/>
                <w:sz w:val="20"/>
                <w:szCs w:val="20"/>
              </w:rPr>
              <w:t xml:space="preserve">For </w:t>
            </w:r>
            <w:r w:rsidRPr="000B6EF9">
              <w:rPr>
                <w:rFonts w:ascii="Arial" w:hAnsi="Arial" w:cs="Arial"/>
                <w:sz w:val="20"/>
                <w:szCs w:val="20"/>
              </w:rPr>
              <w:t xml:space="preserve">those </w:t>
            </w:r>
            <w:r>
              <w:rPr>
                <w:rFonts w:ascii="Arial" w:hAnsi="Arial" w:cs="Arial"/>
                <w:sz w:val="20"/>
                <w:szCs w:val="20"/>
              </w:rPr>
              <w:t xml:space="preserve">regions </w:t>
            </w:r>
            <w:r w:rsidRPr="000B6EF9">
              <w:rPr>
                <w:rFonts w:ascii="Arial" w:hAnsi="Arial" w:cs="Arial"/>
                <w:sz w:val="20"/>
                <w:szCs w:val="20"/>
              </w:rPr>
              <w:t xml:space="preserve">that tax on either the ship-from or order acceptance address, </w:t>
            </w:r>
            <w:r>
              <w:rPr>
                <w:rFonts w:ascii="Arial" w:hAnsi="Arial" w:cs="Arial"/>
                <w:sz w:val="20"/>
                <w:szCs w:val="20"/>
              </w:rPr>
              <w:t xml:space="preserve">these addresses should be supplied. If they are not, calculations of </w:t>
            </w:r>
            <w:r w:rsidRPr="000B6EF9">
              <w:rPr>
                <w:rFonts w:ascii="Arial" w:hAnsi="Arial" w:cs="Arial"/>
                <w:sz w:val="20"/>
                <w:szCs w:val="20"/>
              </w:rPr>
              <w:t xml:space="preserve">intrastate transactions </w:t>
            </w:r>
            <w:r>
              <w:rPr>
                <w:rFonts w:ascii="Arial" w:hAnsi="Arial" w:cs="Arial"/>
                <w:sz w:val="20"/>
                <w:szCs w:val="20"/>
              </w:rPr>
              <w:t>can result in an incorrect tax rate.</w:t>
            </w:r>
          </w:p>
          <w:p w:rsidR="00EB5298" w:rsidRDefault="00EB5298" w:rsidP="00C97BE1">
            <w:pPr>
              <w:pStyle w:val="NoSpacing"/>
              <w:spacing w:before="60" w:after="60"/>
              <w:rPr>
                <w:rFonts w:ascii="Arial" w:hAnsi="Arial" w:cs="Arial"/>
                <w:sz w:val="20"/>
                <w:szCs w:val="20"/>
              </w:rPr>
            </w:pPr>
            <w:r w:rsidRPr="000B6EF9">
              <w:rPr>
                <w:rFonts w:ascii="Arial" w:hAnsi="Arial" w:cs="Arial"/>
                <w:sz w:val="20"/>
                <w:szCs w:val="20"/>
              </w:rPr>
              <w:t xml:space="preserve">For example, in a </w:t>
            </w:r>
            <w:r>
              <w:rPr>
                <w:rFonts w:ascii="Arial" w:hAnsi="Arial" w:cs="Arial"/>
                <w:sz w:val="20"/>
                <w:szCs w:val="20"/>
              </w:rPr>
              <w:t xml:space="preserve">region </w:t>
            </w:r>
            <w:proofErr w:type="gramStart"/>
            <w:r w:rsidRPr="000B6EF9">
              <w:rPr>
                <w:rFonts w:ascii="Arial" w:hAnsi="Arial" w:cs="Arial"/>
                <w:sz w:val="20"/>
                <w:szCs w:val="20"/>
              </w:rPr>
              <w:t>that taxes</w:t>
            </w:r>
            <w:proofErr w:type="gramEnd"/>
            <w:r w:rsidRPr="000B6EF9">
              <w:rPr>
                <w:rFonts w:ascii="Arial" w:hAnsi="Arial" w:cs="Arial"/>
                <w:sz w:val="20"/>
                <w:szCs w:val="20"/>
              </w:rPr>
              <w:t xml:space="preserve"> on ship-from address, </w:t>
            </w:r>
            <w:r>
              <w:rPr>
                <w:rFonts w:ascii="Arial" w:hAnsi="Arial" w:cs="Arial"/>
                <w:sz w:val="20"/>
                <w:szCs w:val="20"/>
              </w:rPr>
              <w:t>failing to supply the ship-from address will result in the sales tax calculation instead of the seller’s use tax.</w:t>
            </w:r>
          </w:p>
          <w:p w:rsidR="00EB5298" w:rsidRPr="000B6EF9" w:rsidRDefault="00EB5298" w:rsidP="00C97BE1">
            <w:pPr>
              <w:pStyle w:val="NoSpacing"/>
              <w:spacing w:before="60" w:after="60"/>
              <w:rPr>
                <w:rFonts w:ascii="Arial" w:hAnsi="Arial" w:cs="Arial"/>
                <w:sz w:val="20"/>
                <w:szCs w:val="20"/>
              </w:rPr>
            </w:pPr>
          </w:p>
          <w:p w:rsidR="00EB5298" w:rsidRPr="000B6EF9" w:rsidRDefault="00EB5298" w:rsidP="00C97BE1">
            <w:pPr>
              <w:spacing w:before="60" w:after="60"/>
              <w:rPr>
                <w:rFonts w:cs="Arial"/>
                <w:sz w:val="20"/>
                <w:szCs w:val="20"/>
              </w:rPr>
            </w:pPr>
            <w:r w:rsidRPr="000B6EF9">
              <w:rPr>
                <w:rFonts w:cs="Arial"/>
                <w:sz w:val="20"/>
                <w:szCs w:val="20"/>
              </w:rPr>
              <w:lastRenderedPageBreak/>
              <w:t>If th</w:t>
            </w:r>
            <w:r>
              <w:rPr>
                <w:rFonts w:cs="Arial"/>
                <w:sz w:val="20"/>
                <w:szCs w:val="20"/>
              </w:rPr>
              <w:t>e ship-to and order acceptance geoCodes</w:t>
            </w:r>
            <w:r>
              <w:rPr>
                <w:rFonts w:cs="Arial"/>
                <w:sz w:val="20"/>
                <w:szCs w:val="20"/>
              </w:rPr>
              <w:fldChar w:fldCharType="begin"/>
            </w:r>
            <w:r>
              <w:instrText xml:space="preserve"> XE "</w:instrText>
            </w:r>
            <w:r w:rsidRPr="0074729D">
              <w:rPr>
                <w:rFonts w:cs="Arial"/>
                <w:sz w:val="20"/>
                <w:szCs w:val="20"/>
              </w:rPr>
              <w:instrText>geoCodes</w:instrText>
            </w:r>
            <w:r>
              <w:instrText xml:space="preserve">" </w:instrText>
            </w:r>
            <w:r>
              <w:rPr>
                <w:rFonts w:cs="Arial"/>
                <w:sz w:val="20"/>
                <w:szCs w:val="20"/>
              </w:rPr>
              <w:fldChar w:fldCharType="end"/>
            </w:r>
            <w:r>
              <w:rPr>
                <w:rFonts w:cs="Arial"/>
                <w:sz w:val="20"/>
                <w:szCs w:val="20"/>
              </w:rPr>
              <w:t xml:space="preserve"> are supplied, STQ reads each g</w:t>
            </w:r>
            <w:r w:rsidRPr="000B6EF9">
              <w:rPr>
                <w:rFonts w:cs="Arial"/>
                <w:sz w:val="20"/>
                <w:szCs w:val="20"/>
              </w:rPr>
              <w:t>eoCode and determines the type of tax to be collected.</w:t>
            </w:r>
          </w:p>
        </w:tc>
        <w:tc>
          <w:tcPr>
            <w:tcW w:w="2250" w:type="dxa"/>
          </w:tcPr>
          <w:p w:rsidR="00EB5298" w:rsidRDefault="00EB5298" w:rsidP="00C97BE1">
            <w:pPr>
              <w:spacing w:before="60" w:after="60"/>
              <w:rPr>
                <w:sz w:val="20"/>
                <w:szCs w:val="20"/>
              </w:rPr>
            </w:pPr>
            <w:r w:rsidRPr="00F54F15">
              <w:rPr>
                <w:b/>
                <w:sz w:val="20"/>
                <w:szCs w:val="20"/>
              </w:rPr>
              <w:lastRenderedPageBreak/>
              <w:t>Note</w:t>
            </w:r>
            <w:r>
              <w:rPr>
                <w:sz w:val="20"/>
                <w:szCs w:val="20"/>
              </w:rPr>
              <w:t>: See “Address”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shipFromAddress</w:t>
            </w:r>
          </w:p>
        </w:tc>
        <w:tc>
          <w:tcPr>
            <w:tcW w:w="2610" w:type="dxa"/>
          </w:tcPr>
          <w:p w:rsidR="00EB5298" w:rsidRPr="000B6EF9" w:rsidRDefault="00EB5298" w:rsidP="00C97BE1">
            <w:pPr>
              <w:spacing w:before="60" w:after="60"/>
              <w:rPr>
                <w:rFonts w:cs="Arial"/>
                <w:sz w:val="20"/>
                <w:szCs w:val="20"/>
              </w:rPr>
            </w:pPr>
            <w:r>
              <w:rPr>
                <w:rFonts w:cs="Arial"/>
                <w:sz w:val="20"/>
                <w:szCs w:val="20"/>
              </w:rPr>
              <w:t>Shipment origination address.</w:t>
            </w:r>
          </w:p>
        </w:tc>
        <w:tc>
          <w:tcPr>
            <w:tcW w:w="2250" w:type="dxa"/>
          </w:tcPr>
          <w:p w:rsidR="00EB5298" w:rsidRPr="00F54F15" w:rsidRDefault="00EB5298" w:rsidP="00C97BE1">
            <w:pPr>
              <w:spacing w:before="60" w:after="60"/>
              <w:rPr>
                <w:sz w:val="20"/>
                <w:szCs w:val="20"/>
              </w:rPr>
            </w:pPr>
            <w:r>
              <w:rPr>
                <w:sz w:val="20"/>
                <w:szCs w:val="20"/>
              </w:rPr>
              <w:t>Optional.</w:t>
            </w:r>
          </w:p>
          <w:p w:rsidR="00EB5298" w:rsidRDefault="00EB5298" w:rsidP="00C97BE1">
            <w:pPr>
              <w:spacing w:before="60" w:after="60"/>
              <w:rPr>
                <w:sz w:val="20"/>
                <w:szCs w:val="20"/>
              </w:rPr>
            </w:pPr>
            <w:r w:rsidRPr="00F54F15">
              <w:rPr>
                <w:b/>
                <w:sz w:val="20"/>
                <w:szCs w:val="20"/>
              </w:rPr>
              <w:t>Note</w:t>
            </w:r>
            <w:r>
              <w:rPr>
                <w:sz w:val="20"/>
                <w:szCs w:val="20"/>
              </w:rPr>
              <w:t>: See “Address” in this table.</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orderToAddress</w:t>
            </w:r>
          </w:p>
        </w:tc>
        <w:tc>
          <w:tcPr>
            <w:tcW w:w="2610" w:type="dxa"/>
          </w:tcPr>
          <w:p w:rsidR="00EB5298" w:rsidRPr="000B6EF9" w:rsidRDefault="00EB5298" w:rsidP="00C97BE1">
            <w:pPr>
              <w:spacing w:before="60" w:after="60"/>
              <w:rPr>
                <w:rFonts w:cs="Arial"/>
                <w:sz w:val="20"/>
                <w:szCs w:val="20"/>
              </w:rPr>
            </w:pPr>
            <w:r>
              <w:rPr>
                <w:rFonts w:cs="Arial"/>
                <w:sz w:val="20"/>
                <w:szCs w:val="20"/>
              </w:rPr>
              <w:t>Order destination address.</w:t>
            </w:r>
          </w:p>
        </w:tc>
        <w:tc>
          <w:tcPr>
            <w:tcW w:w="2250" w:type="dxa"/>
          </w:tcPr>
          <w:p w:rsidR="00EB5298" w:rsidRPr="00F54F15" w:rsidRDefault="00EB5298" w:rsidP="00C97BE1">
            <w:pPr>
              <w:spacing w:before="60" w:after="60"/>
              <w:rPr>
                <w:sz w:val="20"/>
                <w:szCs w:val="20"/>
              </w:rPr>
            </w:pPr>
            <w:r>
              <w:rPr>
                <w:sz w:val="20"/>
                <w:szCs w:val="20"/>
              </w:rPr>
              <w:t>Optional.</w:t>
            </w:r>
          </w:p>
          <w:p w:rsidR="00EB5298" w:rsidRDefault="00EB5298" w:rsidP="00C97BE1">
            <w:pPr>
              <w:spacing w:before="60" w:after="60"/>
              <w:rPr>
                <w:sz w:val="20"/>
                <w:szCs w:val="20"/>
              </w:rPr>
            </w:pPr>
            <w:r w:rsidRPr="00F54F15">
              <w:rPr>
                <w:b/>
                <w:sz w:val="20"/>
                <w:szCs w:val="20"/>
              </w:rPr>
              <w:t>Note</w:t>
            </w:r>
            <w:r>
              <w:rPr>
                <w:sz w:val="20"/>
                <w:szCs w:val="20"/>
              </w:rPr>
              <w:t>: See “Address”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CalculateTax Response</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CalculateTax Response</w:t>
            </w: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r w:rsidRPr="004654D1">
              <w:rPr>
                <w:b/>
                <w:sz w:val="20"/>
                <w:szCs w:val="20"/>
              </w:rPr>
              <w:t>Note</w:t>
            </w:r>
            <w:r>
              <w:rPr>
                <w:sz w:val="20"/>
                <w:szCs w:val="20"/>
              </w:rPr>
              <w:t>: See “CalculateTax ResponseType”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CalculateTax ResponseType</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returnCode</w:t>
            </w:r>
          </w:p>
        </w:tc>
        <w:tc>
          <w:tcPr>
            <w:tcW w:w="2610" w:type="dxa"/>
          </w:tcPr>
          <w:p w:rsidR="00EB5298" w:rsidRDefault="00EB5298" w:rsidP="00C97BE1">
            <w:pPr>
              <w:spacing w:before="60" w:after="60"/>
              <w:rPr>
                <w:sz w:val="20"/>
                <w:szCs w:val="20"/>
              </w:rPr>
            </w:pPr>
            <w:r>
              <w:rPr>
                <w:sz w:val="20"/>
                <w:szCs w:val="20"/>
              </w:rPr>
              <w:t>Returned code.</w:t>
            </w:r>
          </w:p>
        </w:tc>
        <w:tc>
          <w:tcPr>
            <w:tcW w:w="2250" w:type="dxa"/>
          </w:tcPr>
          <w:p w:rsidR="00EB5298" w:rsidRDefault="00EB5298" w:rsidP="00C97BE1">
            <w:pPr>
              <w:spacing w:before="60" w:after="60"/>
              <w:rPr>
                <w:sz w:val="20"/>
                <w:szCs w:val="20"/>
              </w:rPr>
            </w:pPr>
            <w:r>
              <w:rPr>
                <w:sz w:val="20"/>
                <w:szCs w:val="20"/>
              </w:rPr>
              <w:t>String.</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returnMessage</w:t>
            </w:r>
          </w:p>
        </w:tc>
        <w:tc>
          <w:tcPr>
            <w:tcW w:w="2610" w:type="dxa"/>
          </w:tcPr>
          <w:p w:rsidR="00EB5298" w:rsidRDefault="00EB5298" w:rsidP="00C97BE1">
            <w:pPr>
              <w:spacing w:before="60" w:after="60"/>
              <w:rPr>
                <w:sz w:val="20"/>
                <w:szCs w:val="20"/>
              </w:rPr>
            </w:pPr>
            <w:r>
              <w:rPr>
                <w:sz w:val="20"/>
                <w:szCs w:val="20"/>
              </w:rPr>
              <w:t>Returned message.</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invoiceNumber</w:t>
            </w:r>
          </w:p>
        </w:tc>
        <w:tc>
          <w:tcPr>
            <w:tcW w:w="2610" w:type="dxa"/>
          </w:tcPr>
          <w:p w:rsidR="00EB5298" w:rsidRDefault="00EB5298" w:rsidP="00C97BE1">
            <w:pPr>
              <w:spacing w:before="60" w:after="60"/>
              <w:rPr>
                <w:sz w:val="20"/>
                <w:szCs w:val="20"/>
              </w:rPr>
            </w:pPr>
            <w:r>
              <w:rPr>
                <w:sz w:val="20"/>
                <w:szCs w:val="20"/>
              </w:rPr>
              <w:t>Invoice number.</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totalTaxAmount</w:t>
            </w:r>
          </w:p>
        </w:tc>
        <w:tc>
          <w:tcPr>
            <w:tcW w:w="2610" w:type="dxa"/>
          </w:tcPr>
          <w:p w:rsidR="00EB5298" w:rsidRDefault="00EB5298" w:rsidP="00C97BE1">
            <w:pPr>
              <w:spacing w:before="60" w:after="60"/>
              <w:rPr>
                <w:sz w:val="20"/>
                <w:szCs w:val="20"/>
              </w:rPr>
            </w:pPr>
            <w:r>
              <w:rPr>
                <w:sz w:val="20"/>
                <w:szCs w:val="20"/>
              </w:rPr>
              <w:t>Total tax amount.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totalTaxRate</w:t>
            </w:r>
          </w:p>
        </w:tc>
        <w:tc>
          <w:tcPr>
            <w:tcW w:w="2610" w:type="dxa"/>
          </w:tcPr>
          <w:p w:rsidR="00EB5298" w:rsidRDefault="00EB5298" w:rsidP="00C97BE1">
            <w:pPr>
              <w:spacing w:before="60" w:after="60"/>
              <w:rPr>
                <w:sz w:val="20"/>
                <w:szCs w:val="20"/>
              </w:rPr>
            </w:pPr>
            <w:r>
              <w:rPr>
                <w:sz w:val="20"/>
                <w:szCs w:val="20"/>
              </w:rPr>
              <w:t>Total tax rate.</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taxDetail</w:t>
            </w:r>
          </w:p>
        </w:tc>
        <w:tc>
          <w:tcPr>
            <w:tcW w:w="2610" w:type="dxa"/>
          </w:tcPr>
          <w:p w:rsidR="00EB5298" w:rsidRDefault="00EB5298" w:rsidP="00C97BE1">
            <w:pPr>
              <w:spacing w:before="60" w:after="60"/>
              <w:rPr>
                <w:sz w:val="20"/>
                <w:szCs w:val="20"/>
              </w:rPr>
            </w:pPr>
            <w:r>
              <w:rPr>
                <w:sz w:val="20"/>
                <w:szCs w:val="20"/>
              </w:rPr>
              <w:t>Tax details.</w:t>
            </w:r>
          </w:p>
        </w:tc>
        <w:tc>
          <w:tcPr>
            <w:tcW w:w="2250" w:type="dxa"/>
          </w:tcPr>
          <w:p w:rsidR="00EB5298" w:rsidRDefault="00EB5298" w:rsidP="00C97BE1">
            <w:pPr>
              <w:spacing w:before="60" w:after="60"/>
              <w:rPr>
                <w:sz w:val="20"/>
                <w:szCs w:val="20"/>
              </w:rPr>
            </w:pPr>
            <w:r w:rsidRPr="00362C88">
              <w:rPr>
                <w:b/>
                <w:sz w:val="20"/>
                <w:szCs w:val="20"/>
              </w:rPr>
              <w:t>Note</w:t>
            </w:r>
            <w:r>
              <w:rPr>
                <w:sz w:val="20"/>
                <w:szCs w:val="20"/>
              </w:rPr>
              <w:t>: See “DetailedTaxResult Type” in this table.</w:t>
            </w:r>
          </w:p>
        </w:tc>
      </w:tr>
      <w:tr w:rsidR="00EB5298" w:rsidRPr="00A66844" w:rsidTr="00C97BE1">
        <w:tc>
          <w:tcPr>
            <w:tcW w:w="1980" w:type="dxa"/>
          </w:tcPr>
          <w:p w:rsidR="00EB5298" w:rsidRDefault="00EB5298" w:rsidP="00C97BE1">
            <w:pPr>
              <w:spacing w:before="60" w:after="60"/>
              <w:rPr>
                <w:sz w:val="20"/>
                <w:szCs w:val="20"/>
              </w:rPr>
            </w:pPr>
            <w:r>
              <w:rPr>
                <w:sz w:val="20"/>
                <w:szCs w:val="20"/>
              </w:rPr>
              <w:t>CanadianTaxResult</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GSTAmount</w:t>
            </w:r>
          </w:p>
        </w:tc>
        <w:tc>
          <w:tcPr>
            <w:tcW w:w="2610" w:type="dxa"/>
          </w:tcPr>
          <w:p w:rsidR="00EB5298" w:rsidRDefault="00EB5298" w:rsidP="00C97BE1">
            <w:pPr>
              <w:spacing w:before="60" w:after="60"/>
              <w:rPr>
                <w:sz w:val="20"/>
                <w:szCs w:val="20"/>
              </w:rPr>
            </w:pPr>
            <w:r>
              <w:rPr>
                <w:sz w:val="20"/>
                <w:szCs w:val="20"/>
              </w:rPr>
              <w:t>Amount of applied Goods and Services Tax (GST).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HSTAmount</w:t>
            </w:r>
          </w:p>
        </w:tc>
        <w:tc>
          <w:tcPr>
            <w:tcW w:w="2610" w:type="dxa"/>
          </w:tcPr>
          <w:p w:rsidR="00EB5298" w:rsidRDefault="00EB5298" w:rsidP="00C97BE1">
            <w:pPr>
              <w:spacing w:before="60" w:after="60"/>
              <w:rPr>
                <w:sz w:val="20"/>
                <w:szCs w:val="20"/>
              </w:rPr>
            </w:pPr>
            <w:r>
              <w:rPr>
                <w:sz w:val="20"/>
                <w:szCs w:val="20"/>
              </w:rPr>
              <w:t>Amount of applied Harmonized Sales Tax (HST), a value-added tax combining PST and GST.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PSTAmount</w:t>
            </w:r>
          </w:p>
        </w:tc>
        <w:tc>
          <w:tcPr>
            <w:tcW w:w="2610" w:type="dxa"/>
          </w:tcPr>
          <w:p w:rsidR="00EB5298" w:rsidRDefault="00EB5298" w:rsidP="00C97BE1">
            <w:pPr>
              <w:spacing w:before="60" w:after="60"/>
              <w:rPr>
                <w:sz w:val="20"/>
                <w:szCs w:val="20"/>
              </w:rPr>
            </w:pPr>
            <w:r>
              <w:rPr>
                <w:sz w:val="20"/>
                <w:szCs w:val="20"/>
              </w:rPr>
              <w:t>Amount of Provincial Sales Tax (PST).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QSTAmount</w:t>
            </w:r>
          </w:p>
        </w:tc>
        <w:tc>
          <w:tcPr>
            <w:tcW w:w="2610" w:type="dxa"/>
          </w:tcPr>
          <w:p w:rsidR="00EB5298" w:rsidRDefault="00EB5298" w:rsidP="00C97BE1">
            <w:pPr>
              <w:spacing w:before="60" w:after="60"/>
              <w:rPr>
                <w:sz w:val="20"/>
                <w:szCs w:val="20"/>
              </w:rPr>
            </w:pPr>
            <w:r>
              <w:rPr>
                <w:sz w:val="20"/>
                <w:szCs w:val="20"/>
              </w:rPr>
              <w:t>Amount of applied Quebec Sales Tax (QST).</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r>
              <w:rPr>
                <w:sz w:val="20"/>
                <w:szCs w:val="20"/>
              </w:rPr>
              <w:t>DetailedTaxResult Type</w:t>
            </w:r>
          </w:p>
        </w:tc>
        <w:tc>
          <w:tcPr>
            <w:tcW w:w="1980" w:type="dxa"/>
          </w:tcPr>
          <w:p w:rsidR="00EB5298" w:rsidRDefault="00EB5298" w:rsidP="00C97BE1">
            <w:pPr>
              <w:spacing w:before="60" w:after="60"/>
              <w:rPr>
                <w:sz w:val="20"/>
                <w:szCs w:val="20"/>
              </w:rPr>
            </w:pPr>
          </w:p>
        </w:tc>
        <w:tc>
          <w:tcPr>
            <w:tcW w:w="2610" w:type="dxa"/>
          </w:tcPr>
          <w:p w:rsidR="00EB5298"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detailedUSTax</w:t>
            </w:r>
          </w:p>
        </w:tc>
        <w:tc>
          <w:tcPr>
            <w:tcW w:w="2610" w:type="dxa"/>
          </w:tcPr>
          <w:p w:rsidR="00EB5298" w:rsidRPr="00EE4136" w:rsidRDefault="00EB5298" w:rsidP="00C97BE1">
            <w:pPr>
              <w:spacing w:before="60" w:after="60"/>
            </w:pPr>
            <w:r>
              <w:rPr>
                <w:sz w:val="20"/>
                <w:szCs w:val="20"/>
              </w:rPr>
              <w:t>Type of the US tax applied to the result.</w:t>
            </w:r>
          </w:p>
        </w:tc>
        <w:tc>
          <w:tcPr>
            <w:tcW w:w="2250" w:type="dxa"/>
          </w:tcPr>
          <w:p w:rsidR="00EB5298" w:rsidRDefault="00EB5298" w:rsidP="00C97BE1">
            <w:pPr>
              <w:spacing w:before="60" w:after="60"/>
              <w:rPr>
                <w:sz w:val="20"/>
                <w:szCs w:val="20"/>
              </w:rPr>
            </w:pPr>
            <w:r>
              <w:rPr>
                <w:sz w:val="20"/>
                <w:szCs w:val="20"/>
              </w:rPr>
              <w:t>Optional.</w:t>
            </w:r>
          </w:p>
          <w:p w:rsidR="00EB5298" w:rsidRDefault="00EB5298" w:rsidP="00C97BE1">
            <w:pPr>
              <w:spacing w:before="60" w:after="60"/>
              <w:rPr>
                <w:sz w:val="20"/>
                <w:szCs w:val="20"/>
              </w:rPr>
            </w:pPr>
            <w:r w:rsidRPr="00EE4136">
              <w:rPr>
                <w:b/>
                <w:sz w:val="20"/>
                <w:szCs w:val="20"/>
              </w:rPr>
              <w:t>Note</w:t>
            </w:r>
            <w:r>
              <w:rPr>
                <w:sz w:val="20"/>
                <w:szCs w:val="20"/>
              </w:rPr>
              <w:t xml:space="preserve">: See </w:t>
            </w:r>
            <w:r>
              <w:rPr>
                <w:sz w:val="20"/>
                <w:szCs w:val="20"/>
              </w:rPr>
              <w:lastRenderedPageBreak/>
              <w:t>“DetailedUSTaxResultType” in this table.</w:t>
            </w:r>
          </w:p>
        </w:tc>
      </w:tr>
      <w:tr w:rsidR="00EB5298" w:rsidRPr="00A66844" w:rsidTr="00C97BE1">
        <w:tc>
          <w:tcPr>
            <w:tcW w:w="1980" w:type="dxa"/>
          </w:tcPr>
          <w:p w:rsidR="00EB5298" w:rsidRPr="002D38FB"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detailedCanadaTax</w:t>
            </w:r>
          </w:p>
        </w:tc>
        <w:tc>
          <w:tcPr>
            <w:tcW w:w="2610" w:type="dxa"/>
          </w:tcPr>
          <w:p w:rsidR="00EB5298" w:rsidRPr="00EA2A19" w:rsidRDefault="00EB5298" w:rsidP="00C97BE1">
            <w:pPr>
              <w:spacing w:before="60" w:after="60"/>
              <w:rPr>
                <w:sz w:val="20"/>
                <w:szCs w:val="20"/>
              </w:rPr>
            </w:pPr>
            <w:r>
              <w:rPr>
                <w:sz w:val="20"/>
                <w:szCs w:val="20"/>
              </w:rPr>
              <w:t>Details of the Canadian</w:t>
            </w:r>
            <w:r>
              <w:rPr>
                <w:sz w:val="20"/>
                <w:szCs w:val="20"/>
              </w:rPr>
              <w:fldChar w:fldCharType="begin"/>
            </w:r>
            <w:r>
              <w:instrText xml:space="preserve"> XE "</w:instrText>
            </w:r>
            <w:r w:rsidRPr="00380DD3">
              <w:rPr>
                <w:rFonts w:cs="Arial"/>
                <w:sz w:val="20"/>
                <w:szCs w:val="20"/>
              </w:rPr>
              <w:instrText>Canadian</w:instrText>
            </w:r>
            <w:r>
              <w:instrText xml:space="preserve">" </w:instrText>
            </w:r>
            <w:r>
              <w:rPr>
                <w:sz w:val="20"/>
                <w:szCs w:val="20"/>
              </w:rPr>
              <w:fldChar w:fldCharType="end"/>
            </w:r>
            <w:r>
              <w:rPr>
                <w:sz w:val="20"/>
                <w:szCs w:val="20"/>
              </w:rPr>
              <w:t xml:space="preserve"> tax applied to the result.</w:t>
            </w:r>
          </w:p>
        </w:tc>
        <w:tc>
          <w:tcPr>
            <w:tcW w:w="2250" w:type="dxa"/>
          </w:tcPr>
          <w:p w:rsidR="00EB5298" w:rsidRDefault="00EB5298" w:rsidP="00C97BE1">
            <w:pPr>
              <w:spacing w:before="60" w:after="60"/>
              <w:rPr>
                <w:sz w:val="20"/>
                <w:szCs w:val="20"/>
              </w:rPr>
            </w:pPr>
            <w:r>
              <w:rPr>
                <w:sz w:val="20"/>
                <w:szCs w:val="20"/>
              </w:rPr>
              <w:t>Optional.</w:t>
            </w:r>
          </w:p>
          <w:p w:rsidR="00EB5298" w:rsidRDefault="00EB5298" w:rsidP="00C97BE1">
            <w:pPr>
              <w:spacing w:before="60" w:after="60"/>
              <w:rPr>
                <w:sz w:val="20"/>
                <w:szCs w:val="20"/>
              </w:rPr>
            </w:pPr>
            <w:r w:rsidRPr="00EE4136">
              <w:rPr>
                <w:b/>
                <w:sz w:val="20"/>
                <w:szCs w:val="20"/>
              </w:rPr>
              <w:t>Note</w:t>
            </w:r>
            <w:r>
              <w:rPr>
                <w:sz w:val="20"/>
                <w:szCs w:val="20"/>
              </w:rPr>
              <w:t>: See “CanadianTaxResult” in this table.</w:t>
            </w:r>
          </w:p>
        </w:tc>
      </w:tr>
      <w:tr w:rsidR="00EB5298" w:rsidRPr="00A66844" w:rsidTr="00C97BE1">
        <w:tc>
          <w:tcPr>
            <w:tcW w:w="1980" w:type="dxa"/>
          </w:tcPr>
          <w:p w:rsidR="00EB5298" w:rsidRPr="002D38FB" w:rsidRDefault="00EB5298" w:rsidP="00C97BE1">
            <w:pPr>
              <w:spacing w:before="60" w:after="60"/>
              <w:rPr>
                <w:sz w:val="20"/>
                <w:szCs w:val="20"/>
              </w:rPr>
            </w:pPr>
            <w:r>
              <w:rPr>
                <w:sz w:val="20"/>
                <w:szCs w:val="20"/>
              </w:rPr>
              <w:t>DetailedUSTax ResultType</w:t>
            </w:r>
          </w:p>
        </w:tc>
        <w:tc>
          <w:tcPr>
            <w:tcW w:w="1980" w:type="dxa"/>
          </w:tcPr>
          <w:p w:rsidR="00EB5298" w:rsidRPr="00EA2A19" w:rsidRDefault="00EB5298" w:rsidP="00C97BE1">
            <w:pPr>
              <w:spacing w:before="60" w:after="60"/>
              <w:rPr>
                <w:sz w:val="20"/>
                <w:szCs w:val="20"/>
              </w:rPr>
            </w:pPr>
          </w:p>
        </w:tc>
        <w:tc>
          <w:tcPr>
            <w:tcW w:w="2610" w:type="dxa"/>
          </w:tcPr>
          <w:p w:rsidR="00EB5298" w:rsidRPr="00EA2A19" w:rsidRDefault="00EB5298" w:rsidP="00C97BE1">
            <w:pPr>
              <w:spacing w:before="60" w:after="60"/>
              <w:rPr>
                <w:sz w:val="20"/>
                <w:szCs w:val="20"/>
              </w:rPr>
            </w:pPr>
          </w:p>
        </w:tc>
        <w:tc>
          <w:tcPr>
            <w:tcW w:w="2250" w:type="dxa"/>
          </w:tcPr>
          <w:p w:rsidR="00EB5298" w:rsidRDefault="00EB5298" w:rsidP="00C97BE1">
            <w:pPr>
              <w:spacing w:before="60" w:after="60"/>
              <w:rPr>
                <w:sz w:val="20"/>
                <w:szCs w:val="20"/>
              </w:rPr>
            </w:pP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cityTaxAmount</w:t>
            </w:r>
          </w:p>
        </w:tc>
        <w:tc>
          <w:tcPr>
            <w:tcW w:w="2610" w:type="dxa"/>
          </w:tcPr>
          <w:p w:rsidR="00EB5298" w:rsidRDefault="00EB5298" w:rsidP="00C97BE1">
            <w:pPr>
              <w:spacing w:before="60" w:after="60"/>
              <w:rPr>
                <w:sz w:val="20"/>
                <w:szCs w:val="20"/>
              </w:rPr>
            </w:pPr>
            <w:r>
              <w:rPr>
                <w:sz w:val="20"/>
                <w:szCs w:val="20"/>
              </w:rPr>
              <w:t>Amount of city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cityTaxRate</w:t>
            </w:r>
          </w:p>
        </w:tc>
        <w:tc>
          <w:tcPr>
            <w:tcW w:w="2610" w:type="dxa"/>
          </w:tcPr>
          <w:p w:rsidR="00EB5298" w:rsidRDefault="00EB5298" w:rsidP="00C97BE1">
            <w:pPr>
              <w:spacing w:before="60" w:after="60"/>
              <w:rPr>
                <w:sz w:val="20"/>
                <w:szCs w:val="20"/>
              </w:rPr>
            </w:pPr>
            <w:r>
              <w:rPr>
                <w:sz w:val="20"/>
                <w:szCs w:val="20"/>
              </w:rPr>
              <w:t>Rate of city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countyName</w:t>
            </w:r>
          </w:p>
        </w:tc>
        <w:tc>
          <w:tcPr>
            <w:tcW w:w="2610" w:type="dxa"/>
          </w:tcPr>
          <w:p w:rsidR="00EB5298" w:rsidRDefault="00EB5298" w:rsidP="00C97BE1">
            <w:pPr>
              <w:spacing w:before="60" w:after="60"/>
              <w:rPr>
                <w:sz w:val="20"/>
                <w:szCs w:val="20"/>
              </w:rPr>
            </w:pPr>
            <w:r>
              <w:rPr>
                <w:sz w:val="20"/>
                <w:szCs w:val="20"/>
              </w:rPr>
              <w:t>Name of the county applying the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countyTaxAmount</w:t>
            </w:r>
          </w:p>
        </w:tc>
        <w:tc>
          <w:tcPr>
            <w:tcW w:w="2610" w:type="dxa"/>
          </w:tcPr>
          <w:p w:rsidR="00EB5298" w:rsidRDefault="00EB5298" w:rsidP="00C97BE1">
            <w:pPr>
              <w:spacing w:before="60" w:after="60"/>
              <w:rPr>
                <w:sz w:val="20"/>
                <w:szCs w:val="20"/>
              </w:rPr>
            </w:pPr>
            <w:r>
              <w:rPr>
                <w:sz w:val="20"/>
                <w:szCs w:val="20"/>
              </w:rPr>
              <w:t>Amount of county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countryTaxRate</w:t>
            </w:r>
          </w:p>
        </w:tc>
        <w:tc>
          <w:tcPr>
            <w:tcW w:w="2610" w:type="dxa"/>
          </w:tcPr>
          <w:p w:rsidR="00EB5298" w:rsidRDefault="00EB5298" w:rsidP="00C97BE1">
            <w:pPr>
              <w:spacing w:before="60" w:after="60"/>
              <w:rPr>
                <w:sz w:val="20"/>
                <w:szCs w:val="20"/>
              </w:rPr>
            </w:pPr>
            <w:r>
              <w:rPr>
                <w:sz w:val="20"/>
                <w:szCs w:val="20"/>
              </w:rPr>
              <w:t>Rate of county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districtTaxAmount</w:t>
            </w:r>
          </w:p>
        </w:tc>
        <w:tc>
          <w:tcPr>
            <w:tcW w:w="2610" w:type="dxa"/>
          </w:tcPr>
          <w:p w:rsidR="00EB5298" w:rsidRDefault="00EB5298" w:rsidP="00C97BE1">
            <w:pPr>
              <w:spacing w:before="60" w:after="60"/>
              <w:rPr>
                <w:sz w:val="20"/>
                <w:szCs w:val="20"/>
              </w:rPr>
            </w:pPr>
            <w:r>
              <w:rPr>
                <w:sz w:val="20"/>
                <w:szCs w:val="20"/>
              </w:rPr>
              <w:t>Amount of district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districtTaxRate</w:t>
            </w:r>
          </w:p>
        </w:tc>
        <w:tc>
          <w:tcPr>
            <w:tcW w:w="2610" w:type="dxa"/>
          </w:tcPr>
          <w:p w:rsidR="00EB5298" w:rsidRDefault="00EB5298" w:rsidP="00C97BE1">
            <w:pPr>
              <w:spacing w:before="60" w:after="60"/>
              <w:rPr>
                <w:sz w:val="20"/>
                <w:szCs w:val="20"/>
              </w:rPr>
            </w:pPr>
            <w:r>
              <w:rPr>
                <w:sz w:val="20"/>
                <w:szCs w:val="20"/>
              </w:rPr>
              <w:t>Rate of district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geocodeValue</w:t>
            </w:r>
          </w:p>
        </w:tc>
        <w:tc>
          <w:tcPr>
            <w:tcW w:w="2610" w:type="dxa"/>
          </w:tcPr>
          <w:p w:rsidR="00EB5298" w:rsidRDefault="00EB5298" w:rsidP="00C97BE1">
            <w:pPr>
              <w:spacing w:before="60" w:after="60"/>
              <w:rPr>
                <w:sz w:val="20"/>
                <w:szCs w:val="20"/>
              </w:rPr>
            </w:pPr>
            <w:r>
              <w:rPr>
                <w:sz w:val="20"/>
                <w:szCs w:val="20"/>
              </w:rPr>
              <w:t xml:space="preserve">Calculated geographic code (based on address) </w:t>
            </w:r>
            <w:proofErr w:type="gramStart"/>
            <w:r>
              <w:rPr>
                <w:sz w:val="20"/>
                <w:szCs w:val="20"/>
              </w:rPr>
              <w:t>determining  the</w:t>
            </w:r>
            <w:proofErr w:type="gramEnd"/>
            <w:r>
              <w:rPr>
                <w:sz w:val="20"/>
                <w:szCs w:val="20"/>
              </w:rPr>
              <w:t xml:space="preserve"> tax rate.</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stateTaxAmount</w:t>
            </w:r>
          </w:p>
        </w:tc>
        <w:tc>
          <w:tcPr>
            <w:tcW w:w="2610" w:type="dxa"/>
          </w:tcPr>
          <w:p w:rsidR="00EB5298" w:rsidRDefault="00EB5298" w:rsidP="00C97BE1">
            <w:pPr>
              <w:spacing w:before="60" w:after="60"/>
              <w:rPr>
                <w:sz w:val="20"/>
                <w:szCs w:val="20"/>
              </w:rPr>
            </w:pPr>
            <w:r>
              <w:rPr>
                <w:sz w:val="20"/>
                <w:szCs w:val="20"/>
              </w:rPr>
              <w:t>Amount of state tax.</w:t>
            </w:r>
          </w:p>
        </w:tc>
        <w:tc>
          <w:tcPr>
            <w:tcW w:w="2250" w:type="dxa"/>
          </w:tcPr>
          <w:p w:rsidR="00EB5298" w:rsidRDefault="00EB5298" w:rsidP="00C97BE1">
            <w:pPr>
              <w:spacing w:before="60" w:after="60"/>
              <w:rPr>
                <w:sz w:val="20"/>
                <w:szCs w:val="20"/>
              </w:rPr>
            </w:pPr>
            <w:r>
              <w:rPr>
                <w:sz w:val="20"/>
                <w:szCs w:val="20"/>
              </w:rPr>
              <w:t>String. Optional.</w:t>
            </w:r>
          </w:p>
        </w:tc>
      </w:tr>
      <w:tr w:rsidR="00EB5298" w:rsidRPr="00A66844" w:rsidTr="00C97BE1">
        <w:tc>
          <w:tcPr>
            <w:tcW w:w="1980" w:type="dxa"/>
          </w:tcPr>
          <w:p w:rsidR="00EB5298" w:rsidRDefault="00EB5298" w:rsidP="00C97BE1">
            <w:pPr>
              <w:spacing w:before="60" w:after="60"/>
              <w:rPr>
                <w:sz w:val="20"/>
                <w:szCs w:val="20"/>
              </w:rPr>
            </w:pPr>
          </w:p>
        </w:tc>
        <w:tc>
          <w:tcPr>
            <w:tcW w:w="1980" w:type="dxa"/>
          </w:tcPr>
          <w:p w:rsidR="00EB5298" w:rsidRDefault="00EB5298" w:rsidP="00C97BE1">
            <w:pPr>
              <w:spacing w:before="60" w:after="60"/>
              <w:rPr>
                <w:sz w:val="20"/>
                <w:szCs w:val="20"/>
              </w:rPr>
            </w:pPr>
            <w:r>
              <w:rPr>
                <w:sz w:val="20"/>
                <w:szCs w:val="20"/>
              </w:rPr>
              <w:t>stateTaxRate</w:t>
            </w:r>
          </w:p>
        </w:tc>
        <w:tc>
          <w:tcPr>
            <w:tcW w:w="2610" w:type="dxa"/>
          </w:tcPr>
          <w:p w:rsidR="00EB5298" w:rsidRDefault="00EB5298" w:rsidP="00C97BE1">
            <w:pPr>
              <w:spacing w:before="60" w:after="60"/>
              <w:rPr>
                <w:sz w:val="20"/>
                <w:szCs w:val="20"/>
              </w:rPr>
            </w:pPr>
            <w:r>
              <w:rPr>
                <w:sz w:val="20"/>
                <w:szCs w:val="20"/>
              </w:rPr>
              <w:t>Rate of state tax.</w:t>
            </w:r>
          </w:p>
        </w:tc>
        <w:tc>
          <w:tcPr>
            <w:tcW w:w="2250" w:type="dxa"/>
          </w:tcPr>
          <w:p w:rsidR="00EB5298" w:rsidRDefault="00EB5298" w:rsidP="00C97BE1">
            <w:pPr>
              <w:spacing w:before="60" w:after="60"/>
              <w:rPr>
                <w:sz w:val="20"/>
                <w:szCs w:val="20"/>
              </w:rPr>
            </w:pPr>
            <w:r>
              <w:rPr>
                <w:sz w:val="20"/>
                <w:szCs w:val="20"/>
              </w:rPr>
              <w:t>String. Optional.</w:t>
            </w:r>
          </w:p>
        </w:tc>
      </w:tr>
    </w:tbl>
    <w:p w:rsidR="005C02DF" w:rsidRDefault="005C02DF" w:rsidP="005C02DF">
      <w:pPr>
        <w:pStyle w:val="Heading4"/>
      </w:pPr>
      <w:bookmarkStart w:id="177" w:name="_Ref311187718"/>
      <w:bookmarkStart w:id="178" w:name="_Toc312235429"/>
      <w:r>
        <w:t>GetContract</w:t>
      </w:r>
      <w:r w:rsidR="00465AF4">
        <w:fldChar w:fldCharType="begin"/>
      </w:r>
      <w:r w:rsidR="00465AF4">
        <w:instrText xml:space="preserve"> XE "</w:instrText>
      </w:r>
      <w:r w:rsidR="00465AF4" w:rsidRPr="00E505A4">
        <w:instrText>GetContract</w:instrText>
      </w:r>
      <w:r w:rsidR="00465AF4">
        <w:instrText xml:space="preserve">" </w:instrText>
      </w:r>
      <w:r w:rsidR="00465AF4">
        <w:fldChar w:fldCharType="end"/>
      </w:r>
      <w:r>
        <w:t xml:space="preserve"> Service API Data</w:t>
      </w:r>
      <w:bookmarkEnd w:id="177"/>
      <w:bookmarkEnd w:id="178"/>
    </w:p>
    <w:p w:rsidR="005C02DF" w:rsidRPr="005C02DF" w:rsidRDefault="005C02DF" w:rsidP="005C02DF">
      <w:pPr>
        <w:spacing w:before="120"/>
        <w:rPr>
          <w:b/>
        </w:rPr>
      </w:pPr>
      <w:r w:rsidRPr="005C02DF">
        <w:rPr>
          <w:b/>
        </w:rPr>
        <w:t>Message Header</w:t>
      </w:r>
      <w:r>
        <w:rPr>
          <w:b/>
        </w:rPr>
        <w:t xml:space="preserve"> Data</w:t>
      </w:r>
    </w:p>
    <w:p w:rsidR="005C02DF" w:rsidRPr="00AE23CF" w:rsidRDefault="005C02DF" w:rsidP="005C02DF">
      <w:pPr>
        <w:spacing w:before="120"/>
      </w:pPr>
      <w:r>
        <w:rPr>
          <w:rFonts w:cs="Arial"/>
          <w:szCs w:val="22"/>
        </w:rPr>
        <w:t>The standard Asurion MessageHeader API Service is used for GetContract</w:t>
      </w:r>
      <w:r w:rsidR="00465AF4">
        <w:rPr>
          <w:rFonts w:cs="Arial"/>
          <w:szCs w:val="22"/>
        </w:rPr>
        <w:fldChar w:fldCharType="begin"/>
      </w:r>
      <w:r w:rsidR="00465AF4">
        <w:instrText xml:space="preserve"> XE "</w:instrText>
      </w:r>
      <w:r w:rsidR="00465AF4" w:rsidRPr="00E505A4">
        <w:instrText>GetContract</w:instrText>
      </w:r>
      <w:r w:rsidR="00465AF4">
        <w:instrText xml:space="preserve">" </w:instrText>
      </w:r>
      <w:r w:rsidR="00465AF4">
        <w:rPr>
          <w:rFonts w:cs="Arial"/>
          <w:szCs w:val="22"/>
        </w:rPr>
        <w:fldChar w:fldCharType="end"/>
      </w:r>
      <w:r>
        <w:rPr>
          <w:rFonts w:cs="Arial"/>
          <w:szCs w:val="22"/>
        </w:rPr>
        <w:t xml:space="preserve"> requests. S</w:t>
      </w:r>
      <w:r w:rsidRPr="00AE23CF">
        <w:t>ee the “Message Header Data Types” under “</w:t>
      </w:r>
      <w:r w:rsidRPr="00AE23CF">
        <w:fldChar w:fldCharType="begin"/>
      </w:r>
      <w:r w:rsidRPr="00AE23CF">
        <w:instrText xml:space="preserve"> REF _Ref308100017 \h </w:instrText>
      </w:r>
      <w:r>
        <w:instrText xml:space="preserve"> \* MERGEFORMAT </w:instrText>
      </w:r>
      <w:r w:rsidRPr="00AE23CF">
        <w:fldChar w:fldCharType="separate"/>
      </w:r>
      <w:r w:rsidR="00736258" w:rsidRPr="00DA2A18">
        <w:t>CreateContract</w:t>
      </w:r>
      <w:r w:rsidR="00736258">
        <w:fldChar w:fldCharType="begin"/>
      </w:r>
      <w:r w:rsidR="00736258">
        <w:instrText xml:space="preserve"> XE "</w:instrText>
      </w:r>
      <w:r w:rsidR="00736258" w:rsidRPr="00C33AB3">
        <w:instrText>CreateContract</w:instrText>
      </w:r>
      <w:r w:rsidR="00736258">
        <w:instrText xml:space="preserve">" </w:instrText>
      </w:r>
      <w:r w:rsidR="00736258">
        <w:fldChar w:fldCharType="end"/>
      </w:r>
      <w:r w:rsidR="00736258" w:rsidRPr="00DA2A18">
        <w:t xml:space="preserve"> API Data</w:t>
      </w:r>
      <w:r w:rsidRPr="00AE23CF">
        <w:fldChar w:fldCharType="end"/>
      </w:r>
      <w:r w:rsidRPr="00AE23CF">
        <w:t>” above.</w:t>
      </w:r>
    </w:p>
    <w:p w:rsidR="005C02DF" w:rsidRPr="0007489B" w:rsidRDefault="005C02DF" w:rsidP="0007489B">
      <w:pPr>
        <w:pStyle w:val="Heading3"/>
        <w:spacing w:before="120"/>
        <w:rPr>
          <w:sz w:val="22"/>
          <w:szCs w:val="22"/>
        </w:rPr>
      </w:pPr>
      <w:bookmarkStart w:id="179" w:name="_Toc312235430"/>
      <w:bookmarkStart w:id="180" w:name="_Toc311125069"/>
      <w:r w:rsidRPr="0007489B">
        <w:rPr>
          <w:sz w:val="22"/>
          <w:szCs w:val="22"/>
        </w:rPr>
        <w:t>Message Body Data</w:t>
      </w:r>
      <w:bookmarkEnd w:id="179"/>
    </w:p>
    <w:p w:rsidR="005C02DF" w:rsidRDefault="005C02DF" w:rsidP="005C02DF">
      <w:pPr>
        <w:spacing w:after="120"/>
        <w:rPr>
          <w:rFonts w:cs="Arial"/>
          <w:szCs w:val="22"/>
        </w:rPr>
      </w:pPr>
      <w:r w:rsidRPr="005C02DF">
        <w:rPr>
          <w:b/>
        </w:rPr>
        <w:t xml:space="preserve">Request </w:t>
      </w:r>
      <w:bookmarkEnd w:id="180"/>
      <w:r w:rsidR="003101D5" w:rsidRPr="005C02DF">
        <w:rPr>
          <w:b/>
        </w:rPr>
        <w:t>Parameters</w:t>
      </w:r>
      <w:r>
        <w:t>—</w:t>
      </w:r>
      <w:proofErr w:type="gramStart"/>
      <w:r>
        <w:rPr>
          <w:rFonts w:cs="Arial"/>
          <w:szCs w:val="22"/>
        </w:rPr>
        <w:t>The</w:t>
      </w:r>
      <w:proofErr w:type="gramEnd"/>
      <w:r>
        <w:rPr>
          <w:rFonts w:cs="Arial"/>
          <w:szCs w:val="22"/>
        </w:rPr>
        <w:t xml:space="preserve"> request message takes the following inputs.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5C02DF" w:rsidRPr="00FA7680" w:rsidTr="00E84301">
        <w:trPr>
          <w:tblHeader/>
        </w:trPr>
        <w:tc>
          <w:tcPr>
            <w:tcW w:w="2700" w:type="dxa"/>
            <w:shd w:val="clear" w:color="auto" w:fill="FFC000"/>
          </w:tcPr>
          <w:p w:rsidR="005C02DF" w:rsidRPr="00FA7680" w:rsidRDefault="005C02DF" w:rsidP="00E84301">
            <w:pPr>
              <w:spacing w:before="60" w:after="60"/>
              <w:jc w:val="center"/>
              <w:rPr>
                <w:rFonts w:cs="Arial"/>
                <w:b/>
                <w:sz w:val="20"/>
                <w:szCs w:val="20"/>
              </w:rPr>
            </w:pPr>
            <w:r w:rsidRPr="00FA7680">
              <w:rPr>
                <w:rFonts w:cs="Arial"/>
                <w:b/>
                <w:sz w:val="20"/>
                <w:szCs w:val="20"/>
              </w:rPr>
              <w:t>Field</w:t>
            </w:r>
          </w:p>
        </w:tc>
        <w:tc>
          <w:tcPr>
            <w:tcW w:w="6660" w:type="dxa"/>
            <w:shd w:val="clear" w:color="auto" w:fill="FFC000"/>
          </w:tcPr>
          <w:p w:rsidR="005C02DF" w:rsidRPr="00FA7680" w:rsidRDefault="005C02DF" w:rsidP="00E84301">
            <w:pPr>
              <w:spacing w:before="60" w:after="60"/>
              <w:jc w:val="center"/>
              <w:rPr>
                <w:rFonts w:cs="Arial"/>
                <w:b/>
                <w:sz w:val="20"/>
                <w:szCs w:val="20"/>
              </w:rPr>
            </w:pPr>
            <w:r w:rsidRPr="00FA7680">
              <w:rPr>
                <w:rFonts w:cs="Arial"/>
                <w:b/>
                <w:sz w:val="20"/>
                <w:szCs w:val="20"/>
              </w:rPr>
              <w:t>Description</w:t>
            </w:r>
          </w:p>
        </w:tc>
      </w:tr>
      <w:tr w:rsidR="005C02DF" w:rsidRPr="00F212A8" w:rsidTr="00E84301">
        <w:tc>
          <w:tcPr>
            <w:tcW w:w="2700" w:type="dxa"/>
          </w:tcPr>
          <w:p w:rsidR="005C02DF" w:rsidRPr="00F212A8" w:rsidRDefault="005C02DF" w:rsidP="00E84301">
            <w:pPr>
              <w:spacing w:before="60" w:after="60"/>
              <w:rPr>
                <w:rFonts w:cs="Arial"/>
                <w:sz w:val="20"/>
                <w:szCs w:val="20"/>
              </w:rPr>
            </w:pPr>
            <w:r w:rsidRPr="00F212A8">
              <w:rPr>
                <w:rFonts w:cs="Arial"/>
                <w:sz w:val="20"/>
                <w:szCs w:val="20"/>
              </w:rPr>
              <w:t>client_no</w:t>
            </w:r>
          </w:p>
        </w:tc>
        <w:tc>
          <w:tcPr>
            <w:tcW w:w="6660" w:type="dxa"/>
          </w:tcPr>
          <w:p w:rsidR="005C02DF" w:rsidRPr="00F212A8" w:rsidRDefault="005C02DF" w:rsidP="00E84301">
            <w:pPr>
              <w:spacing w:before="60" w:after="60"/>
              <w:rPr>
                <w:rFonts w:cs="Arial"/>
                <w:sz w:val="20"/>
                <w:szCs w:val="20"/>
              </w:rPr>
            </w:pPr>
            <w:r>
              <w:rPr>
                <w:rFonts w:cs="Arial"/>
                <w:sz w:val="20"/>
                <w:szCs w:val="20"/>
              </w:rPr>
              <w:t>Identifies the client supplying service to the account. String (8 characters. Required.</w:t>
            </w:r>
          </w:p>
        </w:tc>
      </w:tr>
      <w:tr w:rsidR="005C02DF" w:rsidRPr="00F212A8" w:rsidTr="00E84301">
        <w:tc>
          <w:tcPr>
            <w:tcW w:w="2700" w:type="dxa"/>
          </w:tcPr>
          <w:p w:rsidR="005C02DF" w:rsidRPr="00F212A8" w:rsidRDefault="005C02DF" w:rsidP="00E84301">
            <w:pPr>
              <w:pStyle w:val="Default"/>
              <w:rPr>
                <w:rFonts w:ascii="Arial" w:hAnsi="Arial" w:cs="Arial"/>
                <w:sz w:val="20"/>
                <w:szCs w:val="20"/>
              </w:rPr>
            </w:pPr>
            <w:r w:rsidRPr="00F212A8">
              <w:rPr>
                <w:rFonts w:ascii="Arial" w:hAnsi="Arial" w:cs="Arial"/>
                <w:sz w:val="20"/>
                <w:szCs w:val="20"/>
              </w:rPr>
              <w:t xml:space="preserve">Auth_key </w:t>
            </w:r>
          </w:p>
        </w:tc>
        <w:tc>
          <w:tcPr>
            <w:tcW w:w="6660" w:type="dxa"/>
          </w:tcPr>
          <w:p w:rsidR="005C02DF" w:rsidRPr="00F212A8" w:rsidRDefault="005C02DF" w:rsidP="00E84301">
            <w:pPr>
              <w:spacing w:before="60" w:after="60"/>
              <w:rPr>
                <w:rFonts w:cs="Arial"/>
                <w:sz w:val="20"/>
                <w:szCs w:val="20"/>
              </w:rPr>
            </w:pPr>
            <w:r>
              <w:rPr>
                <w:rFonts w:cs="Arial"/>
                <w:color w:val="000000"/>
                <w:sz w:val="20"/>
                <w:szCs w:val="20"/>
              </w:rPr>
              <w:t>Key passed with each method call to authenticate the requestor.  String (32 characters). Required.</w:t>
            </w:r>
          </w:p>
        </w:tc>
      </w:tr>
      <w:tr w:rsidR="005C02DF" w:rsidRPr="00F212A8" w:rsidTr="00E84301">
        <w:tc>
          <w:tcPr>
            <w:tcW w:w="2700" w:type="dxa"/>
          </w:tcPr>
          <w:p w:rsidR="005C02DF" w:rsidRPr="00F212A8" w:rsidRDefault="005C02DF" w:rsidP="00E84301">
            <w:pPr>
              <w:pStyle w:val="Default"/>
              <w:rPr>
                <w:rFonts w:ascii="Arial" w:hAnsi="Arial" w:cs="Arial"/>
                <w:sz w:val="20"/>
                <w:szCs w:val="20"/>
              </w:rPr>
            </w:pPr>
            <w:r w:rsidRPr="00F212A8">
              <w:rPr>
                <w:rFonts w:ascii="Arial" w:hAnsi="Arial" w:cs="Arial"/>
                <w:sz w:val="20"/>
                <w:szCs w:val="20"/>
              </w:rPr>
              <w:t xml:space="preserve">Acct_no </w:t>
            </w:r>
          </w:p>
        </w:tc>
        <w:tc>
          <w:tcPr>
            <w:tcW w:w="6660" w:type="dxa"/>
          </w:tcPr>
          <w:p w:rsidR="005C02DF" w:rsidRPr="00F212A8" w:rsidRDefault="005C02DF" w:rsidP="003101D5">
            <w:pPr>
              <w:spacing w:before="60" w:after="60"/>
              <w:rPr>
                <w:rFonts w:cs="Arial"/>
                <w:sz w:val="20"/>
                <w:szCs w:val="20"/>
              </w:rPr>
            </w:pPr>
            <w:r>
              <w:rPr>
                <w:rFonts w:cs="Arial"/>
                <w:color w:val="000000"/>
                <w:sz w:val="20"/>
                <w:szCs w:val="20"/>
              </w:rPr>
              <w:t>Number identifies the account.  St</w:t>
            </w:r>
            <w:r w:rsidR="006F1736">
              <w:rPr>
                <w:rFonts w:cs="Arial"/>
                <w:color w:val="000000"/>
                <w:sz w:val="20"/>
                <w:szCs w:val="20"/>
              </w:rPr>
              <w:t xml:space="preserve">ring (12 characters). </w:t>
            </w:r>
            <w:r>
              <w:rPr>
                <w:rFonts w:cs="Arial"/>
                <w:color w:val="000000"/>
                <w:sz w:val="20"/>
                <w:szCs w:val="20"/>
              </w:rPr>
              <w:t xml:space="preserve"> Required.</w:t>
            </w:r>
          </w:p>
        </w:tc>
      </w:tr>
    </w:tbl>
    <w:p w:rsidR="005C02DF" w:rsidRPr="00FF6334" w:rsidRDefault="00946698" w:rsidP="0007489B">
      <w:pPr>
        <w:keepNext/>
        <w:spacing w:after="120"/>
        <w:rPr>
          <w:rFonts w:cs="Arial"/>
          <w:szCs w:val="22"/>
        </w:rPr>
      </w:pPr>
      <w:bookmarkStart w:id="181" w:name="_Toc311125070"/>
      <w:r>
        <w:rPr>
          <w:b/>
        </w:rPr>
        <w:t>Return</w:t>
      </w:r>
      <w:r w:rsidRPr="005C02DF">
        <w:rPr>
          <w:b/>
        </w:rPr>
        <w:t xml:space="preserve"> </w:t>
      </w:r>
      <w:r w:rsidR="006F1736" w:rsidRPr="005C02DF">
        <w:rPr>
          <w:b/>
        </w:rPr>
        <w:t>Parameters</w:t>
      </w:r>
      <w:r>
        <w:t>—</w:t>
      </w:r>
      <w:bookmarkEnd w:id="181"/>
      <w:proofErr w:type="gramStart"/>
      <w:r w:rsidR="005C02DF">
        <w:rPr>
          <w:rFonts w:cs="Arial"/>
          <w:szCs w:val="22"/>
        </w:rPr>
        <w:t>The</w:t>
      </w:r>
      <w:proofErr w:type="gramEnd"/>
      <w:r w:rsidR="005C02DF">
        <w:rPr>
          <w:rFonts w:cs="Arial"/>
          <w:szCs w:val="22"/>
        </w:rPr>
        <w:t xml:space="preserve"> response message may contain the following fields.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5C02DF" w:rsidRPr="00FA7680" w:rsidTr="00E84301">
        <w:trPr>
          <w:tblHeader/>
        </w:trPr>
        <w:tc>
          <w:tcPr>
            <w:tcW w:w="2700" w:type="dxa"/>
            <w:shd w:val="clear" w:color="auto" w:fill="FFC000"/>
          </w:tcPr>
          <w:p w:rsidR="005C02DF" w:rsidRPr="00FA7680" w:rsidRDefault="005C02DF" w:rsidP="00E84301">
            <w:pPr>
              <w:spacing w:before="60" w:after="60"/>
              <w:jc w:val="center"/>
              <w:rPr>
                <w:rFonts w:cs="Arial"/>
                <w:b/>
                <w:sz w:val="20"/>
                <w:szCs w:val="20"/>
              </w:rPr>
            </w:pPr>
            <w:r w:rsidRPr="00FA7680">
              <w:rPr>
                <w:rFonts w:cs="Arial"/>
                <w:b/>
                <w:sz w:val="20"/>
                <w:szCs w:val="20"/>
              </w:rPr>
              <w:t>Field</w:t>
            </w:r>
          </w:p>
        </w:tc>
        <w:tc>
          <w:tcPr>
            <w:tcW w:w="6660" w:type="dxa"/>
            <w:shd w:val="clear" w:color="auto" w:fill="FFC000"/>
          </w:tcPr>
          <w:p w:rsidR="005C02DF" w:rsidRPr="00FA7680" w:rsidRDefault="005C02DF" w:rsidP="00E84301">
            <w:pPr>
              <w:spacing w:before="60" w:after="60"/>
              <w:jc w:val="center"/>
              <w:rPr>
                <w:rFonts w:cs="Arial"/>
                <w:b/>
                <w:sz w:val="20"/>
                <w:szCs w:val="20"/>
              </w:rPr>
            </w:pPr>
            <w:r w:rsidRPr="00FA7680">
              <w:rPr>
                <w:rFonts w:cs="Arial"/>
                <w:b/>
                <w:sz w:val="20"/>
                <w:szCs w:val="20"/>
              </w:rPr>
              <w:t>Description</w:t>
            </w:r>
          </w:p>
        </w:tc>
      </w:tr>
      <w:tr w:rsidR="005C02DF" w:rsidRPr="00192846" w:rsidTr="00E84301">
        <w:tc>
          <w:tcPr>
            <w:tcW w:w="2700" w:type="dxa"/>
          </w:tcPr>
          <w:p w:rsidR="005C02DF" w:rsidRPr="00192846" w:rsidRDefault="005C02DF" w:rsidP="00E84301">
            <w:pPr>
              <w:pStyle w:val="Default"/>
              <w:rPr>
                <w:rFonts w:ascii="Arial" w:hAnsi="Arial" w:cs="Arial"/>
                <w:sz w:val="20"/>
                <w:szCs w:val="20"/>
              </w:rPr>
            </w:pPr>
            <w:r w:rsidRPr="00192846">
              <w:rPr>
                <w:rFonts w:ascii="Arial" w:hAnsi="Arial" w:cs="Arial"/>
                <w:sz w:val="20"/>
                <w:szCs w:val="20"/>
              </w:rPr>
              <w:t xml:space="preserve">error_code </w:t>
            </w:r>
          </w:p>
        </w:tc>
        <w:tc>
          <w:tcPr>
            <w:tcW w:w="6660" w:type="dxa"/>
          </w:tcPr>
          <w:p w:rsidR="005C02DF" w:rsidRPr="00192846" w:rsidRDefault="005C02DF" w:rsidP="00E84301">
            <w:pPr>
              <w:spacing w:before="60" w:after="60"/>
              <w:rPr>
                <w:rFonts w:cs="Arial"/>
                <w:sz w:val="20"/>
                <w:szCs w:val="20"/>
              </w:rPr>
            </w:pPr>
            <w:r>
              <w:rPr>
                <w:rFonts w:cs="Arial"/>
                <w:sz w:val="20"/>
                <w:szCs w:val="20"/>
              </w:rPr>
              <w:t>Error code. Long. Not nullable.</w:t>
            </w:r>
          </w:p>
        </w:tc>
      </w:tr>
      <w:tr w:rsidR="005C02DF" w:rsidRPr="00192846" w:rsidTr="00E84301">
        <w:tc>
          <w:tcPr>
            <w:tcW w:w="2700" w:type="dxa"/>
          </w:tcPr>
          <w:p w:rsidR="005C02DF" w:rsidRPr="00192846" w:rsidRDefault="005C02DF" w:rsidP="00E84301">
            <w:pPr>
              <w:pStyle w:val="Default"/>
              <w:rPr>
                <w:rFonts w:ascii="Arial" w:hAnsi="Arial" w:cs="Arial"/>
                <w:sz w:val="20"/>
                <w:szCs w:val="20"/>
              </w:rPr>
            </w:pPr>
            <w:r w:rsidRPr="00192846">
              <w:rPr>
                <w:rFonts w:ascii="Arial" w:hAnsi="Arial" w:cs="Arial"/>
                <w:sz w:val="20"/>
                <w:szCs w:val="20"/>
              </w:rPr>
              <w:t>error_msg</w:t>
            </w:r>
          </w:p>
        </w:tc>
        <w:tc>
          <w:tcPr>
            <w:tcW w:w="6660" w:type="dxa"/>
          </w:tcPr>
          <w:p w:rsidR="005C02DF" w:rsidRPr="00192846" w:rsidRDefault="005C02DF" w:rsidP="00E84301">
            <w:pPr>
              <w:spacing w:before="60" w:after="60"/>
              <w:rPr>
                <w:rFonts w:cs="Arial"/>
                <w:sz w:val="20"/>
                <w:szCs w:val="20"/>
              </w:rPr>
            </w:pPr>
            <w:r>
              <w:rPr>
                <w:rFonts w:cs="Arial"/>
                <w:color w:val="000000"/>
                <w:sz w:val="20"/>
                <w:szCs w:val="20"/>
              </w:rPr>
              <w:t>Error message. String. Optional.</w:t>
            </w:r>
          </w:p>
        </w:tc>
      </w:tr>
      <w:tr w:rsidR="005C02DF" w:rsidRPr="00192846" w:rsidTr="00E84301">
        <w:tc>
          <w:tcPr>
            <w:tcW w:w="2700" w:type="dxa"/>
          </w:tcPr>
          <w:p w:rsidR="005C02DF" w:rsidRPr="005C31D4" w:rsidRDefault="005C02DF" w:rsidP="00E84301">
            <w:pPr>
              <w:pStyle w:val="Default"/>
              <w:rPr>
                <w:rFonts w:ascii="Arial" w:hAnsi="Arial" w:cs="Arial"/>
                <w:sz w:val="20"/>
                <w:szCs w:val="20"/>
              </w:rPr>
            </w:pPr>
            <w:r w:rsidRPr="005C31D4">
              <w:rPr>
                <w:rFonts w:ascii="Arial" w:hAnsi="Arial" w:cs="Arial"/>
                <w:sz w:val="20"/>
                <w:szCs w:val="20"/>
              </w:rPr>
              <w:lastRenderedPageBreak/>
              <w:t xml:space="preserve">first_name </w:t>
            </w:r>
          </w:p>
        </w:tc>
        <w:tc>
          <w:tcPr>
            <w:tcW w:w="6660" w:type="dxa"/>
          </w:tcPr>
          <w:p w:rsidR="005C02DF" w:rsidRPr="005C31D4" w:rsidRDefault="005C02DF" w:rsidP="00E84301">
            <w:pPr>
              <w:spacing w:before="60" w:after="60"/>
              <w:rPr>
                <w:rFonts w:cs="Arial"/>
                <w:sz w:val="20"/>
                <w:szCs w:val="20"/>
              </w:rPr>
            </w:pPr>
            <w:r w:rsidRPr="005C31D4">
              <w:rPr>
                <w:rFonts w:cs="Arial"/>
                <w:color w:val="000000"/>
                <w:sz w:val="20"/>
                <w:szCs w:val="20"/>
              </w:rPr>
              <w:t>Account owner’s first name. String (300 characters). Optional.</w:t>
            </w:r>
          </w:p>
        </w:tc>
      </w:tr>
      <w:tr w:rsidR="005C02DF" w:rsidRPr="00192846" w:rsidTr="00E84301">
        <w:tc>
          <w:tcPr>
            <w:tcW w:w="2700" w:type="dxa"/>
          </w:tcPr>
          <w:p w:rsidR="005C02DF" w:rsidRPr="005C31D4" w:rsidRDefault="005C02DF" w:rsidP="00E84301">
            <w:pPr>
              <w:pStyle w:val="Default"/>
              <w:rPr>
                <w:rFonts w:ascii="Arial" w:hAnsi="Arial" w:cs="Arial"/>
                <w:sz w:val="20"/>
                <w:szCs w:val="20"/>
              </w:rPr>
            </w:pPr>
            <w:r w:rsidRPr="005C31D4">
              <w:rPr>
                <w:rFonts w:ascii="Arial" w:hAnsi="Arial" w:cs="Arial"/>
                <w:sz w:val="20"/>
                <w:szCs w:val="20"/>
              </w:rPr>
              <w:t xml:space="preserve">mi </w:t>
            </w:r>
          </w:p>
        </w:tc>
        <w:tc>
          <w:tcPr>
            <w:tcW w:w="6660" w:type="dxa"/>
          </w:tcPr>
          <w:p w:rsidR="005C02DF" w:rsidRPr="005C31D4" w:rsidRDefault="005C02DF" w:rsidP="00E84301">
            <w:pPr>
              <w:spacing w:before="60" w:after="60"/>
              <w:rPr>
                <w:rFonts w:cs="Arial"/>
                <w:sz w:val="20"/>
                <w:szCs w:val="20"/>
              </w:rPr>
            </w:pPr>
            <w:r w:rsidRPr="005C31D4">
              <w:rPr>
                <w:rFonts w:cs="Arial"/>
                <w:color w:val="000000"/>
                <w:sz w:val="20"/>
                <w:szCs w:val="20"/>
              </w:rPr>
              <w:t>Account owner’s</w:t>
            </w:r>
            <w:r w:rsidRPr="005C31D4">
              <w:rPr>
                <w:rFonts w:cs="Arial"/>
                <w:sz w:val="20"/>
                <w:szCs w:val="20"/>
              </w:rPr>
              <w:t xml:space="preserve"> middle initial. String (2 characters). Optional. </w:t>
            </w:r>
          </w:p>
        </w:tc>
      </w:tr>
      <w:tr w:rsidR="005C02DF" w:rsidRPr="00192846" w:rsidTr="00E84301">
        <w:tc>
          <w:tcPr>
            <w:tcW w:w="2700" w:type="dxa"/>
          </w:tcPr>
          <w:p w:rsidR="005C02DF" w:rsidRPr="005C31D4" w:rsidRDefault="005C02DF" w:rsidP="00E84301">
            <w:pPr>
              <w:pStyle w:val="Default"/>
              <w:rPr>
                <w:rFonts w:ascii="Arial" w:hAnsi="Arial" w:cs="Arial"/>
                <w:sz w:val="20"/>
                <w:szCs w:val="20"/>
              </w:rPr>
            </w:pPr>
            <w:r w:rsidRPr="005C31D4">
              <w:rPr>
                <w:rFonts w:ascii="Arial" w:hAnsi="Arial" w:cs="Arial"/>
                <w:sz w:val="20"/>
                <w:szCs w:val="20"/>
              </w:rPr>
              <w:t xml:space="preserve">Last_name </w:t>
            </w:r>
          </w:p>
        </w:tc>
        <w:tc>
          <w:tcPr>
            <w:tcW w:w="6660" w:type="dxa"/>
          </w:tcPr>
          <w:p w:rsidR="005C02DF" w:rsidRPr="005C31D4" w:rsidRDefault="005C02DF" w:rsidP="00E84301">
            <w:pPr>
              <w:spacing w:before="60" w:after="60"/>
              <w:rPr>
                <w:rFonts w:cs="Arial"/>
                <w:sz w:val="20"/>
                <w:szCs w:val="20"/>
              </w:rPr>
            </w:pPr>
            <w:r w:rsidRPr="005C31D4">
              <w:rPr>
                <w:rFonts w:cs="Arial"/>
                <w:color w:val="000000"/>
                <w:sz w:val="20"/>
                <w:szCs w:val="20"/>
              </w:rPr>
              <w:t>Account owner’s last name. String (300 characters). Optional.</w:t>
            </w:r>
          </w:p>
        </w:tc>
      </w:tr>
      <w:tr w:rsidR="005C02DF" w:rsidRPr="00192846" w:rsidTr="00593420">
        <w:trPr>
          <w:trHeight w:val="431"/>
        </w:trPr>
        <w:tc>
          <w:tcPr>
            <w:tcW w:w="2700" w:type="dxa"/>
          </w:tcPr>
          <w:p w:rsidR="005C02DF" w:rsidRPr="005C31D4" w:rsidRDefault="005C02DF" w:rsidP="00E84301">
            <w:pPr>
              <w:pStyle w:val="Default"/>
              <w:rPr>
                <w:rFonts w:ascii="Arial" w:hAnsi="Arial" w:cs="Arial"/>
                <w:sz w:val="20"/>
                <w:szCs w:val="20"/>
              </w:rPr>
            </w:pPr>
            <w:r w:rsidRPr="005C31D4">
              <w:rPr>
                <w:rFonts w:ascii="Arial" w:hAnsi="Arial" w:cs="Arial"/>
                <w:sz w:val="20"/>
                <w:szCs w:val="20"/>
              </w:rPr>
              <w:t xml:space="preserve">userid </w:t>
            </w:r>
          </w:p>
        </w:tc>
        <w:tc>
          <w:tcPr>
            <w:tcW w:w="6660" w:type="dxa"/>
          </w:tcPr>
          <w:p w:rsidR="005C02DF" w:rsidRPr="005C31D4" w:rsidRDefault="005C02DF" w:rsidP="00E84301">
            <w:pPr>
              <w:spacing w:before="60" w:after="60"/>
              <w:rPr>
                <w:rFonts w:cs="Arial"/>
                <w:sz w:val="20"/>
                <w:szCs w:val="20"/>
              </w:rPr>
            </w:pPr>
            <w:r w:rsidRPr="005C31D4">
              <w:rPr>
                <w:rFonts w:cs="Arial"/>
                <w:sz w:val="20"/>
                <w:szCs w:val="20"/>
              </w:rPr>
              <w:t xml:space="preserve">Identifies the account owner. String (100 </w:t>
            </w:r>
            <w:r w:rsidR="006F1736" w:rsidRPr="005C31D4">
              <w:rPr>
                <w:rFonts w:cs="Arial"/>
                <w:sz w:val="20"/>
                <w:szCs w:val="20"/>
              </w:rPr>
              <w:t>characters</w:t>
            </w:r>
            <w:r w:rsidRPr="005C31D4">
              <w:rPr>
                <w:rFonts w:cs="Arial"/>
                <w:sz w:val="20"/>
                <w:szCs w:val="20"/>
              </w:rPr>
              <w:t xml:space="preserve">). </w:t>
            </w:r>
            <w:r w:rsidR="006F1736" w:rsidRPr="005C31D4">
              <w:rPr>
                <w:rFonts w:cs="Arial"/>
                <w:sz w:val="20"/>
                <w:szCs w:val="20"/>
              </w:rPr>
              <w:t>Optional</w:t>
            </w:r>
            <w:r w:rsidRPr="005C31D4">
              <w:rPr>
                <w:rFonts w:cs="Arial"/>
                <w:sz w:val="20"/>
                <w:szCs w:val="20"/>
              </w:rPr>
              <w:t>.</w:t>
            </w:r>
          </w:p>
        </w:tc>
      </w:tr>
      <w:tr w:rsidR="005C02DF" w:rsidRPr="00192846" w:rsidTr="00E84301">
        <w:tc>
          <w:tcPr>
            <w:tcW w:w="2700" w:type="dxa"/>
          </w:tcPr>
          <w:p w:rsidR="005C02DF" w:rsidRPr="005C31D4" w:rsidRDefault="005C02DF" w:rsidP="00E84301">
            <w:pPr>
              <w:pStyle w:val="Default"/>
              <w:rPr>
                <w:rFonts w:ascii="Arial" w:hAnsi="Arial" w:cs="Arial"/>
                <w:sz w:val="20"/>
                <w:szCs w:val="20"/>
              </w:rPr>
            </w:pPr>
            <w:r w:rsidRPr="005C31D4">
              <w:rPr>
                <w:rFonts w:ascii="Arial" w:hAnsi="Arial" w:cs="Arial"/>
                <w:sz w:val="20"/>
                <w:szCs w:val="20"/>
              </w:rPr>
              <w:t xml:space="preserve">Birthdate </w:t>
            </w:r>
          </w:p>
        </w:tc>
        <w:tc>
          <w:tcPr>
            <w:tcW w:w="6660" w:type="dxa"/>
          </w:tcPr>
          <w:p w:rsidR="005C02DF" w:rsidRPr="005C31D4" w:rsidRDefault="005C02DF" w:rsidP="00E84301">
            <w:pPr>
              <w:spacing w:before="60" w:after="60"/>
              <w:rPr>
                <w:rFonts w:cs="Arial"/>
                <w:sz w:val="20"/>
                <w:szCs w:val="20"/>
              </w:rPr>
            </w:pPr>
            <w:r w:rsidRPr="005C31D4">
              <w:rPr>
                <w:rFonts w:cs="Arial"/>
                <w:color w:val="000000"/>
                <w:sz w:val="20"/>
                <w:szCs w:val="20"/>
              </w:rPr>
              <w:t>Account owner’s</w:t>
            </w:r>
            <w:r>
              <w:rPr>
                <w:rFonts w:cs="Arial"/>
                <w:color w:val="000000"/>
                <w:sz w:val="20"/>
                <w:szCs w:val="20"/>
              </w:rPr>
              <w:t xml:space="preserve"> birthdate. String (</w:t>
            </w:r>
            <w:r w:rsidRPr="005C31D4">
              <w:rPr>
                <w:rFonts w:cs="Arial"/>
                <w:color w:val="000000"/>
                <w:sz w:val="20"/>
                <w:szCs w:val="20"/>
              </w:rPr>
              <w:t>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Job_title</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Account owner’s</w:t>
            </w:r>
            <w:r w:rsidRPr="00DD32A8">
              <w:rPr>
                <w:rFonts w:cs="Arial"/>
                <w:sz w:val="20"/>
                <w:szCs w:val="20"/>
              </w:rPr>
              <w:t xml:space="preserve"> job title. </w:t>
            </w:r>
            <w:r w:rsidRPr="00DD32A8">
              <w:rPr>
                <w:rFonts w:cs="Arial"/>
                <w:color w:val="000000"/>
                <w:sz w:val="20"/>
                <w:szCs w:val="20"/>
              </w:rPr>
              <w:t>String (200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Salutation</w:t>
            </w:r>
          </w:p>
        </w:tc>
        <w:tc>
          <w:tcPr>
            <w:tcW w:w="6660" w:type="dxa"/>
          </w:tcPr>
          <w:p w:rsidR="005C02DF" w:rsidRPr="00DD32A8" w:rsidRDefault="006F1736" w:rsidP="00E84301">
            <w:pPr>
              <w:spacing w:before="60" w:after="60"/>
              <w:rPr>
                <w:rFonts w:cs="Arial"/>
                <w:sz w:val="20"/>
                <w:szCs w:val="20"/>
              </w:rPr>
            </w:pPr>
            <w:r w:rsidRPr="00DD32A8">
              <w:rPr>
                <w:rFonts w:cs="Arial"/>
                <w:color w:val="000000"/>
                <w:sz w:val="20"/>
                <w:szCs w:val="20"/>
              </w:rPr>
              <w:t>Salutation</w:t>
            </w:r>
            <w:r w:rsidR="005C02DF" w:rsidRPr="00DD32A8">
              <w:rPr>
                <w:rFonts w:cs="Arial"/>
                <w:color w:val="000000"/>
                <w:sz w:val="20"/>
                <w:szCs w:val="20"/>
              </w:rPr>
              <w:t xml:space="preserve"> to be used in correspondence with the account owner. String (20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Senior_acct_no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If </w:t>
            </w:r>
            <w:proofErr w:type="gramStart"/>
            <w:r w:rsidRPr="00DD32A8">
              <w:rPr>
                <w:rFonts w:cs="Arial"/>
                <w:sz w:val="20"/>
                <w:szCs w:val="20"/>
              </w:rPr>
              <w:t>this a</w:t>
            </w:r>
            <w:proofErr w:type="gramEnd"/>
            <w:r w:rsidRPr="00DD32A8">
              <w:rPr>
                <w:rFonts w:cs="Arial"/>
                <w:sz w:val="20"/>
                <w:szCs w:val="20"/>
              </w:rPr>
              <w:t xml:space="preserve"> child account, this returned value will be the Aria</w:t>
            </w:r>
            <w:r w:rsidR="00465AF4">
              <w:rPr>
                <w:rFonts w:cs="Arial"/>
                <w:sz w:val="20"/>
                <w:szCs w:val="20"/>
              </w:rPr>
              <w:fldChar w:fldCharType="begin"/>
            </w:r>
            <w:r w:rsidR="00465AF4">
              <w:instrText xml:space="preserve"> XE "</w:instrText>
            </w:r>
            <w:r w:rsidR="00465AF4" w:rsidRPr="0090204A">
              <w:instrText>Aria Billing System</w:instrText>
            </w:r>
            <w:r w:rsidR="00465AF4">
              <w:instrText xml:space="preserve">" </w:instrText>
            </w:r>
            <w:r w:rsidR="00465AF4">
              <w:rPr>
                <w:rFonts w:cs="Arial"/>
                <w:sz w:val="20"/>
                <w:szCs w:val="20"/>
              </w:rPr>
              <w:fldChar w:fldCharType="end"/>
            </w:r>
            <w:r w:rsidRPr="00DD32A8">
              <w:rPr>
                <w:rFonts w:cs="Arial"/>
                <w:sz w:val="20"/>
                <w:szCs w:val="20"/>
              </w:rPr>
              <w:t xml:space="preserve">-assigned account number of the parent account. </w:t>
            </w:r>
            <w:r w:rsidRPr="00DD32A8">
              <w:rPr>
                <w:rFonts w:cs="Arial"/>
                <w:color w:val="000000"/>
                <w:sz w:val="20"/>
                <w:szCs w:val="20"/>
              </w:rPr>
              <w:t>String (8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Client_acct_id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Client’s own account </w:t>
            </w:r>
            <w:r w:rsidR="006F1736" w:rsidRPr="00DD32A8">
              <w:rPr>
                <w:rFonts w:cs="Arial"/>
                <w:color w:val="000000"/>
                <w:sz w:val="20"/>
                <w:szCs w:val="20"/>
              </w:rPr>
              <w:t>identifier</w:t>
            </w:r>
            <w:r w:rsidRPr="00DD32A8">
              <w:rPr>
                <w:rFonts w:cs="Arial"/>
                <w:color w:val="000000"/>
                <w:sz w:val="20"/>
                <w:szCs w:val="20"/>
              </w:rPr>
              <w:t>. String (20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Resp_level_cd </w:t>
            </w:r>
          </w:p>
        </w:tc>
        <w:tc>
          <w:tcPr>
            <w:tcW w:w="6660" w:type="dxa"/>
          </w:tcPr>
          <w:p w:rsidR="005C02DF" w:rsidRDefault="005C02DF" w:rsidP="00E84301">
            <w:pPr>
              <w:spacing w:before="60" w:after="60"/>
              <w:rPr>
                <w:rFonts w:cs="Arial"/>
                <w:sz w:val="20"/>
                <w:szCs w:val="20"/>
              </w:rPr>
            </w:pPr>
            <w:r w:rsidRPr="00DD32A8">
              <w:rPr>
                <w:rFonts w:cs="Arial"/>
                <w:sz w:val="20"/>
                <w:szCs w:val="20"/>
              </w:rPr>
              <w:t>Responsibility level of this account. String (2 characters). Optional.</w:t>
            </w:r>
          </w:p>
          <w:p w:rsidR="005C02DF" w:rsidRDefault="005C02DF" w:rsidP="00E84301">
            <w:pPr>
              <w:spacing w:before="60" w:after="60"/>
              <w:rPr>
                <w:rFonts w:cs="Arial"/>
                <w:sz w:val="20"/>
                <w:szCs w:val="20"/>
              </w:rPr>
            </w:pPr>
            <w:r>
              <w:rPr>
                <w:rFonts w:cs="Arial"/>
                <w:sz w:val="20"/>
                <w:szCs w:val="20"/>
              </w:rPr>
              <w:t xml:space="preserve">“1” = Standard </w:t>
            </w:r>
            <w:r w:rsidR="00BF68EB">
              <w:rPr>
                <w:rFonts w:cs="Arial"/>
                <w:sz w:val="20"/>
                <w:szCs w:val="20"/>
              </w:rPr>
              <w:t>self-pay</w:t>
            </w:r>
            <w:r>
              <w:rPr>
                <w:rFonts w:cs="Arial"/>
                <w:sz w:val="20"/>
                <w:szCs w:val="20"/>
              </w:rPr>
              <w:t>.</w:t>
            </w:r>
          </w:p>
          <w:p w:rsidR="005C02DF" w:rsidRDefault="005C02DF" w:rsidP="00E84301">
            <w:pPr>
              <w:spacing w:before="60" w:after="60"/>
              <w:rPr>
                <w:rFonts w:cs="Arial"/>
                <w:sz w:val="20"/>
                <w:szCs w:val="20"/>
              </w:rPr>
            </w:pPr>
            <w:r>
              <w:rPr>
                <w:rFonts w:cs="Arial"/>
                <w:sz w:val="20"/>
                <w:szCs w:val="20"/>
              </w:rPr>
              <w:t>“2” = Parent pay.</w:t>
            </w:r>
          </w:p>
          <w:p w:rsidR="005C02DF" w:rsidRDefault="005C02DF" w:rsidP="00E84301">
            <w:pPr>
              <w:spacing w:before="60" w:after="60"/>
              <w:rPr>
                <w:rFonts w:cs="Arial"/>
                <w:sz w:val="20"/>
                <w:szCs w:val="20"/>
              </w:rPr>
            </w:pPr>
            <w:r>
              <w:rPr>
                <w:rFonts w:cs="Arial"/>
                <w:sz w:val="20"/>
                <w:szCs w:val="20"/>
              </w:rPr>
              <w:t>“3” = Parent usage and pay.</w:t>
            </w:r>
          </w:p>
          <w:p w:rsidR="005C02DF" w:rsidRPr="00DD32A8" w:rsidRDefault="005C02DF" w:rsidP="00E84301">
            <w:pPr>
              <w:spacing w:before="60" w:after="60"/>
              <w:rPr>
                <w:rFonts w:cs="Arial"/>
                <w:sz w:val="20"/>
                <w:szCs w:val="20"/>
              </w:rPr>
            </w:pPr>
            <w:r>
              <w:rPr>
                <w:rFonts w:cs="Arial"/>
                <w:sz w:val="20"/>
                <w:szCs w:val="20"/>
              </w:rPr>
              <w:t>“4” = Parent usage and pay with a self-usage note.</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Is_test_acct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Indicates whether or not this is a test account. String (1 character).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Alt_email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Alternate email address. </w:t>
            </w:r>
            <w:r w:rsidRPr="00DD32A8">
              <w:rPr>
                <w:rFonts w:cs="Arial"/>
                <w:sz w:val="20"/>
                <w:szCs w:val="20"/>
              </w:rPr>
              <w:t>String (100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Address1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First line of the account address. String (300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Address2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Second line of the account address. String (300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City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City of the account address. String (50 characters). Optional.</w:t>
            </w:r>
          </w:p>
        </w:tc>
      </w:tr>
      <w:tr w:rsidR="005C02DF" w:rsidRPr="00192846" w:rsidTr="00E84301">
        <w:tc>
          <w:tcPr>
            <w:tcW w:w="2700" w:type="dxa"/>
          </w:tcPr>
          <w:p w:rsidR="005C02DF" w:rsidRPr="00DD32A8" w:rsidRDefault="005C02DF" w:rsidP="00E84301">
            <w:pPr>
              <w:spacing w:before="60" w:after="60"/>
              <w:rPr>
                <w:rFonts w:cs="Arial"/>
                <w:sz w:val="20"/>
                <w:szCs w:val="20"/>
              </w:rPr>
            </w:pPr>
            <w:r w:rsidRPr="00DD32A8">
              <w:rPr>
                <w:rFonts w:cs="Arial"/>
                <w:sz w:val="20"/>
                <w:szCs w:val="20"/>
              </w:rPr>
              <w:t>State_prov</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Abbreviation for state or province of account address.  String (2 characters). Optional.</w:t>
            </w:r>
          </w:p>
        </w:tc>
      </w:tr>
      <w:tr w:rsidR="005C02DF" w:rsidRPr="00192846" w:rsidTr="00E84301">
        <w:tc>
          <w:tcPr>
            <w:tcW w:w="2700" w:type="dxa"/>
          </w:tcPr>
          <w:p w:rsidR="005C02DF" w:rsidRPr="00DD32A8" w:rsidRDefault="005C02DF" w:rsidP="00E84301">
            <w:pPr>
              <w:spacing w:before="60" w:after="60"/>
              <w:rPr>
                <w:rFonts w:cs="Arial"/>
                <w:sz w:val="20"/>
                <w:szCs w:val="20"/>
              </w:rPr>
            </w:pPr>
            <w:r w:rsidRPr="00DD32A8">
              <w:rPr>
                <w:rFonts w:cs="Arial"/>
                <w:sz w:val="20"/>
                <w:szCs w:val="20"/>
              </w:rPr>
              <w:t>Locality</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Address locality.  </w:t>
            </w:r>
            <w:proofErr w:type="gramStart"/>
            <w:r w:rsidRPr="00DD32A8">
              <w:rPr>
                <w:rFonts w:cs="Arial"/>
                <w:sz w:val="20"/>
                <w:szCs w:val="20"/>
              </w:rPr>
              <w:t>String  (</w:t>
            </w:r>
            <w:proofErr w:type="gramEnd"/>
            <w:r w:rsidRPr="00DD32A8">
              <w:rPr>
                <w:rFonts w:cs="Arial"/>
                <w:sz w:val="20"/>
                <w:szCs w:val="20"/>
              </w:rPr>
              <w:t>300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Postal_code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Postal code or ZIP code of the account address. String (15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Country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Country of the account address.  String (25 </w:t>
            </w:r>
            <w:r w:rsidR="00BF68EB" w:rsidRPr="00DD32A8">
              <w:rPr>
                <w:rFonts w:cs="Arial"/>
                <w:sz w:val="20"/>
                <w:szCs w:val="20"/>
              </w:rPr>
              <w:t>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Company_name</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Name of the company associated with the account. String (100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Cell_phone_npa</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Area code for the cell phone associated with the account. String (3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Cell_phone_nxx</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Cell phone three digit exchange.  String (3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Cell_phone_suffix</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Cell phone four digit suffix. String (4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Fax_phone</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FAX phone number associated with the account.  String (20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Intl_cell_phone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International cell phone </w:t>
            </w:r>
            <w:r w:rsidR="00BF68EB" w:rsidRPr="00DD32A8">
              <w:rPr>
                <w:rFonts w:cs="Arial"/>
                <w:sz w:val="20"/>
                <w:szCs w:val="20"/>
              </w:rPr>
              <w:t>number</w:t>
            </w:r>
            <w:r w:rsidRPr="00DD32A8">
              <w:rPr>
                <w:rFonts w:cs="Arial"/>
                <w:sz w:val="20"/>
                <w:szCs w:val="20"/>
              </w:rPr>
              <w:t xml:space="preserve"> associated with the account. String (20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lastRenderedPageBreak/>
              <w:t xml:space="preserve">Intl_phone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International phone number associated with the account.  String (25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phone_extension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Phone extension associated with the account. String (10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Phone_npa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Phone area code associated with the account. </w:t>
            </w:r>
            <w:r w:rsidRPr="00DD32A8">
              <w:rPr>
                <w:rFonts w:cs="Arial"/>
                <w:sz w:val="20"/>
                <w:szCs w:val="20"/>
              </w:rPr>
              <w:t>String (3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Phone_nxx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Phone three digit </w:t>
            </w:r>
            <w:proofErr w:type="gramStart"/>
            <w:r w:rsidRPr="00DD32A8">
              <w:rPr>
                <w:rFonts w:cs="Arial"/>
                <w:sz w:val="20"/>
                <w:szCs w:val="20"/>
              </w:rPr>
              <w:t>exchange</w:t>
            </w:r>
            <w:proofErr w:type="gramEnd"/>
            <w:r w:rsidRPr="00DD32A8">
              <w:rPr>
                <w:rFonts w:cs="Arial"/>
                <w:sz w:val="20"/>
                <w:szCs w:val="20"/>
              </w:rPr>
              <w:t>.  String (3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Phone_suffix</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Phone four digit </w:t>
            </w:r>
            <w:proofErr w:type="gramStart"/>
            <w:r w:rsidRPr="00DD32A8">
              <w:rPr>
                <w:rFonts w:cs="Arial"/>
                <w:sz w:val="20"/>
                <w:szCs w:val="20"/>
              </w:rPr>
              <w:t>suffix</w:t>
            </w:r>
            <w:proofErr w:type="gramEnd"/>
            <w:r w:rsidRPr="00DD32A8">
              <w:rPr>
                <w:rFonts w:cs="Arial"/>
                <w:sz w:val="20"/>
                <w:szCs w:val="20"/>
              </w:rPr>
              <w:t>.  String (4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Work_phone_extension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Work phone extension associated with the account.  </w:t>
            </w:r>
            <w:r w:rsidRPr="00DD32A8">
              <w:rPr>
                <w:rFonts w:cs="Arial"/>
                <w:sz w:val="20"/>
                <w:szCs w:val="20"/>
              </w:rPr>
              <w:t>String (10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Work_phone_npa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Work phone area code. </w:t>
            </w:r>
            <w:r w:rsidRPr="00DD32A8">
              <w:rPr>
                <w:rFonts w:cs="Arial"/>
                <w:sz w:val="20"/>
                <w:szCs w:val="20"/>
              </w:rPr>
              <w:t>String (3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Work_phone_nxx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Work phone exchange.  String (3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Work_phone_suffix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Work phone suffix.  String (4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Bill_day</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Billing day of the month for this account. May be one or two digits long. </w:t>
            </w:r>
            <w:r w:rsidRPr="00DD32A8">
              <w:rPr>
                <w:rFonts w:cs="Arial"/>
                <w:sz w:val="20"/>
                <w:szCs w:val="20"/>
              </w:rPr>
              <w:t>String (2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Created</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Date on which this account was created.  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Date_to_expire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Date on which this account’s status will change to “inactive”. </w:t>
            </w:r>
            <w:r w:rsidRPr="00DD32A8">
              <w:rPr>
                <w:rFonts w:cs="Arial"/>
                <w:sz w:val="20"/>
                <w:szCs w:val="20"/>
              </w:rPr>
              <w:t>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Date_to_suspend</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Date on which this </w:t>
            </w:r>
            <w:proofErr w:type="gramStart"/>
            <w:r w:rsidRPr="00DD32A8">
              <w:rPr>
                <w:rFonts w:cs="Arial"/>
                <w:sz w:val="20"/>
                <w:szCs w:val="20"/>
              </w:rPr>
              <w:t>account’s  status</w:t>
            </w:r>
            <w:proofErr w:type="gramEnd"/>
            <w:r w:rsidRPr="00DD32A8">
              <w:rPr>
                <w:rFonts w:cs="Arial"/>
                <w:sz w:val="20"/>
                <w:szCs w:val="20"/>
              </w:rPr>
              <w:t xml:space="preserve"> will change to “Suspended.” 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Last_arrears_bill_thru_ date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Date through which this account was billed for usage.  </w:t>
            </w:r>
            <w:r w:rsidRPr="00DD32A8">
              <w:rPr>
                <w:rFonts w:cs="Arial"/>
                <w:sz w:val="20"/>
                <w:szCs w:val="20"/>
              </w:rPr>
              <w:t>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Last_bill_date</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Date on which this account was last billed.  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Last_bill_thru_date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Date through which the account was billed.  </w:t>
            </w:r>
            <w:r w:rsidRPr="00DD32A8">
              <w:rPr>
                <w:rFonts w:cs="Arial"/>
                <w:sz w:val="20"/>
                <w:szCs w:val="20"/>
              </w:rPr>
              <w:t>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Next_bill_date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Next date on which the account is to be billed.  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Plan_date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Date on which the account was assigned to </w:t>
            </w:r>
            <w:r w:rsidR="00BF68EB" w:rsidRPr="00DD32A8">
              <w:rPr>
                <w:rFonts w:cs="Arial"/>
                <w:color w:val="000000"/>
                <w:sz w:val="20"/>
                <w:szCs w:val="20"/>
              </w:rPr>
              <w:t>its</w:t>
            </w:r>
            <w:r w:rsidRPr="00DD32A8">
              <w:rPr>
                <w:rFonts w:cs="Arial"/>
                <w:color w:val="000000"/>
                <w:sz w:val="20"/>
                <w:szCs w:val="20"/>
              </w:rPr>
              <w:t xml:space="preserve"> current plan.  </w:t>
            </w:r>
            <w:r w:rsidRPr="00DD32A8">
              <w:rPr>
                <w:rFonts w:cs="Arial"/>
                <w:sz w:val="20"/>
                <w:szCs w:val="20"/>
              </w:rPr>
              <w:t>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Status</w:t>
            </w:r>
            <w:r w:rsidR="00B40B92">
              <w:rPr>
                <w:rFonts w:ascii="Arial" w:hAnsi="Arial"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0"/>
                <w:szCs w:val="20"/>
              </w:rPr>
              <w:fldChar w:fldCharType="end"/>
            </w:r>
            <w:r w:rsidRPr="00DD32A8">
              <w:rPr>
                <w:rFonts w:ascii="Arial" w:hAnsi="Arial" w:cs="Arial"/>
                <w:sz w:val="20"/>
                <w:szCs w:val="20"/>
              </w:rPr>
              <w:t xml:space="preserve">_date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Date on which the account was assigned to </w:t>
            </w:r>
            <w:r w:rsidR="00BF68EB" w:rsidRPr="00DD32A8">
              <w:rPr>
                <w:rFonts w:cs="Arial"/>
                <w:sz w:val="20"/>
                <w:szCs w:val="20"/>
              </w:rPr>
              <w:t>its</w:t>
            </w:r>
            <w:r w:rsidRPr="00DD32A8">
              <w:rPr>
                <w:rFonts w:cs="Arial"/>
                <w:sz w:val="20"/>
                <w:szCs w:val="20"/>
              </w:rPr>
              <w:t xml:space="preserve"> current status. 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Status</w:t>
            </w:r>
            <w:r w:rsidR="00B40B92">
              <w:rPr>
                <w:rFonts w:ascii="Arial" w:hAnsi="Arial"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0"/>
                <w:szCs w:val="20"/>
              </w:rPr>
              <w:fldChar w:fldCharType="end"/>
            </w:r>
            <w:r w:rsidRPr="00DD32A8">
              <w:rPr>
                <w:rFonts w:ascii="Arial" w:hAnsi="Arial" w:cs="Arial"/>
                <w:sz w:val="20"/>
                <w:szCs w:val="20"/>
              </w:rPr>
              <w:t xml:space="preserve">_degrade_date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Date on which the account will be </w:t>
            </w:r>
            <w:r w:rsidR="00BF68EB" w:rsidRPr="00DD32A8">
              <w:rPr>
                <w:rFonts w:cs="Arial"/>
                <w:color w:val="000000"/>
                <w:sz w:val="20"/>
                <w:szCs w:val="20"/>
              </w:rPr>
              <w:t>downgraded</w:t>
            </w:r>
            <w:r w:rsidRPr="00DD32A8">
              <w:rPr>
                <w:rFonts w:cs="Arial"/>
                <w:color w:val="000000"/>
                <w:sz w:val="20"/>
                <w:szCs w:val="20"/>
              </w:rPr>
              <w:t xml:space="preserve"> further in the dunning process.  </w:t>
            </w:r>
            <w:r w:rsidRPr="00DD32A8">
              <w:rPr>
                <w:rFonts w:cs="Arial"/>
                <w:sz w:val="20"/>
                <w:szCs w:val="20"/>
              </w:rPr>
              <w:t>String (YYYY-MM-DD).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Status</w:t>
            </w:r>
            <w:r w:rsidR="00B40B92">
              <w:rPr>
                <w:rFonts w:ascii="Arial" w:hAnsi="Arial"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0"/>
                <w:szCs w:val="20"/>
              </w:rPr>
              <w:fldChar w:fldCharType="end"/>
            </w:r>
            <w:r w:rsidRPr="00DD32A8">
              <w:rPr>
                <w:rFonts w:ascii="Arial" w:hAnsi="Arial" w:cs="Arial"/>
                <w:sz w:val="20"/>
                <w:szCs w:val="20"/>
              </w:rPr>
              <w:t xml:space="preserve">_cd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Indicates the account status. String (8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Status</w:t>
            </w:r>
            <w:r w:rsidR="00B40B92">
              <w:rPr>
                <w:rFonts w:ascii="Arial" w:hAnsi="Arial"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ascii="Arial" w:hAnsi="Arial" w:cs="Arial"/>
                <w:sz w:val="20"/>
                <w:szCs w:val="20"/>
              </w:rPr>
              <w:fldChar w:fldCharType="end"/>
            </w:r>
            <w:r w:rsidRPr="00DD32A8">
              <w:rPr>
                <w:rFonts w:ascii="Arial" w:hAnsi="Arial" w:cs="Arial"/>
                <w:sz w:val="20"/>
                <w:szCs w:val="20"/>
              </w:rPr>
              <w:t xml:space="preserve">_label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Label </w:t>
            </w:r>
            <w:r w:rsidR="00BF68EB" w:rsidRPr="00DD32A8">
              <w:rPr>
                <w:rFonts w:cs="Arial"/>
                <w:color w:val="000000"/>
                <w:sz w:val="20"/>
                <w:szCs w:val="20"/>
              </w:rPr>
              <w:t>of</w:t>
            </w:r>
            <w:r w:rsidRPr="00DD32A8">
              <w:rPr>
                <w:rFonts w:cs="Arial"/>
                <w:color w:val="000000"/>
                <w:sz w:val="20"/>
                <w:szCs w:val="20"/>
              </w:rPr>
              <w:t xml:space="preserve"> the account status. </w:t>
            </w:r>
            <w:r w:rsidRPr="00DD32A8">
              <w:rPr>
                <w:rFonts w:cs="Arial"/>
                <w:sz w:val="20"/>
                <w:szCs w:val="20"/>
              </w:rPr>
              <w:t>String (30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Plan_no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Number identifies the account’s plan.  String (8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Plan_name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Account plan name.  </w:t>
            </w:r>
            <w:r w:rsidRPr="00DD32A8">
              <w:rPr>
                <w:rFonts w:cs="Arial"/>
                <w:sz w:val="20"/>
                <w:szCs w:val="20"/>
              </w:rPr>
              <w:t>String (100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Notify_method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 xml:space="preserve">Indicates the method of notifying the account.  String (2 characters). </w:t>
            </w:r>
            <w:r w:rsidRPr="00DD32A8">
              <w:rPr>
                <w:rFonts w:cs="Arial"/>
                <w:sz w:val="20"/>
                <w:szCs w:val="20"/>
              </w:rPr>
              <w:lastRenderedPageBreak/>
              <w:t>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lastRenderedPageBreak/>
              <w:t xml:space="preserve">Notify_method_name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Name of the account notification method. </w:t>
            </w:r>
            <w:r w:rsidRPr="00DD32A8">
              <w:rPr>
                <w:rFonts w:cs="Arial"/>
                <w:sz w:val="20"/>
                <w:szCs w:val="20"/>
              </w:rPr>
              <w:t>String (40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Password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Account password.  String (40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Pin </w:t>
            </w:r>
          </w:p>
        </w:tc>
        <w:tc>
          <w:tcPr>
            <w:tcW w:w="6660" w:type="dxa"/>
          </w:tcPr>
          <w:p w:rsidR="005C02DF" w:rsidRPr="00DD32A8" w:rsidRDefault="005C02DF" w:rsidP="00E84301">
            <w:pPr>
              <w:spacing w:before="60" w:after="60"/>
              <w:rPr>
                <w:rFonts w:cs="Arial"/>
                <w:sz w:val="20"/>
                <w:szCs w:val="20"/>
              </w:rPr>
            </w:pPr>
            <w:r w:rsidRPr="00DD32A8">
              <w:rPr>
                <w:rFonts w:cs="Arial"/>
                <w:color w:val="000000"/>
                <w:sz w:val="20"/>
                <w:szCs w:val="20"/>
              </w:rPr>
              <w:t xml:space="preserve">Account pin number. </w:t>
            </w:r>
            <w:r w:rsidRPr="00DD32A8">
              <w:rPr>
                <w:rFonts w:cs="Arial"/>
                <w:sz w:val="20"/>
                <w:szCs w:val="20"/>
              </w:rPr>
              <w:t>String (10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Secret_question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Security question for the account. String (300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Secret_question_answer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Answer to the security question for the account. String (300 characters).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Pay_method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Identifies the payment method for the account. String.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Pay_method_name</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Name of the account payment method. String.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currency_cd </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Currency code for the account.  String (3 characters). Optional</w:t>
            </w:r>
          </w:p>
        </w:tc>
      </w:tr>
      <w:tr w:rsidR="005C02DF" w:rsidRPr="00192846" w:rsidTr="00E84301">
        <w:tc>
          <w:tcPr>
            <w:tcW w:w="2700" w:type="dxa"/>
          </w:tcPr>
          <w:p w:rsidR="005C02DF" w:rsidRPr="00DD32A8" w:rsidRDefault="005C02DF" w:rsidP="00E84301">
            <w:pPr>
              <w:spacing w:before="60" w:after="60"/>
              <w:rPr>
                <w:rFonts w:cs="Arial"/>
                <w:sz w:val="20"/>
                <w:szCs w:val="20"/>
              </w:rPr>
            </w:pPr>
            <w:r w:rsidRPr="00DD32A8">
              <w:rPr>
                <w:rFonts w:cs="Arial"/>
                <w:sz w:val="20"/>
                <w:szCs w:val="20"/>
              </w:rPr>
              <w:t>Tax_id</w:t>
            </w:r>
          </w:p>
        </w:tc>
        <w:tc>
          <w:tcPr>
            <w:tcW w:w="6660" w:type="dxa"/>
          </w:tcPr>
          <w:p w:rsidR="005C02DF" w:rsidRPr="00DD32A8" w:rsidRDefault="005C02DF" w:rsidP="00E84301">
            <w:pPr>
              <w:spacing w:before="60" w:after="60"/>
              <w:rPr>
                <w:rFonts w:cs="Arial"/>
                <w:sz w:val="20"/>
                <w:szCs w:val="20"/>
              </w:rPr>
            </w:pPr>
            <w:r w:rsidRPr="00DD32A8">
              <w:rPr>
                <w:rFonts w:cs="Arial"/>
                <w:sz w:val="20"/>
                <w:szCs w:val="20"/>
              </w:rPr>
              <w:t>Tax identification number for the account. String (1 character).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Billing_email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50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Billing_first_name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300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Billing_middle_initial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2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Billing_last_name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300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Billing_address1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300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Billing_address2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String </w:t>
            </w:r>
            <w:r w:rsidRPr="00DD32A8">
              <w:rPr>
                <w:rFonts w:cs="Arial"/>
                <w:sz w:val="20"/>
                <w:szCs w:val="20"/>
              </w:rPr>
              <w:t>(</w:t>
            </w:r>
            <w:r>
              <w:rPr>
                <w:rFonts w:cs="Arial"/>
                <w:sz w:val="20"/>
                <w:szCs w:val="20"/>
              </w:rPr>
              <w:t>50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Billing_city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2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Billing_state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300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Billing_locality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300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Billing_zip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15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Billing_country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Data from the account’s billing record. </w:t>
            </w:r>
            <w:r w:rsidRPr="00DD32A8">
              <w:rPr>
                <w:rFonts w:cs="Arial"/>
                <w:sz w:val="20"/>
                <w:szCs w:val="20"/>
              </w:rPr>
              <w:t>String (</w:t>
            </w:r>
            <w:r>
              <w:rPr>
                <w:rFonts w:cs="Arial"/>
                <w:sz w:val="20"/>
                <w:szCs w:val="20"/>
              </w:rPr>
              <w:t>25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Cc_suffix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Last 4 digits of the account owner’s credit card. </w:t>
            </w:r>
            <w:r w:rsidRPr="00DD32A8">
              <w:rPr>
                <w:rFonts w:cs="Arial"/>
                <w:sz w:val="20"/>
                <w:szCs w:val="20"/>
              </w:rPr>
              <w:t>String (</w:t>
            </w:r>
            <w:r>
              <w:rPr>
                <w:rFonts w:cs="Arial"/>
                <w:sz w:val="20"/>
                <w:szCs w:val="20"/>
              </w:rPr>
              <w:t>4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Cc_expire_mm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Month on which the credit card </w:t>
            </w:r>
            <w:proofErr w:type="gramStart"/>
            <w:r>
              <w:rPr>
                <w:rFonts w:cs="Arial"/>
                <w:sz w:val="20"/>
                <w:szCs w:val="20"/>
              </w:rPr>
              <w:t>expires  One</w:t>
            </w:r>
            <w:proofErr w:type="gramEnd"/>
            <w:r>
              <w:rPr>
                <w:rFonts w:cs="Arial"/>
                <w:sz w:val="20"/>
                <w:szCs w:val="20"/>
              </w:rPr>
              <w:t xml:space="preserve"> or two digits. </w:t>
            </w:r>
            <w:r w:rsidRPr="00DD32A8">
              <w:rPr>
                <w:rFonts w:cs="Arial"/>
                <w:sz w:val="20"/>
                <w:szCs w:val="20"/>
              </w:rPr>
              <w:t>String (</w:t>
            </w:r>
            <w:r>
              <w:rPr>
                <w:rFonts w:cs="Arial"/>
                <w:sz w:val="20"/>
                <w:szCs w:val="20"/>
              </w:rPr>
              <w:t>2 characters</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Cc_expire_yyyy </w:t>
            </w:r>
          </w:p>
        </w:tc>
        <w:tc>
          <w:tcPr>
            <w:tcW w:w="6660" w:type="dxa"/>
          </w:tcPr>
          <w:p w:rsidR="005C02DF" w:rsidRPr="00DD32A8" w:rsidRDefault="005C02DF" w:rsidP="00E84301">
            <w:pPr>
              <w:spacing w:before="60" w:after="60"/>
              <w:rPr>
                <w:rFonts w:cs="Arial"/>
                <w:sz w:val="20"/>
                <w:szCs w:val="20"/>
              </w:rPr>
            </w:pPr>
            <w:r>
              <w:rPr>
                <w:rFonts w:cs="Arial"/>
                <w:sz w:val="20"/>
                <w:szCs w:val="20"/>
              </w:rPr>
              <w:t xml:space="preserve">Year on which the credit card expires. </w:t>
            </w:r>
            <w:r w:rsidRPr="00DD32A8">
              <w:rPr>
                <w:rFonts w:cs="Arial"/>
                <w:sz w:val="20"/>
                <w:szCs w:val="20"/>
              </w:rPr>
              <w:t>String (</w:t>
            </w:r>
            <w:r>
              <w:rPr>
                <w:rFonts w:cs="Arial"/>
                <w:sz w:val="20"/>
                <w:szCs w:val="20"/>
              </w:rPr>
              <w:t>YYYY</w:t>
            </w:r>
            <w:r w:rsidRPr="00DD32A8">
              <w:rPr>
                <w:rFonts w:cs="Arial"/>
                <w:sz w:val="20"/>
                <w:szCs w:val="20"/>
              </w:rPr>
              <w:t>). Optional</w:t>
            </w:r>
          </w:p>
        </w:tc>
      </w:tr>
      <w:tr w:rsidR="005C02DF" w:rsidRPr="00192846" w:rsidTr="00E84301">
        <w:tc>
          <w:tcPr>
            <w:tcW w:w="2700" w:type="dxa"/>
          </w:tcPr>
          <w:p w:rsidR="005C02DF" w:rsidRPr="00DD32A8" w:rsidRDefault="005C02DF" w:rsidP="00E84301">
            <w:pPr>
              <w:pStyle w:val="Default"/>
              <w:rPr>
                <w:rFonts w:ascii="Arial" w:hAnsi="Arial" w:cs="Arial"/>
                <w:sz w:val="20"/>
                <w:szCs w:val="20"/>
              </w:rPr>
            </w:pPr>
            <w:r w:rsidRPr="00DD32A8">
              <w:rPr>
                <w:rFonts w:ascii="Arial" w:hAnsi="Arial" w:cs="Arial"/>
                <w:sz w:val="20"/>
                <w:szCs w:val="20"/>
              </w:rPr>
              <w:t xml:space="preserve">Cc_id </w:t>
            </w:r>
          </w:p>
        </w:tc>
        <w:tc>
          <w:tcPr>
            <w:tcW w:w="6660" w:type="dxa"/>
          </w:tcPr>
          <w:p w:rsidR="005C02DF" w:rsidRDefault="005C02DF" w:rsidP="00E84301">
            <w:pPr>
              <w:spacing w:before="60" w:after="60"/>
              <w:rPr>
                <w:rFonts w:cs="Arial"/>
                <w:sz w:val="20"/>
                <w:szCs w:val="20"/>
              </w:rPr>
            </w:pPr>
            <w:r>
              <w:rPr>
                <w:rFonts w:cs="Arial"/>
                <w:sz w:val="20"/>
                <w:szCs w:val="20"/>
              </w:rPr>
              <w:t xml:space="preserve">Type of credit card. </w:t>
            </w:r>
            <w:r w:rsidRPr="00DD32A8">
              <w:rPr>
                <w:rFonts w:cs="Arial"/>
                <w:sz w:val="20"/>
                <w:szCs w:val="20"/>
              </w:rPr>
              <w:t>String (</w:t>
            </w:r>
            <w:r>
              <w:rPr>
                <w:rFonts w:cs="Arial"/>
                <w:sz w:val="20"/>
                <w:szCs w:val="20"/>
              </w:rPr>
              <w:t>3 characters</w:t>
            </w:r>
            <w:r w:rsidRPr="00DD32A8">
              <w:rPr>
                <w:rFonts w:cs="Arial"/>
                <w:sz w:val="20"/>
                <w:szCs w:val="20"/>
              </w:rPr>
              <w:t>). Optional</w:t>
            </w:r>
            <w:r>
              <w:rPr>
                <w:rFonts w:cs="Arial"/>
                <w:sz w:val="20"/>
                <w:szCs w:val="20"/>
              </w:rPr>
              <w:t>.</w:t>
            </w:r>
          </w:p>
          <w:p w:rsidR="005C02DF" w:rsidRDefault="005C02DF" w:rsidP="00E84301">
            <w:pPr>
              <w:spacing w:before="60" w:after="60"/>
              <w:rPr>
                <w:rFonts w:cs="Arial"/>
                <w:sz w:val="20"/>
                <w:szCs w:val="20"/>
              </w:rPr>
            </w:pPr>
            <w:r>
              <w:rPr>
                <w:rFonts w:cs="Arial"/>
                <w:sz w:val="20"/>
                <w:szCs w:val="20"/>
              </w:rPr>
              <w:t>“1” = Visa</w:t>
            </w:r>
          </w:p>
          <w:p w:rsidR="005C02DF" w:rsidRDefault="005C02DF" w:rsidP="00E84301">
            <w:pPr>
              <w:spacing w:before="60" w:after="60"/>
              <w:rPr>
                <w:rFonts w:cs="Arial"/>
                <w:sz w:val="20"/>
                <w:szCs w:val="20"/>
              </w:rPr>
            </w:pPr>
            <w:r>
              <w:rPr>
                <w:rFonts w:cs="Arial"/>
                <w:sz w:val="20"/>
                <w:szCs w:val="20"/>
              </w:rPr>
              <w:t>“2” = MasterCard</w:t>
            </w:r>
          </w:p>
          <w:p w:rsidR="005C02DF" w:rsidRDefault="005C02DF" w:rsidP="00E84301">
            <w:pPr>
              <w:spacing w:before="60" w:after="60"/>
              <w:rPr>
                <w:rFonts w:cs="Arial"/>
                <w:sz w:val="20"/>
                <w:szCs w:val="20"/>
              </w:rPr>
            </w:pPr>
            <w:r>
              <w:rPr>
                <w:rFonts w:cs="Arial"/>
                <w:sz w:val="20"/>
                <w:szCs w:val="20"/>
              </w:rPr>
              <w:t>“3” = American Express</w:t>
            </w:r>
          </w:p>
          <w:p w:rsidR="005C02DF" w:rsidRDefault="005C02DF" w:rsidP="00E84301">
            <w:pPr>
              <w:spacing w:before="60" w:after="60"/>
              <w:rPr>
                <w:rFonts w:cs="Arial"/>
                <w:sz w:val="20"/>
                <w:szCs w:val="20"/>
              </w:rPr>
            </w:pPr>
            <w:r>
              <w:rPr>
                <w:rFonts w:cs="Arial"/>
                <w:sz w:val="20"/>
                <w:szCs w:val="20"/>
              </w:rPr>
              <w:t>“4” = Discover</w:t>
            </w:r>
          </w:p>
          <w:p w:rsidR="005C02DF" w:rsidRDefault="005C02DF" w:rsidP="00E84301">
            <w:pPr>
              <w:spacing w:before="60" w:after="60"/>
              <w:rPr>
                <w:rFonts w:cs="Arial"/>
                <w:sz w:val="20"/>
                <w:szCs w:val="20"/>
              </w:rPr>
            </w:pPr>
            <w:r>
              <w:rPr>
                <w:rFonts w:cs="Arial"/>
                <w:sz w:val="20"/>
                <w:szCs w:val="20"/>
              </w:rPr>
              <w:t>“5” = Diner’s Club / Carte Blanche</w:t>
            </w:r>
          </w:p>
          <w:p w:rsidR="005C02DF" w:rsidRPr="00DD32A8" w:rsidRDefault="005C02DF" w:rsidP="00E84301">
            <w:pPr>
              <w:spacing w:before="60" w:after="60"/>
              <w:rPr>
                <w:rFonts w:cs="Arial"/>
                <w:sz w:val="20"/>
                <w:szCs w:val="20"/>
              </w:rPr>
            </w:pPr>
            <w:r>
              <w:rPr>
                <w:rFonts w:cs="Arial"/>
                <w:sz w:val="20"/>
                <w:szCs w:val="20"/>
              </w:rPr>
              <w:t>“6” =  Maestro</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Bank_acct_suffix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Last 4 digits of the bank account number String (4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Bank_routing_no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Bank routing number. String (9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lastRenderedPageBreak/>
              <w:t xml:space="preserve">Billing_cell_phone_npa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(3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Billing_cell_phone_nxx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(3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Billing_cell_phone_suffix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w:t>
            </w:r>
            <w:r w:rsidR="006131C7">
              <w:rPr>
                <w:rFonts w:cs="Arial"/>
                <w:sz w:val="20"/>
                <w:szCs w:val="20"/>
              </w:rPr>
              <w:t>g record.  String (4 characters</w:t>
            </w:r>
            <w:r w:rsidRPr="005C02DF">
              <w:rPr>
                <w:rFonts w:cs="Arial"/>
                <w:sz w:val="20"/>
                <w:szCs w:val="20"/>
              </w:rPr>
              <w:t>).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Billing_company_name</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(100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Billing_intl_phone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w:t>
            </w:r>
            <w:proofErr w:type="gramStart"/>
            <w:r w:rsidRPr="005C02DF">
              <w:rPr>
                <w:rFonts w:cs="Arial"/>
                <w:sz w:val="20"/>
                <w:szCs w:val="20"/>
              </w:rPr>
              <w:t>25  characters</w:t>
            </w:r>
            <w:proofErr w:type="gramEnd"/>
            <w:r w:rsidRPr="005C02DF">
              <w:rPr>
                <w:rFonts w:cs="Arial"/>
                <w:sz w:val="20"/>
                <w:szCs w:val="20"/>
              </w:rPr>
              <w:t>).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Billing_phone_extension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(5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Billing_phone_npa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(3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Billing_phone_nxx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(3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Billing_phone_suffix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(4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Billing_work_phone_ extension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(10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Billing_work_phone_npa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(3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Billing_work_phone_nxx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(3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Billing_work_phone_suffix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Data from the account’s billing record.  String (4 characters).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Balance </w:t>
            </w:r>
          </w:p>
        </w:tc>
        <w:tc>
          <w:tcPr>
            <w:tcW w:w="6660" w:type="dxa"/>
          </w:tcPr>
          <w:p w:rsidR="005C02DF" w:rsidRPr="005C02DF" w:rsidRDefault="00BF68EB" w:rsidP="00E84301">
            <w:pPr>
              <w:spacing w:before="60" w:after="60"/>
              <w:rPr>
                <w:rFonts w:cs="Arial"/>
                <w:sz w:val="20"/>
                <w:szCs w:val="20"/>
              </w:rPr>
            </w:pPr>
            <w:r w:rsidRPr="005C02DF">
              <w:rPr>
                <w:rFonts w:cs="Arial"/>
                <w:sz w:val="20"/>
                <w:szCs w:val="20"/>
              </w:rPr>
              <w:t>Account</w:t>
            </w:r>
            <w:r>
              <w:rPr>
                <w:rFonts w:cs="Arial"/>
                <w:sz w:val="20"/>
                <w:szCs w:val="20"/>
              </w:rPr>
              <w:t xml:space="preserve"> balance String.</w:t>
            </w:r>
            <w:r w:rsidR="005C02DF" w:rsidRPr="005C02DF">
              <w:rPr>
                <w:rFonts w:cs="Arial"/>
                <w:sz w:val="20"/>
                <w:szCs w:val="20"/>
              </w:rPr>
              <w:t xml:space="preserve"> Optional</w:t>
            </w:r>
          </w:p>
        </w:tc>
      </w:tr>
      <w:tr w:rsidR="005C02DF" w:rsidRPr="00192846" w:rsidTr="00E84301">
        <w:tc>
          <w:tcPr>
            <w:tcW w:w="2700" w:type="dxa"/>
          </w:tcPr>
          <w:p w:rsidR="005C02DF" w:rsidRPr="005C02DF" w:rsidRDefault="005C02DF" w:rsidP="00E84301">
            <w:pPr>
              <w:pStyle w:val="Default"/>
              <w:rPr>
                <w:rFonts w:ascii="Arial" w:hAnsi="Arial" w:cs="Arial"/>
                <w:sz w:val="20"/>
                <w:szCs w:val="20"/>
              </w:rPr>
            </w:pPr>
            <w:r w:rsidRPr="005C02DF">
              <w:rPr>
                <w:rFonts w:ascii="Arial" w:hAnsi="Arial" w:cs="Arial"/>
                <w:sz w:val="20"/>
                <w:szCs w:val="20"/>
              </w:rPr>
              <w:t xml:space="preserve">Client_receipt_id </w:t>
            </w:r>
          </w:p>
        </w:tc>
        <w:tc>
          <w:tcPr>
            <w:tcW w:w="6660" w:type="dxa"/>
          </w:tcPr>
          <w:p w:rsidR="005C02DF" w:rsidRPr="005C02DF" w:rsidRDefault="005C02DF" w:rsidP="00E84301">
            <w:pPr>
              <w:spacing w:before="60" w:after="60"/>
              <w:rPr>
                <w:rFonts w:cs="Arial"/>
                <w:sz w:val="20"/>
                <w:szCs w:val="20"/>
              </w:rPr>
            </w:pPr>
            <w:r w:rsidRPr="005C02DF">
              <w:rPr>
                <w:rFonts w:cs="Arial"/>
                <w:sz w:val="20"/>
                <w:szCs w:val="20"/>
              </w:rPr>
              <w:t>Client-defined identifier used to track associated system activity. String (50 characters). Optional</w:t>
            </w:r>
          </w:p>
        </w:tc>
      </w:tr>
    </w:tbl>
    <w:p w:rsidR="00F27A15" w:rsidRDefault="00EB5298" w:rsidP="00F27A15">
      <w:pPr>
        <w:pStyle w:val="Heading2"/>
      </w:pPr>
      <w:bookmarkStart w:id="182" w:name="_Toc312235431"/>
      <w:r>
        <w:t>A.3</w:t>
      </w:r>
      <w:r w:rsidR="00F27A15">
        <w:t xml:space="preserve"> Finance Service</w:t>
      </w:r>
      <w:r w:rsidR="00A71C10">
        <w:fldChar w:fldCharType="begin"/>
      </w:r>
      <w:r w:rsidR="00A71C10">
        <w:instrText xml:space="preserve"> XE "</w:instrText>
      </w:r>
      <w:r w:rsidR="00A71C10" w:rsidRPr="00560467">
        <w:rPr>
          <w:sz w:val="22"/>
          <w:szCs w:val="22"/>
        </w:rPr>
        <w:instrText>Finance Service</w:instrText>
      </w:r>
      <w:r w:rsidR="00A71C10">
        <w:instrText xml:space="preserve">" </w:instrText>
      </w:r>
      <w:r w:rsidR="00A71C10">
        <w:fldChar w:fldCharType="end"/>
      </w:r>
      <w:r w:rsidR="00F27A15">
        <w:t xml:space="preserve"> Gateway</w:t>
      </w:r>
      <w:r w:rsidR="00F27A15">
        <w:fldChar w:fldCharType="begin"/>
      </w:r>
      <w:r w:rsidR="00F27A15">
        <w:instrText xml:space="preserve"> XE "</w:instrText>
      </w:r>
      <w:r w:rsidR="00F27A15" w:rsidRPr="00F72077">
        <w:instrText>Gateway</w:instrText>
      </w:r>
      <w:r w:rsidR="00F27A15">
        <w:instrText xml:space="preserve">" </w:instrText>
      </w:r>
      <w:r w:rsidR="00F27A15">
        <w:fldChar w:fldCharType="end"/>
      </w:r>
      <w:r w:rsidR="00F27A15">
        <w:t xml:space="preserve"> Database Tables</w:t>
      </w:r>
      <w:bookmarkEnd w:id="166"/>
      <w:bookmarkEnd w:id="182"/>
    </w:p>
    <w:p w:rsidR="00F27A15" w:rsidRDefault="00F27A15" w:rsidP="00F27A15">
      <w:r>
        <w:t>This appendix provides detailed information about the Asurion Finance Database and CRM</w:t>
      </w:r>
      <w:r>
        <w:fldChar w:fldCharType="begin"/>
      </w:r>
      <w:r>
        <w:instrText xml:space="preserve"> XE "</w:instrText>
      </w:r>
      <w:r w:rsidRPr="003205D8">
        <w:instrText>CRM</w:instrText>
      </w:r>
      <w:r>
        <w:instrText xml:space="preserve">" </w:instrText>
      </w:r>
      <w:r>
        <w:fldChar w:fldCharType="end"/>
      </w:r>
      <w:r>
        <w:t xml:space="preserve"> Database.</w:t>
      </w:r>
    </w:p>
    <w:p w:rsidR="00F27A15" w:rsidRDefault="00EB5298" w:rsidP="00F27A15">
      <w:pPr>
        <w:pStyle w:val="Heading3"/>
      </w:pPr>
      <w:bookmarkStart w:id="183" w:name="_Ref308601024"/>
      <w:bookmarkStart w:id="184" w:name="_Ref309634802"/>
      <w:bookmarkStart w:id="185" w:name="_Toc310861108"/>
      <w:bookmarkStart w:id="186" w:name="_Toc312235432"/>
      <w:r>
        <w:t>A.3</w:t>
      </w:r>
      <w:r w:rsidR="00F27A15">
        <w:t>.1 Asurion Finance Databas</w:t>
      </w:r>
      <w:bookmarkEnd w:id="183"/>
      <w:r w:rsidR="00F27A15">
        <w:t>e Table</w:t>
      </w:r>
      <w:bookmarkEnd w:id="184"/>
      <w:r w:rsidR="00F27A15">
        <w:t>s</w:t>
      </w:r>
      <w:bookmarkEnd w:id="185"/>
      <w:bookmarkEnd w:id="186"/>
    </w:p>
    <w:p w:rsidR="00F27A15" w:rsidRDefault="00F27A15" w:rsidP="00F27A15">
      <w:r>
        <w:t xml:space="preserve">Asurion Finance Database </w:t>
      </w:r>
      <w:r>
        <w:fldChar w:fldCharType="begin"/>
      </w:r>
      <w:r>
        <w:instrText xml:space="preserve"> XE "</w:instrText>
      </w:r>
      <w:r w:rsidRPr="00B85E2C">
        <w:instrText>AsurionFinance Database Tables</w:instrText>
      </w:r>
      <w:r>
        <w:instrText xml:space="preserve">" </w:instrText>
      </w:r>
      <w:r>
        <w:fldChar w:fldCharType="end"/>
      </w:r>
      <w:r>
        <w:t>tables store information about automatically entered (”NET”) financial transactions including all requests and responses. Sensitive data is encrypted. These tables are briefly described in the following sections.</w:t>
      </w:r>
    </w:p>
    <w:p w:rsidR="0088096B" w:rsidRPr="00D84A23" w:rsidRDefault="0088096B" w:rsidP="0088096B">
      <w:pPr>
        <w:pStyle w:val="Heading4"/>
      </w:pPr>
      <w:bookmarkStart w:id="187" w:name="_Toc310861123"/>
      <w:bookmarkStart w:id="188" w:name="_Toc312235433"/>
      <w:bookmarkStart w:id="189" w:name="_Ref310854453"/>
      <w:bookmarkStart w:id="190" w:name="_Toc310861119"/>
      <w:bookmarkStart w:id="191" w:name="_Ref310854471"/>
      <w:bookmarkStart w:id="192" w:name="_Toc310861111"/>
      <w:bookmarkStart w:id="193" w:name="_Ref310853512"/>
      <w:bookmarkStart w:id="194" w:name="_Toc310861109"/>
      <w:r>
        <w:t xml:space="preserve">AriaUser </w:t>
      </w:r>
      <w:r w:rsidRPr="00D84A23">
        <w:t>Table</w:t>
      </w:r>
      <w:bookmarkEnd w:id="187"/>
      <w:bookmarkEnd w:id="188"/>
    </w:p>
    <w:p w:rsidR="0088096B" w:rsidRDefault="0088096B" w:rsidP="0088096B">
      <w:pPr>
        <w:tabs>
          <w:tab w:val="left" w:pos="720"/>
        </w:tabs>
        <w:spacing w:before="120"/>
        <w:rPr>
          <w:rFonts w:cs="Arial"/>
          <w:szCs w:val="22"/>
        </w:rPr>
      </w:pPr>
      <w:r>
        <w:rPr>
          <w:rFonts w:cs="Arial"/>
          <w:szCs w:val="22"/>
        </w:rPr>
        <w:t>This database stores details about an Aria</w:t>
      </w:r>
      <w:r w:rsidR="00465AF4">
        <w:rPr>
          <w:rFonts w:cs="Arial"/>
          <w:szCs w:val="22"/>
        </w:rPr>
        <w:fldChar w:fldCharType="begin"/>
      </w:r>
      <w:r w:rsidR="00465AF4">
        <w:instrText xml:space="preserve"> XE "</w:instrText>
      </w:r>
      <w:r w:rsidR="00465AF4" w:rsidRPr="0090204A">
        <w:instrText>Aria Billing System</w:instrText>
      </w:r>
      <w:r w:rsidR="00465AF4">
        <w:instrText xml:space="preserve">" </w:instrText>
      </w:r>
      <w:r w:rsidR="00465AF4">
        <w:rPr>
          <w:rFonts w:cs="Arial"/>
          <w:szCs w:val="22"/>
        </w:rPr>
        <w:fldChar w:fldCharType="end"/>
      </w:r>
      <w:r>
        <w:rPr>
          <w:rFonts w:cs="Arial"/>
          <w:szCs w:val="22"/>
        </w:rPr>
        <w:t xml:space="preserve"> </w:t>
      </w:r>
      <w:r>
        <w:rPr>
          <w:rFonts w:cs="Arial"/>
          <w:szCs w:val="22"/>
        </w:rPr>
        <w:fldChar w:fldCharType="begin"/>
      </w:r>
      <w:r>
        <w:instrText xml:space="preserve"> XE "AsurionFinance </w:instrText>
      </w:r>
      <w:r w:rsidRPr="00BE4BC9">
        <w:instrText>Database Table:</w:instrText>
      </w:r>
      <w:r>
        <w:instrText xml:space="preserve">AriaUser" </w:instrText>
      </w:r>
      <w:r>
        <w:rPr>
          <w:rFonts w:cs="Arial"/>
          <w:szCs w:val="22"/>
        </w:rPr>
        <w:fldChar w:fldCharType="end"/>
      </w:r>
      <w:r>
        <w:rPr>
          <w:rFonts w:cs="Arial"/>
          <w:szCs w:val="22"/>
        </w:rPr>
        <w:t>user. The table is used when a subscriber is enrolled.</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88096B" w:rsidRPr="00A66844" w:rsidTr="00E84301">
        <w:trPr>
          <w:tblHeader/>
        </w:trPr>
        <w:tc>
          <w:tcPr>
            <w:tcW w:w="2700" w:type="dxa"/>
            <w:shd w:val="clear" w:color="auto" w:fill="FFC000"/>
          </w:tcPr>
          <w:p w:rsidR="0088096B" w:rsidRPr="00B93F34" w:rsidRDefault="0088096B" w:rsidP="00E84301">
            <w:pPr>
              <w:spacing w:before="60" w:after="60"/>
              <w:jc w:val="center"/>
              <w:rPr>
                <w:b/>
                <w:sz w:val="20"/>
                <w:szCs w:val="20"/>
              </w:rPr>
            </w:pPr>
            <w:r>
              <w:rPr>
                <w:b/>
                <w:sz w:val="20"/>
                <w:szCs w:val="20"/>
              </w:rPr>
              <w:t>Field</w:t>
            </w:r>
          </w:p>
        </w:tc>
        <w:tc>
          <w:tcPr>
            <w:tcW w:w="6660" w:type="dxa"/>
            <w:shd w:val="clear" w:color="auto" w:fill="FFC000"/>
          </w:tcPr>
          <w:p w:rsidR="0088096B" w:rsidRPr="00B93F34" w:rsidRDefault="0088096B" w:rsidP="00E84301">
            <w:pPr>
              <w:spacing w:before="60" w:after="60"/>
              <w:jc w:val="center"/>
              <w:rPr>
                <w:b/>
                <w:sz w:val="20"/>
                <w:szCs w:val="20"/>
              </w:rPr>
            </w:pPr>
            <w:r w:rsidRPr="00B93F34">
              <w:rPr>
                <w:b/>
                <w:sz w:val="20"/>
                <w:szCs w:val="20"/>
              </w:rPr>
              <w:t>Description</w:t>
            </w:r>
          </w:p>
        </w:tc>
      </w:tr>
      <w:tr w:rsidR="0088096B" w:rsidRPr="00A66844" w:rsidTr="00E84301">
        <w:tc>
          <w:tcPr>
            <w:tcW w:w="2700" w:type="dxa"/>
          </w:tcPr>
          <w:p w:rsidR="0088096B" w:rsidRPr="002D4EDD" w:rsidRDefault="0088096B" w:rsidP="00E84301">
            <w:pPr>
              <w:tabs>
                <w:tab w:val="center" w:pos="1242"/>
              </w:tabs>
              <w:spacing w:before="60" w:after="60"/>
              <w:rPr>
                <w:rFonts w:cs="Arial"/>
                <w:sz w:val="20"/>
                <w:szCs w:val="20"/>
              </w:rPr>
            </w:pPr>
            <w:r>
              <w:rPr>
                <w:rFonts w:cs="Arial"/>
                <w:sz w:val="20"/>
                <w:szCs w:val="20"/>
              </w:rPr>
              <w:t>id</w:t>
            </w:r>
          </w:p>
        </w:tc>
        <w:tc>
          <w:tcPr>
            <w:tcW w:w="6660" w:type="dxa"/>
          </w:tcPr>
          <w:p w:rsidR="0088096B" w:rsidRPr="002D4EDD" w:rsidRDefault="0088096B" w:rsidP="00E84301">
            <w:pPr>
              <w:spacing w:before="60" w:after="60"/>
              <w:rPr>
                <w:rFonts w:cs="Arial"/>
                <w:sz w:val="20"/>
                <w:szCs w:val="20"/>
              </w:rPr>
            </w:pPr>
            <w:r>
              <w:rPr>
                <w:rFonts w:cs="Arial"/>
                <w:sz w:val="20"/>
                <w:szCs w:val="20"/>
              </w:rPr>
              <w:t>Identifies the Aria</w:t>
            </w:r>
            <w:r w:rsidR="00465AF4">
              <w:rPr>
                <w:rFonts w:cs="Arial"/>
                <w:sz w:val="20"/>
                <w:szCs w:val="20"/>
              </w:rPr>
              <w:fldChar w:fldCharType="begin"/>
            </w:r>
            <w:r w:rsidR="00465AF4">
              <w:instrText xml:space="preserve"> XE "</w:instrText>
            </w:r>
            <w:r w:rsidR="00465AF4" w:rsidRPr="0090204A">
              <w:instrText>Aria Billing System</w:instrText>
            </w:r>
            <w:r w:rsidR="00465AF4">
              <w:instrText xml:space="preserve">" </w:instrText>
            </w:r>
            <w:r w:rsidR="00465AF4">
              <w:rPr>
                <w:rFonts w:cs="Arial"/>
                <w:sz w:val="20"/>
                <w:szCs w:val="20"/>
              </w:rPr>
              <w:fldChar w:fldCharType="end"/>
            </w:r>
            <w:r>
              <w:rPr>
                <w:rFonts w:cs="Arial"/>
                <w:sz w:val="20"/>
                <w:szCs w:val="20"/>
              </w:rPr>
              <w:t xml:space="preserve"> user. Primary key for the table.</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tenant</w:t>
            </w:r>
          </w:p>
        </w:tc>
        <w:tc>
          <w:tcPr>
            <w:tcW w:w="6660" w:type="dxa"/>
          </w:tcPr>
          <w:p w:rsidR="0088096B" w:rsidRPr="002D4EDD" w:rsidRDefault="0088096B" w:rsidP="00E84301">
            <w:pPr>
              <w:spacing w:before="60" w:after="60"/>
              <w:rPr>
                <w:rFonts w:cs="Arial"/>
                <w:sz w:val="20"/>
                <w:szCs w:val="20"/>
              </w:rPr>
            </w:pPr>
            <w:r>
              <w:rPr>
                <w:rFonts w:cs="Arial"/>
                <w:sz w:val="20"/>
                <w:szCs w:val="20"/>
              </w:rPr>
              <w:t>Input for Walmart (always the same). Numeric (for example, “1234”).</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requested</w:t>
            </w:r>
          </w:p>
        </w:tc>
        <w:tc>
          <w:tcPr>
            <w:tcW w:w="6660" w:type="dxa"/>
          </w:tcPr>
          <w:p w:rsidR="0088096B" w:rsidRPr="002D4EDD" w:rsidRDefault="0088096B" w:rsidP="00E84301">
            <w:pPr>
              <w:spacing w:before="60" w:after="60"/>
              <w:rPr>
                <w:rFonts w:cs="Arial"/>
                <w:sz w:val="20"/>
                <w:szCs w:val="20"/>
              </w:rPr>
            </w:pPr>
            <w:r>
              <w:rPr>
                <w:rFonts w:cs="Arial"/>
                <w:sz w:val="20"/>
                <w:szCs w:val="20"/>
              </w:rPr>
              <w:t>Requested MDN</w:t>
            </w:r>
            <w:r w:rsidR="00091995">
              <w:rPr>
                <w:rFonts w:cs="Arial"/>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rFonts w:cs="Arial"/>
                <w:sz w:val="20"/>
                <w:szCs w:val="20"/>
              </w:rPr>
              <w:fldChar w:fldCharType="end"/>
            </w:r>
            <w:r>
              <w:rPr>
                <w:rFonts w:cs="Arial"/>
                <w:sz w:val="20"/>
                <w:szCs w:val="20"/>
              </w:rPr>
              <w:t>. Numeric (for example, “816373369”).</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issued</w:t>
            </w:r>
          </w:p>
        </w:tc>
        <w:tc>
          <w:tcPr>
            <w:tcW w:w="6660" w:type="dxa"/>
          </w:tcPr>
          <w:p w:rsidR="0088096B" w:rsidRPr="002D4EDD" w:rsidRDefault="0088096B" w:rsidP="00E84301">
            <w:pPr>
              <w:spacing w:before="60" w:after="60"/>
              <w:rPr>
                <w:rFonts w:cs="Arial"/>
                <w:sz w:val="20"/>
                <w:szCs w:val="20"/>
              </w:rPr>
            </w:pPr>
            <w:r>
              <w:rPr>
                <w:rFonts w:cs="Arial"/>
                <w:sz w:val="20"/>
                <w:szCs w:val="20"/>
              </w:rPr>
              <w:t>Indicates the model (for example, “Nokia”).</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counter</w:t>
            </w:r>
          </w:p>
        </w:tc>
        <w:tc>
          <w:tcPr>
            <w:tcW w:w="6660" w:type="dxa"/>
          </w:tcPr>
          <w:p w:rsidR="0088096B" w:rsidRPr="002D4EDD" w:rsidRDefault="0088096B" w:rsidP="00E84301">
            <w:pPr>
              <w:spacing w:before="60" w:after="60"/>
              <w:rPr>
                <w:rFonts w:cs="Arial"/>
                <w:sz w:val="20"/>
                <w:szCs w:val="20"/>
              </w:rPr>
            </w:pPr>
            <w:r>
              <w:rPr>
                <w:rFonts w:cs="Arial"/>
                <w:sz w:val="20"/>
                <w:szCs w:val="20"/>
              </w:rPr>
              <w:t>MDN</w:t>
            </w:r>
            <w:r w:rsidR="00091995">
              <w:rPr>
                <w:rFonts w:cs="Arial"/>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rFonts w:cs="Arial"/>
                <w:sz w:val="20"/>
                <w:szCs w:val="20"/>
              </w:rPr>
              <w:fldChar w:fldCharType="end"/>
            </w:r>
            <w:r>
              <w:rPr>
                <w:rFonts w:cs="Arial"/>
                <w:sz w:val="20"/>
                <w:szCs w:val="20"/>
              </w:rPr>
              <w:t xml:space="preserve"> counter. Numeric (for example, “2”).</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userid</w:t>
            </w:r>
          </w:p>
        </w:tc>
        <w:tc>
          <w:tcPr>
            <w:tcW w:w="6660" w:type="dxa"/>
          </w:tcPr>
          <w:p w:rsidR="0088096B" w:rsidRPr="002D4EDD" w:rsidRDefault="0088096B" w:rsidP="00E84301">
            <w:pPr>
              <w:spacing w:before="60" w:after="60"/>
              <w:rPr>
                <w:rFonts w:cs="Arial"/>
                <w:sz w:val="20"/>
                <w:szCs w:val="20"/>
              </w:rPr>
            </w:pPr>
            <w:r>
              <w:rPr>
                <w:rFonts w:cs="Arial"/>
                <w:sz w:val="20"/>
                <w:szCs w:val="20"/>
              </w:rPr>
              <w:t>If MDN</w:t>
            </w:r>
            <w:r w:rsidR="00091995">
              <w:rPr>
                <w:rFonts w:cs="Arial"/>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rFonts w:cs="Arial"/>
                <w:sz w:val="20"/>
                <w:szCs w:val="20"/>
              </w:rPr>
              <w:fldChar w:fldCharType="end"/>
            </w:r>
            <w:r>
              <w:rPr>
                <w:rFonts w:cs="Arial"/>
                <w:sz w:val="20"/>
                <w:szCs w:val="20"/>
              </w:rPr>
              <w:t xml:space="preserve"> already exists, the counter is appended to MDN</w:t>
            </w:r>
            <w:r w:rsidR="00091995">
              <w:rPr>
                <w:rFonts w:cs="Arial"/>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rFonts w:cs="Arial"/>
                <w:sz w:val="20"/>
                <w:szCs w:val="20"/>
              </w:rPr>
              <w:fldChar w:fldCharType="end"/>
            </w:r>
            <w:r>
              <w:rPr>
                <w:rFonts w:cs="Arial"/>
                <w:sz w:val="20"/>
                <w:szCs w:val="20"/>
              </w:rPr>
              <w:t>. For example, “_2”. This is a user ID</w:t>
            </w:r>
            <w:r w:rsidR="004113A5">
              <w:rPr>
                <w:rFonts w:cs="Arial"/>
                <w:sz w:val="20"/>
                <w:szCs w:val="20"/>
              </w:rPr>
              <w:fldChar w:fldCharType="begin"/>
            </w:r>
            <w:r w:rsidR="004113A5">
              <w:instrText xml:space="preserve"> XE "</w:instrText>
            </w:r>
            <w:r w:rsidR="004113A5" w:rsidRPr="000A183A">
              <w:instrText>User ID</w:instrText>
            </w:r>
            <w:r w:rsidR="004113A5">
              <w:instrText xml:space="preserve">" </w:instrText>
            </w:r>
            <w:r w:rsidR="004113A5">
              <w:rPr>
                <w:rFonts w:cs="Arial"/>
                <w:sz w:val="20"/>
                <w:szCs w:val="20"/>
              </w:rPr>
              <w:fldChar w:fldCharType="end"/>
            </w:r>
            <w:r>
              <w:rPr>
                <w:rFonts w:cs="Arial"/>
                <w:sz w:val="20"/>
                <w:szCs w:val="20"/>
              </w:rPr>
              <w:t>.</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password</w:t>
            </w:r>
          </w:p>
        </w:tc>
        <w:tc>
          <w:tcPr>
            <w:tcW w:w="6660" w:type="dxa"/>
          </w:tcPr>
          <w:p w:rsidR="0088096B" w:rsidRPr="002D4EDD" w:rsidRDefault="0088096B" w:rsidP="00E84301">
            <w:pPr>
              <w:spacing w:before="60" w:after="60"/>
              <w:rPr>
                <w:rFonts w:cs="Arial"/>
                <w:sz w:val="20"/>
                <w:szCs w:val="20"/>
              </w:rPr>
            </w:pPr>
            <w:r>
              <w:rPr>
                <w:rFonts w:cs="Arial"/>
                <w:sz w:val="20"/>
                <w:szCs w:val="20"/>
              </w:rPr>
              <w:t>Initial password for a newly created user. This is the last 4 digits passed in the credit card number.</w:t>
            </w:r>
          </w:p>
        </w:tc>
      </w:tr>
    </w:tbl>
    <w:p w:rsidR="00ED54F9" w:rsidRPr="00D84A23" w:rsidRDefault="00ED54F9" w:rsidP="00ED54F9">
      <w:pPr>
        <w:pStyle w:val="Heading4"/>
      </w:pPr>
      <w:bookmarkStart w:id="195" w:name="_Toc312235434"/>
      <w:r>
        <w:lastRenderedPageBreak/>
        <w:t xml:space="preserve">BTADetail </w:t>
      </w:r>
      <w:r w:rsidRPr="00D84A23">
        <w:t>Table</w:t>
      </w:r>
      <w:bookmarkEnd w:id="189"/>
      <w:bookmarkEnd w:id="190"/>
      <w:bookmarkEnd w:id="195"/>
    </w:p>
    <w:p w:rsidR="00ED54F9" w:rsidRPr="000226B8" w:rsidRDefault="00ED54F9" w:rsidP="00ED54F9">
      <w:pPr>
        <w:tabs>
          <w:tab w:val="left" w:pos="720"/>
        </w:tabs>
        <w:spacing w:before="120"/>
        <w:rPr>
          <w:rFonts w:cs="Arial"/>
          <w:szCs w:val="22"/>
        </w:rPr>
      </w:pPr>
      <w:r>
        <w:rPr>
          <w:rFonts w:cs="Arial"/>
          <w:szCs w:val="22"/>
        </w:rPr>
        <w:t xml:space="preserve">This table stores details about the </w:t>
      </w:r>
      <w:r>
        <w:rPr>
          <w:lang w:val="en-GB"/>
        </w:rPr>
        <w:t xml:space="preserve">the </w:t>
      </w:r>
      <w:r>
        <w:rPr>
          <w:rFonts w:cs="Arial"/>
          <w:szCs w:val="22"/>
        </w:rPr>
        <w:fldChar w:fldCharType="begin"/>
      </w:r>
      <w:r>
        <w:instrText xml:space="preserve"> XE "AsurionFinance </w:instrText>
      </w:r>
      <w:r w:rsidRPr="00BE4BC9">
        <w:instrText>Database Table:</w:instrText>
      </w:r>
      <w:r>
        <w:instrText xml:space="preserve">BTADetail" </w:instrText>
      </w:r>
      <w:r>
        <w:rPr>
          <w:rFonts w:cs="Arial"/>
          <w:szCs w:val="22"/>
        </w:rPr>
        <w:fldChar w:fldCharType="end"/>
      </w:r>
      <w:r>
        <w:rPr>
          <w:lang w:val="en-GB"/>
        </w:rPr>
        <w:t>Bill to Account.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EC311C" w:rsidRDefault="00ED54F9" w:rsidP="00E84301">
            <w:pPr>
              <w:spacing w:before="60" w:after="60"/>
              <w:rPr>
                <w:rFonts w:cs="Arial"/>
                <w:sz w:val="20"/>
                <w:szCs w:val="20"/>
              </w:rPr>
            </w:pPr>
            <w:r w:rsidRPr="00EC311C">
              <w:rPr>
                <w:rFonts w:cs="Arial"/>
                <w:color w:val="000000"/>
                <w:sz w:val="20"/>
                <w:szCs w:val="20"/>
              </w:rPr>
              <w:t>id (PK)</w:t>
            </w:r>
          </w:p>
        </w:tc>
        <w:tc>
          <w:tcPr>
            <w:tcW w:w="6660" w:type="dxa"/>
          </w:tcPr>
          <w:p w:rsidR="00ED54F9" w:rsidRPr="00EC311C" w:rsidRDefault="00ED54F9" w:rsidP="00E84301">
            <w:pPr>
              <w:spacing w:before="60" w:after="60"/>
              <w:rPr>
                <w:rFonts w:cs="Arial"/>
                <w:sz w:val="20"/>
                <w:szCs w:val="20"/>
              </w:rPr>
            </w:pPr>
            <w:r w:rsidRPr="00EC311C">
              <w:rPr>
                <w:rFonts w:cs="Arial"/>
                <w:sz w:val="20"/>
                <w:szCs w:val="20"/>
              </w:rPr>
              <w:t>P</w:t>
            </w:r>
            <w:r w:rsidRPr="00EC311C">
              <w:rPr>
                <w:rFonts w:cs="Arial"/>
                <w:color w:val="000000"/>
                <w:sz w:val="20"/>
                <w:szCs w:val="20"/>
              </w:rPr>
              <w:t>rimary key for the BTADetail table.</w:t>
            </w:r>
          </w:p>
        </w:tc>
      </w:tr>
      <w:tr w:rsidR="00ED54F9" w:rsidRPr="00A66844" w:rsidTr="00E84301">
        <w:tc>
          <w:tcPr>
            <w:tcW w:w="2700" w:type="dxa"/>
          </w:tcPr>
          <w:p w:rsidR="00ED54F9" w:rsidRPr="00EC311C" w:rsidRDefault="00ED54F9" w:rsidP="00E84301">
            <w:pPr>
              <w:spacing w:before="60" w:after="60"/>
              <w:rPr>
                <w:rFonts w:cs="Arial"/>
                <w:sz w:val="20"/>
                <w:szCs w:val="20"/>
              </w:rPr>
            </w:pPr>
            <w:r w:rsidRPr="00EC311C">
              <w:rPr>
                <w:rFonts w:cs="Arial"/>
                <w:color w:val="000000"/>
                <w:sz w:val="20"/>
                <w:szCs w:val="20"/>
              </w:rPr>
              <w:t>transaction_detail_id (FK)</w:t>
            </w:r>
          </w:p>
        </w:tc>
        <w:tc>
          <w:tcPr>
            <w:tcW w:w="6660" w:type="dxa"/>
          </w:tcPr>
          <w:p w:rsidR="00ED54F9" w:rsidRPr="00EC311C" w:rsidRDefault="00ED54F9" w:rsidP="00E84301">
            <w:pPr>
              <w:spacing w:before="60" w:after="60"/>
              <w:rPr>
                <w:rFonts w:cs="Arial"/>
                <w:sz w:val="20"/>
                <w:szCs w:val="20"/>
              </w:rPr>
            </w:pPr>
            <w:r w:rsidRPr="00EC311C">
              <w:rPr>
                <w:rFonts w:cs="Arial"/>
                <w:sz w:val="20"/>
                <w:szCs w:val="20"/>
              </w:rPr>
              <w:t>F</w:t>
            </w:r>
            <w:r w:rsidRPr="00EC311C">
              <w:rPr>
                <w:rFonts w:cs="Arial"/>
                <w:color w:val="000000"/>
                <w:sz w:val="20"/>
                <w:szCs w:val="20"/>
              </w:rPr>
              <w:t>oreign key to the Id field</w:t>
            </w:r>
            <w:r w:rsidR="00C138C8">
              <w:rPr>
                <w:rFonts w:cs="Arial"/>
                <w:color w:val="000000"/>
                <w:sz w:val="20"/>
                <w:szCs w:val="20"/>
              </w:rPr>
              <w:t xml:space="preserve"> in the TransactionDetail table</w:t>
            </w:r>
            <w:r w:rsidRPr="00EC311C">
              <w:rPr>
                <w:rFonts w:cs="Arial"/>
                <w:color w:val="000000"/>
                <w:sz w:val="20"/>
                <w:szCs w:val="20"/>
              </w:rPr>
              <w:t>.</w:t>
            </w:r>
          </w:p>
        </w:tc>
      </w:tr>
      <w:tr w:rsidR="00ED54F9" w:rsidRPr="00A66844" w:rsidTr="00E84301">
        <w:tc>
          <w:tcPr>
            <w:tcW w:w="2700" w:type="dxa"/>
          </w:tcPr>
          <w:p w:rsidR="00ED54F9" w:rsidRPr="00EC311C" w:rsidRDefault="00ED54F9" w:rsidP="00E84301">
            <w:pPr>
              <w:spacing w:before="60" w:after="60"/>
              <w:rPr>
                <w:rFonts w:cs="Arial"/>
                <w:sz w:val="20"/>
                <w:szCs w:val="20"/>
              </w:rPr>
            </w:pPr>
            <w:r w:rsidRPr="00EC311C">
              <w:rPr>
                <w:rFonts w:cs="Arial"/>
                <w:color w:val="000000"/>
                <w:sz w:val="20"/>
                <w:szCs w:val="20"/>
              </w:rPr>
              <w:t>address_id (FK)</w:t>
            </w:r>
          </w:p>
        </w:tc>
        <w:tc>
          <w:tcPr>
            <w:tcW w:w="6660" w:type="dxa"/>
          </w:tcPr>
          <w:p w:rsidR="00ED54F9" w:rsidRPr="00EC311C" w:rsidRDefault="00ED54F9" w:rsidP="00E84301">
            <w:pPr>
              <w:spacing w:before="60" w:after="60"/>
              <w:rPr>
                <w:rFonts w:cs="Arial"/>
                <w:sz w:val="20"/>
                <w:szCs w:val="20"/>
              </w:rPr>
            </w:pPr>
            <w:r w:rsidRPr="00EC311C">
              <w:rPr>
                <w:rFonts w:cs="Arial"/>
                <w:sz w:val="20"/>
                <w:szCs w:val="20"/>
              </w:rPr>
              <w:t>F</w:t>
            </w:r>
            <w:r w:rsidRPr="00EC311C">
              <w:rPr>
                <w:rFonts w:cs="Arial"/>
                <w:color w:val="000000"/>
                <w:sz w:val="20"/>
                <w:szCs w:val="20"/>
              </w:rPr>
              <w:t>oreign key to the Id field in the Address table.</w:t>
            </w:r>
          </w:p>
        </w:tc>
      </w:tr>
      <w:tr w:rsidR="00ED54F9" w:rsidRPr="00A66844" w:rsidTr="00E84301">
        <w:tc>
          <w:tcPr>
            <w:tcW w:w="2700" w:type="dxa"/>
          </w:tcPr>
          <w:p w:rsidR="00ED54F9" w:rsidRPr="00EC311C" w:rsidRDefault="00ED54F9" w:rsidP="00E84301">
            <w:pPr>
              <w:spacing w:before="60" w:after="60"/>
              <w:rPr>
                <w:rFonts w:cs="Arial"/>
                <w:sz w:val="20"/>
                <w:szCs w:val="20"/>
              </w:rPr>
            </w:pPr>
            <w:r w:rsidRPr="00EC311C">
              <w:rPr>
                <w:rFonts w:cs="Arial"/>
                <w:color w:val="000000"/>
                <w:sz w:val="20"/>
                <w:szCs w:val="20"/>
              </w:rPr>
              <w:t>bta_detail</w:t>
            </w:r>
          </w:p>
        </w:tc>
        <w:tc>
          <w:tcPr>
            <w:tcW w:w="6660" w:type="dxa"/>
          </w:tcPr>
          <w:p w:rsidR="00ED54F9" w:rsidRPr="00EC311C" w:rsidRDefault="00ED54F9" w:rsidP="00E84301">
            <w:pPr>
              <w:spacing w:before="60" w:after="60"/>
              <w:rPr>
                <w:rFonts w:cs="Arial"/>
                <w:sz w:val="20"/>
                <w:szCs w:val="20"/>
              </w:rPr>
            </w:pPr>
            <w:r w:rsidRPr="00EC311C">
              <w:rPr>
                <w:rFonts w:cs="Arial"/>
                <w:sz w:val="20"/>
                <w:szCs w:val="20"/>
              </w:rPr>
              <w:t>Record the r</w:t>
            </w:r>
            <w:r w:rsidRPr="00EC311C">
              <w:rPr>
                <w:rFonts w:cs="Arial"/>
                <w:color w:val="000000"/>
                <w:sz w:val="20"/>
                <w:szCs w:val="20"/>
              </w:rPr>
              <w:t>esponse from the Web service. </w:t>
            </w:r>
          </w:p>
        </w:tc>
      </w:tr>
    </w:tbl>
    <w:p w:rsidR="00ED54F9" w:rsidRPr="00D84A23" w:rsidRDefault="00ED54F9" w:rsidP="00ED54F9">
      <w:pPr>
        <w:pStyle w:val="Heading4"/>
      </w:pPr>
      <w:bookmarkStart w:id="196" w:name="_Toc312235435"/>
      <w:r>
        <w:t xml:space="preserve">Code </w:t>
      </w:r>
      <w:r w:rsidRPr="00D84A23">
        <w:t>Table</w:t>
      </w:r>
      <w:bookmarkEnd w:id="191"/>
      <w:bookmarkEnd w:id="192"/>
      <w:bookmarkEnd w:id="196"/>
    </w:p>
    <w:p w:rsidR="00ED54F9" w:rsidRPr="000226B8" w:rsidRDefault="00ED54F9" w:rsidP="00ED54F9">
      <w:pPr>
        <w:tabs>
          <w:tab w:val="left" w:pos="720"/>
        </w:tabs>
        <w:spacing w:before="120"/>
        <w:rPr>
          <w:rFonts w:cs="Arial"/>
          <w:szCs w:val="22"/>
        </w:rPr>
      </w:pPr>
      <w:r>
        <w:t>This table stores texts that are required by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w:t>
      </w:r>
      <w:r>
        <w:rPr>
          <w:rFonts w:cs="Arial"/>
          <w:szCs w:val="22"/>
        </w:rPr>
        <w:fldChar w:fldCharType="begin"/>
      </w:r>
      <w:r>
        <w:instrText xml:space="preserve"> XE "AsurionFinance </w:instrText>
      </w:r>
      <w:r w:rsidRPr="00BE4BC9">
        <w:instrText>Database Table:</w:instrText>
      </w:r>
      <w:r>
        <w:instrText xml:space="preserve">Code" </w:instrText>
      </w:r>
      <w:r>
        <w:rPr>
          <w:rFonts w:cs="Arial"/>
          <w:szCs w:val="22"/>
        </w:rPr>
        <w:fldChar w:fldCharType="end"/>
      </w:r>
      <w:r>
        <w:t>for framework and business logic implementations. Several other AsurionFinance DB</w:t>
      </w:r>
      <w:r w:rsidR="00BC0F3F">
        <w:fldChar w:fldCharType="begin"/>
      </w:r>
      <w:r w:rsidR="00BC0F3F">
        <w:instrText xml:space="preserve"> XE "</w:instrText>
      </w:r>
      <w:r w:rsidR="00BC0F3F" w:rsidRPr="002E1ED4">
        <w:instrText>AsurionFinance Database</w:instrText>
      </w:r>
      <w:r w:rsidR="00BC0F3F">
        <w:instrText xml:space="preserve">" </w:instrText>
      </w:r>
      <w:r w:rsidR="00BC0F3F">
        <w:fldChar w:fldCharType="end"/>
      </w:r>
      <w:r>
        <w:t xml:space="preserve"> tables have foreign links to the Code table.</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B93F34" w:rsidRDefault="00ED54F9" w:rsidP="00E84301">
            <w:pPr>
              <w:spacing w:before="60" w:after="60"/>
              <w:rPr>
                <w:sz w:val="20"/>
                <w:szCs w:val="20"/>
              </w:rPr>
            </w:pPr>
            <w:r>
              <w:rPr>
                <w:sz w:val="20"/>
                <w:szCs w:val="20"/>
              </w:rPr>
              <w:t>Id</w:t>
            </w:r>
          </w:p>
        </w:tc>
        <w:tc>
          <w:tcPr>
            <w:tcW w:w="6660" w:type="dxa"/>
          </w:tcPr>
          <w:p w:rsidR="00ED54F9" w:rsidRPr="00B93F34" w:rsidRDefault="00ED54F9" w:rsidP="00E84301">
            <w:pPr>
              <w:spacing w:before="60" w:after="60"/>
              <w:rPr>
                <w:sz w:val="20"/>
                <w:szCs w:val="20"/>
              </w:rPr>
            </w:pPr>
            <w:r>
              <w:rPr>
                <w:sz w:val="20"/>
                <w:szCs w:val="20"/>
              </w:rPr>
              <w:t>Numeric identifier.</w:t>
            </w:r>
          </w:p>
        </w:tc>
      </w:tr>
      <w:tr w:rsidR="00ED54F9" w:rsidRPr="00A66844" w:rsidTr="00E84301">
        <w:tc>
          <w:tcPr>
            <w:tcW w:w="2700" w:type="dxa"/>
          </w:tcPr>
          <w:p w:rsidR="00ED54F9" w:rsidRPr="00B93F34" w:rsidRDefault="00ED54F9" w:rsidP="00E84301">
            <w:pPr>
              <w:spacing w:before="60" w:after="60"/>
              <w:rPr>
                <w:sz w:val="20"/>
                <w:szCs w:val="20"/>
              </w:rPr>
            </w:pPr>
            <w:r>
              <w:rPr>
                <w:sz w:val="20"/>
                <w:szCs w:val="20"/>
              </w:rPr>
              <w:t>Name</w:t>
            </w:r>
          </w:p>
        </w:tc>
        <w:tc>
          <w:tcPr>
            <w:tcW w:w="6660" w:type="dxa"/>
          </w:tcPr>
          <w:p w:rsidR="00ED54F9" w:rsidRPr="00B93F34" w:rsidRDefault="00ED54F9" w:rsidP="00E84301">
            <w:pPr>
              <w:spacing w:before="60" w:after="60"/>
              <w:rPr>
                <w:sz w:val="20"/>
                <w:szCs w:val="20"/>
              </w:rPr>
            </w:pPr>
            <w:r>
              <w:t>Text information (“APPROVED”,”DECLINED,” etc.)</w:t>
            </w:r>
            <w:r w:rsidR="00C138C8">
              <w:t>.</w:t>
            </w:r>
          </w:p>
        </w:tc>
      </w:tr>
      <w:tr w:rsidR="00ED54F9" w:rsidRPr="00A66844" w:rsidTr="00E84301">
        <w:tc>
          <w:tcPr>
            <w:tcW w:w="2700" w:type="dxa"/>
          </w:tcPr>
          <w:p w:rsidR="00ED54F9" w:rsidRPr="00B93F34" w:rsidRDefault="00ED54F9" w:rsidP="00E84301">
            <w:pPr>
              <w:spacing w:before="60" w:after="60"/>
              <w:rPr>
                <w:sz w:val="20"/>
                <w:szCs w:val="20"/>
              </w:rPr>
            </w:pPr>
            <w:r>
              <w:rPr>
                <w:sz w:val="20"/>
                <w:szCs w:val="20"/>
              </w:rPr>
              <w:t>Type_id (FK)</w:t>
            </w:r>
          </w:p>
        </w:tc>
        <w:tc>
          <w:tcPr>
            <w:tcW w:w="6660" w:type="dxa"/>
          </w:tcPr>
          <w:p w:rsidR="00ED54F9" w:rsidRPr="00B93F34" w:rsidRDefault="00ED54F9" w:rsidP="00E84301">
            <w:pPr>
              <w:spacing w:before="60" w:after="60"/>
              <w:rPr>
                <w:sz w:val="20"/>
                <w:szCs w:val="20"/>
              </w:rPr>
            </w:pPr>
            <w:r>
              <w:t xml:space="preserve">Relationship of the text to a logical group. </w:t>
            </w:r>
            <w:r>
              <w:rPr>
                <w:sz w:val="20"/>
                <w:szCs w:val="20"/>
              </w:rPr>
              <w:t xml:space="preserve">Foreign key to the CodeType table. </w:t>
            </w:r>
          </w:p>
        </w:tc>
      </w:tr>
    </w:tbl>
    <w:p w:rsidR="00ED54F9" w:rsidRPr="00D84A23" w:rsidRDefault="00ED54F9" w:rsidP="00ED54F9">
      <w:pPr>
        <w:pStyle w:val="Heading4"/>
      </w:pPr>
      <w:bookmarkStart w:id="197" w:name="_Ref310854484"/>
      <w:bookmarkStart w:id="198" w:name="_Toc310861112"/>
      <w:bookmarkStart w:id="199" w:name="_Toc312235436"/>
      <w:r>
        <w:t xml:space="preserve">CodeType </w:t>
      </w:r>
      <w:r w:rsidRPr="00D84A23">
        <w:t>Table</w:t>
      </w:r>
      <w:bookmarkEnd w:id="197"/>
      <w:bookmarkEnd w:id="198"/>
      <w:bookmarkEnd w:id="199"/>
    </w:p>
    <w:p w:rsidR="00ED54F9" w:rsidRPr="000226B8" w:rsidRDefault="00ED54F9" w:rsidP="00ED54F9">
      <w:pPr>
        <w:tabs>
          <w:tab w:val="left" w:pos="720"/>
        </w:tabs>
        <w:spacing w:before="120"/>
        <w:rPr>
          <w:rFonts w:cs="Arial"/>
          <w:szCs w:val="22"/>
        </w:rPr>
      </w:pPr>
      <w:r>
        <w:rPr>
          <w:rFonts w:cs="Arial"/>
          <w:szCs w:val="22"/>
        </w:rPr>
        <w:t>This table stores information that is</w:t>
      </w:r>
      <w:r>
        <w:t xml:space="preserve"> related to a logical group Service </w:t>
      </w:r>
      <w:r>
        <w:rPr>
          <w:rFonts w:cs="Arial"/>
          <w:szCs w:val="22"/>
        </w:rPr>
        <w:fldChar w:fldCharType="begin"/>
      </w:r>
      <w:r>
        <w:instrText xml:space="preserve"> XE "AsurionFinance </w:instrText>
      </w:r>
      <w:r w:rsidRPr="00BE4BC9">
        <w:instrText>Database Table:</w:instrText>
      </w:r>
      <w:r>
        <w:instrText xml:space="preserve">CodeType" </w:instrText>
      </w:r>
      <w:r>
        <w:rPr>
          <w:rFonts w:cs="Arial"/>
          <w:szCs w:val="22"/>
        </w:rPr>
        <w:fldChar w:fldCharType="end"/>
      </w:r>
      <w:r>
        <w:t>identified in the CodeType Table.</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B93F34" w:rsidRDefault="00ED54F9" w:rsidP="00E84301">
            <w:pPr>
              <w:spacing w:before="60" w:after="60"/>
              <w:rPr>
                <w:sz w:val="20"/>
                <w:szCs w:val="20"/>
              </w:rPr>
            </w:pPr>
            <w:r>
              <w:rPr>
                <w:sz w:val="20"/>
                <w:szCs w:val="20"/>
              </w:rPr>
              <w:t>Id</w:t>
            </w:r>
          </w:p>
        </w:tc>
        <w:tc>
          <w:tcPr>
            <w:tcW w:w="6660" w:type="dxa"/>
          </w:tcPr>
          <w:p w:rsidR="00ED54F9" w:rsidRPr="00B93F34" w:rsidRDefault="00ED54F9" w:rsidP="00E84301">
            <w:pPr>
              <w:spacing w:before="60" w:after="60"/>
              <w:rPr>
                <w:sz w:val="20"/>
                <w:szCs w:val="20"/>
              </w:rPr>
            </w:pPr>
            <w:r>
              <w:rPr>
                <w:sz w:val="20"/>
                <w:szCs w:val="20"/>
              </w:rPr>
              <w:t>Numeric identifier.</w:t>
            </w:r>
          </w:p>
        </w:tc>
      </w:tr>
      <w:tr w:rsidR="00ED54F9" w:rsidRPr="00A66844" w:rsidTr="00E84301">
        <w:tc>
          <w:tcPr>
            <w:tcW w:w="2700" w:type="dxa"/>
          </w:tcPr>
          <w:p w:rsidR="00ED54F9" w:rsidRPr="00B93F34" w:rsidRDefault="00ED54F9" w:rsidP="00E84301">
            <w:pPr>
              <w:spacing w:before="60" w:after="60"/>
              <w:rPr>
                <w:sz w:val="20"/>
                <w:szCs w:val="20"/>
              </w:rPr>
            </w:pPr>
            <w:r>
              <w:rPr>
                <w:sz w:val="20"/>
                <w:szCs w:val="20"/>
              </w:rPr>
              <w:t>Name</w:t>
            </w:r>
          </w:p>
        </w:tc>
        <w:tc>
          <w:tcPr>
            <w:tcW w:w="6660" w:type="dxa"/>
          </w:tcPr>
          <w:p w:rsidR="00ED54F9" w:rsidRPr="00B93F34" w:rsidRDefault="00ED54F9" w:rsidP="00E84301">
            <w:pPr>
              <w:spacing w:before="60" w:after="60"/>
              <w:rPr>
                <w:sz w:val="20"/>
                <w:szCs w:val="20"/>
              </w:rPr>
            </w:pPr>
            <w:r>
              <w:t>Logical group (for example, “Payment Status</w:t>
            </w:r>
            <w:r w:rsidR="00B40B92">
              <w:fldChar w:fldCharType="begin"/>
            </w:r>
            <w:r w:rsidR="00B40B92">
              <w:instrText xml:space="preserve"> XE "</w:instrText>
            </w:r>
            <w:r w:rsidR="00B40B92" w:rsidRPr="009504FF">
              <w:rPr>
                <w:rFonts w:cs="Arial"/>
                <w:szCs w:val="22"/>
              </w:rPr>
              <w:instrText>Status</w:instrText>
            </w:r>
            <w:r w:rsidR="00B40B92">
              <w:instrText xml:space="preserve">" </w:instrText>
            </w:r>
            <w:r w:rsidR="00B40B92">
              <w:fldChar w:fldCharType="end"/>
            </w:r>
            <w:r>
              <w:t>”).</w:t>
            </w:r>
          </w:p>
        </w:tc>
      </w:tr>
    </w:tbl>
    <w:p w:rsidR="00ED54F9" w:rsidRPr="00D84A23" w:rsidRDefault="00ED54F9" w:rsidP="00ED54F9">
      <w:pPr>
        <w:pStyle w:val="Heading4"/>
      </w:pPr>
      <w:bookmarkStart w:id="200" w:name="_Ref310853620"/>
      <w:bookmarkStart w:id="201" w:name="_Toc310861114"/>
      <w:bookmarkStart w:id="202" w:name="_Toc312235437"/>
      <w:bookmarkStart w:id="203" w:name="_Ref310853604"/>
      <w:bookmarkStart w:id="204" w:name="_Toc310861113"/>
      <w:r>
        <w:t xml:space="preserve">CreditCardDetail </w:t>
      </w:r>
      <w:r w:rsidRPr="00D84A23">
        <w:t>Table</w:t>
      </w:r>
      <w:bookmarkEnd w:id="200"/>
      <w:bookmarkEnd w:id="201"/>
      <w:bookmarkEnd w:id="202"/>
    </w:p>
    <w:p w:rsidR="00ED54F9" w:rsidRPr="000226B8" w:rsidRDefault="00ED54F9" w:rsidP="00ED54F9">
      <w:pPr>
        <w:keepNext/>
        <w:tabs>
          <w:tab w:val="left" w:pos="720"/>
        </w:tabs>
        <w:spacing w:before="120"/>
        <w:rPr>
          <w:rFonts w:cs="Arial"/>
          <w:szCs w:val="22"/>
        </w:rPr>
      </w:pPr>
      <w:r>
        <w:rPr>
          <w:rFonts w:cs="Arial"/>
          <w:szCs w:val="22"/>
        </w:rPr>
        <w:t xml:space="preserve">This table stores details about a </w:t>
      </w:r>
      <w:r>
        <w:rPr>
          <w:lang w:val="en-GB"/>
        </w:rPr>
        <w:t xml:space="preserve">credit card </w:t>
      </w:r>
      <w:r>
        <w:t xml:space="preserve">Service </w:t>
      </w:r>
      <w:r>
        <w:rPr>
          <w:rFonts w:cs="Arial"/>
          <w:szCs w:val="22"/>
        </w:rPr>
        <w:fldChar w:fldCharType="begin"/>
      </w:r>
      <w:r>
        <w:instrText xml:space="preserve"> XE "AsurionFinance </w:instrText>
      </w:r>
      <w:r w:rsidRPr="00BE4BC9">
        <w:instrText>Database Table:</w:instrText>
      </w:r>
      <w:r>
        <w:instrText xml:space="preserve">CreditCardDetail" </w:instrText>
      </w:r>
      <w:r>
        <w:rPr>
          <w:rFonts w:cs="Arial"/>
          <w:szCs w:val="22"/>
        </w:rPr>
        <w:fldChar w:fldCharType="end"/>
      </w:r>
      <w:r>
        <w:rPr>
          <w:lang w:val="en-GB"/>
        </w:rPr>
        <w:t xml:space="preserve">used in a </w:t>
      </w:r>
      <w:r w:rsidRPr="00E14999">
        <w:rPr>
          <w:lang w:val="en-GB"/>
        </w:rPr>
        <w:t>transaction.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keepNext/>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keepNext/>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id (PK)</w:t>
            </w:r>
          </w:p>
        </w:tc>
        <w:tc>
          <w:tcPr>
            <w:tcW w:w="6660" w:type="dxa"/>
          </w:tcPr>
          <w:p w:rsidR="00ED54F9" w:rsidRPr="000F48C2" w:rsidRDefault="00ED54F9" w:rsidP="00E84301">
            <w:pPr>
              <w:spacing w:before="60" w:after="60"/>
              <w:rPr>
                <w:rFonts w:cs="Arial"/>
                <w:sz w:val="20"/>
                <w:szCs w:val="20"/>
              </w:rPr>
            </w:pPr>
            <w:r w:rsidRPr="000F48C2">
              <w:rPr>
                <w:rFonts w:cs="Arial"/>
                <w:color w:val="000000"/>
                <w:sz w:val="20"/>
                <w:szCs w:val="20"/>
              </w:rPr>
              <w:t>Primary key for the CreditCardDetail table.</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transaction_detail_id (FK)</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F</w:t>
            </w:r>
            <w:r w:rsidR="00C138C8">
              <w:rPr>
                <w:rFonts w:cs="Arial"/>
                <w:color w:val="000000"/>
                <w:sz w:val="20"/>
                <w:szCs w:val="20"/>
              </w:rPr>
              <w:t>oreign k</w:t>
            </w:r>
            <w:r w:rsidRPr="000F48C2">
              <w:rPr>
                <w:rFonts w:cs="Arial"/>
                <w:color w:val="000000"/>
                <w:sz w:val="20"/>
                <w:szCs w:val="20"/>
              </w:rPr>
              <w:t xml:space="preserve">ey </w:t>
            </w:r>
            <w:r>
              <w:rPr>
                <w:rFonts w:ascii="Calibri" w:hAnsi="Calibri" w:cs="Calibri"/>
                <w:color w:val="000000"/>
                <w:szCs w:val="22"/>
              </w:rPr>
              <w:t>to the Id field in the</w:t>
            </w:r>
            <w:r w:rsidRPr="000F48C2">
              <w:rPr>
                <w:rFonts w:cs="Arial"/>
                <w:color w:val="000000"/>
                <w:sz w:val="20"/>
                <w:szCs w:val="20"/>
              </w:rPr>
              <w:t xml:space="preserve"> TransactionDetail table.</w:t>
            </w:r>
          </w:p>
        </w:tc>
      </w:tr>
      <w:tr w:rsidR="00ED54F9" w:rsidRPr="00A66844" w:rsidTr="00E84301">
        <w:trPr>
          <w:trHeight w:val="224"/>
        </w:trPr>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card_type_id (FK)</w:t>
            </w:r>
          </w:p>
        </w:tc>
        <w:tc>
          <w:tcPr>
            <w:tcW w:w="6660" w:type="dxa"/>
          </w:tcPr>
          <w:p w:rsidR="00ED54F9" w:rsidRPr="000F48C2" w:rsidRDefault="00ED54F9" w:rsidP="00E84301">
            <w:pPr>
              <w:spacing w:before="60" w:after="60"/>
              <w:rPr>
                <w:rFonts w:cs="Arial"/>
                <w:sz w:val="20"/>
                <w:szCs w:val="20"/>
              </w:rPr>
            </w:pPr>
            <w:r w:rsidRPr="000F48C2">
              <w:rPr>
                <w:rFonts w:cs="Arial"/>
                <w:color w:val="000000"/>
                <w:sz w:val="20"/>
                <w:szCs w:val="20"/>
              </w:rPr>
              <w:t xml:space="preserve">Identifies the type of the credit </w:t>
            </w:r>
            <w:proofErr w:type="gramStart"/>
            <w:r w:rsidRPr="000F48C2">
              <w:rPr>
                <w:rFonts w:cs="Arial"/>
                <w:color w:val="000000"/>
                <w:sz w:val="20"/>
                <w:szCs w:val="20"/>
              </w:rPr>
              <w:t>card(</w:t>
            </w:r>
            <w:proofErr w:type="gramEnd"/>
            <w:r w:rsidRPr="000F48C2">
              <w:rPr>
                <w:rFonts w:cs="Arial"/>
                <w:color w:val="000000"/>
                <w:sz w:val="20"/>
                <w:szCs w:val="20"/>
              </w:rPr>
              <w:t xml:space="preserve">for example, “VISA”). </w:t>
            </w:r>
            <w:r w:rsidRPr="000F48C2">
              <w:rPr>
                <w:rFonts w:cs="Arial"/>
                <w:sz w:val="20"/>
                <w:szCs w:val="20"/>
              </w:rPr>
              <w:t>F</w:t>
            </w:r>
            <w:r w:rsidRPr="000F48C2">
              <w:rPr>
                <w:rFonts w:cs="Arial"/>
                <w:color w:val="000000"/>
                <w:sz w:val="20"/>
                <w:szCs w:val="20"/>
              </w:rPr>
              <w:t xml:space="preserve">oreign key </w:t>
            </w:r>
            <w:r>
              <w:rPr>
                <w:rFonts w:ascii="Calibri" w:hAnsi="Calibri" w:cs="Calibri"/>
                <w:color w:val="000000"/>
                <w:szCs w:val="22"/>
              </w:rPr>
              <w:t xml:space="preserve">to the Id field in the </w:t>
            </w:r>
            <w:r w:rsidRPr="000F48C2">
              <w:rPr>
                <w:rFonts w:cs="Arial"/>
                <w:color w:val="000000"/>
                <w:sz w:val="20"/>
                <w:szCs w:val="20"/>
              </w:rPr>
              <w:t>Code table.</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exp_month</w:t>
            </w:r>
          </w:p>
        </w:tc>
        <w:tc>
          <w:tcPr>
            <w:tcW w:w="6660" w:type="dxa"/>
          </w:tcPr>
          <w:p w:rsidR="00ED54F9" w:rsidRPr="000F48C2" w:rsidRDefault="00ED54F9" w:rsidP="00E84301">
            <w:pPr>
              <w:spacing w:before="60" w:after="60"/>
              <w:rPr>
                <w:rFonts w:cs="Arial"/>
                <w:sz w:val="20"/>
                <w:szCs w:val="20"/>
              </w:rPr>
            </w:pPr>
            <w:r w:rsidRPr="000F48C2">
              <w:rPr>
                <w:rFonts w:cs="Arial"/>
                <w:color w:val="000000"/>
                <w:sz w:val="20"/>
                <w:szCs w:val="20"/>
              </w:rPr>
              <w:t>Credit card expiration month (for example, “10”).</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exp_year</w:t>
            </w:r>
          </w:p>
        </w:tc>
        <w:tc>
          <w:tcPr>
            <w:tcW w:w="6660" w:type="dxa"/>
          </w:tcPr>
          <w:p w:rsidR="00ED54F9" w:rsidRPr="000F48C2" w:rsidRDefault="00ED54F9" w:rsidP="00E84301">
            <w:pPr>
              <w:spacing w:before="60" w:after="60"/>
              <w:rPr>
                <w:rFonts w:cs="Arial"/>
                <w:sz w:val="20"/>
                <w:szCs w:val="20"/>
              </w:rPr>
            </w:pPr>
            <w:r w:rsidRPr="000F48C2">
              <w:rPr>
                <w:rFonts w:cs="Arial"/>
                <w:color w:val="000000"/>
                <w:sz w:val="20"/>
                <w:szCs w:val="20"/>
              </w:rPr>
              <w:t>Credit card expiration year (for example, “12”).</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address_id (FK)</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F</w:t>
            </w:r>
            <w:r w:rsidRPr="000F48C2">
              <w:rPr>
                <w:rFonts w:cs="Arial"/>
                <w:color w:val="000000"/>
                <w:sz w:val="20"/>
                <w:szCs w:val="20"/>
              </w:rPr>
              <w:t xml:space="preserve">oreign key </w:t>
            </w:r>
            <w:r>
              <w:rPr>
                <w:rFonts w:ascii="Calibri" w:hAnsi="Calibri" w:cs="Calibri"/>
                <w:color w:val="000000"/>
                <w:szCs w:val="22"/>
              </w:rPr>
              <w:t>to the Id field in the</w:t>
            </w:r>
            <w:r w:rsidRPr="000F48C2">
              <w:rPr>
                <w:rFonts w:cs="Arial"/>
                <w:color w:val="000000"/>
                <w:sz w:val="20"/>
                <w:szCs w:val="20"/>
              </w:rPr>
              <w:t xml:space="preserve"> Address table.</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issue_number</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Credit card issue number.</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start_month</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Effective starting month for the credit card.</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start_year</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Effective starting year for the credit card.</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lastRenderedPageBreak/>
              <w:t>cavv_ucaf</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Credit card Cardholder Authentication Verification - Universal Cardholder Authentication Field.</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Xid</w:t>
            </w:r>
          </w:p>
        </w:tc>
        <w:tc>
          <w:tcPr>
            <w:tcW w:w="6660" w:type="dxa"/>
          </w:tcPr>
          <w:p w:rsidR="00ED54F9" w:rsidRPr="000F48C2" w:rsidRDefault="00ED54F9" w:rsidP="00E84301">
            <w:pPr>
              <w:spacing w:before="60" w:after="60"/>
              <w:rPr>
                <w:rFonts w:cs="Arial"/>
                <w:sz w:val="20"/>
                <w:szCs w:val="20"/>
              </w:rPr>
            </w:pPr>
            <w:r>
              <w:rPr>
                <w:rFonts w:cs="Arial"/>
                <w:sz w:val="20"/>
                <w:szCs w:val="20"/>
              </w:rPr>
              <w:t>Xid (eXchange ID)</w:t>
            </w:r>
            <w:r w:rsidRPr="000F48C2">
              <w:rPr>
                <w:rFonts w:cs="Arial"/>
                <w:sz w:val="20"/>
                <w:szCs w:val="20"/>
              </w:rPr>
              <w:t xml:space="preserve"> number</w:t>
            </w:r>
            <w:r>
              <w:rPr>
                <w:rFonts w:cs="Arial"/>
                <w:sz w:val="20"/>
                <w:szCs w:val="20"/>
              </w:rPr>
              <w:t xml:space="preserve"> for the credit card.</w:t>
            </w:r>
          </w:p>
        </w:tc>
      </w:tr>
      <w:tr w:rsidR="00ED54F9" w:rsidRPr="00A66844" w:rsidTr="00E84301">
        <w:tc>
          <w:tcPr>
            <w:tcW w:w="2700" w:type="dxa"/>
          </w:tcPr>
          <w:p w:rsidR="00ED54F9" w:rsidRPr="000F48C2" w:rsidRDefault="00ED54F9" w:rsidP="00E84301">
            <w:pPr>
              <w:spacing w:before="60" w:after="60"/>
              <w:rPr>
                <w:rFonts w:cs="Arial"/>
                <w:sz w:val="20"/>
                <w:szCs w:val="20"/>
              </w:rPr>
            </w:pPr>
            <w:r w:rsidRPr="000F48C2">
              <w:rPr>
                <w:rFonts w:cs="Arial"/>
                <w:color w:val="000000"/>
                <w:sz w:val="20"/>
                <w:szCs w:val="20"/>
              </w:rPr>
              <w:t>account_number</w:t>
            </w:r>
          </w:p>
        </w:tc>
        <w:tc>
          <w:tcPr>
            <w:tcW w:w="6660" w:type="dxa"/>
          </w:tcPr>
          <w:p w:rsidR="00ED54F9" w:rsidRPr="000F48C2" w:rsidRDefault="00ED54F9" w:rsidP="00E84301">
            <w:pPr>
              <w:spacing w:before="60" w:after="60"/>
              <w:rPr>
                <w:rFonts w:cs="Arial"/>
                <w:sz w:val="20"/>
                <w:szCs w:val="20"/>
              </w:rPr>
            </w:pPr>
            <w:r w:rsidRPr="000F48C2">
              <w:rPr>
                <w:rFonts w:cs="Arial"/>
                <w:sz w:val="20"/>
                <w:szCs w:val="20"/>
              </w:rPr>
              <w:t>Credit card account number.</w:t>
            </w:r>
          </w:p>
        </w:tc>
      </w:tr>
    </w:tbl>
    <w:p w:rsidR="00ED54F9" w:rsidRPr="00D84A23" w:rsidRDefault="00ED54F9" w:rsidP="00ED54F9">
      <w:pPr>
        <w:pStyle w:val="Heading4"/>
      </w:pPr>
      <w:bookmarkStart w:id="205" w:name="_Ref310853684"/>
      <w:bookmarkStart w:id="206" w:name="_Toc310861118"/>
      <w:bookmarkStart w:id="207" w:name="_Toc312235438"/>
      <w:bookmarkStart w:id="208" w:name="_Ref310853640"/>
      <w:bookmarkStart w:id="209" w:name="_Toc310861115"/>
      <w:r>
        <w:t xml:space="preserve">DeuCSDetail </w:t>
      </w:r>
      <w:r w:rsidRPr="00D84A23">
        <w:t>Table</w:t>
      </w:r>
      <w:bookmarkEnd w:id="205"/>
      <w:bookmarkEnd w:id="206"/>
      <w:bookmarkEnd w:id="207"/>
    </w:p>
    <w:p w:rsidR="00ED54F9" w:rsidRPr="000226B8" w:rsidRDefault="00ED54F9" w:rsidP="00ED54F9">
      <w:pPr>
        <w:keepNext/>
        <w:tabs>
          <w:tab w:val="left" w:pos="720"/>
        </w:tabs>
        <w:spacing w:before="120"/>
        <w:rPr>
          <w:rFonts w:cs="Arial"/>
          <w:szCs w:val="22"/>
        </w:rPr>
      </w:pPr>
      <w:r>
        <w:rPr>
          <w:rFonts w:cs="Arial"/>
          <w:szCs w:val="22"/>
        </w:rPr>
        <w:t xml:space="preserve">This table stores details about </w:t>
      </w:r>
      <w:r>
        <w:rPr>
          <w:lang w:val="en-GB"/>
        </w:rPr>
        <w:t xml:space="preserve">transaction processing </w:t>
      </w:r>
      <w:r>
        <w:t xml:space="preserve">Service </w:t>
      </w:r>
      <w:r>
        <w:rPr>
          <w:rFonts w:cs="Arial"/>
          <w:szCs w:val="22"/>
        </w:rPr>
        <w:fldChar w:fldCharType="begin"/>
      </w:r>
      <w:r>
        <w:instrText xml:space="preserve"> XE "AsurionFinance </w:instrText>
      </w:r>
      <w:r w:rsidRPr="00BE4BC9">
        <w:instrText>Database Table:</w:instrText>
      </w:r>
      <w:r>
        <w:instrText xml:space="preserve">DeuCSDetail" </w:instrText>
      </w:r>
      <w:r>
        <w:rPr>
          <w:rFonts w:cs="Arial"/>
          <w:szCs w:val="22"/>
        </w:rPr>
        <w:fldChar w:fldCharType="end"/>
      </w:r>
      <w:r>
        <w:rPr>
          <w:lang w:val="en-GB"/>
        </w:rPr>
        <w:t>via the Deucs</w:t>
      </w:r>
      <w:r w:rsidRPr="002579EC">
        <w:rPr>
          <w:lang w:val="en-GB"/>
        </w:rPr>
        <w:t>Gateway</w:t>
      </w:r>
      <w:r>
        <w:rPr>
          <w:lang w:val="en-GB"/>
        </w:rPr>
        <w:fldChar w:fldCharType="begin"/>
      </w:r>
      <w:r>
        <w:instrText xml:space="preserve"> XE "</w:instrText>
      </w:r>
      <w:r w:rsidRPr="00F72077">
        <w:instrText>Gateway</w:instrText>
      </w:r>
      <w:r>
        <w:instrText xml:space="preserve">" </w:instrText>
      </w:r>
      <w:r>
        <w:rPr>
          <w:lang w:val="en-GB"/>
        </w:rPr>
        <w:fldChar w:fldCharType="end"/>
      </w:r>
      <w:r w:rsidRPr="002579EC">
        <w:rPr>
          <w:lang w:val="en-GB"/>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keepNext/>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keepNext/>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id</w:t>
            </w:r>
          </w:p>
        </w:tc>
        <w:tc>
          <w:tcPr>
            <w:tcW w:w="6660" w:type="dxa"/>
          </w:tcPr>
          <w:p w:rsidR="00ED54F9" w:rsidRPr="002D4EDD" w:rsidRDefault="00ED54F9" w:rsidP="00E84301">
            <w:pPr>
              <w:spacing w:before="60" w:after="60"/>
              <w:rPr>
                <w:rFonts w:cs="Arial"/>
                <w:sz w:val="20"/>
                <w:szCs w:val="20"/>
              </w:rPr>
            </w:pPr>
            <w:r w:rsidRPr="002D4EDD">
              <w:rPr>
                <w:rFonts w:cs="Arial"/>
                <w:color w:val="000000"/>
                <w:sz w:val="20"/>
                <w:szCs w:val="20"/>
              </w:rPr>
              <w:t>De</w:t>
            </w:r>
            <w:r>
              <w:rPr>
                <w:rFonts w:cs="Arial"/>
                <w:color w:val="000000"/>
                <w:sz w:val="20"/>
                <w:szCs w:val="20"/>
              </w:rPr>
              <w:t>ucs</w:t>
            </w:r>
            <w:r w:rsidRPr="002D4EDD">
              <w:rPr>
                <w:rFonts w:cs="Arial"/>
                <w:color w:val="000000"/>
                <w:sz w:val="20"/>
                <w:szCs w:val="20"/>
              </w:rPr>
              <w:t xml:space="preserve"> Details identifier.</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transaction_detail_id (FK)</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F</w:t>
            </w:r>
            <w:r w:rsidRPr="002D4EDD">
              <w:rPr>
                <w:rFonts w:cs="Arial"/>
                <w:color w:val="000000"/>
                <w:sz w:val="20"/>
                <w:szCs w:val="20"/>
              </w:rPr>
              <w:t>oreign key to the Id field in the TransactionDetail table.</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host</w:t>
            </w:r>
          </w:p>
        </w:tc>
        <w:tc>
          <w:tcPr>
            <w:tcW w:w="6660" w:type="dxa"/>
          </w:tcPr>
          <w:p w:rsidR="00ED54F9" w:rsidRPr="002D4EDD" w:rsidRDefault="00ED54F9" w:rsidP="00E84301">
            <w:pPr>
              <w:spacing w:before="60" w:after="60"/>
              <w:rPr>
                <w:rFonts w:cs="Arial"/>
                <w:sz w:val="20"/>
                <w:szCs w:val="20"/>
              </w:rPr>
            </w:pPr>
            <w:r w:rsidRPr="002D4EDD">
              <w:rPr>
                <w:rFonts w:cs="Arial"/>
                <w:color w:val="000000"/>
                <w:sz w:val="20"/>
                <w:szCs w:val="20"/>
              </w:rPr>
              <w:t>Host URL.</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first_name</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Account holder’s first name.</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last_name</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Account holder’s last name.</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frequency_type</w:t>
            </w:r>
          </w:p>
        </w:tc>
        <w:tc>
          <w:tcPr>
            <w:tcW w:w="6660" w:type="dxa"/>
          </w:tcPr>
          <w:p w:rsidR="00ED54F9" w:rsidRPr="002D4EDD" w:rsidRDefault="00ED54F9" w:rsidP="00E84301">
            <w:pPr>
              <w:spacing w:before="60" w:after="60"/>
              <w:rPr>
                <w:rFonts w:cs="Arial"/>
                <w:sz w:val="20"/>
                <w:szCs w:val="20"/>
              </w:rPr>
            </w:pPr>
            <w:r w:rsidRPr="002D4EDD">
              <w:rPr>
                <w:rFonts w:cs="Arial"/>
                <w:color w:val="000000"/>
                <w:sz w:val="20"/>
                <w:szCs w:val="20"/>
              </w:rPr>
              <w:t>Frequency of debits to the account (for example</w:t>
            </w:r>
            <w:proofErr w:type="gramStart"/>
            <w:r w:rsidRPr="002D4EDD">
              <w:rPr>
                <w:rFonts w:cs="Arial"/>
                <w:color w:val="000000"/>
                <w:sz w:val="20"/>
                <w:szCs w:val="20"/>
              </w:rPr>
              <w:t>,  “</w:t>
            </w:r>
            <w:proofErr w:type="gramEnd"/>
            <w:r w:rsidRPr="002D4EDD">
              <w:rPr>
                <w:rFonts w:cs="Arial"/>
                <w:color w:val="000000"/>
                <w:sz w:val="20"/>
                <w:szCs w:val="20"/>
              </w:rPr>
              <w:t>Monthly”).</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start_date</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Start date.</w:t>
            </w:r>
          </w:p>
        </w:tc>
      </w:tr>
    </w:tbl>
    <w:p w:rsidR="00ED54F9" w:rsidRPr="00D84A23" w:rsidRDefault="00ED54F9" w:rsidP="00ED54F9">
      <w:pPr>
        <w:pStyle w:val="Heading4"/>
      </w:pPr>
      <w:bookmarkStart w:id="210" w:name="_Toc312235439"/>
      <w:r>
        <w:t>DirectDebitDetail T</w:t>
      </w:r>
      <w:r w:rsidRPr="00D84A23">
        <w:t>able</w:t>
      </w:r>
      <w:bookmarkEnd w:id="208"/>
      <w:bookmarkEnd w:id="209"/>
      <w:bookmarkEnd w:id="210"/>
    </w:p>
    <w:p w:rsidR="00ED54F9" w:rsidRPr="000226B8" w:rsidRDefault="00ED54F9" w:rsidP="00ED54F9">
      <w:pPr>
        <w:tabs>
          <w:tab w:val="left" w:pos="720"/>
        </w:tabs>
        <w:spacing w:before="120"/>
        <w:rPr>
          <w:rFonts w:cs="Arial"/>
          <w:szCs w:val="22"/>
        </w:rPr>
      </w:pPr>
      <w:r>
        <w:rPr>
          <w:rFonts w:cs="Arial"/>
          <w:szCs w:val="22"/>
        </w:rPr>
        <w:t xml:space="preserve">This table stores details about </w:t>
      </w:r>
      <w:r>
        <w:rPr>
          <w:lang w:val="en-GB"/>
        </w:rPr>
        <w:t xml:space="preserve">transaction processing via the </w:t>
      </w:r>
      <w:r>
        <w:t xml:space="preserve">Service </w:t>
      </w:r>
      <w:r>
        <w:rPr>
          <w:rFonts w:cs="Arial"/>
          <w:szCs w:val="22"/>
        </w:rPr>
        <w:fldChar w:fldCharType="begin"/>
      </w:r>
      <w:r>
        <w:instrText xml:space="preserve"> XE "AsurionFinance </w:instrText>
      </w:r>
      <w:r w:rsidRPr="00BE4BC9">
        <w:instrText>Database Table:</w:instrText>
      </w:r>
      <w:r>
        <w:instrText xml:space="preserve">DirectDebitDetail" </w:instrText>
      </w:r>
      <w:r>
        <w:rPr>
          <w:rFonts w:cs="Arial"/>
          <w:szCs w:val="22"/>
        </w:rPr>
        <w:fldChar w:fldCharType="end"/>
      </w:r>
      <w:r>
        <w:rPr>
          <w:lang w:val="en-GB"/>
        </w:rPr>
        <w:t>DirectDebitProcessing Gateway</w:t>
      </w:r>
      <w:r>
        <w:rPr>
          <w:lang w:val="en-GB"/>
        </w:rPr>
        <w:fldChar w:fldCharType="begin"/>
      </w:r>
      <w:r>
        <w:instrText xml:space="preserve"> XE "</w:instrText>
      </w:r>
      <w:r w:rsidRPr="00F72077">
        <w:instrText>Gateway</w:instrText>
      </w:r>
      <w:r>
        <w:instrText xml:space="preserve">" </w:instrText>
      </w:r>
      <w:r>
        <w:rPr>
          <w:lang w:val="en-GB"/>
        </w:rPr>
        <w:fldChar w:fldCharType="end"/>
      </w:r>
      <w:r>
        <w:rPr>
          <w:lang w:val="en-GB"/>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 xml:space="preserve">id </w:t>
            </w:r>
            <w:r>
              <w:rPr>
                <w:rFonts w:ascii="Calibri" w:hAnsi="Calibri" w:cs="Calibri"/>
                <w:color w:val="000000"/>
                <w:szCs w:val="22"/>
              </w:rPr>
              <w:t>(PK)</w:t>
            </w:r>
          </w:p>
        </w:tc>
        <w:tc>
          <w:tcPr>
            <w:tcW w:w="6660" w:type="dxa"/>
          </w:tcPr>
          <w:p w:rsidR="00ED54F9" w:rsidRPr="00B93F34" w:rsidRDefault="00ED54F9" w:rsidP="00E84301">
            <w:pPr>
              <w:spacing w:before="60" w:after="60"/>
              <w:rPr>
                <w:sz w:val="20"/>
                <w:szCs w:val="20"/>
              </w:rPr>
            </w:pPr>
            <w:r>
              <w:rPr>
                <w:rFonts w:ascii="Calibri" w:hAnsi="Calibri" w:cs="Calibri"/>
                <w:color w:val="000000"/>
                <w:szCs w:val="22"/>
              </w:rPr>
              <w:t>DirectdebitDetail Id.</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 xml:space="preserve">transaction_detail_id </w:t>
            </w:r>
            <w:r>
              <w:rPr>
                <w:rFonts w:ascii="Calibri" w:hAnsi="Calibri" w:cs="Calibri"/>
                <w:color w:val="000000"/>
                <w:szCs w:val="22"/>
              </w:rPr>
              <w:t>(FK)</w:t>
            </w:r>
          </w:p>
        </w:tc>
        <w:tc>
          <w:tcPr>
            <w:tcW w:w="6660" w:type="dxa"/>
          </w:tcPr>
          <w:p w:rsidR="00ED54F9" w:rsidRPr="00B93F34" w:rsidRDefault="00ED54F9" w:rsidP="00E84301">
            <w:pPr>
              <w:spacing w:before="60" w:after="60"/>
              <w:rPr>
                <w:sz w:val="20"/>
                <w:szCs w:val="20"/>
              </w:rPr>
            </w:pPr>
            <w:r>
              <w:rPr>
                <w:sz w:val="20"/>
                <w:szCs w:val="20"/>
              </w:rPr>
              <w:t>F</w:t>
            </w:r>
            <w:r w:rsidR="006F6547">
              <w:rPr>
                <w:rFonts w:ascii="Calibri" w:hAnsi="Calibri" w:cs="Calibri"/>
                <w:color w:val="000000"/>
                <w:szCs w:val="22"/>
              </w:rPr>
              <w:t>oreign k</w:t>
            </w:r>
            <w:r>
              <w:rPr>
                <w:rFonts w:ascii="Calibri" w:hAnsi="Calibri" w:cs="Calibri"/>
                <w:color w:val="000000"/>
                <w:szCs w:val="22"/>
              </w:rPr>
              <w:t>ey to the Id field in the TransactionDetail table.</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account_name</w:t>
            </w:r>
          </w:p>
        </w:tc>
        <w:tc>
          <w:tcPr>
            <w:tcW w:w="6660" w:type="dxa"/>
          </w:tcPr>
          <w:p w:rsidR="00ED54F9" w:rsidRPr="00B93F34" w:rsidRDefault="00ED54F9" w:rsidP="00E84301">
            <w:pPr>
              <w:spacing w:before="60" w:after="60"/>
              <w:rPr>
                <w:sz w:val="20"/>
                <w:szCs w:val="20"/>
              </w:rPr>
            </w:pPr>
            <w:r>
              <w:rPr>
                <w:sz w:val="20"/>
                <w:szCs w:val="20"/>
              </w:rPr>
              <w:t>Account name.</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frequency_type</w:t>
            </w:r>
          </w:p>
        </w:tc>
        <w:tc>
          <w:tcPr>
            <w:tcW w:w="6660" w:type="dxa"/>
          </w:tcPr>
          <w:p w:rsidR="00ED54F9" w:rsidRPr="00B93F34" w:rsidRDefault="00ED54F9" w:rsidP="00E84301">
            <w:pPr>
              <w:spacing w:before="60" w:after="60"/>
              <w:rPr>
                <w:sz w:val="20"/>
                <w:szCs w:val="20"/>
              </w:rPr>
            </w:pPr>
            <w:r>
              <w:rPr>
                <w:rFonts w:ascii="Calibri" w:hAnsi="Calibri" w:cs="Calibri"/>
                <w:color w:val="000000"/>
                <w:szCs w:val="22"/>
              </w:rPr>
              <w:t>Frequency of account deductions (for example, “Monthly”).</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payer_reference</w:t>
            </w:r>
          </w:p>
        </w:tc>
        <w:tc>
          <w:tcPr>
            <w:tcW w:w="6660" w:type="dxa"/>
          </w:tcPr>
          <w:p w:rsidR="00ED54F9" w:rsidRPr="00B93F34" w:rsidRDefault="00ED54F9" w:rsidP="00E84301">
            <w:pPr>
              <w:spacing w:before="60" w:after="60"/>
              <w:rPr>
                <w:sz w:val="20"/>
                <w:szCs w:val="20"/>
              </w:rPr>
            </w:pPr>
            <w:r>
              <w:rPr>
                <w:rFonts w:ascii="Calibri" w:hAnsi="Calibri" w:cs="Calibri"/>
                <w:color w:val="000000"/>
                <w:szCs w:val="22"/>
              </w:rPr>
              <w:t>Payer reference number obtained from the DirectDebit response.</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start_date</w:t>
            </w:r>
          </w:p>
        </w:tc>
        <w:tc>
          <w:tcPr>
            <w:tcW w:w="6660" w:type="dxa"/>
          </w:tcPr>
          <w:p w:rsidR="00ED54F9" w:rsidRPr="00B93F34" w:rsidRDefault="00ED54F9" w:rsidP="00E84301">
            <w:pPr>
              <w:spacing w:before="60" w:after="60"/>
              <w:rPr>
                <w:sz w:val="20"/>
                <w:szCs w:val="20"/>
              </w:rPr>
            </w:pPr>
            <w:r>
              <w:rPr>
                <w:sz w:val="20"/>
                <w:szCs w:val="20"/>
              </w:rPr>
              <w:t>Period start date.</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end_date</w:t>
            </w:r>
          </w:p>
        </w:tc>
        <w:tc>
          <w:tcPr>
            <w:tcW w:w="6660" w:type="dxa"/>
          </w:tcPr>
          <w:p w:rsidR="00ED54F9" w:rsidRPr="00B93F34" w:rsidRDefault="00ED54F9" w:rsidP="00E84301">
            <w:pPr>
              <w:spacing w:before="60" w:after="60"/>
              <w:rPr>
                <w:sz w:val="20"/>
                <w:szCs w:val="20"/>
              </w:rPr>
            </w:pPr>
            <w:r>
              <w:rPr>
                <w:sz w:val="20"/>
                <w:szCs w:val="20"/>
              </w:rPr>
              <w:t>Period end date.</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email_address</w:t>
            </w:r>
          </w:p>
        </w:tc>
        <w:tc>
          <w:tcPr>
            <w:tcW w:w="6660" w:type="dxa"/>
          </w:tcPr>
          <w:p w:rsidR="00ED54F9" w:rsidRPr="00B93F34" w:rsidRDefault="00ED54F9" w:rsidP="00E84301">
            <w:pPr>
              <w:spacing w:before="60" w:after="60"/>
              <w:rPr>
                <w:sz w:val="20"/>
                <w:szCs w:val="20"/>
              </w:rPr>
            </w:pPr>
            <w:r>
              <w:rPr>
                <w:sz w:val="20"/>
                <w:szCs w:val="20"/>
              </w:rPr>
              <w:t>Account holder’s email address.</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first_amount</w:t>
            </w:r>
          </w:p>
        </w:tc>
        <w:tc>
          <w:tcPr>
            <w:tcW w:w="6660" w:type="dxa"/>
          </w:tcPr>
          <w:p w:rsidR="00ED54F9" w:rsidRPr="00B93F34" w:rsidRDefault="00ED54F9" w:rsidP="00E84301">
            <w:pPr>
              <w:spacing w:before="60" w:after="60"/>
              <w:rPr>
                <w:sz w:val="20"/>
                <w:szCs w:val="20"/>
              </w:rPr>
            </w:pPr>
            <w:r>
              <w:rPr>
                <w:sz w:val="20"/>
                <w:szCs w:val="20"/>
              </w:rPr>
              <w:t>Initial amount.</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last_amount</w:t>
            </w:r>
          </w:p>
        </w:tc>
        <w:tc>
          <w:tcPr>
            <w:tcW w:w="6660" w:type="dxa"/>
          </w:tcPr>
          <w:p w:rsidR="00ED54F9" w:rsidRPr="00B93F34" w:rsidRDefault="00ED54F9" w:rsidP="00E84301">
            <w:pPr>
              <w:spacing w:before="60" w:after="60"/>
              <w:rPr>
                <w:sz w:val="20"/>
                <w:szCs w:val="20"/>
              </w:rPr>
            </w:pPr>
            <w:r>
              <w:rPr>
                <w:sz w:val="20"/>
                <w:szCs w:val="20"/>
              </w:rPr>
              <w:t>Final amount.</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number_of_debits</w:t>
            </w:r>
          </w:p>
        </w:tc>
        <w:tc>
          <w:tcPr>
            <w:tcW w:w="6660" w:type="dxa"/>
          </w:tcPr>
          <w:p w:rsidR="00ED54F9" w:rsidRPr="00B93F34" w:rsidRDefault="00ED54F9" w:rsidP="00E84301">
            <w:pPr>
              <w:spacing w:before="60" w:after="60"/>
              <w:rPr>
                <w:sz w:val="20"/>
                <w:szCs w:val="20"/>
              </w:rPr>
            </w:pPr>
            <w:r>
              <w:rPr>
                <w:rFonts w:ascii="Calibri" w:hAnsi="Calibri" w:cs="Calibri"/>
                <w:color w:val="000000"/>
                <w:szCs w:val="22"/>
              </w:rPr>
              <w:t>Number of debits configured.</w:t>
            </w:r>
          </w:p>
        </w:tc>
      </w:tr>
      <w:tr w:rsidR="00ED54F9" w:rsidRPr="00A66844" w:rsidTr="00E84301">
        <w:tc>
          <w:tcPr>
            <w:tcW w:w="2700" w:type="dxa"/>
          </w:tcPr>
          <w:p w:rsidR="00ED54F9" w:rsidRPr="00B93F34" w:rsidRDefault="00ED54F9" w:rsidP="00E84301">
            <w:pPr>
              <w:spacing w:before="60" w:after="60"/>
              <w:rPr>
                <w:sz w:val="20"/>
                <w:szCs w:val="20"/>
              </w:rPr>
            </w:pPr>
            <w:r w:rsidRPr="00155784">
              <w:rPr>
                <w:rFonts w:ascii="Calibri" w:hAnsi="Calibri" w:cs="Calibri"/>
                <w:color w:val="000000"/>
                <w:szCs w:val="22"/>
              </w:rPr>
              <w:t>total_amount</w:t>
            </w:r>
          </w:p>
        </w:tc>
        <w:tc>
          <w:tcPr>
            <w:tcW w:w="6660" w:type="dxa"/>
          </w:tcPr>
          <w:p w:rsidR="00ED54F9" w:rsidRPr="00B93F34" w:rsidRDefault="00ED54F9" w:rsidP="00E84301">
            <w:pPr>
              <w:spacing w:before="60" w:after="60"/>
              <w:rPr>
                <w:sz w:val="20"/>
                <w:szCs w:val="20"/>
              </w:rPr>
            </w:pPr>
            <w:r>
              <w:rPr>
                <w:sz w:val="20"/>
                <w:szCs w:val="20"/>
              </w:rPr>
              <w:t>Total amount.</w:t>
            </w:r>
          </w:p>
        </w:tc>
      </w:tr>
      <w:tr w:rsidR="00ED54F9" w:rsidRPr="00A66844" w:rsidTr="00E84301">
        <w:tc>
          <w:tcPr>
            <w:tcW w:w="2700" w:type="dxa"/>
          </w:tcPr>
          <w:p w:rsidR="00ED54F9" w:rsidRPr="00B93F34" w:rsidRDefault="00ED54F9" w:rsidP="00E84301">
            <w:pPr>
              <w:spacing w:before="60" w:after="60"/>
              <w:rPr>
                <w:sz w:val="20"/>
                <w:szCs w:val="20"/>
              </w:rPr>
            </w:pPr>
            <w:r>
              <w:rPr>
                <w:rFonts w:ascii="Calibri" w:hAnsi="Calibri" w:cs="Calibri"/>
                <w:color w:val="000000"/>
                <w:szCs w:val="22"/>
              </w:rPr>
              <w:t>First Name</w:t>
            </w:r>
          </w:p>
        </w:tc>
        <w:tc>
          <w:tcPr>
            <w:tcW w:w="6660" w:type="dxa"/>
          </w:tcPr>
          <w:p w:rsidR="00ED54F9" w:rsidRPr="00B93F34" w:rsidRDefault="00ED54F9" w:rsidP="00E84301">
            <w:pPr>
              <w:spacing w:before="60" w:after="60"/>
              <w:rPr>
                <w:sz w:val="20"/>
                <w:szCs w:val="20"/>
              </w:rPr>
            </w:pPr>
            <w:r>
              <w:rPr>
                <w:sz w:val="20"/>
                <w:szCs w:val="20"/>
              </w:rPr>
              <w:t>Account holder’s first name.</w:t>
            </w:r>
          </w:p>
        </w:tc>
      </w:tr>
      <w:tr w:rsidR="00ED54F9" w:rsidRPr="00A66844" w:rsidTr="00E84301">
        <w:tc>
          <w:tcPr>
            <w:tcW w:w="2700" w:type="dxa"/>
          </w:tcPr>
          <w:p w:rsidR="00ED54F9" w:rsidRPr="00B93F34" w:rsidRDefault="00ED54F9" w:rsidP="00E84301">
            <w:pPr>
              <w:spacing w:before="60" w:after="60"/>
              <w:rPr>
                <w:sz w:val="20"/>
                <w:szCs w:val="20"/>
              </w:rPr>
            </w:pPr>
            <w:r>
              <w:rPr>
                <w:rFonts w:ascii="Calibri" w:hAnsi="Calibri" w:cs="Calibri"/>
                <w:color w:val="000000"/>
                <w:szCs w:val="22"/>
              </w:rPr>
              <w:t>Last Name</w:t>
            </w:r>
          </w:p>
        </w:tc>
        <w:tc>
          <w:tcPr>
            <w:tcW w:w="6660" w:type="dxa"/>
          </w:tcPr>
          <w:p w:rsidR="00ED54F9" w:rsidRPr="00B93F34" w:rsidRDefault="00ED54F9" w:rsidP="00E84301">
            <w:pPr>
              <w:spacing w:before="60" w:after="60"/>
              <w:rPr>
                <w:sz w:val="20"/>
                <w:szCs w:val="20"/>
              </w:rPr>
            </w:pPr>
            <w:r>
              <w:rPr>
                <w:sz w:val="20"/>
                <w:szCs w:val="20"/>
              </w:rPr>
              <w:t>Account holder’s last name.</w:t>
            </w:r>
          </w:p>
        </w:tc>
      </w:tr>
    </w:tbl>
    <w:p w:rsidR="00ED54F9" w:rsidRPr="00D84A23" w:rsidRDefault="00ED54F9" w:rsidP="00ED54F9">
      <w:pPr>
        <w:pStyle w:val="Heading4"/>
      </w:pPr>
      <w:bookmarkStart w:id="211" w:name="_Toc312235440"/>
      <w:bookmarkStart w:id="212" w:name="_Ref310853653"/>
      <w:bookmarkStart w:id="213" w:name="_Toc310861116"/>
      <w:r>
        <w:lastRenderedPageBreak/>
        <w:t xml:space="preserve">ECheckDetail </w:t>
      </w:r>
      <w:r w:rsidRPr="00D84A23">
        <w:t>Table</w:t>
      </w:r>
      <w:bookmarkEnd w:id="211"/>
    </w:p>
    <w:p w:rsidR="00ED54F9" w:rsidRPr="000226B8" w:rsidRDefault="00ED54F9" w:rsidP="00ED54F9">
      <w:pPr>
        <w:keepNext/>
        <w:tabs>
          <w:tab w:val="left" w:pos="720"/>
        </w:tabs>
        <w:spacing w:before="120"/>
        <w:rPr>
          <w:rFonts w:cs="Arial"/>
          <w:szCs w:val="22"/>
        </w:rPr>
      </w:pPr>
      <w:r>
        <w:rPr>
          <w:rFonts w:cs="Arial"/>
          <w:szCs w:val="22"/>
        </w:rPr>
        <w:t xml:space="preserve">This table stores details about </w:t>
      </w:r>
      <w:r>
        <w:t xml:space="preserve">Service </w:t>
      </w:r>
      <w:r>
        <w:rPr>
          <w:rFonts w:cs="Arial"/>
          <w:szCs w:val="22"/>
        </w:rPr>
        <w:fldChar w:fldCharType="begin"/>
      </w:r>
      <w:r>
        <w:instrText xml:space="preserve"> XE "AsurionFinance </w:instrText>
      </w:r>
      <w:r w:rsidRPr="00BE4BC9">
        <w:instrText>Database Table:</w:instrText>
      </w:r>
      <w:r>
        <w:instrText xml:space="preserve">ECheckDetail" </w:instrText>
      </w:r>
      <w:r>
        <w:rPr>
          <w:rFonts w:cs="Arial"/>
          <w:szCs w:val="22"/>
        </w:rPr>
        <w:fldChar w:fldCharType="end"/>
      </w:r>
      <w:r>
        <w:rPr>
          <w:rFonts w:cs="Arial"/>
          <w:szCs w:val="22"/>
        </w:rPr>
        <w:t>ECheck transactions.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id (PK)</w:t>
            </w:r>
          </w:p>
        </w:tc>
        <w:tc>
          <w:tcPr>
            <w:tcW w:w="6660" w:type="dxa"/>
          </w:tcPr>
          <w:p w:rsidR="00ED54F9" w:rsidRPr="006368AE" w:rsidRDefault="00ED54F9" w:rsidP="00E84301">
            <w:pPr>
              <w:spacing w:before="60" w:after="60"/>
              <w:rPr>
                <w:rFonts w:cs="Arial"/>
                <w:sz w:val="20"/>
                <w:szCs w:val="20"/>
              </w:rPr>
            </w:pPr>
            <w:r w:rsidRPr="006368AE">
              <w:rPr>
                <w:rFonts w:cs="Arial"/>
                <w:sz w:val="20"/>
                <w:szCs w:val="20"/>
              </w:rPr>
              <w:t>P</w:t>
            </w:r>
            <w:r w:rsidRPr="006368AE">
              <w:rPr>
                <w:rFonts w:cs="Arial"/>
                <w:color w:val="000000"/>
                <w:sz w:val="20"/>
                <w:szCs w:val="20"/>
              </w:rPr>
              <w:t>rimary key for the 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Pr="006368AE">
              <w:rPr>
                <w:rFonts w:cs="Arial"/>
                <w:color w:val="000000"/>
                <w:sz w:val="20"/>
                <w:szCs w:val="20"/>
              </w:rPr>
              <w:t xml:space="preserve"> Detail Table.</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transaction_detail_id (FK)</w:t>
            </w:r>
          </w:p>
        </w:tc>
        <w:tc>
          <w:tcPr>
            <w:tcW w:w="6660" w:type="dxa"/>
          </w:tcPr>
          <w:p w:rsidR="00ED54F9" w:rsidRPr="006368AE" w:rsidRDefault="00ED54F9" w:rsidP="00E84301">
            <w:pPr>
              <w:spacing w:before="60" w:after="60"/>
              <w:rPr>
                <w:rFonts w:cs="Arial"/>
                <w:sz w:val="20"/>
                <w:szCs w:val="20"/>
              </w:rPr>
            </w:pPr>
            <w:r w:rsidRPr="006368AE">
              <w:rPr>
                <w:rFonts w:cs="Arial"/>
                <w:sz w:val="20"/>
                <w:szCs w:val="20"/>
              </w:rPr>
              <w:t>F</w:t>
            </w:r>
            <w:r w:rsidR="007C5EB8">
              <w:rPr>
                <w:rFonts w:cs="Arial"/>
                <w:color w:val="000000"/>
                <w:sz w:val="20"/>
                <w:szCs w:val="20"/>
              </w:rPr>
              <w:t>oreign k</w:t>
            </w:r>
            <w:r w:rsidRPr="006368AE">
              <w:rPr>
                <w:rFonts w:cs="Arial"/>
                <w:color w:val="000000"/>
                <w:sz w:val="20"/>
                <w:szCs w:val="20"/>
              </w:rPr>
              <w:t>ey with Id in TransactionDetail table.</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routing_number</w:t>
            </w:r>
          </w:p>
        </w:tc>
        <w:tc>
          <w:tcPr>
            <w:tcW w:w="6660" w:type="dxa"/>
          </w:tcPr>
          <w:p w:rsidR="00ED54F9" w:rsidRPr="006368AE" w:rsidRDefault="00ED54F9" w:rsidP="00E84301">
            <w:pPr>
              <w:spacing w:before="60" w:after="60"/>
              <w:rPr>
                <w:rFonts w:cs="Arial"/>
                <w:sz w:val="20"/>
                <w:szCs w:val="20"/>
              </w:rPr>
            </w:pPr>
            <w:r w:rsidRPr="006368AE">
              <w:rPr>
                <w:rFonts w:cs="Arial"/>
                <w:color w:val="000000"/>
                <w:sz w:val="20"/>
                <w:szCs w:val="20"/>
              </w:rPr>
              <w:t>Routing Number for the bank account.</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check_number</w:t>
            </w:r>
          </w:p>
        </w:tc>
        <w:tc>
          <w:tcPr>
            <w:tcW w:w="6660" w:type="dxa"/>
          </w:tcPr>
          <w:p w:rsidR="00ED54F9" w:rsidRPr="006368AE" w:rsidRDefault="00ED54F9" w:rsidP="00E84301">
            <w:pPr>
              <w:spacing w:before="60" w:after="60"/>
              <w:rPr>
                <w:rFonts w:cs="Arial"/>
                <w:sz w:val="20"/>
                <w:szCs w:val="20"/>
              </w:rPr>
            </w:pPr>
            <w:r w:rsidRPr="006368AE">
              <w:rPr>
                <w:rFonts w:cs="Arial"/>
                <w:color w:val="000000"/>
                <w:sz w:val="20"/>
                <w:szCs w:val="20"/>
              </w:rPr>
              <w:t>Check number.</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driver_license_region_id</w:t>
            </w:r>
            <w:r w:rsidRPr="006368AE">
              <w:rPr>
                <w:rFonts w:cs="Arial"/>
                <w:color w:val="000000"/>
                <w:sz w:val="20"/>
                <w:szCs w:val="20"/>
              </w:rPr>
              <w:br/>
              <w:t>(FK)</w:t>
            </w:r>
          </w:p>
        </w:tc>
        <w:tc>
          <w:tcPr>
            <w:tcW w:w="6660" w:type="dxa"/>
          </w:tcPr>
          <w:p w:rsidR="00ED54F9" w:rsidRPr="006368AE" w:rsidRDefault="00ED54F9" w:rsidP="00E84301">
            <w:pPr>
              <w:spacing w:before="60" w:after="60"/>
              <w:rPr>
                <w:rFonts w:cs="Arial"/>
                <w:sz w:val="20"/>
                <w:szCs w:val="20"/>
              </w:rPr>
            </w:pPr>
            <w:r w:rsidRPr="006368AE">
              <w:rPr>
                <w:rFonts w:cs="Arial"/>
                <w:sz w:val="20"/>
                <w:szCs w:val="20"/>
              </w:rPr>
              <w:t>Identifies the region of the driving license; for example, Colorado. F</w:t>
            </w:r>
            <w:r w:rsidRPr="006368AE">
              <w:rPr>
                <w:rFonts w:cs="Arial"/>
                <w:color w:val="000000"/>
                <w:sz w:val="20"/>
                <w:szCs w:val="20"/>
              </w:rPr>
              <w:t xml:space="preserve">oreign key with the Id in the Code </w:t>
            </w:r>
            <w:proofErr w:type="gramStart"/>
            <w:r w:rsidRPr="006368AE">
              <w:rPr>
                <w:rFonts w:cs="Arial"/>
                <w:color w:val="000000"/>
                <w:sz w:val="20"/>
                <w:szCs w:val="20"/>
              </w:rPr>
              <w:t>table .</w:t>
            </w:r>
            <w:proofErr w:type="gramEnd"/>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email_address</w:t>
            </w:r>
          </w:p>
        </w:tc>
        <w:tc>
          <w:tcPr>
            <w:tcW w:w="6660" w:type="dxa"/>
          </w:tcPr>
          <w:p w:rsidR="00ED54F9" w:rsidRPr="006368AE" w:rsidRDefault="00ED54F9" w:rsidP="00E84301">
            <w:pPr>
              <w:spacing w:before="60" w:after="60"/>
              <w:rPr>
                <w:rFonts w:cs="Arial"/>
                <w:sz w:val="20"/>
                <w:szCs w:val="20"/>
              </w:rPr>
            </w:pPr>
            <w:r w:rsidRPr="006368AE">
              <w:rPr>
                <w:rFonts w:cs="Arial"/>
                <w:color w:val="000000"/>
                <w:sz w:val="20"/>
                <w:szCs w:val="20"/>
              </w:rPr>
              <w:t>ECheck payer’s email address</w:t>
            </w:r>
            <w:r>
              <w:rPr>
                <w:rFonts w:cs="Arial"/>
                <w:color w:val="000000"/>
                <w:sz w:val="20"/>
                <w:szCs w:val="20"/>
              </w:rPr>
              <w:t>.</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address_id</w:t>
            </w:r>
            <w:r w:rsidR="00244887">
              <w:rPr>
                <w:rFonts w:cs="Arial"/>
                <w:color w:val="000000"/>
                <w:sz w:val="20"/>
                <w:szCs w:val="20"/>
              </w:rPr>
              <w:t xml:space="preserve"> </w:t>
            </w:r>
            <w:r w:rsidRPr="006368AE">
              <w:rPr>
                <w:rFonts w:cs="Arial"/>
                <w:color w:val="000000"/>
                <w:sz w:val="20"/>
                <w:szCs w:val="20"/>
              </w:rPr>
              <w:t>(FK)</w:t>
            </w:r>
          </w:p>
        </w:tc>
        <w:tc>
          <w:tcPr>
            <w:tcW w:w="6660" w:type="dxa"/>
          </w:tcPr>
          <w:p w:rsidR="00ED54F9" w:rsidRPr="006368AE" w:rsidRDefault="00ED54F9" w:rsidP="00E84301">
            <w:pPr>
              <w:spacing w:before="60" w:after="60"/>
              <w:rPr>
                <w:rFonts w:cs="Arial"/>
                <w:sz w:val="20"/>
                <w:szCs w:val="20"/>
              </w:rPr>
            </w:pPr>
            <w:r w:rsidRPr="006368AE">
              <w:rPr>
                <w:rFonts w:cs="Arial"/>
                <w:sz w:val="20"/>
                <w:szCs w:val="20"/>
              </w:rPr>
              <w:t xml:space="preserve">Foreign key to </w:t>
            </w:r>
            <w:r w:rsidRPr="006368AE">
              <w:rPr>
                <w:rFonts w:cs="Arial"/>
                <w:color w:val="000000"/>
                <w:sz w:val="20"/>
                <w:szCs w:val="20"/>
              </w:rPr>
              <w:t>the Address table.</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account_number</w:t>
            </w:r>
          </w:p>
        </w:tc>
        <w:tc>
          <w:tcPr>
            <w:tcW w:w="6660" w:type="dxa"/>
          </w:tcPr>
          <w:p w:rsidR="00ED54F9" w:rsidRPr="006368AE" w:rsidRDefault="00ED54F9" w:rsidP="00E84301">
            <w:pPr>
              <w:spacing w:before="60" w:after="60"/>
              <w:rPr>
                <w:rFonts w:cs="Arial"/>
                <w:sz w:val="20"/>
                <w:szCs w:val="20"/>
              </w:rPr>
            </w:pPr>
            <w:proofErr w:type="gramStart"/>
            <w:r w:rsidRPr="006368AE">
              <w:rPr>
                <w:rFonts w:cs="Arial"/>
                <w:color w:val="000000"/>
                <w:sz w:val="20"/>
                <w:szCs w:val="20"/>
              </w:rPr>
              <w:t>Account  number</w:t>
            </w:r>
            <w:proofErr w:type="gramEnd"/>
            <w:r w:rsidRPr="006368AE">
              <w:rPr>
                <w:rFonts w:cs="Arial"/>
                <w:color w:val="000000"/>
                <w:sz w:val="20"/>
                <w:szCs w:val="20"/>
              </w:rPr>
              <w:t>.</w:t>
            </w:r>
          </w:p>
        </w:tc>
      </w:tr>
      <w:tr w:rsidR="00ED54F9" w:rsidRPr="00A66844" w:rsidTr="00E84301">
        <w:tc>
          <w:tcPr>
            <w:tcW w:w="2700" w:type="dxa"/>
          </w:tcPr>
          <w:p w:rsidR="00ED54F9" w:rsidRPr="006368AE" w:rsidRDefault="00ED54F9" w:rsidP="00E84301">
            <w:pPr>
              <w:spacing w:before="60" w:after="60"/>
              <w:rPr>
                <w:rFonts w:cs="Arial"/>
                <w:sz w:val="20"/>
                <w:szCs w:val="20"/>
              </w:rPr>
            </w:pPr>
            <w:r w:rsidRPr="006368AE">
              <w:rPr>
                <w:rFonts w:cs="Arial"/>
                <w:color w:val="000000"/>
                <w:sz w:val="20"/>
                <w:szCs w:val="20"/>
              </w:rPr>
              <w:t>driver_license_number</w:t>
            </w:r>
          </w:p>
        </w:tc>
        <w:tc>
          <w:tcPr>
            <w:tcW w:w="6660" w:type="dxa"/>
          </w:tcPr>
          <w:p w:rsidR="00ED54F9" w:rsidRPr="006368AE" w:rsidRDefault="00ED54F9" w:rsidP="00E84301">
            <w:pPr>
              <w:spacing w:before="60" w:after="60"/>
              <w:rPr>
                <w:rFonts w:cs="Arial"/>
                <w:sz w:val="20"/>
                <w:szCs w:val="20"/>
              </w:rPr>
            </w:pPr>
            <w:r w:rsidRPr="006368AE">
              <w:rPr>
                <w:rFonts w:cs="Arial"/>
                <w:color w:val="000000"/>
                <w:sz w:val="20"/>
                <w:szCs w:val="20"/>
              </w:rPr>
              <w:t>ECheck payer’s driving license number.</w:t>
            </w:r>
          </w:p>
        </w:tc>
      </w:tr>
    </w:tbl>
    <w:p w:rsidR="00ED54F9" w:rsidRPr="00D84A23" w:rsidRDefault="00ED54F9" w:rsidP="00ED54F9">
      <w:pPr>
        <w:pStyle w:val="Heading4"/>
      </w:pPr>
      <w:bookmarkStart w:id="214" w:name="_Toc312235441"/>
      <w:r>
        <w:t xml:space="preserve">EDIFactDetail </w:t>
      </w:r>
      <w:r w:rsidRPr="00D84A23">
        <w:t>Table</w:t>
      </w:r>
      <w:bookmarkEnd w:id="212"/>
      <w:bookmarkEnd w:id="213"/>
      <w:bookmarkEnd w:id="214"/>
    </w:p>
    <w:p w:rsidR="00ED54F9" w:rsidRPr="000226B8" w:rsidRDefault="00ED54F9" w:rsidP="00ED54F9">
      <w:pPr>
        <w:tabs>
          <w:tab w:val="left" w:pos="720"/>
        </w:tabs>
        <w:spacing w:before="120"/>
        <w:rPr>
          <w:rFonts w:cs="Arial"/>
          <w:szCs w:val="22"/>
        </w:rPr>
      </w:pPr>
      <w:r>
        <w:rPr>
          <w:rFonts w:cs="Arial"/>
          <w:szCs w:val="22"/>
        </w:rPr>
        <w:t xml:space="preserve">This table stores details about </w:t>
      </w:r>
      <w:r w:rsidRPr="001D36B7">
        <w:rPr>
          <w:lang w:val="en-GB"/>
        </w:rPr>
        <w:t xml:space="preserve">the transaction processing </w:t>
      </w:r>
      <w:r w:rsidR="001577CE">
        <w:t>s</w:t>
      </w:r>
      <w:r>
        <w:t xml:space="preserve">ervice </w:t>
      </w:r>
      <w:r>
        <w:rPr>
          <w:rFonts w:cs="Arial"/>
          <w:szCs w:val="22"/>
        </w:rPr>
        <w:fldChar w:fldCharType="begin"/>
      </w:r>
      <w:r>
        <w:instrText xml:space="preserve"> XE "AsurionFinance </w:instrText>
      </w:r>
      <w:r w:rsidRPr="00BE4BC9">
        <w:instrText>Database Table:</w:instrText>
      </w:r>
      <w:r>
        <w:instrText xml:space="preserve">EDIFactDetail" </w:instrText>
      </w:r>
      <w:r>
        <w:rPr>
          <w:rFonts w:cs="Arial"/>
          <w:szCs w:val="22"/>
        </w:rPr>
        <w:fldChar w:fldCharType="end"/>
      </w:r>
      <w:r w:rsidRPr="001D36B7">
        <w:rPr>
          <w:lang w:val="en-GB"/>
        </w:rPr>
        <w:t xml:space="preserve">via </w:t>
      </w:r>
      <w:r>
        <w:rPr>
          <w:lang w:val="en-GB"/>
        </w:rPr>
        <w:t xml:space="preserve">the </w:t>
      </w:r>
      <w:r w:rsidRPr="001D36B7">
        <w:rPr>
          <w:lang w:val="en-GB"/>
        </w:rPr>
        <w:t>Edifact Gateway</w:t>
      </w:r>
      <w:r>
        <w:rPr>
          <w:lang w:val="en-GB"/>
        </w:rPr>
        <w:fldChar w:fldCharType="begin"/>
      </w:r>
      <w:r>
        <w:instrText xml:space="preserve"> XE "</w:instrText>
      </w:r>
      <w:r w:rsidRPr="00F72077">
        <w:instrText>Gateway</w:instrText>
      </w:r>
      <w:r>
        <w:instrText xml:space="preserve">" </w:instrText>
      </w:r>
      <w:r>
        <w:rPr>
          <w:lang w:val="en-GB"/>
        </w:rPr>
        <w:fldChar w:fldCharType="end"/>
      </w:r>
      <w:r w:rsidRPr="001D36B7">
        <w:rPr>
          <w:lang w:val="en-GB"/>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0A6294" w:rsidRDefault="00ED54F9" w:rsidP="00E84301">
            <w:pPr>
              <w:spacing w:before="60" w:after="60"/>
              <w:rPr>
                <w:rFonts w:cs="Arial"/>
                <w:sz w:val="20"/>
                <w:szCs w:val="20"/>
              </w:rPr>
            </w:pPr>
            <w:r w:rsidRPr="000A6294">
              <w:rPr>
                <w:rFonts w:cs="Arial"/>
                <w:color w:val="000000"/>
                <w:sz w:val="20"/>
                <w:szCs w:val="20"/>
              </w:rPr>
              <w:t>id (PK)</w:t>
            </w:r>
          </w:p>
        </w:tc>
        <w:tc>
          <w:tcPr>
            <w:tcW w:w="6660" w:type="dxa"/>
          </w:tcPr>
          <w:p w:rsidR="00ED54F9" w:rsidRPr="000A6294" w:rsidRDefault="00ED54F9" w:rsidP="00E84301">
            <w:pPr>
              <w:spacing w:before="60" w:after="60"/>
              <w:rPr>
                <w:rFonts w:cs="Arial"/>
                <w:sz w:val="20"/>
                <w:szCs w:val="20"/>
              </w:rPr>
            </w:pPr>
            <w:r w:rsidRPr="000A6294">
              <w:rPr>
                <w:rFonts w:cs="Arial"/>
                <w:color w:val="000000"/>
                <w:sz w:val="20"/>
                <w:szCs w:val="20"/>
              </w:rPr>
              <w:t>Edifact detail Id.</w:t>
            </w:r>
          </w:p>
        </w:tc>
      </w:tr>
      <w:tr w:rsidR="00ED54F9" w:rsidRPr="00A66844" w:rsidTr="00E84301">
        <w:tc>
          <w:tcPr>
            <w:tcW w:w="2700" w:type="dxa"/>
          </w:tcPr>
          <w:p w:rsidR="00ED54F9" w:rsidRPr="000A6294" w:rsidRDefault="00ED54F9" w:rsidP="00E84301">
            <w:pPr>
              <w:spacing w:before="60" w:after="60"/>
              <w:rPr>
                <w:rFonts w:cs="Arial"/>
                <w:sz w:val="20"/>
                <w:szCs w:val="20"/>
              </w:rPr>
            </w:pPr>
            <w:r w:rsidRPr="000A6294">
              <w:rPr>
                <w:rFonts w:cs="Arial"/>
                <w:color w:val="000000"/>
                <w:sz w:val="20"/>
                <w:szCs w:val="20"/>
              </w:rPr>
              <w:t>transaction_detail_id (FK)</w:t>
            </w:r>
          </w:p>
        </w:tc>
        <w:tc>
          <w:tcPr>
            <w:tcW w:w="6660" w:type="dxa"/>
          </w:tcPr>
          <w:p w:rsidR="00ED54F9" w:rsidRPr="000A6294" w:rsidRDefault="00ED54F9" w:rsidP="00E84301">
            <w:pPr>
              <w:spacing w:before="60" w:after="60"/>
              <w:rPr>
                <w:rFonts w:cs="Arial"/>
                <w:sz w:val="20"/>
                <w:szCs w:val="20"/>
              </w:rPr>
            </w:pPr>
            <w:r w:rsidRPr="000A6294">
              <w:rPr>
                <w:rFonts w:cs="Arial"/>
                <w:sz w:val="20"/>
                <w:szCs w:val="20"/>
              </w:rPr>
              <w:t>F</w:t>
            </w:r>
            <w:r w:rsidR="00914BC1">
              <w:rPr>
                <w:rFonts w:cs="Arial"/>
                <w:color w:val="000000"/>
                <w:sz w:val="20"/>
                <w:szCs w:val="20"/>
              </w:rPr>
              <w:t>oreign k</w:t>
            </w:r>
            <w:r w:rsidRPr="000A6294">
              <w:rPr>
                <w:rFonts w:cs="Arial"/>
                <w:color w:val="000000"/>
                <w:sz w:val="20"/>
                <w:szCs w:val="20"/>
              </w:rPr>
              <w:t>ey to the Id field</w:t>
            </w:r>
            <w:r w:rsidR="000667CC">
              <w:rPr>
                <w:rFonts w:cs="Arial"/>
                <w:color w:val="000000"/>
                <w:sz w:val="20"/>
                <w:szCs w:val="20"/>
              </w:rPr>
              <w:t xml:space="preserve"> in the TransactionDetail table</w:t>
            </w:r>
            <w:r w:rsidRPr="000A6294">
              <w:rPr>
                <w:rFonts w:cs="Arial"/>
                <w:color w:val="000000"/>
                <w:sz w:val="20"/>
                <w:szCs w:val="20"/>
              </w:rPr>
              <w:t>.</w:t>
            </w:r>
          </w:p>
        </w:tc>
      </w:tr>
      <w:tr w:rsidR="00ED54F9" w:rsidRPr="00A66844" w:rsidTr="00E84301">
        <w:tc>
          <w:tcPr>
            <w:tcW w:w="2700" w:type="dxa"/>
          </w:tcPr>
          <w:p w:rsidR="00ED54F9" w:rsidRPr="000A6294" w:rsidRDefault="00ED54F9" w:rsidP="00E84301">
            <w:pPr>
              <w:spacing w:before="60" w:after="60"/>
              <w:rPr>
                <w:rFonts w:cs="Arial"/>
                <w:sz w:val="20"/>
                <w:szCs w:val="20"/>
              </w:rPr>
            </w:pPr>
            <w:r w:rsidRPr="000A6294">
              <w:rPr>
                <w:rFonts w:cs="Arial"/>
                <w:color w:val="000000"/>
                <w:sz w:val="20"/>
                <w:szCs w:val="20"/>
              </w:rPr>
              <w:t>Start Date</w:t>
            </w:r>
          </w:p>
        </w:tc>
        <w:tc>
          <w:tcPr>
            <w:tcW w:w="6660" w:type="dxa"/>
          </w:tcPr>
          <w:p w:rsidR="00ED54F9" w:rsidRPr="000A6294" w:rsidRDefault="00ED54F9" w:rsidP="00E84301">
            <w:pPr>
              <w:spacing w:before="60" w:after="60"/>
              <w:rPr>
                <w:rFonts w:cs="Arial"/>
                <w:sz w:val="20"/>
                <w:szCs w:val="20"/>
              </w:rPr>
            </w:pPr>
            <w:r w:rsidRPr="000A6294">
              <w:rPr>
                <w:rFonts w:cs="Arial"/>
                <w:color w:val="000000"/>
                <w:sz w:val="20"/>
                <w:szCs w:val="20"/>
              </w:rPr>
              <w:t>Start date.</w:t>
            </w:r>
          </w:p>
        </w:tc>
      </w:tr>
      <w:tr w:rsidR="00ED54F9" w:rsidRPr="00A66844" w:rsidTr="00E84301">
        <w:tc>
          <w:tcPr>
            <w:tcW w:w="2700" w:type="dxa"/>
          </w:tcPr>
          <w:p w:rsidR="00ED54F9" w:rsidRPr="000A6294" w:rsidRDefault="00ED54F9" w:rsidP="00E84301">
            <w:pPr>
              <w:spacing w:before="60" w:after="60"/>
              <w:rPr>
                <w:rFonts w:cs="Arial"/>
                <w:sz w:val="20"/>
                <w:szCs w:val="20"/>
              </w:rPr>
            </w:pPr>
            <w:r w:rsidRPr="000A6294">
              <w:rPr>
                <w:rFonts w:cs="Arial"/>
                <w:color w:val="000000"/>
                <w:sz w:val="20"/>
                <w:szCs w:val="20"/>
              </w:rPr>
              <w:t>Transaction</w:t>
            </w:r>
            <w:r w:rsidR="007462F5">
              <w:rPr>
                <w:rFonts w:cs="Arial"/>
                <w:color w:val="000000"/>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color w:val="000000"/>
                <w:sz w:val="20"/>
                <w:szCs w:val="20"/>
              </w:rPr>
              <w:fldChar w:fldCharType="end"/>
            </w:r>
            <w:r w:rsidRPr="000A6294">
              <w:rPr>
                <w:rFonts w:cs="Arial"/>
                <w:color w:val="000000"/>
                <w:sz w:val="20"/>
                <w:szCs w:val="20"/>
              </w:rPr>
              <w:t xml:space="preserve"> Purpose</w:t>
            </w:r>
          </w:p>
        </w:tc>
        <w:tc>
          <w:tcPr>
            <w:tcW w:w="6660" w:type="dxa"/>
          </w:tcPr>
          <w:p w:rsidR="00ED54F9" w:rsidRPr="000A6294" w:rsidRDefault="00ED54F9" w:rsidP="00E84301">
            <w:pPr>
              <w:spacing w:before="60" w:after="60"/>
              <w:rPr>
                <w:rFonts w:cs="Arial"/>
                <w:sz w:val="20"/>
                <w:szCs w:val="20"/>
              </w:rPr>
            </w:pPr>
            <w:r w:rsidRPr="000A6294">
              <w:rPr>
                <w:rFonts w:cs="Arial"/>
                <w:sz w:val="20"/>
                <w:szCs w:val="20"/>
              </w:rPr>
              <w:t xml:space="preserve">Purpose of the transaction. For example, </w:t>
            </w:r>
            <w:r w:rsidRPr="000A6294">
              <w:rPr>
                <w:rFonts w:cs="Arial"/>
                <w:color w:val="000000"/>
                <w:sz w:val="20"/>
                <w:szCs w:val="20"/>
              </w:rPr>
              <w:t>“Mandate” or “Intial Charge”.</w:t>
            </w:r>
          </w:p>
        </w:tc>
      </w:tr>
    </w:tbl>
    <w:p w:rsidR="00ED54F9" w:rsidRPr="00D84A23" w:rsidRDefault="00ED54F9" w:rsidP="00ED54F9">
      <w:pPr>
        <w:pStyle w:val="Heading4"/>
      </w:pPr>
      <w:bookmarkStart w:id="215" w:name="_Ref310853667"/>
      <w:bookmarkStart w:id="216" w:name="_Toc310861117"/>
      <w:bookmarkStart w:id="217" w:name="_Toc312235442"/>
      <w:r>
        <w:t xml:space="preserve">InStoreDetail </w:t>
      </w:r>
      <w:r w:rsidRPr="00D84A23">
        <w:t>Table</w:t>
      </w:r>
      <w:bookmarkEnd w:id="215"/>
      <w:bookmarkEnd w:id="216"/>
      <w:bookmarkEnd w:id="217"/>
    </w:p>
    <w:p w:rsidR="00ED54F9" w:rsidRPr="000226B8" w:rsidRDefault="00ED54F9" w:rsidP="00ED54F9">
      <w:pPr>
        <w:keepNext/>
        <w:tabs>
          <w:tab w:val="left" w:pos="720"/>
        </w:tabs>
        <w:spacing w:before="120"/>
        <w:rPr>
          <w:rFonts w:cs="Arial"/>
          <w:szCs w:val="22"/>
        </w:rPr>
      </w:pPr>
      <w:r>
        <w:rPr>
          <w:rFonts w:cs="Arial"/>
          <w:szCs w:val="22"/>
        </w:rPr>
        <w:t xml:space="preserve">This table stores the in-store details </w:t>
      </w:r>
      <w:r>
        <w:t xml:space="preserve">Service </w:t>
      </w:r>
      <w:r>
        <w:rPr>
          <w:rFonts w:cs="Arial"/>
          <w:szCs w:val="22"/>
        </w:rPr>
        <w:fldChar w:fldCharType="begin"/>
      </w:r>
      <w:r>
        <w:instrText xml:space="preserve"> XE "AsurionFinance </w:instrText>
      </w:r>
      <w:r w:rsidRPr="00BE4BC9">
        <w:instrText>Database Table:</w:instrText>
      </w:r>
      <w:r>
        <w:instrText xml:space="preserve">InStoreDetail" </w:instrText>
      </w:r>
      <w:r>
        <w:rPr>
          <w:rFonts w:cs="Arial"/>
          <w:szCs w:val="22"/>
        </w:rPr>
        <w:fldChar w:fldCharType="end"/>
      </w:r>
      <w:r>
        <w:rPr>
          <w:rFonts w:cs="Arial"/>
          <w:szCs w:val="22"/>
        </w:rPr>
        <w:t xml:space="preserve">about </w:t>
      </w:r>
      <w:proofErr w:type="gramStart"/>
      <w:r>
        <w:rPr>
          <w:rFonts w:cs="Arial"/>
          <w:szCs w:val="22"/>
        </w:rPr>
        <w:t>a  transaction</w:t>
      </w:r>
      <w:proofErr w:type="gramEnd"/>
      <w:r>
        <w:rPr>
          <w:rFonts w:cs="Arial"/>
          <w:szCs w:val="22"/>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ED54F9" w:rsidRPr="00A66844" w:rsidTr="00E84301">
        <w:trPr>
          <w:tblHeader/>
        </w:trPr>
        <w:tc>
          <w:tcPr>
            <w:tcW w:w="2700" w:type="dxa"/>
            <w:shd w:val="clear" w:color="auto" w:fill="FFC000"/>
          </w:tcPr>
          <w:p w:rsidR="00ED54F9" w:rsidRPr="00B93F34" w:rsidRDefault="00ED54F9" w:rsidP="00E84301">
            <w:pPr>
              <w:keepNext/>
              <w:spacing w:before="60" w:after="60"/>
              <w:jc w:val="center"/>
              <w:rPr>
                <w:b/>
                <w:sz w:val="20"/>
                <w:szCs w:val="20"/>
              </w:rPr>
            </w:pPr>
            <w:r>
              <w:rPr>
                <w:b/>
                <w:sz w:val="20"/>
                <w:szCs w:val="20"/>
              </w:rPr>
              <w:t>Field</w:t>
            </w:r>
          </w:p>
        </w:tc>
        <w:tc>
          <w:tcPr>
            <w:tcW w:w="6660" w:type="dxa"/>
            <w:shd w:val="clear" w:color="auto" w:fill="FFC000"/>
          </w:tcPr>
          <w:p w:rsidR="00ED54F9" w:rsidRPr="00B93F34" w:rsidRDefault="00ED54F9" w:rsidP="00E84301">
            <w:pPr>
              <w:keepNext/>
              <w:spacing w:before="60" w:after="60"/>
              <w:jc w:val="center"/>
              <w:rPr>
                <w:b/>
                <w:sz w:val="20"/>
                <w:szCs w:val="20"/>
              </w:rPr>
            </w:pPr>
            <w:r w:rsidRPr="00B93F34">
              <w:rPr>
                <w:b/>
                <w:sz w:val="20"/>
                <w:szCs w:val="20"/>
              </w:rPr>
              <w:t>Description</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InStoreDetail_Id (PK)</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P</w:t>
            </w:r>
            <w:r w:rsidRPr="002D4EDD">
              <w:rPr>
                <w:rFonts w:cs="Arial"/>
                <w:color w:val="000000"/>
                <w:sz w:val="20"/>
                <w:szCs w:val="20"/>
              </w:rPr>
              <w:t>rimary key for the InstoreDetail table.</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transaction_detail_id (FK)</w:t>
            </w:r>
          </w:p>
        </w:tc>
        <w:tc>
          <w:tcPr>
            <w:tcW w:w="6660" w:type="dxa"/>
          </w:tcPr>
          <w:p w:rsidR="00ED54F9" w:rsidRPr="002D4EDD" w:rsidRDefault="00ED54F9" w:rsidP="00E84301">
            <w:pPr>
              <w:spacing w:before="60" w:after="60"/>
              <w:rPr>
                <w:rFonts w:cs="Arial"/>
                <w:sz w:val="20"/>
                <w:szCs w:val="20"/>
              </w:rPr>
            </w:pPr>
            <w:r w:rsidRPr="002D4EDD">
              <w:rPr>
                <w:rFonts w:cs="Arial"/>
                <w:color w:val="000000"/>
                <w:sz w:val="20"/>
                <w:szCs w:val="20"/>
              </w:rPr>
              <w:t>Foreign key to the Id field</w:t>
            </w:r>
            <w:r w:rsidR="003079BC">
              <w:rPr>
                <w:rFonts w:cs="Arial"/>
                <w:color w:val="000000"/>
                <w:sz w:val="20"/>
                <w:szCs w:val="20"/>
              </w:rPr>
              <w:t xml:space="preserve"> in the TransactionDetail table</w:t>
            </w:r>
            <w:r w:rsidRPr="002D4EDD">
              <w:rPr>
                <w:rFonts w:cs="Arial"/>
                <w:color w:val="000000"/>
                <w:sz w:val="20"/>
                <w:szCs w:val="20"/>
              </w:rPr>
              <w:t>.</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instore_payment_method_id (FK)</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Payment method (for example “Cash”). F</w:t>
            </w:r>
            <w:r w:rsidRPr="002D4EDD">
              <w:rPr>
                <w:rFonts w:cs="Arial"/>
                <w:color w:val="000000"/>
                <w:sz w:val="20"/>
                <w:szCs w:val="20"/>
              </w:rPr>
              <w:t>oreign key to the Id field in the Code table.</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address_id (FK)</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F</w:t>
            </w:r>
            <w:r w:rsidRPr="002D4EDD">
              <w:rPr>
                <w:rFonts w:cs="Arial"/>
                <w:color w:val="000000"/>
                <w:sz w:val="20"/>
                <w:szCs w:val="20"/>
              </w:rPr>
              <w:t>oreign key to the Id field in the Address Table.</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store_id</w:t>
            </w:r>
          </w:p>
        </w:tc>
        <w:tc>
          <w:tcPr>
            <w:tcW w:w="6660" w:type="dxa"/>
          </w:tcPr>
          <w:p w:rsidR="00ED54F9" w:rsidRPr="002D4EDD" w:rsidRDefault="00BB576C" w:rsidP="00BB576C">
            <w:pPr>
              <w:spacing w:before="60" w:after="60"/>
              <w:rPr>
                <w:rFonts w:cs="Arial"/>
                <w:sz w:val="20"/>
                <w:szCs w:val="20"/>
              </w:rPr>
            </w:pPr>
            <w:r>
              <w:rPr>
                <w:rFonts w:cs="Arial"/>
                <w:color w:val="000000"/>
                <w:sz w:val="20"/>
                <w:szCs w:val="20"/>
              </w:rPr>
              <w:t xml:space="preserve">Identifies </w:t>
            </w:r>
            <w:r w:rsidR="00ED54F9" w:rsidRPr="002D4EDD">
              <w:rPr>
                <w:rFonts w:cs="Arial"/>
                <w:color w:val="000000"/>
                <w:sz w:val="20"/>
                <w:szCs w:val="20"/>
              </w:rPr>
              <w:t>the store where the contract was purchased.</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store_name</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 xml:space="preserve">Store name; for example, </w:t>
            </w:r>
            <w:r w:rsidRPr="002D4EDD">
              <w:rPr>
                <w:rFonts w:cs="Arial"/>
                <w:color w:val="000000"/>
                <w:sz w:val="20"/>
                <w:szCs w:val="20"/>
              </w:rPr>
              <w:t>“WalMart</w:t>
            </w:r>
            <w:r>
              <w:rPr>
                <w:rFonts w:cs="Arial"/>
                <w:color w:val="000000"/>
                <w:sz w:val="20"/>
                <w:szCs w:val="20"/>
              </w:rPr>
              <w:fldChar w:fldCharType="begin"/>
            </w:r>
            <w:r>
              <w:instrText xml:space="preserve"> XE "</w:instrText>
            </w:r>
            <w:r w:rsidRPr="00273810">
              <w:rPr>
                <w:rFonts w:cs="Arial"/>
                <w:szCs w:val="22"/>
              </w:rPr>
              <w:instrText>WalMart</w:instrText>
            </w:r>
            <w:r>
              <w:instrText xml:space="preserve">" </w:instrText>
            </w:r>
            <w:r>
              <w:rPr>
                <w:rFonts w:cs="Arial"/>
                <w:color w:val="000000"/>
                <w:sz w:val="20"/>
                <w:szCs w:val="20"/>
              </w:rPr>
              <w:fldChar w:fldCharType="end"/>
            </w:r>
            <w:r w:rsidRPr="002D4EDD">
              <w:rPr>
                <w:rFonts w:cs="Arial"/>
                <w:color w:val="000000"/>
                <w:sz w:val="20"/>
                <w:szCs w:val="20"/>
              </w:rPr>
              <w:t>”.</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terminal_id</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Terminal Id.</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store_postal_code</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Postal code for the store location.</w:t>
            </w:r>
          </w:p>
        </w:tc>
      </w:tr>
      <w:tr w:rsidR="00ED54F9" w:rsidRPr="00A66844" w:rsidTr="00E84301">
        <w:tc>
          <w:tcPr>
            <w:tcW w:w="2700" w:type="dxa"/>
          </w:tcPr>
          <w:p w:rsidR="00ED54F9" w:rsidRPr="002D4EDD" w:rsidRDefault="00ED54F9" w:rsidP="00E84301">
            <w:pPr>
              <w:spacing w:before="60" w:after="60"/>
              <w:rPr>
                <w:rFonts w:cs="Arial"/>
                <w:sz w:val="20"/>
                <w:szCs w:val="20"/>
              </w:rPr>
            </w:pPr>
            <w:r w:rsidRPr="002D4EDD">
              <w:rPr>
                <w:rFonts w:cs="Arial"/>
                <w:color w:val="000000"/>
                <w:sz w:val="20"/>
                <w:szCs w:val="20"/>
              </w:rPr>
              <w:t>instore_representative_ user</w:t>
            </w:r>
          </w:p>
        </w:tc>
        <w:tc>
          <w:tcPr>
            <w:tcW w:w="6660" w:type="dxa"/>
          </w:tcPr>
          <w:p w:rsidR="00ED54F9" w:rsidRPr="002D4EDD" w:rsidRDefault="00ED54F9" w:rsidP="00E84301">
            <w:pPr>
              <w:spacing w:before="60" w:after="60"/>
              <w:rPr>
                <w:rFonts w:cs="Arial"/>
                <w:sz w:val="20"/>
                <w:szCs w:val="20"/>
              </w:rPr>
            </w:pPr>
            <w:r w:rsidRPr="002D4EDD">
              <w:rPr>
                <w:rFonts w:cs="Arial"/>
                <w:sz w:val="20"/>
                <w:szCs w:val="20"/>
              </w:rPr>
              <w:t>Name of the store representative.</w:t>
            </w:r>
          </w:p>
        </w:tc>
      </w:tr>
    </w:tbl>
    <w:p w:rsidR="0088096B" w:rsidRPr="00D84A23" w:rsidRDefault="0088096B" w:rsidP="0088096B">
      <w:pPr>
        <w:pStyle w:val="Heading4"/>
      </w:pPr>
      <w:bookmarkStart w:id="218" w:name="_Toc312235443"/>
      <w:bookmarkStart w:id="219" w:name="_Ref310853713"/>
      <w:bookmarkStart w:id="220" w:name="_Toc310861121"/>
      <w:bookmarkEnd w:id="203"/>
      <w:bookmarkEnd w:id="204"/>
      <w:r>
        <w:lastRenderedPageBreak/>
        <w:t xml:space="preserve">PaymentGatewayRequestStatus </w:t>
      </w:r>
      <w:r w:rsidRPr="00D84A23">
        <w:t>Table</w:t>
      </w:r>
      <w:bookmarkEnd w:id="218"/>
    </w:p>
    <w:p w:rsidR="0088096B" w:rsidRPr="002A1B6F" w:rsidRDefault="0088096B" w:rsidP="0088096B">
      <w:pPr>
        <w:tabs>
          <w:tab w:val="left" w:pos="720"/>
        </w:tabs>
        <w:spacing w:before="120"/>
        <w:rPr>
          <w:rFonts w:cs="Arial"/>
          <w:szCs w:val="22"/>
        </w:rPr>
      </w:pPr>
      <w:r w:rsidRPr="002A1B6F">
        <w:rPr>
          <w:rFonts w:cs="Arial"/>
          <w:szCs w:val="22"/>
        </w:rPr>
        <w:t xml:space="preserve">This table stores </w:t>
      </w:r>
      <w:r w:rsidR="002A1B6F" w:rsidRPr="002A1B6F">
        <w:rPr>
          <w:rFonts w:cs="Arial"/>
        </w:rPr>
        <w:t>ClientHashValue</w:t>
      </w:r>
      <w:r w:rsidR="00B40B92">
        <w:rPr>
          <w:rFonts w:cs="Arial"/>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cs="Arial"/>
        </w:rPr>
        <w:fldChar w:fldCharType="end"/>
      </w:r>
      <w:r w:rsidR="002A1B6F" w:rsidRPr="002A1B6F">
        <w:rPr>
          <w:rFonts w:cs="Arial"/>
        </w:rPr>
        <w:t xml:space="preserve"> </w:t>
      </w:r>
      <w:r w:rsidR="002A1B6F">
        <w:rPr>
          <w:rFonts w:cs="Arial"/>
        </w:rPr>
        <w:t xml:space="preserve">(RequestID) </w:t>
      </w:r>
      <w:r w:rsidR="002A1B6F" w:rsidRPr="002A1B6F">
        <w:rPr>
          <w:rFonts w:cs="Arial"/>
        </w:rPr>
        <w:t xml:space="preserve">and its </w:t>
      </w:r>
      <w:r w:rsidR="002A1B6F">
        <w:rPr>
          <w:rFonts w:cs="Arial"/>
        </w:rPr>
        <w:t>current S</w:t>
      </w:r>
      <w:r w:rsidR="002A1B6F" w:rsidRPr="002A1B6F">
        <w:rPr>
          <w:rFonts w:cs="Arial"/>
        </w:rPr>
        <w:t>tatus</w:t>
      </w:r>
      <w:r w:rsidR="00B40B92">
        <w:rPr>
          <w:rFonts w:cs="Arial"/>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rPr>
        <w:fldChar w:fldCharType="end"/>
      </w:r>
      <w:r w:rsidR="002A1B6F" w:rsidRPr="002A1B6F">
        <w:rPr>
          <w:rFonts w:cs="Arial"/>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88096B" w:rsidRPr="00A66844" w:rsidTr="00E84301">
        <w:trPr>
          <w:tblHeader/>
        </w:trPr>
        <w:tc>
          <w:tcPr>
            <w:tcW w:w="2700" w:type="dxa"/>
            <w:shd w:val="clear" w:color="auto" w:fill="FFC000"/>
          </w:tcPr>
          <w:p w:rsidR="0088096B" w:rsidRPr="00B93F34" w:rsidRDefault="0088096B" w:rsidP="00E84301">
            <w:pPr>
              <w:spacing w:before="60" w:after="60"/>
              <w:jc w:val="center"/>
              <w:rPr>
                <w:b/>
                <w:sz w:val="20"/>
                <w:szCs w:val="20"/>
              </w:rPr>
            </w:pPr>
            <w:r>
              <w:rPr>
                <w:b/>
                <w:sz w:val="20"/>
                <w:szCs w:val="20"/>
              </w:rPr>
              <w:t>Field</w:t>
            </w:r>
          </w:p>
        </w:tc>
        <w:tc>
          <w:tcPr>
            <w:tcW w:w="6660" w:type="dxa"/>
            <w:shd w:val="clear" w:color="auto" w:fill="FFC000"/>
          </w:tcPr>
          <w:p w:rsidR="0088096B" w:rsidRPr="00B93F34" w:rsidRDefault="0088096B" w:rsidP="00E84301">
            <w:pPr>
              <w:spacing w:before="60" w:after="60"/>
              <w:jc w:val="center"/>
              <w:rPr>
                <w:b/>
                <w:sz w:val="20"/>
                <w:szCs w:val="20"/>
              </w:rPr>
            </w:pPr>
            <w:r w:rsidRPr="00B93F34">
              <w:rPr>
                <w:b/>
                <w:sz w:val="20"/>
                <w:szCs w:val="20"/>
              </w:rPr>
              <w:t>Description</w:t>
            </w:r>
          </w:p>
        </w:tc>
      </w:tr>
      <w:tr w:rsidR="0088096B" w:rsidRPr="00A66844" w:rsidTr="00E84301">
        <w:tc>
          <w:tcPr>
            <w:tcW w:w="2700" w:type="dxa"/>
          </w:tcPr>
          <w:p w:rsidR="0088096B" w:rsidRPr="00EC311C" w:rsidRDefault="002A1B6F" w:rsidP="00E84301">
            <w:pPr>
              <w:spacing w:before="60" w:after="60"/>
              <w:rPr>
                <w:rFonts w:cs="Arial"/>
                <w:sz w:val="20"/>
                <w:szCs w:val="20"/>
              </w:rPr>
            </w:pPr>
            <w:r>
              <w:rPr>
                <w:rFonts w:cs="Arial"/>
                <w:sz w:val="20"/>
                <w:szCs w:val="20"/>
              </w:rPr>
              <w:t>RequestId</w:t>
            </w:r>
          </w:p>
        </w:tc>
        <w:tc>
          <w:tcPr>
            <w:tcW w:w="6660" w:type="dxa"/>
          </w:tcPr>
          <w:p w:rsidR="0088096B" w:rsidRPr="00EC311C" w:rsidRDefault="002A1B6F" w:rsidP="00E84301">
            <w:pPr>
              <w:spacing w:before="60" w:after="60"/>
              <w:rPr>
                <w:rFonts w:cs="Arial"/>
                <w:sz w:val="20"/>
                <w:szCs w:val="20"/>
              </w:rPr>
            </w:pPr>
            <w:r>
              <w:rPr>
                <w:rFonts w:cs="Arial"/>
                <w:sz w:val="20"/>
                <w:szCs w:val="20"/>
              </w:rPr>
              <w:t>ClientHashValue</w:t>
            </w:r>
            <w:r w:rsidR="00B40B92">
              <w:rPr>
                <w:rFonts w:cs="Arial"/>
                <w:sz w:val="20"/>
                <w:szCs w:val="20"/>
              </w:rPr>
              <w:fldChar w:fldCharType="begin"/>
            </w:r>
            <w:r w:rsidR="00B40B92">
              <w:instrText xml:space="preserve"> XE "</w:instrText>
            </w:r>
            <w:r w:rsidR="00B40B92" w:rsidRPr="00910C8F">
              <w:rPr>
                <w:rFonts w:cs="Arial"/>
                <w:szCs w:val="22"/>
              </w:rPr>
              <w:instrText>ClientHashValue</w:instrText>
            </w:r>
            <w:r w:rsidR="00B40B92">
              <w:instrText xml:space="preserve">" </w:instrText>
            </w:r>
            <w:r w:rsidR="00B40B92">
              <w:rPr>
                <w:rFonts w:cs="Arial"/>
                <w:sz w:val="20"/>
                <w:szCs w:val="20"/>
              </w:rPr>
              <w:fldChar w:fldCharType="end"/>
            </w:r>
            <w:r>
              <w:rPr>
                <w:rFonts w:cs="Arial"/>
                <w:sz w:val="20"/>
                <w:szCs w:val="20"/>
              </w:rPr>
              <w:t>. Type: varchar.</w:t>
            </w:r>
          </w:p>
        </w:tc>
      </w:tr>
      <w:tr w:rsidR="0088096B" w:rsidRPr="00A66844" w:rsidTr="00E84301">
        <w:tc>
          <w:tcPr>
            <w:tcW w:w="2700" w:type="dxa"/>
          </w:tcPr>
          <w:p w:rsidR="0088096B" w:rsidRPr="00EC311C" w:rsidRDefault="002A1B6F" w:rsidP="00E84301">
            <w:pPr>
              <w:spacing w:before="60" w:after="60"/>
              <w:rPr>
                <w:rFonts w:cs="Arial"/>
                <w:sz w:val="20"/>
                <w:szCs w:val="20"/>
              </w:rPr>
            </w:pPr>
            <w:r>
              <w:rPr>
                <w:rFonts w:cs="Arial"/>
                <w:sz w:val="20"/>
                <w:szCs w:val="20"/>
              </w:rPr>
              <w:t>Status</w:t>
            </w:r>
            <w:r w:rsidR="00B40B92">
              <w:rPr>
                <w:rFonts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sz w:val="20"/>
                <w:szCs w:val="20"/>
              </w:rPr>
              <w:fldChar w:fldCharType="end"/>
            </w:r>
          </w:p>
        </w:tc>
        <w:tc>
          <w:tcPr>
            <w:tcW w:w="6660" w:type="dxa"/>
          </w:tcPr>
          <w:p w:rsidR="0088096B" w:rsidRPr="00EC311C" w:rsidRDefault="002A1B6F" w:rsidP="002A1B6F">
            <w:pPr>
              <w:spacing w:before="60" w:after="60"/>
              <w:rPr>
                <w:rFonts w:cs="Arial"/>
                <w:sz w:val="20"/>
                <w:szCs w:val="20"/>
              </w:rPr>
            </w:pPr>
            <w:r>
              <w:rPr>
                <w:rFonts w:cs="Arial"/>
                <w:sz w:val="20"/>
                <w:szCs w:val="20"/>
              </w:rPr>
              <w:t>Status</w:t>
            </w:r>
            <w:r w:rsidR="00B40B92">
              <w:rPr>
                <w:rFonts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sz w:val="20"/>
                <w:szCs w:val="20"/>
              </w:rPr>
              <w:fldChar w:fldCharType="end"/>
            </w:r>
            <w:r>
              <w:rPr>
                <w:rFonts w:cs="Arial"/>
                <w:sz w:val="20"/>
                <w:szCs w:val="20"/>
              </w:rPr>
              <w:t xml:space="preserve"> of the Client Hash Value. Values: “-2”. “-1”, “0”, “1”.  Type: smallint.</w:t>
            </w:r>
          </w:p>
        </w:tc>
      </w:tr>
    </w:tbl>
    <w:p w:rsidR="0088096B" w:rsidRPr="00D84A23" w:rsidRDefault="0088096B" w:rsidP="0088096B">
      <w:pPr>
        <w:pStyle w:val="Heading4"/>
      </w:pPr>
      <w:bookmarkStart w:id="221" w:name="_Toc312235444"/>
      <w:r>
        <w:t xml:space="preserve">Refund Queue </w:t>
      </w:r>
      <w:r w:rsidRPr="00D84A23">
        <w:t>Table</w:t>
      </w:r>
      <w:bookmarkEnd w:id="219"/>
      <w:bookmarkEnd w:id="220"/>
      <w:bookmarkEnd w:id="221"/>
    </w:p>
    <w:p w:rsidR="0088096B" w:rsidRPr="000226B8" w:rsidRDefault="0088096B" w:rsidP="0088096B">
      <w:pPr>
        <w:tabs>
          <w:tab w:val="left" w:pos="720"/>
        </w:tabs>
        <w:spacing w:before="120"/>
        <w:rPr>
          <w:rFonts w:cs="Arial"/>
          <w:szCs w:val="22"/>
        </w:rPr>
      </w:pPr>
      <w:r>
        <w:rPr>
          <w:rFonts w:cs="Arial"/>
          <w:szCs w:val="22"/>
        </w:rPr>
        <w:t xml:space="preserve">This database stores details about a </w:t>
      </w:r>
      <w:r>
        <w:rPr>
          <w:rFonts w:cs="Arial"/>
          <w:szCs w:val="22"/>
        </w:rPr>
        <w:fldChar w:fldCharType="begin"/>
      </w:r>
      <w:r>
        <w:instrText xml:space="preserve"> XE "AsurionFinance </w:instrText>
      </w:r>
      <w:r w:rsidRPr="00BE4BC9">
        <w:instrText>Database Table:</w:instrText>
      </w:r>
      <w:r>
        <w:instrText xml:space="preserve">RefundQueue" </w:instrText>
      </w:r>
      <w:r>
        <w:rPr>
          <w:rFonts w:cs="Arial"/>
          <w:szCs w:val="22"/>
        </w:rPr>
        <w:fldChar w:fldCharType="end"/>
      </w:r>
      <w:r>
        <w:rPr>
          <w:rFonts w:cs="Arial"/>
          <w:szCs w:val="22"/>
        </w:rPr>
        <w:t xml:space="preserve"> refund.</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88096B" w:rsidRPr="00A66844" w:rsidTr="00E84301">
        <w:trPr>
          <w:tblHeader/>
        </w:trPr>
        <w:tc>
          <w:tcPr>
            <w:tcW w:w="2700" w:type="dxa"/>
            <w:shd w:val="clear" w:color="auto" w:fill="FFC000"/>
          </w:tcPr>
          <w:p w:rsidR="0088096B" w:rsidRPr="00B93F34" w:rsidRDefault="0088096B" w:rsidP="00E84301">
            <w:pPr>
              <w:spacing w:before="60" w:after="60"/>
              <w:jc w:val="center"/>
              <w:rPr>
                <w:b/>
                <w:sz w:val="20"/>
                <w:szCs w:val="20"/>
              </w:rPr>
            </w:pPr>
            <w:r>
              <w:rPr>
                <w:b/>
                <w:sz w:val="20"/>
                <w:szCs w:val="20"/>
              </w:rPr>
              <w:t>Field</w:t>
            </w:r>
          </w:p>
        </w:tc>
        <w:tc>
          <w:tcPr>
            <w:tcW w:w="6660" w:type="dxa"/>
            <w:shd w:val="clear" w:color="auto" w:fill="FFC000"/>
          </w:tcPr>
          <w:p w:rsidR="0088096B" w:rsidRPr="00B93F34" w:rsidRDefault="0088096B" w:rsidP="00E84301">
            <w:pPr>
              <w:spacing w:before="60" w:after="60"/>
              <w:jc w:val="center"/>
              <w:rPr>
                <w:b/>
                <w:sz w:val="20"/>
                <w:szCs w:val="20"/>
              </w:rPr>
            </w:pPr>
            <w:r w:rsidRPr="00B93F34">
              <w:rPr>
                <w:b/>
                <w:sz w:val="20"/>
                <w:szCs w:val="20"/>
              </w:rPr>
              <w:t>Description</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id (PK)</w:t>
            </w:r>
          </w:p>
        </w:tc>
        <w:tc>
          <w:tcPr>
            <w:tcW w:w="6660" w:type="dxa"/>
          </w:tcPr>
          <w:p w:rsidR="0088096B" w:rsidRPr="002D4EDD" w:rsidRDefault="0088096B" w:rsidP="00E84301">
            <w:pPr>
              <w:spacing w:before="60" w:after="60"/>
              <w:rPr>
                <w:rFonts w:cs="Arial"/>
                <w:sz w:val="20"/>
                <w:szCs w:val="20"/>
              </w:rPr>
            </w:pPr>
            <w:r w:rsidRPr="002D4EDD">
              <w:rPr>
                <w:rFonts w:cs="Arial"/>
                <w:sz w:val="20"/>
                <w:szCs w:val="20"/>
              </w:rPr>
              <w:t>Refund queue identifier.</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transaction_id (FK)</w:t>
            </w:r>
          </w:p>
        </w:tc>
        <w:tc>
          <w:tcPr>
            <w:tcW w:w="6660" w:type="dxa"/>
          </w:tcPr>
          <w:p w:rsidR="0088096B" w:rsidRPr="002D4EDD" w:rsidRDefault="0088096B" w:rsidP="00E84301">
            <w:pPr>
              <w:spacing w:before="60" w:after="60"/>
              <w:rPr>
                <w:rFonts w:cs="Arial"/>
                <w:sz w:val="20"/>
                <w:szCs w:val="20"/>
              </w:rPr>
            </w:pPr>
            <w:r w:rsidRPr="002D4EDD">
              <w:rPr>
                <w:rFonts w:cs="Arial"/>
                <w:sz w:val="20"/>
                <w:szCs w:val="20"/>
              </w:rPr>
              <w:t>Transaction</w:t>
            </w:r>
            <w:r w:rsidR="007462F5">
              <w:rPr>
                <w:rFonts w:cs="Arial"/>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sz w:val="20"/>
                <w:szCs w:val="20"/>
              </w:rPr>
              <w:fldChar w:fldCharType="end"/>
            </w:r>
            <w:r w:rsidRPr="002D4EDD">
              <w:rPr>
                <w:rFonts w:cs="Arial"/>
                <w:sz w:val="20"/>
                <w:szCs w:val="20"/>
              </w:rPr>
              <w:t xml:space="preserve"> identifier associated with the refund. F</w:t>
            </w:r>
            <w:r w:rsidRPr="002D4EDD">
              <w:rPr>
                <w:rFonts w:cs="Arial"/>
                <w:color w:val="000000"/>
                <w:sz w:val="20"/>
                <w:szCs w:val="20"/>
              </w:rPr>
              <w:t>oreign key to the Transaction table.</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reference_id</w:t>
            </w:r>
          </w:p>
        </w:tc>
        <w:tc>
          <w:tcPr>
            <w:tcW w:w="6660" w:type="dxa"/>
          </w:tcPr>
          <w:p w:rsidR="0088096B" w:rsidRPr="002D4EDD" w:rsidRDefault="0088096B" w:rsidP="00E84301">
            <w:pPr>
              <w:spacing w:before="60" w:after="60"/>
              <w:rPr>
                <w:rFonts w:cs="Arial"/>
                <w:sz w:val="20"/>
                <w:szCs w:val="20"/>
              </w:rPr>
            </w:pPr>
            <w:r w:rsidRPr="002D4EDD">
              <w:rPr>
                <w:rFonts w:cs="Arial"/>
                <w:color w:val="000000"/>
                <w:sz w:val="20"/>
                <w:szCs w:val="20"/>
              </w:rPr>
              <w:t>Ref</w:t>
            </w:r>
            <w:r w:rsidR="003A413C">
              <w:rPr>
                <w:rFonts w:cs="Arial"/>
                <w:color w:val="000000"/>
                <w:sz w:val="20"/>
                <w:szCs w:val="20"/>
              </w:rPr>
              <w:t>e</w:t>
            </w:r>
            <w:r w:rsidRPr="002D4EDD">
              <w:rPr>
                <w:rFonts w:cs="Arial"/>
                <w:color w:val="000000"/>
                <w:sz w:val="20"/>
                <w:szCs w:val="20"/>
              </w:rPr>
              <w:t>rence Id in the request.</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MDN</w:t>
            </w:r>
            <w:r w:rsidR="00091995">
              <w:rPr>
                <w:rFonts w:cs="Arial"/>
                <w:color w:val="000000"/>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rFonts w:cs="Arial"/>
                <w:color w:val="000000"/>
                <w:sz w:val="20"/>
                <w:szCs w:val="20"/>
              </w:rPr>
              <w:fldChar w:fldCharType="end"/>
            </w:r>
          </w:p>
        </w:tc>
        <w:tc>
          <w:tcPr>
            <w:tcW w:w="6660" w:type="dxa"/>
          </w:tcPr>
          <w:p w:rsidR="0088096B" w:rsidRPr="002D4EDD" w:rsidRDefault="0088096B" w:rsidP="00E84301">
            <w:pPr>
              <w:spacing w:before="60" w:after="60"/>
              <w:rPr>
                <w:rFonts w:cs="Arial"/>
                <w:sz w:val="20"/>
                <w:szCs w:val="20"/>
              </w:rPr>
            </w:pPr>
            <w:r w:rsidRPr="002D4EDD">
              <w:rPr>
                <w:rFonts w:cs="Arial"/>
                <w:color w:val="000000"/>
                <w:sz w:val="20"/>
                <w:szCs w:val="20"/>
              </w:rPr>
              <w:t>Mobile device number.</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first_name</w:t>
            </w:r>
          </w:p>
        </w:tc>
        <w:tc>
          <w:tcPr>
            <w:tcW w:w="6660" w:type="dxa"/>
          </w:tcPr>
          <w:p w:rsidR="0088096B" w:rsidRPr="002D4EDD" w:rsidRDefault="0088096B" w:rsidP="00E84301">
            <w:pPr>
              <w:spacing w:before="60" w:after="60"/>
              <w:rPr>
                <w:rFonts w:cs="Arial"/>
                <w:sz w:val="20"/>
                <w:szCs w:val="20"/>
              </w:rPr>
            </w:pPr>
            <w:r w:rsidRPr="002D4EDD">
              <w:rPr>
                <w:rFonts w:cs="Arial"/>
                <w:sz w:val="20"/>
                <w:szCs w:val="20"/>
              </w:rPr>
              <w:t>First name of the person associated with the refund.</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last_name</w:t>
            </w:r>
          </w:p>
        </w:tc>
        <w:tc>
          <w:tcPr>
            <w:tcW w:w="6660" w:type="dxa"/>
          </w:tcPr>
          <w:p w:rsidR="0088096B" w:rsidRPr="002D4EDD" w:rsidRDefault="0088096B" w:rsidP="00E84301">
            <w:pPr>
              <w:spacing w:before="60" w:after="60"/>
              <w:rPr>
                <w:rFonts w:cs="Arial"/>
                <w:sz w:val="20"/>
                <w:szCs w:val="20"/>
              </w:rPr>
            </w:pPr>
            <w:r w:rsidRPr="002D4EDD">
              <w:rPr>
                <w:rFonts w:cs="Arial"/>
                <w:sz w:val="20"/>
                <w:szCs w:val="20"/>
              </w:rPr>
              <w:t>Last name of the person associated with the refund.</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payment_method</w:t>
            </w:r>
          </w:p>
        </w:tc>
        <w:tc>
          <w:tcPr>
            <w:tcW w:w="6660" w:type="dxa"/>
          </w:tcPr>
          <w:p w:rsidR="0088096B" w:rsidRPr="002D4EDD" w:rsidRDefault="0088096B" w:rsidP="00E84301">
            <w:pPr>
              <w:spacing w:before="60" w:after="60"/>
              <w:rPr>
                <w:rFonts w:cs="Arial"/>
                <w:sz w:val="20"/>
                <w:szCs w:val="20"/>
              </w:rPr>
            </w:pPr>
            <w:r w:rsidRPr="002D4EDD">
              <w:rPr>
                <w:rFonts w:cs="Arial"/>
                <w:sz w:val="20"/>
                <w:szCs w:val="20"/>
              </w:rPr>
              <w:t>Method of payment (for example, ECheck).</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invoice_id</w:t>
            </w:r>
          </w:p>
        </w:tc>
        <w:tc>
          <w:tcPr>
            <w:tcW w:w="6660" w:type="dxa"/>
          </w:tcPr>
          <w:p w:rsidR="0088096B" w:rsidRPr="002D4EDD" w:rsidRDefault="0088096B" w:rsidP="00E84301">
            <w:pPr>
              <w:spacing w:before="60" w:after="60"/>
              <w:rPr>
                <w:rFonts w:cs="Arial"/>
                <w:sz w:val="20"/>
                <w:szCs w:val="20"/>
              </w:rPr>
            </w:pPr>
            <w:r w:rsidRPr="002D4EDD">
              <w:rPr>
                <w:rFonts w:cs="Arial"/>
                <w:color w:val="000000"/>
                <w:sz w:val="20"/>
                <w:szCs w:val="20"/>
              </w:rPr>
              <w:t>ID generated for the Star invoice.</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receipt_id</w:t>
            </w:r>
          </w:p>
        </w:tc>
        <w:tc>
          <w:tcPr>
            <w:tcW w:w="6660" w:type="dxa"/>
          </w:tcPr>
          <w:p w:rsidR="0088096B" w:rsidRPr="002D4EDD" w:rsidRDefault="0088096B" w:rsidP="00E84301">
            <w:pPr>
              <w:spacing w:before="60" w:after="60"/>
              <w:rPr>
                <w:rFonts w:cs="Arial"/>
                <w:sz w:val="20"/>
                <w:szCs w:val="20"/>
              </w:rPr>
            </w:pPr>
            <w:r w:rsidRPr="002D4EDD">
              <w:rPr>
                <w:rFonts w:cs="Arial"/>
                <w:color w:val="000000"/>
                <w:sz w:val="20"/>
                <w:szCs w:val="20"/>
              </w:rPr>
              <w:t>ID generated for the Star receipt.</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fee_class</w:t>
            </w:r>
          </w:p>
        </w:tc>
        <w:tc>
          <w:tcPr>
            <w:tcW w:w="6660" w:type="dxa"/>
          </w:tcPr>
          <w:p w:rsidR="0088096B" w:rsidRPr="002D4EDD" w:rsidRDefault="0088096B" w:rsidP="00E84301">
            <w:pPr>
              <w:spacing w:before="60" w:after="60"/>
              <w:rPr>
                <w:rFonts w:cs="Arial"/>
                <w:sz w:val="20"/>
                <w:szCs w:val="20"/>
              </w:rPr>
            </w:pPr>
            <w:r w:rsidRPr="002D4EDD">
              <w:rPr>
                <w:rFonts w:cs="Arial"/>
                <w:color w:val="000000"/>
                <w:sz w:val="20"/>
                <w:szCs w:val="20"/>
              </w:rPr>
              <w:t xml:space="preserve">Fee type: “‘PREM” for premium </w:t>
            </w:r>
            <w:proofErr w:type="gramStart"/>
            <w:r w:rsidRPr="002D4EDD">
              <w:rPr>
                <w:rFonts w:cs="Arial"/>
                <w:color w:val="000000"/>
                <w:sz w:val="20"/>
                <w:szCs w:val="20"/>
              </w:rPr>
              <w:t>payments ,</w:t>
            </w:r>
            <w:proofErr w:type="gramEnd"/>
            <w:r w:rsidRPr="002D4EDD">
              <w:rPr>
                <w:rFonts w:cs="Arial"/>
                <w:color w:val="000000"/>
                <w:sz w:val="20"/>
                <w:szCs w:val="20"/>
              </w:rPr>
              <w:t>”DED” for deductibles, and so on.</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refund_reason</w:t>
            </w:r>
          </w:p>
        </w:tc>
        <w:tc>
          <w:tcPr>
            <w:tcW w:w="6660" w:type="dxa"/>
          </w:tcPr>
          <w:p w:rsidR="0088096B" w:rsidRPr="002D4EDD" w:rsidRDefault="0088096B" w:rsidP="00E84301">
            <w:pPr>
              <w:spacing w:before="60" w:after="60"/>
              <w:rPr>
                <w:rFonts w:cs="Arial"/>
                <w:sz w:val="20"/>
                <w:szCs w:val="20"/>
              </w:rPr>
            </w:pPr>
            <w:r w:rsidRPr="002D4EDD">
              <w:rPr>
                <w:rFonts w:cs="Arial"/>
                <w:color w:val="000000"/>
                <w:sz w:val="20"/>
                <w:szCs w:val="20"/>
              </w:rPr>
              <w:t>Reason for the refund; for example, “‘Cancellation”.</w:t>
            </w:r>
          </w:p>
        </w:tc>
      </w:tr>
      <w:tr w:rsidR="0088096B" w:rsidRPr="00A66844" w:rsidTr="00E84301">
        <w:tc>
          <w:tcPr>
            <w:tcW w:w="2700" w:type="dxa"/>
          </w:tcPr>
          <w:p w:rsidR="0088096B" w:rsidRPr="002D4EDD" w:rsidRDefault="0088096B" w:rsidP="00E84301">
            <w:pPr>
              <w:spacing w:before="60" w:after="60"/>
              <w:rPr>
                <w:rFonts w:cs="Arial"/>
                <w:sz w:val="20"/>
                <w:szCs w:val="20"/>
              </w:rPr>
            </w:pPr>
            <w:r w:rsidRPr="002D4EDD">
              <w:rPr>
                <w:rFonts w:cs="Arial"/>
                <w:color w:val="000000"/>
                <w:sz w:val="20"/>
                <w:szCs w:val="20"/>
              </w:rPr>
              <w:t>status_id (FK)</w:t>
            </w:r>
          </w:p>
        </w:tc>
        <w:tc>
          <w:tcPr>
            <w:tcW w:w="6660" w:type="dxa"/>
          </w:tcPr>
          <w:p w:rsidR="0088096B" w:rsidRPr="002D4EDD" w:rsidRDefault="0088096B" w:rsidP="00E84301">
            <w:pPr>
              <w:rPr>
                <w:rFonts w:cs="Arial"/>
                <w:sz w:val="20"/>
                <w:szCs w:val="20"/>
              </w:rPr>
            </w:pPr>
            <w:r w:rsidRPr="002D4EDD">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sidRPr="002D4EDD">
              <w:rPr>
                <w:rFonts w:cs="Arial"/>
                <w:color w:val="000000"/>
                <w:sz w:val="20"/>
                <w:szCs w:val="20"/>
              </w:rPr>
              <w:t xml:space="preserve"> of the refund; for example, “Pending Payment Approval'”. </w:t>
            </w:r>
            <w:r w:rsidRPr="002D4EDD">
              <w:rPr>
                <w:rFonts w:cs="Arial"/>
                <w:sz w:val="20"/>
                <w:szCs w:val="20"/>
              </w:rPr>
              <w:t>F</w:t>
            </w:r>
            <w:r w:rsidRPr="002D4EDD">
              <w:rPr>
                <w:rFonts w:cs="Arial"/>
                <w:color w:val="000000"/>
                <w:sz w:val="20"/>
                <w:szCs w:val="20"/>
              </w:rPr>
              <w:t xml:space="preserve">oreign key to the Code table. </w:t>
            </w:r>
          </w:p>
        </w:tc>
      </w:tr>
    </w:tbl>
    <w:p w:rsidR="0088096B" w:rsidRPr="00D84A23" w:rsidRDefault="0088096B" w:rsidP="004A3E30">
      <w:pPr>
        <w:pStyle w:val="Heading4"/>
      </w:pPr>
      <w:bookmarkStart w:id="222" w:name="_Ref310858592"/>
      <w:bookmarkStart w:id="223" w:name="_Toc310861122"/>
      <w:bookmarkStart w:id="224" w:name="_Toc312235445"/>
      <w:r>
        <w:t xml:space="preserve">Refund Queue Fee </w:t>
      </w:r>
      <w:r w:rsidRPr="00D84A23">
        <w:t>Table</w:t>
      </w:r>
      <w:bookmarkEnd w:id="222"/>
      <w:bookmarkEnd w:id="223"/>
      <w:bookmarkEnd w:id="224"/>
    </w:p>
    <w:p w:rsidR="0088096B" w:rsidRDefault="0088096B" w:rsidP="004A3E30">
      <w:pPr>
        <w:keepNext/>
        <w:tabs>
          <w:tab w:val="left" w:pos="720"/>
        </w:tabs>
        <w:spacing w:before="120"/>
        <w:rPr>
          <w:rFonts w:cs="Arial"/>
          <w:szCs w:val="22"/>
        </w:rPr>
      </w:pPr>
      <w:r>
        <w:rPr>
          <w:rFonts w:cs="Arial"/>
          <w:szCs w:val="22"/>
        </w:rPr>
        <w:t xml:space="preserve">This database stores details about a refund.  The table </w:t>
      </w:r>
      <w:r>
        <w:rPr>
          <w:rFonts w:cs="Arial"/>
          <w:szCs w:val="22"/>
        </w:rPr>
        <w:fldChar w:fldCharType="begin"/>
      </w:r>
      <w:r>
        <w:instrText xml:space="preserve"> XE "AsurionFinance </w:instrText>
      </w:r>
      <w:r w:rsidRPr="00BE4BC9">
        <w:instrText>Database Table:</w:instrText>
      </w:r>
      <w:r>
        <w:instrText xml:space="preserve">Verisign" </w:instrText>
      </w:r>
      <w:r>
        <w:rPr>
          <w:rFonts w:cs="Arial"/>
          <w:szCs w:val="22"/>
        </w:rPr>
        <w:fldChar w:fldCharType="end"/>
      </w:r>
      <w:r>
        <w:rPr>
          <w:rFonts w:cs="Arial"/>
          <w:szCs w:val="22"/>
        </w:rPr>
        <w:t>is used to determine the amount that is refundable during Cancellation / Refund Cancellation.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88096B" w:rsidRPr="00A66844" w:rsidTr="00E84301">
        <w:trPr>
          <w:tblHeader/>
        </w:trPr>
        <w:tc>
          <w:tcPr>
            <w:tcW w:w="2700" w:type="dxa"/>
            <w:shd w:val="clear" w:color="auto" w:fill="FFC000"/>
          </w:tcPr>
          <w:p w:rsidR="0088096B" w:rsidRPr="00B93F34" w:rsidRDefault="0088096B" w:rsidP="004A3E30">
            <w:pPr>
              <w:keepNext/>
              <w:spacing w:before="60" w:after="60"/>
              <w:jc w:val="center"/>
              <w:rPr>
                <w:b/>
                <w:sz w:val="20"/>
                <w:szCs w:val="20"/>
              </w:rPr>
            </w:pPr>
            <w:r>
              <w:rPr>
                <w:b/>
                <w:sz w:val="20"/>
                <w:szCs w:val="20"/>
              </w:rPr>
              <w:t>Field</w:t>
            </w:r>
          </w:p>
        </w:tc>
        <w:tc>
          <w:tcPr>
            <w:tcW w:w="6660" w:type="dxa"/>
            <w:shd w:val="clear" w:color="auto" w:fill="FFC000"/>
          </w:tcPr>
          <w:p w:rsidR="0088096B" w:rsidRPr="00B93F34" w:rsidRDefault="0088096B" w:rsidP="004A3E30">
            <w:pPr>
              <w:keepNext/>
              <w:spacing w:before="60" w:after="60"/>
              <w:jc w:val="center"/>
              <w:rPr>
                <w:b/>
                <w:sz w:val="20"/>
                <w:szCs w:val="20"/>
              </w:rPr>
            </w:pPr>
            <w:r w:rsidRPr="00B93F34">
              <w:rPr>
                <w:b/>
                <w:sz w:val="20"/>
                <w:szCs w:val="20"/>
              </w:rPr>
              <w:t>Description</w:t>
            </w:r>
          </w:p>
        </w:tc>
      </w:tr>
      <w:tr w:rsidR="0088096B" w:rsidRPr="00A66844" w:rsidTr="00E84301">
        <w:tc>
          <w:tcPr>
            <w:tcW w:w="2700" w:type="dxa"/>
          </w:tcPr>
          <w:p w:rsidR="0088096B" w:rsidRPr="002D4EDD" w:rsidRDefault="0088096B" w:rsidP="004A3E30">
            <w:pPr>
              <w:keepNext/>
              <w:tabs>
                <w:tab w:val="center" w:pos="1242"/>
              </w:tabs>
              <w:spacing w:before="60" w:after="60"/>
              <w:rPr>
                <w:rFonts w:cs="Arial"/>
                <w:sz w:val="20"/>
                <w:szCs w:val="20"/>
              </w:rPr>
            </w:pPr>
            <w:r>
              <w:rPr>
                <w:rFonts w:cs="Arial"/>
                <w:sz w:val="20"/>
                <w:szCs w:val="20"/>
              </w:rPr>
              <w:t>id</w:t>
            </w:r>
          </w:p>
        </w:tc>
        <w:tc>
          <w:tcPr>
            <w:tcW w:w="6660" w:type="dxa"/>
          </w:tcPr>
          <w:p w:rsidR="0088096B" w:rsidRPr="002D4EDD" w:rsidRDefault="0088096B" w:rsidP="004A3E30">
            <w:pPr>
              <w:keepNext/>
              <w:spacing w:before="60" w:after="60"/>
              <w:rPr>
                <w:rFonts w:cs="Arial"/>
                <w:sz w:val="20"/>
                <w:szCs w:val="20"/>
              </w:rPr>
            </w:pPr>
            <w:r>
              <w:rPr>
                <w:rFonts w:cs="Arial"/>
                <w:sz w:val="20"/>
                <w:szCs w:val="20"/>
              </w:rPr>
              <w:t>Identifies the particular refund fee. Numeric (for example, “3”). Primary key for the table.</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refundqueue_id</w:t>
            </w:r>
          </w:p>
        </w:tc>
        <w:tc>
          <w:tcPr>
            <w:tcW w:w="6660" w:type="dxa"/>
          </w:tcPr>
          <w:p w:rsidR="0088096B" w:rsidRPr="002D4EDD" w:rsidRDefault="0088096B" w:rsidP="00E84301">
            <w:pPr>
              <w:spacing w:before="60" w:after="60"/>
              <w:rPr>
                <w:rFonts w:cs="Arial"/>
                <w:sz w:val="20"/>
                <w:szCs w:val="20"/>
              </w:rPr>
            </w:pPr>
            <w:r>
              <w:rPr>
                <w:rFonts w:cs="Arial"/>
                <w:sz w:val="20"/>
                <w:szCs w:val="20"/>
              </w:rPr>
              <w:t>Identifies the particular refund queue. Numeric (for example, “4”). Foreign key to the RefundQueue table.</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fee_type</w:t>
            </w:r>
          </w:p>
        </w:tc>
        <w:tc>
          <w:tcPr>
            <w:tcW w:w="6660" w:type="dxa"/>
          </w:tcPr>
          <w:p w:rsidR="0088096B" w:rsidRPr="002D4EDD" w:rsidRDefault="0088096B" w:rsidP="00E84301">
            <w:pPr>
              <w:spacing w:before="60" w:after="60"/>
              <w:rPr>
                <w:rFonts w:cs="Arial"/>
                <w:sz w:val="20"/>
                <w:szCs w:val="20"/>
              </w:rPr>
            </w:pPr>
            <w:r>
              <w:rPr>
                <w:rFonts w:cs="Arial"/>
                <w:sz w:val="20"/>
                <w:szCs w:val="20"/>
              </w:rPr>
              <w:t>Identifies the fee type (for example, “PRMH”).</w:t>
            </w:r>
          </w:p>
        </w:tc>
      </w:tr>
      <w:tr w:rsidR="0088096B" w:rsidRPr="00A66844" w:rsidTr="00E84301">
        <w:tc>
          <w:tcPr>
            <w:tcW w:w="2700" w:type="dxa"/>
          </w:tcPr>
          <w:p w:rsidR="0088096B" w:rsidRPr="002D4EDD" w:rsidRDefault="0088096B" w:rsidP="00E84301">
            <w:pPr>
              <w:spacing w:before="60" w:after="60"/>
              <w:rPr>
                <w:rFonts w:cs="Arial"/>
                <w:sz w:val="20"/>
                <w:szCs w:val="20"/>
              </w:rPr>
            </w:pPr>
            <w:r>
              <w:rPr>
                <w:rFonts w:cs="Arial"/>
                <w:sz w:val="20"/>
                <w:szCs w:val="20"/>
              </w:rPr>
              <w:t>invoice_lineitem_id</w:t>
            </w:r>
          </w:p>
        </w:tc>
        <w:tc>
          <w:tcPr>
            <w:tcW w:w="6660" w:type="dxa"/>
          </w:tcPr>
          <w:p w:rsidR="0088096B" w:rsidRPr="002D4EDD" w:rsidRDefault="0088096B" w:rsidP="00E84301">
            <w:pPr>
              <w:spacing w:before="60" w:after="60"/>
              <w:rPr>
                <w:rFonts w:cs="Arial"/>
                <w:sz w:val="20"/>
                <w:szCs w:val="20"/>
              </w:rPr>
            </w:pPr>
            <w:r>
              <w:rPr>
                <w:rFonts w:cs="Arial"/>
                <w:sz w:val="20"/>
                <w:szCs w:val="20"/>
              </w:rPr>
              <w:t>Stars invoice line item ID. Numeric (for example, “1310900”).</w:t>
            </w:r>
          </w:p>
        </w:tc>
      </w:tr>
      <w:tr w:rsidR="0088096B" w:rsidRPr="00A66844" w:rsidTr="00E84301">
        <w:tc>
          <w:tcPr>
            <w:tcW w:w="2700" w:type="dxa"/>
          </w:tcPr>
          <w:p w:rsidR="0088096B" w:rsidRDefault="0088096B" w:rsidP="00E84301">
            <w:pPr>
              <w:spacing w:before="60" w:after="60"/>
              <w:rPr>
                <w:rFonts w:cs="Arial"/>
                <w:sz w:val="20"/>
                <w:szCs w:val="20"/>
              </w:rPr>
            </w:pPr>
            <w:r>
              <w:rPr>
                <w:rFonts w:cs="Arial"/>
                <w:sz w:val="20"/>
                <w:szCs w:val="20"/>
              </w:rPr>
              <w:t>transaction_amount</w:t>
            </w:r>
          </w:p>
        </w:tc>
        <w:tc>
          <w:tcPr>
            <w:tcW w:w="6660" w:type="dxa"/>
          </w:tcPr>
          <w:p w:rsidR="0088096B" w:rsidRPr="002D4EDD" w:rsidRDefault="0088096B" w:rsidP="00E84301">
            <w:pPr>
              <w:spacing w:before="60" w:after="60"/>
              <w:rPr>
                <w:rFonts w:cs="Arial"/>
                <w:sz w:val="20"/>
                <w:szCs w:val="20"/>
              </w:rPr>
            </w:pPr>
            <w:r>
              <w:rPr>
                <w:rFonts w:cs="Arial"/>
                <w:sz w:val="20"/>
                <w:szCs w:val="20"/>
              </w:rPr>
              <w:t>Amount to be refunded. Numeric (for example, “13”).</w:t>
            </w:r>
          </w:p>
        </w:tc>
      </w:tr>
      <w:tr w:rsidR="0088096B" w:rsidRPr="00A66844" w:rsidTr="00E84301">
        <w:tc>
          <w:tcPr>
            <w:tcW w:w="2700" w:type="dxa"/>
          </w:tcPr>
          <w:p w:rsidR="0088096B" w:rsidRDefault="0088096B" w:rsidP="00E84301">
            <w:pPr>
              <w:spacing w:before="60" w:after="60"/>
              <w:rPr>
                <w:rFonts w:cs="Arial"/>
                <w:sz w:val="20"/>
                <w:szCs w:val="20"/>
              </w:rPr>
            </w:pPr>
            <w:r>
              <w:rPr>
                <w:rFonts w:cs="Arial"/>
                <w:sz w:val="20"/>
                <w:szCs w:val="20"/>
              </w:rPr>
              <w:t>currency_code</w:t>
            </w:r>
          </w:p>
        </w:tc>
        <w:tc>
          <w:tcPr>
            <w:tcW w:w="6660" w:type="dxa"/>
          </w:tcPr>
          <w:p w:rsidR="0088096B" w:rsidRPr="002D4EDD" w:rsidRDefault="0088096B" w:rsidP="00E84301">
            <w:pPr>
              <w:spacing w:before="60" w:after="60"/>
              <w:rPr>
                <w:rFonts w:cs="Arial"/>
                <w:sz w:val="20"/>
                <w:szCs w:val="20"/>
              </w:rPr>
            </w:pPr>
            <w:r>
              <w:rPr>
                <w:rFonts w:cs="Arial"/>
                <w:sz w:val="20"/>
                <w:szCs w:val="20"/>
              </w:rPr>
              <w:t>Code indicates the type of currency for the refund (for example, “USD”).</w:t>
            </w:r>
          </w:p>
        </w:tc>
      </w:tr>
    </w:tbl>
    <w:p w:rsidR="00F27A15" w:rsidRPr="00D84A23" w:rsidRDefault="00F27A15" w:rsidP="00F27A15">
      <w:pPr>
        <w:pStyle w:val="Heading4"/>
      </w:pPr>
      <w:bookmarkStart w:id="225" w:name="_Toc312235446"/>
      <w:r>
        <w:lastRenderedPageBreak/>
        <w:t>Transaction</w:t>
      </w:r>
      <w:r w:rsidR="007462F5">
        <w:fldChar w:fldCharType="begin"/>
      </w:r>
      <w:r w:rsidR="007462F5">
        <w:instrText xml:space="preserve"> XE "</w:instrText>
      </w:r>
      <w:r w:rsidR="007462F5" w:rsidRPr="000E7F04">
        <w:rPr>
          <w:rFonts w:ascii="Arial" w:hAnsi="Arial" w:cs="Arial"/>
          <w:sz w:val="22"/>
          <w:szCs w:val="22"/>
        </w:rPr>
        <w:instrText>Transaction</w:instrText>
      </w:r>
      <w:r w:rsidR="007462F5">
        <w:instrText xml:space="preserve">" </w:instrText>
      </w:r>
      <w:r w:rsidR="007462F5">
        <w:fldChar w:fldCharType="end"/>
      </w:r>
      <w:r>
        <w:t xml:space="preserve"> </w:t>
      </w:r>
      <w:r w:rsidRPr="00D84A23">
        <w:t>Table</w:t>
      </w:r>
      <w:bookmarkEnd w:id="193"/>
      <w:bookmarkEnd w:id="194"/>
      <w:bookmarkEnd w:id="225"/>
    </w:p>
    <w:p w:rsidR="00F27A15" w:rsidRPr="000226B8" w:rsidRDefault="00F27A15" w:rsidP="00F27A15">
      <w:pPr>
        <w:tabs>
          <w:tab w:val="left" w:pos="720"/>
        </w:tabs>
        <w:spacing w:before="120" w:after="120"/>
        <w:rPr>
          <w:rFonts w:cs="Arial"/>
          <w:szCs w:val="22"/>
        </w:rPr>
      </w:pPr>
      <w:r>
        <w:rPr>
          <w:lang w:val="en-GB"/>
        </w:rPr>
        <w:t xml:space="preserve">This table stores identifying information </w:t>
      </w:r>
      <w:r>
        <w:rPr>
          <w:rFonts w:cs="Arial"/>
          <w:szCs w:val="22"/>
        </w:rPr>
        <w:fldChar w:fldCharType="begin"/>
      </w:r>
      <w:r>
        <w:instrText xml:space="preserve"> XE "AsurionFinance </w:instrText>
      </w:r>
      <w:r w:rsidRPr="00BE4BC9">
        <w:instrText>Database Table</w:instrText>
      </w:r>
      <w:r>
        <w:instrText xml:space="preserve">:Transaction" </w:instrText>
      </w:r>
      <w:r>
        <w:rPr>
          <w:rFonts w:cs="Arial"/>
          <w:szCs w:val="22"/>
        </w:rPr>
        <w:fldChar w:fldCharType="end"/>
      </w:r>
      <w:r>
        <w:rPr>
          <w:lang w:val="en-GB"/>
        </w:rPr>
        <w:t>about a transaction.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FA7680" w:rsidTr="00DA23A8">
        <w:trPr>
          <w:tblHeader/>
        </w:trPr>
        <w:tc>
          <w:tcPr>
            <w:tcW w:w="2700" w:type="dxa"/>
            <w:shd w:val="clear" w:color="auto" w:fill="FFC000"/>
          </w:tcPr>
          <w:p w:rsidR="00F27A15" w:rsidRPr="00FA7680" w:rsidRDefault="00F27A15" w:rsidP="00DA23A8">
            <w:pPr>
              <w:spacing w:before="60" w:after="60"/>
              <w:jc w:val="center"/>
              <w:rPr>
                <w:rFonts w:cs="Arial"/>
                <w:b/>
                <w:sz w:val="20"/>
                <w:szCs w:val="20"/>
              </w:rPr>
            </w:pPr>
            <w:r w:rsidRPr="00FA7680">
              <w:rPr>
                <w:rFonts w:cs="Arial"/>
                <w:b/>
                <w:sz w:val="20"/>
                <w:szCs w:val="20"/>
              </w:rPr>
              <w:t>Field</w:t>
            </w:r>
          </w:p>
        </w:tc>
        <w:tc>
          <w:tcPr>
            <w:tcW w:w="6660" w:type="dxa"/>
            <w:shd w:val="clear" w:color="auto" w:fill="FFC000"/>
          </w:tcPr>
          <w:p w:rsidR="00F27A15" w:rsidRPr="00FA7680" w:rsidRDefault="00F27A15" w:rsidP="00DA23A8">
            <w:pPr>
              <w:spacing w:before="60" w:after="60"/>
              <w:jc w:val="center"/>
              <w:rPr>
                <w:rFonts w:cs="Arial"/>
                <w:b/>
                <w:sz w:val="20"/>
                <w:szCs w:val="20"/>
              </w:rPr>
            </w:pPr>
            <w:r w:rsidRPr="00FA7680">
              <w:rPr>
                <w:rFonts w:cs="Arial"/>
                <w:b/>
                <w:sz w:val="20"/>
                <w:szCs w:val="20"/>
              </w:rPr>
              <w:t>Description</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Id (PK)</w:t>
            </w:r>
          </w:p>
        </w:tc>
        <w:tc>
          <w:tcPr>
            <w:tcW w:w="6660" w:type="dxa"/>
          </w:tcPr>
          <w:p w:rsidR="00F27A15" w:rsidRPr="00FA7680" w:rsidRDefault="00F27A15" w:rsidP="00DA23A8">
            <w:pPr>
              <w:spacing w:before="60" w:after="60"/>
              <w:rPr>
                <w:rFonts w:cs="Arial"/>
                <w:sz w:val="20"/>
                <w:szCs w:val="20"/>
              </w:rPr>
            </w:pPr>
            <w:r w:rsidRPr="00FA7680">
              <w:rPr>
                <w:rFonts w:cs="Arial"/>
                <w:color w:val="000000"/>
                <w:sz w:val="20"/>
                <w:szCs w:val="20"/>
              </w:rPr>
              <w:t>Transaction</w:t>
            </w:r>
            <w:r w:rsidR="007462F5">
              <w:rPr>
                <w:rFonts w:cs="Arial"/>
                <w:color w:val="000000"/>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color w:val="000000"/>
                <w:sz w:val="20"/>
                <w:szCs w:val="20"/>
              </w:rPr>
              <w:fldChar w:fldCharType="end"/>
            </w:r>
            <w:r w:rsidRPr="00FA7680">
              <w:rPr>
                <w:rFonts w:cs="Arial"/>
                <w:color w:val="000000"/>
                <w:sz w:val="20"/>
                <w:szCs w:val="20"/>
              </w:rPr>
              <w:t xml:space="preserve"> ID for any transaction. Primary key for the table.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payment_status_id (FK)</w:t>
            </w:r>
          </w:p>
        </w:tc>
        <w:tc>
          <w:tcPr>
            <w:tcW w:w="6660" w:type="dxa"/>
          </w:tcPr>
          <w:p w:rsidR="00F27A15" w:rsidRPr="00FA7680" w:rsidRDefault="00F27A15" w:rsidP="00DA23A8">
            <w:pPr>
              <w:spacing w:before="60" w:after="60"/>
              <w:rPr>
                <w:rFonts w:cs="Arial"/>
                <w:sz w:val="20"/>
                <w:szCs w:val="20"/>
              </w:rPr>
            </w:pPr>
            <w:r w:rsidRPr="00FA7680">
              <w:rPr>
                <w:rFonts w:cs="Arial"/>
                <w:color w:val="000000"/>
                <w:sz w:val="20"/>
                <w:szCs w:val="20"/>
              </w:rPr>
              <w:t xml:space="preserve">Payment status (APPROVED, DECLINED, and so forth). Foreign key to the </w:t>
            </w:r>
            <w:r>
              <w:rPr>
                <w:rFonts w:cs="Arial"/>
                <w:color w:val="000000"/>
                <w:sz w:val="20"/>
                <w:szCs w:val="20"/>
              </w:rPr>
              <w:t>TransactionDetail table.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fee_type</w:t>
            </w:r>
          </w:p>
        </w:tc>
        <w:tc>
          <w:tcPr>
            <w:tcW w:w="6660" w:type="dxa"/>
          </w:tcPr>
          <w:p w:rsidR="00F27A15" w:rsidRPr="00FA7680" w:rsidRDefault="00F27A15" w:rsidP="00DA23A8">
            <w:pPr>
              <w:spacing w:before="60" w:after="60"/>
              <w:rPr>
                <w:rFonts w:cs="Arial"/>
                <w:sz w:val="20"/>
                <w:szCs w:val="20"/>
              </w:rPr>
            </w:pPr>
            <w:r w:rsidRPr="00FA7680">
              <w:rPr>
                <w:rFonts w:cs="Arial"/>
                <w:color w:val="000000"/>
                <w:sz w:val="20"/>
                <w:szCs w:val="20"/>
              </w:rPr>
              <w:t xml:space="preserve">Fee type (feeType) information. This </w:t>
            </w:r>
            <w:r>
              <w:rPr>
                <w:rFonts w:cs="Arial"/>
                <w:color w:val="000000"/>
                <w:sz w:val="20"/>
                <w:szCs w:val="20"/>
              </w:rPr>
              <w:t xml:space="preserve">field </w:t>
            </w:r>
            <w:r w:rsidRPr="00FA7680">
              <w:rPr>
                <w:rFonts w:cs="Arial"/>
                <w:color w:val="000000"/>
                <w:sz w:val="20"/>
                <w:szCs w:val="20"/>
              </w:rPr>
              <w:t>value may be “PREM” for Premium Payments</w:t>
            </w:r>
            <w:r>
              <w:rPr>
                <w:rFonts w:cs="Arial"/>
                <w:color w:val="000000"/>
                <w:sz w:val="20"/>
                <w:szCs w:val="20"/>
              </w:rPr>
              <w:t>,”DED” for deducti</w:t>
            </w:r>
            <w:r w:rsidRPr="00FA7680">
              <w:rPr>
                <w:rFonts w:cs="Arial"/>
                <w:color w:val="000000"/>
                <w:sz w:val="20"/>
                <w:szCs w:val="20"/>
              </w:rPr>
              <w:t>bles, and so on.</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client_id (FK)</w:t>
            </w:r>
          </w:p>
        </w:tc>
        <w:tc>
          <w:tcPr>
            <w:tcW w:w="6660" w:type="dxa"/>
          </w:tcPr>
          <w:p w:rsidR="00F27A15" w:rsidRPr="00FA7680" w:rsidRDefault="00F27A15" w:rsidP="00DA23A8">
            <w:pPr>
              <w:spacing w:before="60" w:after="60"/>
              <w:rPr>
                <w:rFonts w:cs="Arial"/>
                <w:sz w:val="20"/>
                <w:szCs w:val="20"/>
              </w:rPr>
            </w:pPr>
            <w:r w:rsidRPr="00FA7680">
              <w:rPr>
                <w:rFonts w:cs="Arial"/>
                <w:color w:val="000000"/>
                <w:sz w:val="20"/>
                <w:szCs w:val="20"/>
              </w:rPr>
              <w:t xml:space="preserve">Client Name. This </w:t>
            </w:r>
            <w:r>
              <w:rPr>
                <w:rFonts w:cs="Arial"/>
                <w:color w:val="000000"/>
                <w:sz w:val="20"/>
                <w:szCs w:val="20"/>
              </w:rPr>
              <w:t xml:space="preserve">field </w:t>
            </w:r>
            <w:r w:rsidRPr="00FA7680">
              <w:rPr>
                <w:rFonts w:cs="Arial"/>
                <w:color w:val="000000"/>
                <w:sz w:val="20"/>
                <w:szCs w:val="20"/>
              </w:rPr>
              <w:t xml:space="preserve">value may be </w:t>
            </w:r>
            <w:proofErr w:type="gramStart"/>
            <w:r w:rsidRPr="00FA7680">
              <w:rPr>
                <w:rFonts w:cs="Arial"/>
                <w:color w:val="000000"/>
                <w:sz w:val="20"/>
                <w:szCs w:val="20"/>
              </w:rPr>
              <w:t>“ WalMart</w:t>
            </w:r>
            <w:proofErr w:type="gramEnd"/>
            <w:r>
              <w:rPr>
                <w:rFonts w:cs="Arial"/>
                <w:color w:val="000000"/>
                <w:sz w:val="20"/>
                <w:szCs w:val="20"/>
              </w:rPr>
              <w:fldChar w:fldCharType="begin"/>
            </w:r>
            <w:r>
              <w:instrText xml:space="preserve"> XE "</w:instrText>
            </w:r>
            <w:r w:rsidRPr="00273810">
              <w:rPr>
                <w:rFonts w:cs="Arial"/>
                <w:szCs w:val="22"/>
              </w:rPr>
              <w:instrText>WalMart</w:instrText>
            </w:r>
            <w:r>
              <w:instrText xml:space="preserve">" </w:instrText>
            </w:r>
            <w:r>
              <w:rPr>
                <w:rFonts w:cs="Arial"/>
                <w:color w:val="000000"/>
                <w:sz w:val="20"/>
                <w:szCs w:val="20"/>
              </w:rPr>
              <w:fldChar w:fldCharType="end"/>
            </w:r>
            <w:r w:rsidRPr="00FA7680">
              <w:rPr>
                <w:rFonts w:cs="Arial"/>
                <w:color w:val="000000"/>
                <w:sz w:val="20"/>
                <w:szCs w:val="20"/>
              </w:rPr>
              <w:t>”, “ATT”, “VirginMobile”, and so on. Foreign k</w:t>
            </w:r>
            <w:r>
              <w:rPr>
                <w:rFonts w:cs="Arial"/>
                <w:color w:val="000000"/>
                <w:sz w:val="20"/>
                <w:szCs w:val="20"/>
              </w:rPr>
              <w:t>ey to the Code table.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culture_id (FK)</w:t>
            </w:r>
          </w:p>
        </w:tc>
        <w:tc>
          <w:tcPr>
            <w:tcW w:w="6660" w:type="dxa"/>
          </w:tcPr>
          <w:p w:rsidR="00F27A15" w:rsidRPr="00FA7680" w:rsidRDefault="00F27A15" w:rsidP="00DA23A8">
            <w:pPr>
              <w:spacing w:before="60" w:after="60"/>
              <w:rPr>
                <w:rFonts w:cs="Arial"/>
                <w:sz w:val="20"/>
                <w:szCs w:val="20"/>
              </w:rPr>
            </w:pPr>
            <w:r w:rsidRPr="00FA7680">
              <w:rPr>
                <w:rFonts w:cs="Arial"/>
                <w:color w:val="000000"/>
                <w:sz w:val="20"/>
                <w:szCs w:val="20"/>
              </w:rPr>
              <w:t xml:space="preserve">Identifies the culture; for example, “en-US” for a US customer. Foreign key to the </w:t>
            </w:r>
            <w:r>
              <w:rPr>
                <w:rFonts w:cs="Arial"/>
                <w:color w:val="000000"/>
                <w:sz w:val="20"/>
                <w:szCs w:val="20"/>
              </w:rPr>
              <w:t xml:space="preserve">Code table. </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line_of_business_id (FK)</w:t>
            </w:r>
          </w:p>
        </w:tc>
        <w:tc>
          <w:tcPr>
            <w:tcW w:w="6660" w:type="dxa"/>
          </w:tcPr>
          <w:p w:rsidR="00F27A15" w:rsidRPr="00FA7680" w:rsidRDefault="00F27A15" w:rsidP="00DA23A8">
            <w:pPr>
              <w:spacing w:before="60" w:after="60"/>
              <w:rPr>
                <w:rFonts w:cs="Arial"/>
                <w:sz w:val="20"/>
                <w:szCs w:val="20"/>
              </w:rPr>
            </w:pPr>
            <w:r>
              <w:rPr>
                <w:rFonts w:cs="Arial"/>
                <w:color w:val="000000"/>
                <w:sz w:val="20"/>
                <w:szCs w:val="20"/>
              </w:rPr>
              <w:t xml:space="preserve">Field </w:t>
            </w:r>
            <w:r w:rsidRPr="00FA7680">
              <w:rPr>
                <w:rFonts w:cs="Arial"/>
                <w:color w:val="000000"/>
                <w:sz w:val="20"/>
                <w:szCs w:val="20"/>
              </w:rPr>
              <w:t>value identifies the line of business. Foreign key</w:t>
            </w:r>
            <w:r>
              <w:rPr>
                <w:rFonts w:cs="Arial"/>
                <w:color w:val="000000"/>
                <w:sz w:val="20"/>
                <w:szCs w:val="20"/>
              </w:rPr>
              <w:t xml:space="preserve"> to the Code table.</w:t>
            </w:r>
          </w:p>
        </w:tc>
      </w:tr>
    </w:tbl>
    <w:p w:rsidR="00F27A15" w:rsidRPr="00D84A23" w:rsidRDefault="00F27A15" w:rsidP="00F27A15">
      <w:pPr>
        <w:pStyle w:val="Heading4"/>
      </w:pPr>
      <w:bookmarkStart w:id="226" w:name="_Ref310853565"/>
      <w:bookmarkStart w:id="227" w:name="_Toc310861110"/>
      <w:bookmarkStart w:id="228" w:name="_Toc312235447"/>
      <w:r>
        <w:t xml:space="preserve">TransactionDetail </w:t>
      </w:r>
      <w:r w:rsidRPr="00D84A23">
        <w:t>Table</w:t>
      </w:r>
      <w:bookmarkEnd w:id="226"/>
      <w:bookmarkEnd w:id="227"/>
      <w:bookmarkEnd w:id="228"/>
    </w:p>
    <w:p w:rsidR="00F27A15" w:rsidRPr="000226B8" w:rsidRDefault="00F27A15" w:rsidP="00F27A15">
      <w:pPr>
        <w:tabs>
          <w:tab w:val="left" w:pos="720"/>
        </w:tabs>
        <w:spacing w:before="120"/>
        <w:rPr>
          <w:rFonts w:cs="Arial"/>
          <w:szCs w:val="22"/>
        </w:rPr>
      </w:pPr>
      <w:r>
        <w:rPr>
          <w:rFonts w:cs="Arial"/>
          <w:szCs w:val="22"/>
        </w:rPr>
        <w:t xml:space="preserve">This table stores details about a </w:t>
      </w:r>
      <w:r>
        <w:rPr>
          <w:rFonts w:cs="Arial"/>
          <w:szCs w:val="22"/>
        </w:rPr>
        <w:fldChar w:fldCharType="begin"/>
      </w:r>
      <w:r>
        <w:instrText xml:space="preserve"> XE "AsurionFinance </w:instrText>
      </w:r>
      <w:r w:rsidRPr="00BE4BC9">
        <w:instrText>Database Table</w:instrText>
      </w:r>
      <w:r>
        <w:instrText xml:space="preserve">:TransactionDetail" </w:instrText>
      </w:r>
      <w:r>
        <w:rPr>
          <w:rFonts w:cs="Arial"/>
          <w:szCs w:val="22"/>
        </w:rPr>
        <w:fldChar w:fldCharType="end"/>
      </w:r>
      <w:r>
        <w:rPr>
          <w:rFonts w:cs="Arial"/>
          <w:szCs w:val="22"/>
        </w:rPr>
        <w:t xml:space="preserve"> transaction.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FA7680" w:rsidTr="00DA23A8">
        <w:trPr>
          <w:tblHeader/>
        </w:trPr>
        <w:tc>
          <w:tcPr>
            <w:tcW w:w="2700" w:type="dxa"/>
            <w:shd w:val="clear" w:color="auto" w:fill="FFC000"/>
          </w:tcPr>
          <w:p w:rsidR="00F27A15" w:rsidRPr="00FA7680" w:rsidRDefault="00F27A15" w:rsidP="00DA23A8">
            <w:pPr>
              <w:spacing w:before="60" w:after="60"/>
              <w:jc w:val="center"/>
              <w:rPr>
                <w:rFonts w:cs="Arial"/>
                <w:b/>
                <w:sz w:val="20"/>
                <w:szCs w:val="20"/>
              </w:rPr>
            </w:pPr>
            <w:r w:rsidRPr="00FA7680">
              <w:rPr>
                <w:rFonts w:cs="Arial"/>
                <w:b/>
                <w:sz w:val="20"/>
                <w:szCs w:val="20"/>
              </w:rPr>
              <w:t>Field</w:t>
            </w:r>
          </w:p>
        </w:tc>
        <w:tc>
          <w:tcPr>
            <w:tcW w:w="6660" w:type="dxa"/>
            <w:shd w:val="clear" w:color="auto" w:fill="FFC000"/>
          </w:tcPr>
          <w:p w:rsidR="00F27A15" w:rsidRPr="00FA7680" w:rsidRDefault="00F27A15" w:rsidP="00DA23A8">
            <w:pPr>
              <w:spacing w:before="60" w:after="60"/>
              <w:jc w:val="center"/>
              <w:rPr>
                <w:rFonts w:cs="Arial"/>
                <w:b/>
                <w:sz w:val="20"/>
                <w:szCs w:val="20"/>
              </w:rPr>
            </w:pPr>
            <w:r w:rsidRPr="00FA7680">
              <w:rPr>
                <w:rFonts w:cs="Arial"/>
                <w:b/>
                <w:sz w:val="20"/>
                <w:szCs w:val="20"/>
              </w:rPr>
              <w:t>Description</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Id (PK)</w:t>
            </w:r>
          </w:p>
        </w:tc>
        <w:tc>
          <w:tcPr>
            <w:tcW w:w="6660" w:type="dxa"/>
          </w:tcPr>
          <w:p w:rsidR="00F27A15" w:rsidRPr="00FA7680" w:rsidRDefault="00316B0F" w:rsidP="00DA23A8">
            <w:pPr>
              <w:spacing w:before="60" w:after="60"/>
              <w:rPr>
                <w:rFonts w:cs="Arial"/>
                <w:sz w:val="20"/>
                <w:szCs w:val="20"/>
              </w:rPr>
            </w:pPr>
            <w:r>
              <w:rPr>
                <w:rFonts w:cs="Arial"/>
                <w:sz w:val="20"/>
                <w:szCs w:val="20"/>
              </w:rPr>
              <w:t>Transaction</w:t>
            </w:r>
            <w:r w:rsidR="007462F5">
              <w:rPr>
                <w:rFonts w:cs="Arial"/>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sz w:val="20"/>
                <w:szCs w:val="20"/>
              </w:rPr>
              <w:fldChar w:fldCharType="end"/>
            </w:r>
            <w:r>
              <w:rPr>
                <w:rFonts w:cs="Arial"/>
                <w:sz w:val="20"/>
                <w:szCs w:val="20"/>
              </w:rPr>
              <w:t xml:space="preserve"> D</w:t>
            </w:r>
            <w:r w:rsidR="00F27A15" w:rsidRPr="00FA7680">
              <w:rPr>
                <w:rFonts w:cs="Arial"/>
                <w:sz w:val="20"/>
                <w:szCs w:val="20"/>
              </w:rPr>
              <w:t xml:space="preserve">etail </w:t>
            </w:r>
            <w:proofErr w:type="gramStart"/>
            <w:r w:rsidR="00F27A15" w:rsidRPr="00FA7680">
              <w:rPr>
                <w:rFonts w:cs="Arial"/>
                <w:sz w:val="20"/>
                <w:szCs w:val="20"/>
              </w:rPr>
              <w:t>ID.</w:t>
            </w:r>
            <w:proofErr w:type="gramEnd"/>
            <w:r w:rsidR="00F27A15" w:rsidRPr="00FA7680">
              <w:rPr>
                <w:rFonts w:cs="Arial"/>
                <w:sz w:val="20"/>
                <w:szCs w:val="20"/>
              </w:rPr>
              <w:t xml:space="preserve"> Primary key for the table.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transaction_id (FK)</w:t>
            </w:r>
          </w:p>
        </w:tc>
        <w:tc>
          <w:tcPr>
            <w:tcW w:w="6660" w:type="dxa"/>
          </w:tcPr>
          <w:p w:rsidR="00F27A15" w:rsidRPr="00FA7680" w:rsidRDefault="00971382" w:rsidP="00DA23A8">
            <w:pPr>
              <w:spacing w:before="60" w:after="60"/>
              <w:rPr>
                <w:rFonts w:cs="Arial"/>
                <w:sz w:val="20"/>
                <w:szCs w:val="20"/>
              </w:rPr>
            </w:pPr>
            <w:r>
              <w:rPr>
                <w:rFonts w:cs="Arial"/>
                <w:sz w:val="20"/>
                <w:szCs w:val="20"/>
              </w:rPr>
              <w:t>Transactio</w:t>
            </w:r>
            <w:r w:rsidR="00F27A15">
              <w:rPr>
                <w:rFonts w:cs="Arial"/>
                <w:sz w:val="20"/>
                <w:szCs w:val="20"/>
              </w:rPr>
              <w:t>n</w:t>
            </w:r>
            <w:r w:rsidR="007462F5">
              <w:rPr>
                <w:rFonts w:cs="Arial"/>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sz w:val="20"/>
                <w:szCs w:val="20"/>
              </w:rPr>
              <w:fldChar w:fldCharType="end"/>
            </w:r>
            <w:r w:rsidR="00F27A15">
              <w:rPr>
                <w:rFonts w:cs="Arial"/>
                <w:sz w:val="20"/>
                <w:szCs w:val="20"/>
              </w:rPr>
              <w:t xml:space="preserve"> ID. Foreign key to</w:t>
            </w:r>
            <w:r w:rsidR="00F27A15" w:rsidRPr="00FA7680">
              <w:rPr>
                <w:rFonts w:cs="Arial"/>
                <w:sz w:val="20"/>
                <w:szCs w:val="20"/>
              </w:rPr>
              <w:t xml:space="preserve"> the Transaction table.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payment_method_id (FK)</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Payment method information (CreditCard</w:t>
            </w:r>
            <w:r w:rsidR="009209CE">
              <w:rPr>
                <w:rFonts w:cs="Arial"/>
                <w:sz w:val="20"/>
                <w:szCs w:val="20"/>
              </w:rPr>
              <w:fldChar w:fldCharType="begin"/>
            </w:r>
            <w:r w:rsidR="009209CE">
              <w:instrText xml:space="preserve"> XE "</w:instrText>
            </w:r>
            <w:r w:rsidR="009209CE" w:rsidRPr="0070459F">
              <w:rPr>
                <w:rFonts w:cs="Arial"/>
                <w:szCs w:val="22"/>
              </w:rPr>
              <w:instrText>CreditCard</w:instrText>
            </w:r>
            <w:r w:rsidR="009209CE">
              <w:instrText xml:space="preserve">" </w:instrText>
            </w:r>
            <w:r w:rsidR="009209CE">
              <w:rPr>
                <w:rFonts w:cs="Arial"/>
                <w:sz w:val="20"/>
                <w:szCs w:val="20"/>
              </w:rPr>
              <w:fldChar w:fldCharType="end"/>
            </w:r>
            <w:r w:rsidRPr="00FA7680">
              <w:rPr>
                <w:rFonts w:cs="Arial"/>
                <w:sz w:val="20"/>
                <w:szCs w:val="20"/>
              </w:rPr>
              <w:t xml:space="preserve">, ECheck, and so on). </w:t>
            </w:r>
            <w:r>
              <w:rPr>
                <w:rFonts w:cs="Arial"/>
                <w:sz w:val="20"/>
                <w:szCs w:val="20"/>
              </w:rPr>
              <w:t>Foreign key to the Transaction</w:t>
            </w:r>
            <w:r w:rsidR="007462F5">
              <w:rPr>
                <w:rFonts w:cs="Arial"/>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sz w:val="20"/>
                <w:szCs w:val="20"/>
              </w:rPr>
              <w:fldChar w:fldCharType="end"/>
            </w:r>
            <w:r>
              <w:rPr>
                <w:rFonts w:cs="Arial"/>
                <w:sz w:val="20"/>
                <w:szCs w:val="20"/>
              </w:rPr>
              <w:t xml:space="preserve"> </w:t>
            </w:r>
            <w:r w:rsidRPr="00FA7680">
              <w:rPr>
                <w:rFonts w:cs="Arial"/>
                <w:sz w:val="20"/>
                <w:szCs w:val="20"/>
              </w:rPr>
              <w:t>table</w:t>
            </w:r>
            <w:r>
              <w:rPr>
                <w:rFonts w:cs="Arial"/>
                <w:sz w:val="20"/>
                <w:szCs w:val="20"/>
              </w:rPr>
              <w:t>.</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request</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Request for processing.</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response</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Response received to the request.</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amount</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Amount of the transaction.</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reference_number</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Payment reference number in the response.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type</w:t>
            </w:r>
          </w:p>
        </w:tc>
        <w:tc>
          <w:tcPr>
            <w:tcW w:w="6660" w:type="dxa"/>
          </w:tcPr>
          <w:p w:rsidR="00F27A15" w:rsidRPr="00FA7680" w:rsidRDefault="00F27A15" w:rsidP="00DA23A8">
            <w:pPr>
              <w:spacing w:before="60" w:after="60"/>
              <w:rPr>
                <w:rFonts w:cs="Arial"/>
                <w:sz w:val="20"/>
                <w:szCs w:val="20"/>
              </w:rPr>
            </w:pPr>
            <w:r w:rsidRPr="00FA7680">
              <w:rPr>
                <w:rFonts w:cs="Arial"/>
                <w:color w:val="000000"/>
                <w:sz w:val="20"/>
                <w:szCs w:val="20"/>
              </w:rPr>
              <w:t>Indicates the type of transaction (“S” for Sale, “P” for Process Transaction</w:t>
            </w:r>
            <w:r w:rsidR="007462F5">
              <w:rPr>
                <w:rFonts w:cs="Arial"/>
                <w:color w:val="000000"/>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color w:val="000000"/>
                <w:sz w:val="20"/>
                <w:szCs w:val="20"/>
              </w:rPr>
              <w:fldChar w:fldCharType="end"/>
            </w:r>
            <w:r w:rsidRPr="00FA7680">
              <w:rPr>
                <w:rFonts w:cs="Arial"/>
                <w:color w:val="000000"/>
                <w:sz w:val="20"/>
                <w:szCs w:val="20"/>
              </w:rPr>
              <w:t>, and so on).</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comment1</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Contains the contract ID or claim ID.</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comment2</w:t>
            </w:r>
          </w:p>
        </w:tc>
        <w:tc>
          <w:tcPr>
            <w:tcW w:w="6660" w:type="dxa"/>
          </w:tcPr>
          <w:p w:rsidR="00F27A15" w:rsidRPr="00FA7680" w:rsidRDefault="00F27A15" w:rsidP="00DA23A8">
            <w:pPr>
              <w:spacing w:before="60" w:after="60"/>
              <w:rPr>
                <w:rFonts w:cs="Arial"/>
                <w:sz w:val="20"/>
                <w:szCs w:val="20"/>
              </w:rPr>
            </w:pPr>
            <w:r>
              <w:rPr>
                <w:rFonts w:cs="Arial"/>
                <w:sz w:val="20"/>
                <w:szCs w:val="20"/>
              </w:rPr>
              <w:t>Cont</w:t>
            </w:r>
            <w:r w:rsidRPr="00FA7680">
              <w:rPr>
                <w:rFonts w:cs="Arial"/>
                <w:sz w:val="20"/>
                <w:szCs w:val="20"/>
              </w:rPr>
              <w:t>ains the order ID.</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duplicate</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Check bit indicating that the record is being duplicated for a given client hash value.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request_id</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Stores the client hash value while the record is being processed.</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datakey</w:t>
            </w:r>
          </w:p>
        </w:tc>
        <w:tc>
          <w:tcPr>
            <w:tcW w:w="6660" w:type="dxa"/>
          </w:tcPr>
          <w:p w:rsidR="00F27A15" w:rsidRPr="00FA7680" w:rsidRDefault="00B1161C" w:rsidP="00DA23A8">
            <w:pPr>
              <w:spacing w:before="60" w:after="60"/>
              <w:rPr>
                <w:rFonts w:cs="Arial"/>
                <w:sz w:val="20"/>
                <w:szCs w:val="20"/>
              </w:rPr>
            </w:pPr>
            <w:r>
              <w:rPr>
                <w:rFonts w:cs="Arial"/>
                <w:color w:val="000000"/>
                <w:sz w:val="20"/>
                <w:szCs w:val="20"/>
              </w:rPr>
              <w:t>The d</w:t>
            </w:r>
            <w:r w:rsidR="00F27A15" w:rsidRPr="00FA7680">
              <w:rPr>
                <w:rFonts w:cs="Arial"/>
                <w:color w:val="000000"/>
                <w:sz w:val="20"/>
                <w:szCs w:val="20"/>
              </w:rPr>
              <w:t>ataKey is used during transaction processing. For exam</w:t>
            </w:r>
            <w:r>
              <w:rPr>
                <w:rFonts w:cs="Arial"/>
                <w:color w:val="000000"/>
                <w:sz w:val="20"/>
                <w:szCs w:val="20"/>
              </w:rPr>
              <w:t xml:space="preserve">ple, “123549222|7/15/2011|PREM” </w:t>
            </w:r>
            <w:r w:rsidR="00F27A15" w:rsidRPr="00FA7680">
              <w:rPr>
                <w:rFonts w:cs="Arial"/>
                <w:color w:val="000000"/>
                <w:sz w:val="20"/>
                <w:szCs w:val="20"/>
              </w:rPr>
              <w:t>could be a dataKey value.</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result_code</w:t>
            </w:r>
          </w:p>
        </w:tc>
        <w:tc>
          <w:tcPr>
            <w:tcW w:w="6660" w:type="dxa"/>
          </w:tcPr>
          <w:p w:rsidR="00F27A15" w:rsidRPr="00FA7680" w:rsidRDefault="00F27A15" w:rsidP="00DA23A8">
            <w:pPr>
              <w:spacing w:before="60" w:after="60"/>
              <w:rPr>
                <w:rFonts w:cs="Arial"/>
                <w:sz w:val="20"/>
                <w:szCs w:val="20"/>
              </w:rPr>
            </w:pPr>
            <w:r w:rsidRPr="00FA7680">
              <w:rPr>
                <w:rFonts w:cs="Arial"/>
                <w:sz w:val="20"/>
                <w:szCs w:val="20"/>
              </w:rPr>
              <w:t>The result_code indicates whether the current transaction was processed successfully or not.</w:t>
            </w:r>
          </w:p>
        </w:tc>
      </w:tr>
      <w:tr w:rsidR="00F27A15" w:rsidRPr="00FA7680" w:rsidTr="00DA23A8">
        <w:tc>
          <w:tcPr>
            <w:tcW w:w="2700" w:type="dxa"/>
          </w:tcPr>
          <w:p w:rsidR="00F27A15" w:rsidRPr="00FA7680" w:rsidRDefault="00F27A15" w:rsidP="00DA23A8">
            <w:pPr>
              <w:spacing w:before="60" w:after="60"/>
              <w:rPr>
                <w:rFonts w:cs="Arial"/>
                <w:sz w:val="20"/>
                <w:szCs w:val="20"/>
              </w:rPr>
            </w:pPr>
            <w:r w:rsidRPr="00FA7680">
              <w:rPr>
                <w:rFonts w:cs="Arial"/>
                <w:color w:val="000000"/>
                <w:sz w:val="20"/>
                <w:szCs w:val="20"/>
              </w:rPr>
              <w:t>resp_message</w:t>
            </w:r>
          </w:p>
        </w:tc>
        <w:tc>
          <w:tcPr>
            <w:tcW w:w="6660" w:type="dxa"/>
          </w:tcPr>
          <w:p w:rsidR="00F27A15" w:rsidRPr="00FA7680" w:rsidRDefault="00F27A15" w:rsidP="00DA23A8">
            <w:pPr>
              <w:spacing w:before="60" w:after="60"/>
              <w:rPr>
                <w:rFonts w:cs="Arial"/>
                <w:sz w:val="20"/>
                <w:szCs w:val="20"/>
              </w:rPr>
            </w:pPr>
            <w:r>
              <w:rPr>
                <w:rFonts w:cs="Arial"/>
                <w:sz w:val="20"/>
                <w:szCs w:val="20"/>
              </w:rPr>
              <w:t xml:space="preserve">This field </w:t>
            </w:r>
            <w:r w:rsidRPr="00FA7680">
              <w:rPr>
                <w:rFonts w:cs="Arial"/>
                <w:sz w:val="20"/>
                <w:szCs w:val="20"/>
              </w:rPr>
              <w:t>value indicates whether the transaction record is “APPROVED”, “DECLINED”, and so on.</w:t>
            </w:r>
          </w:p>
        </w:tc>
      </w:tr>
    </w:tbl>
    <w:p w:rsidR="00F27A15" w:rsidRPr="0068007C" w:rsidRDefault="00F27A15" w:rsidP="00F27A15">
      <w:pPr>
        <w:pStyle w:val="Heading8"/>
        <w:spacing w:before="120"/>
      </w:pPr>
      <w:r w:rsidRPr="0068007C">
        <w:lastRenderedPageBreak/>
        <w:t>Transaction</w:t>
      </w:r>
      <w:r w:rsidR="007462F5">
        <w:fldChar w:fldCharType="begin"/>
      </w:r>
      <w:r w:rsidR="007462F5">
        <w:instrText xml:space="preserve"> XE "</w:instrText>
      </w:r>
      <w:r w:rsidR="007462F5" w:rsidRPr="000E7F04">
        <w:rPr>
          <w:szCs w:val="22"/>
        </w:rPr>
        <w:instrText>Transaction</w:instrText>
      </w:r>
      <w:r w:rsidR="007462F5">
        <w:instrText xml:space="preserve">" </w:instrText>
      </w:r>
      <w:r w:rsidR="007462F5">
        <w:fldChar w:fldCharType="end"/>
      </w:r>
      <w:r w:rsidRPr="0068007C">
        <w:t xml:space="preserve"> Status</w:t>
      </w:r>
      <w:r w:rsidR="00B40B92">
        <w:fldChar w:fldCharType="begin"/>
      </w:r>
      <w:r w:rsidR="00B40B92">
        <w:instrText xml:space="preserve"> XE "</w:instrText>
      </w:r>
      <w:r w:rsidR="00B40B92" w:rsidRPr="009504FF">
        <w:rPr>
          <w:szCs w:val="22"/>
        </w:rPr>
        <w:instrText>Status</w:instrText>
      </w:r>
      <w:r w:rsidR="00B40B92">
        <w:instrText xml:space="preserve">" </w:instrText>
      </w:r>
      <w:r w:rsidR="00B40B92">
        <w:fldChar w:fldCharType="end"/>
      </w:r>
      <w:r>
        <w:t xml:space="preserve"> Codes</w:t>
      </w:r>
    </w:p>
    <w:p w:rsidR="00F27A15" w:rsidRDefault="00F27A15" w:rsidP="00F27A15">
      <w:pPr>
        <w:spacing w:before="120" w:after="120"/>
      </w:pPr>
      <w:r>
        <w:t>The current status of a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xml:space="preserve"> transaction is stored in the Asurion Finance DB</w:t>
      </w:r>
      <w:r w:rsidR="00CF311D">
        <w:fldChar w:fldCharType="begin"/>
      </w:r>
      <w:r w:rsidR="00CF311D">
        <w:instrText xml:space="preserve"> XE "</w:instrText>
      </w:r>
      <w:r w:rsidR="00CF311D" w:rsidRPr="00C545A5">
        <w:rPr>
          <w:rFonts w:cs="Arial"/>
          <w:szCs w:val="22"/>
        </w:rPr>
        <w:instrText>Asurion Finance Database</w:instrText>
      </w:r>
      <w:r w:rsidR="00CF311D">
        <w:instrText xml:space="preserve">" </w:instrText>
      </w:r>
      <w:r w:rsidR="00CF311D">
        <w:fldChar w:fldCharType="end"/>
      </w:r>
      <w:r>
        <w:t xml:space="preserve"> Transaction</w:t>
      </w:r>
      <w:r w:rsidR="007462F5">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fldChar w:fldCharType="end"/>
      </w:r>
      <w:r>
        <w:t xml:space="preserve"> Details table. This table lists status codes used in the Transaction Details table.</w:t>
      </w:r>
    </w:p>
    <w:tbl>
      <w:tblPr>
        <w:tblW w:w="3729" w:type="dxa"/>
        <w:jc w:val="center"/>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2727"/>
      </w:tblGrid>
      <w:tr w:rsidR="00F27A15" w:rsidRPr="00247113" w:rsidTr="00DA23A8">
        <w:trPr>
          <w:tblHeader/>
          <w:jc w:val="center"/>
        </w:trPr>
        <w:tc>
          <w:tcPr>
            <w:tcW w:w="1002" w:type="dxa"/>
            <w:shd w:val="clear" w:color="auto" w:fill="FFC000"/>
          </w:tcPr>
          <w:p w:rsidR="00F27A15" w:rsidRPr="00247113" w:rsidRDefault="00F27A15" w:rsidP="00DA23A8">
            <w:pPr>
              <w:spacing w:before="60" w:after="60"/>
              <w:rPr>
                <w:rFonts w:cs="Arial"/>
                <w:b/>
                <w:sz w:val="20"/>
                <w:szCs w:val="20"/>
              </w:rPr>
            </w:pPr>
            <w:r w:rsidRPr="00247113">
              <w:rPr>
                <w:rFonts w:cs="Arial"/>
                <w:b/>
                <w:sz w:val="20"/>
                <w:szCs w:val="20"/>
              </w:rPr>
              <w:t>Code</w:t>
            </w:r>
          </w:p>
        </w:tc>
        <w:tc>
          <w:tcPr>
            <w:tcW w:w="2727" w:type="dxa"/>
            <w:shd w:val="clear" w:color="auto" w:fill="FFC000"/>
          </w:tcPr>
          <w:p w:rsidR="00F27A15" w:rsidRPr="00247113" w:rsidRDefault="00F27A15" w:rsidP="00DA23A8">
            <w:pPr>
              <w:spacing w:before="60" w:after="60"/>
              <w:jc w:val="center"/>
              <w:rPr>
                <w:rFonts w:cs="Arial"/>
                <w:b/>
                <w:sz w:val="20"/>
                <w:szCs w:val="20"/>
              </w:rPr>
            </w:pPr>
            <w:r w:rsidRPr="00247113">
              <w:rPr>
                <w:rFonts w:cs="Arial"/>
                <w:b/>
                <w:sz w:val="20"/>
                <w:szCs w:val="20"/>
              </w:rPr>
              <w:t>Status</w:t>
            </w:r>
            <w:r w:rsidR="00B40B92">
              <w:rPr>
                <w:rFonts w:cs="Arial"/>
                <w:b/>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b/>
                <w:sz w:val="20"/>
                <w:szCs w:val="20"/>
              </w:rPr>
              <w:fldChar w:fldCharType="end"/>
            </w:r>
          </w:p>
        </w:tc>
      </w:tr>
      <w:tr w:rsidR="00F27A15" w:rsidRPr="0068007C" w:rsidTr="00DA23A8">
        <w:trPr>
          <w:jc w:val="center"/>
        </w:trPr>
        <w:tc>
          <w:tcPr>
            <w:tcW w:w="1002" w:type="dxa"/>
          </w:tcPr>
          <w:p w:rsidR="00F27A15" w:rsidRPr="0068007C" w:rsidRDefault="00F27A15" w:rsidP="00DA23A8">
            <w:pPr>
              <w:spacing w:before="60" w:after="60"/>
              <w:jc w:val="center"/>
              <w:rPr>
                <w:rFonts w:cs="Arial"/>
                <w:sz w:val="20"/>
                <w:szCs w:val="20"/>
              </w:rPr>
            </w:pPr>
            <w:r w:rsidRPr="0068007C">
              <w:rPr>
                <w:rFonts w:cs="Arial"/>
                <w:sz w:val="20"/>
                <w:szCs w:val="20"/>
              </w:rPr>
              <w:t>A</w:t>
            </w:r>
          </w:p>
        </w:tc>
        <w:tc>
          <w:tcPr>
            <w:tcW w:w="2727" w:type="dxa"/>
          </w:tcPr>
          <w:p w:rsidR="00F27A15" w:rsidRPr="0068007C" w:rsidRDefault="00F27A15" w:rsidP="00DA23A8">
            <w:pPr>
              <w:spacing w:before="60" w:after="60"/>
              <w:rPr>
                <w:rFonts w:cs="Arial"/>
                <w:sz w:val="20"/>
                <w:szCs w:val="20"/>
              </w:rPr>
            </w:pPr>
            <w:r w:rsidRPr="0068007C">
              <w:rPr>
                <w:rFonts w:cs="Arial"/>
                <w:noProof/>
                <w:sz w:val="20"/>
                <w:szCs w:val="20"/>
              </w:rPr>
              <w:t>Authorize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S</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Sale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C</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Credit</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V</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Void</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D</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Capture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E</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Create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U</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Update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N</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Cancel</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P</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Process</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O</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Confirm</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F</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NSF</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B</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AccountUnavailable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I</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AccountInvalid</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L</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Cancellation</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X</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Exception</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J</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Objected</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K</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Lookup</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T</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Authenticate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M</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Completed</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G</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AccountChange</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Q</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InvalidData</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V</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Payout</w:t>
            </w:r>
          </w:p>
        </w:tc>
      </w:tr>
      <w:tr w:rsidR="00F27A15" w:rsidRPr="00247113" w:rsidTr="00DA23A8">
        <w:trPr>
          <w:jc w:val="center"/>
        </w:trPr>
        <w:tc>
          <w:tcPr>
            <w:tcW w:w="1002" w:type="dxa"/>
          </w:tcPr>
          <w:p w:rsidR="00F27A15" w:rsidRPr="00247113" w:rsidRDefault="00F27A15" w:rsidP="00DA23A8">
            <w:pPr>
              <w:spacing w:before="60" w:after="60"/>
              <w:jc w:val="center"/>
              <w:rPr>
                <w:rFonts w:cs="Arial"/>
                <w:sz w:val="20"/>
                <w:szCs w:val="20"/>
              </w:rPr>
            </w:pPr>
            <w:r w:rsidRPr="00247113">
              <w:rPr>
                <w:rFonts w:cs="Arial"/>
                <w:sz w:val="20"/>
                <w:szCs w:val="20"/>
              </w:rPr>
              <w:t>Z</w:t>
            </w:r>
          </w:p>
        </w:tc>
        <w:tc>
          <w:tcPr>
            <w:tcW w:w="2727" w:type="dxa"/>
          </w:tcPr>
          <w:p w:rsidR="00F27A15" w:rsidRPr="00247113" w:rsidRDefault="00F27A15" w:rsidP="00DA23A8">
            <w:pPr>
              <w:spacing w:before="60" w:after="60"/>
              <w:rPr>
                <w:rFonts w:cs="Arial"/>
                <w:sz w:val="20"/>
                <w:szCs w:val="20"/>
              </w:rPr>
            </w:pPr>
            <w:r w:rsidRPr="00247113">
              <w:rPr>
                <w:rFonts w:cs="Arial"/>
                <w:sz w:val="20"/>
                <w:szCs w:val="20"/>
              </w:rPr>
              <w:t>Deceased</w:t>
            </w:r>
          </w:p>
        </w:tc>
      </w:tr>
    </w:tbl>
    <w:p w:rsidR="00F27A15" w:rsidRPr="00D84A23" w:rsidRDefault="00F27A15" w:rsidP="00F27A15">
      <w:pPr>
        <w:pStyle w:val="Heading4"/>
      </w:pPr>
      <w:bookmarkStart w:id="229" w:name="_Ref310853694"/>
      <w:bookmarkStart w:id="230" w:name="_Toc310861120"/>
      <w:bookmarkStart w:id="231" w:name="_Toc312235448"/>
      <w:r>
        <w:t xml:space="preserve">VerisignDetail </w:t>
      </w:r>
      <w:r w:rsidRPr="00D84A23">
        <w:t>Table</w:t>
      </w:r>
      <w:bookmarkEnd w:id="229"/>
      <w:bookmarkEnd w:id="230"/>
      <w:bookmarkEnd w:id="231"/>
    </w:p>
    <w:p w:rsidR="00F27A15" w:rsidRPr="000226B8" w:rsidRDefault="00F27A15" w:rsidP="00F27A15">
      <w:pPr>
        <w:tabs>
          <w:tab w:val="left" w:pos="720"/>
        </w:tabs>
        <w:spacing w:before="120"/>
        <w:rPr>
          <w:rFonts w:cs="Arial"/>
          <w:szCs w:val="22"/>
        </w:rPr>
      </w:pPr>
      <w:r>
        <w:rPr>
          <w:rFonts w:cs="Arial"/>
          <w:szCs w:val="22"/>
        </w:rPr>
        <w:t xml:space="preserve">This table stores details about </w:t>
      </w:r>
      <w:r>
        <w:rPr>
          <w:lang w:val="en-GB"/>
        </w:rPr>
        <w:t xml:space="preserve">transaction processing via </w:t>
      </w:r>
      <w:r>
        <w:rPr>
          <w:rFonts w:cs="Arial"/>
          <w:szCs w:val="22"/>
        </w:rPr>
        <w:fldChar w:fldCharType="begin"/>
      </w:r>
      <w:r>
        <w:instrText xml:space="preserve"> XE "AsurionFinance </w:instrText>
      </w:r>
      <w:r w:rsidRPr="00BE4BC9">
        <w:instrText>Database Table:</w:instrText>
      </w:r>
      <w:r>
        <w:instrText xml:space="preserve">Verisign" </w:instrText>
      </w:r>
      <w:r>
        <w:rPr>
          <w:rFonts w:cs="Arial"/>
          <w:szCs w:val="22"/>
        </w:rPr>
        <w:fldChar w:fldCharType="end"/>
      </w:r>
      <w:r>
        <w:rPr>
          <w:lang w:val="en-GB"/>
        </w:rPr>
        <w:t>PayFlowProGateway</w:t>
      </w:r>
      <w:r>
        <w:rPr>
          <w:lang w:val="en-GB"/>
        </w:rPr>
        <w:fldChar w:fldCharType="begin"/>
      </w:r>
      <w:r>
        <w:instrText xml:space="preserve"> XE "</w:instrText>
      </w:r>
      <w:r w:rsidRPr="00F72077">
        <w:instrText>Gateway</w:instrText>
      </w:r>
      <w:r>
        <w:instrText xml:space="preserve">" </w:instrText>
      </w:r>
      <w:r>
        <w:rPr>
          <w:lang w:val="en-GB"/>
        </w:rPr>
        <w:fldChar w:fldCharType="end"/>
      </w:r>
      <w:r w:rsidRPr="002579EC">
        <w:rPr>
          <w:lang w:val="en-GB"/>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A66844" w:rsidTr="00DA23A8">
        <w:trPr>
          <w:tblHeader/>
        </w:trPr>
        <w:tc>
          <w:tcPr>
            <w:tcW w:w="2700" w:type="dxa"/>
            <w:shd w:val="clear" w:color="auto" w:fill="FFC000"/>
          </w:tcPr>
          <w:p w:rsidR="00F27A15" w:rsidRPr="00B93F34" w:rsidRDefault="00F27A15" w:rsidP="00DA23A8">
            <w:pPr>
              <w:spacing w:before="60" w:after="60"/>
              <w:jc w:val="center"/>
              <w:rPr>
                <w:b/>
                <w:sz w:val="20"/>
                <w:szCs w:val="20"/>
              </w:rPr>
            </w:pPr>
            <w:r>
              <w:rPr>
                <w:b/>
                <w:sz w:val="20"/>
                <w:szCs w:val="20"/>
              </w:rPr>
              <w:t>Field</w:t>
            </w:r>
          </w:p>
        </w:tc>
        <w:tc>
          <w:tcPr>
            <w:tcW w:w="6660" w:type="dxa"/>
            <w:shd w:val="clear" w:color="auto" w:fill="FFC000"/>
          </w:tcPr>
          <w:p w:rsidR="00F27A15" w:rsidRPr="00B93F34" w:rsidRDefault="00F27A15" w:rsidP="00DA23A8">
            <w:pPr>
              <w:spacing w:before="60" w:after="60"/>
              <w:jc w:val="center"/>
              <w:rPr>
                <w:b/>
                <w:sz w:val="20"/>
                <w:szCs w:val="20"/>
              </w:rPr>
            </w:pPr>
            <w:r w:rsidRPr="00B93F34">
              <w:rPr>
                <w:b/>
                <w:sz w:val="20"/>
                <w:szCs w:val="20"/>
              </w:rPr>
              <w:t>Description</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id (PK)</w:t>
            </w:r>
          </w:p>
        </w:tc>
        <w:tc>
          <w:tcPr>
            <w:tcW w:w="6660" w:type="dxa"/>
          </w:tcPr>
          <w:p w:rsidR="00F27A15" w:rsidRPr="002D4EDD" w:rsidRDefault="00F27A15" w:rsidP="00DA23A8">
            <w:pPr>
              <w:spacing w:before="60" w:after="60"/>
              <w:rPr>
                <w:rFonts w:cs="Arial"/>
                <w:sz w:val="20"/>
                <w:szCs w:val="20"/>
              </w:rPr>
            </w:pPr>
            <w:r w:rsidRPr="002D4EDD">
              <w:rPr>
                <w:rFonts w:cs="Arial"/>
                <w:sz w:val="20"/>
                <w:szCs w:val="20"/>
              </w:rPr>
              <w:t>P</w:t>
            </w:r>
            <w:r w:rsidRPr="002D4EDD">
              <w:rPr>
                <w:rFonts w:cs="Arial"/>
                <w:color w:val="000000"/>
                <w:sz w:val="20"/>
                <w:szCs w:val="20"/>
              </w:rPr>
              <w:t>rimary key for the VerisignDetail table.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transaction_detail_id (FK)</w:t>
            </w:r>
          </w:p>
        </w:tc>
        <w:tc>
          <w:tcPr>
            <w:tcW w:w="6660" w:type="dxa"/>
          </w:tcPr>
          <w:p w:rsidR="00F27A15" w:rsidRPr="002D4EDD" w:rsidRDefault="00F27A15" w:rsidP="00DA23A8">
            <w:pPr>
              <w:spacing w:before="60" w:after="60"/>
              <w:rPr>
                <w:rFonts w:cs="Arial"/>
                <w:sz w:val="20"/>
                <w:szCs w:val="20"/>
              </w:rPr>
            </w:pPr>
            <w:r w:rsidRPr="002D4EDD">
              <w:rPr>
                <w:rFonts w:cs="Arial"/>
                <w:sz w:val="20"/>
                <w:szCs w:val="20"/>
              </w:rPr>
              <w:t>F</w:t>
            </w:r>
            <w:r w:rsidRPr="002D4EDD">
              <w:rPr>
                <w:rFonts w:cs="Arial"/>
                <w:color w:val="000000"/>
                <w:sz w:val="20"/>
                <w:szCs w:val="20"/>
              </w:rPr>
              <w:t>oreign key to the Id field in the TransactionDetail table.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host_code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Host code received in the response.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auth_code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Authentication code received in the response.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street_check_value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Street check value.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lastRenderedPageBreak/>
              <w:t>postal_code_check_value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 xml:space="preserve">Postal </w:t>
            </w:r>
            <w:proofErr w:type="gramStart"/>
            <w:r w:rsidRPr="002D4EDD">
              <w:rPr>
                <w:rFonts w:cs="Arial"/>
                <w:color w:val="000000"/>
                <w:sz w:val="20"/>
                <w:szCs w:val="20"/>
              </w:rPr>
              <w:t>code check</w:t>
            </w:r>
            <w:proofErr w:type="gramEnd"/>
            <w:r w:rsidRPr="002D4EDD">
              <w:rPr>
                <w:rFonts w:cs="Arial"/>
                <w:color w:val="000000"/>
                <w:sz w:val="20"/>
                <w:szCs w:val="20"/>
              </w:rPr>
              <w:t xml:space="preserve"> value.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cvv_check_value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CVV check value.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host</w:t>
            </w:r>
          </w:p>
        </w:tc>
        <w:tc>
          <w:tcPr>
            <w:tcW w:w="6660" w:type="dxa"/>
          </w:tcPr>
          <w:p w:rsidR="00F27A15" w:rsidRPr="002D4EDD" w:rsidRDefault="00F27A15" w:rsidP="00DA23A8">
            <w:pPr>
              <w:spacing w:before="60" w:after="60"/>
              <w:rPr>
                <w:rFonts w:cs="Arial"/>
                <w:sz w:val="20"/>
                <w:szCs w:val="20"/>
              </w:rPr>
            </w:pPr>
            <w:r w:rsidRPr="002D4EDD">
              <w:rPr>
                <w:rFonts w:cs="Arial"/>
                <w:sz w:val="20"/>
                <w:szCs w:val="20"/>
              </w:rPr>
              <w:t>URI of the Web service.</w:t>
            </w:r>
          </w:p>
        </w:tc>
      </w:tr>
    </w:tbl>
    <w:p w:rsidR="00F27A15" w:rsidRDefault="00EB5298" w:rsidP="00F27A15">
      <w:pPr>
        <w:pStyle w:val="Heading3"/>
      </w:pPr>
      <w:bookmarkStart w:id="232" w:name="_Ref308601071"/>
      <w:bookmarkStart w:id="233" w:name="_Ref309373658"/>
      <w:bookmarkStart w:id="234" w:name="_Ref310852296"/>
      <w:bookmarkStart w:id="235" w:name="_Toc310861124"/>
      <w:bookmarkStart w:id="236" w:name="_Toc312235449"/>
      <w:r>
        <w:t>A.3</w:t>
      </w:r>
      <w:r w:rsidR="00F27A15">
        <w:t>.2 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r w:rsidR="00F27A15">
        <w:t xml:space="preserve"> Databas</w:t>
      </w:r>
      <w:bookmarkEnd w:id="232"/>
      <w:r w:rsidR="00F27A15">
        <w:t>e Table</w:t>
      </w:r>
      <w:bookmarkEnd w:id="233"/>
      <w:r w:rsidR="00F27A15">
        <w:t>s</w:t>
      </w:r>
      <w:bookmarkEnd w:id="234"/>
      <w:bookmarkEnd w:id="235"/>
      <w:bookmarkEnd w:id="236"/>
    </w:p>
    <w:p w:rsidR="00F27A15" w:rsidRDefault="00F27A15" w:rsidP="00F27A15">
      <w:r>
        <w:t>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r>
        <w:t xml:space="preserve"> Database </w:t>
      </w:r>
      <w:r>
        <w:fldChar w:fldCharType="begin"/>
      </w:r>
      <w:r>
        <w:instrText xml:space="preserve"> XE "</w:instrText>
      </w:r>
      <w:r w:rsidRPr="001E72C9">
        <w:instrText>CRM Database Tables</w:instrText>
      </w:r>
      <w:r>
        <w:instrText xml:space="preserve">" </w:instrText>
      </w:r>
      <w:r>
        <w:fldChar w:fldCharType="end"/>
      </w:r>
      <w:r>
        <w:t>tables store information about manually entered enrollment</w:t>
      </w:r>
      <w:r w:rsidR="008B019C">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fldChar w:fldCharType="end"/>
      </w:r>
      <w:r>
        <w:t>, contact, billing cycle, invoice, and other information for Tibco</w:t>
      </w:r>
      <w:r>
        <w:fldChar w:fldCharType="begin"/>
      </w:r>
      <w:r>
        <w:instrText xml:space="preserve"> XE "</w:instrText>
      </w:r>
      <w:r w:rsidRPr="00C52E84">
        <w:instrText>Tibco</w:instrText>
      </w:r>
      <w:r>
        <w:instrText xml:space="preserve">" </w:instrText>
      </w:r>
      <w:r>
        <w:fldChar w:fldCharType="end"/>
      </w:r>
      <w:r>
        <w:t xml:space="preserve"> and the Asurion Finance Service</w:t>
      </w:r>
      <w:r w:rsidR="00A71C10">
        <w:fldChar w:fldCharType="begin"/>
      </w:r>
      <w:r w:rsidR="00A71C10">
        <w:instrText xml:space="preserve"> XE "</w:instrText>
      </w:r>
      <w:r w:rsidR="00A71C10" w:rsidRPr="00560467">
        <w:rPr>
          <w:rFonts w:cs="Arial"/>
          <w:szCs w:val="22"/>
        </w:rPr>
        <w:instrText>Finance Service</w:instrText>
      </w:r>
      <w:r w:rsidR="00A71C10">
        <w:instrText xml:space="preserve">" </w:instrText>
      </w:r>
      <w:r w:rsidR="00A71C10">
        <w:fldChar w:fldCharType="end"/>
      </w:r>
      <w:r>
        <w:t>. The CalculateTax API</w:t>
      </w:r>
      <w:r>
        <w:fldChar w:fldCharType="begin"/>
      </w:r>
      <w:r>
        <w:instrText xml:space="preserve"> XE "</w:instrText>
      </w:r>
      <w:r w:rsidRPr="002852A9">
        <w:instrText>CalculateTax API</w:instrText>
      </w:r>
      <w:r>
        <w:instrText xml:space="preserve">" </w:instrText>
      </w:r>
      <w:r>
        <w:fldChar w:fldCharType="end"/>
      </w:r>
      <w:r>
        <w:t xml:space="preserve"> calls the CRM Web Service to update the database. These tables are briefly described in the following sections.</w:t>
      </w:r>
    </w:p>
    <w:p w:rsidR="00F27A15" w:rsidRPr="00D84A23" w:rsidRDefault="00F27A15" w:rsidP="00F27A15">
      <w:pPr>
        <w:pStyle w:val="Heading4"/>
      </w:pPr>
      <w:bookmarkStart w:id="237" w:name="_Ref310854983"/>
      <w:bookmarkStart w:id="238" w:name="_Toc310861125"/>
      <w:bookmarkStart w:id="239" w:name="_Toc312235450"/>
      <w:r w:rsidRPr="00D84A23">
        <w:t>AncillaryData Table</w:t>
      </w:r>
      <w:bookmarkEnd w:id="237"/>
      <w:bookmarkEnd w:id="238"/>
      <w:bookmarkEnd w:id="239"/>
    </w:p>
    <w:p w:rsidR="00F27A15" w:rsidRPr="000226B8" w:rsidRDefault="00F27A15" w:rsidP="00F27A15">
      <w:pPr>
        <w:tabs>
          <w:tab w:val="left" w:pos="720"/>
        </w:tabs>
        <w:spacing w:before="120" w:after="120"/>
        <w:rPr>
          <w:rFonts w:cs="Arial"/>
          <w:szCs w:val="22"/>
        </w:rPr>
      </w:pPr>
      <w:r>
        <w:rPr>
          <w:rFonts w:cs="Arial"/>
          <w:szCs w:val="22"/>
        </w:rPr>
        <w:t>This table s</w:t>
      </w:r>
      <w:r w:rsidRPr="000226B8">
        <w:rPr>
          <w:rFonts w:cs="Arial"/>
          <w:szCs w:val="22"/>
        </w:rPr>
        <w:t>tores ancillary da</w:t>
      </w:r>
      <w:r>
        <w:rPr>
          <w:rFonts w:cs="Arial"/>
          <w:szCs w:val="22"/>
        </w:rPr>
        <w:t xml:space="preserve">ta </w:t>
      </w:r>
      <w:r w:rsidRPr="000226B8">
        <w:rPr>
          <w:rFonts w:cs="Arial"/>
          <w:szCs w:val="22"/>
        </w:rPr>
        <w:t xml:space="preserve">about </w:t>
      </w:r>
      <w:r>
        <w:rPr>
          <w:rFonts w:cs="Arial"/>
          <w:szCs w:val="22"/>
        </w:rPr>
        <w:fldChar w:fldCharType="begin"/>
      </w:r>
      <w:r>
        <w:instrText xml:space="preserve"> XE "CRM </w:instrText>
      </w:r>
      <w:r w:rsidRPr="00BE4BC9">
        <w:instrText>Database Table:</w:instrText>
      </w:r>
      <w:r>
        <w:instrText xml:space="preserve">AncillaryData" </w:instrText>
      </w:r>
      <w:r>
        <w:rPr>
          <w:rFonts w:cs="Arial"/>
          <w:szCs w:val="22"/>
        </w:rPr>
        <w:fldChar w:fldCharType="end"/>
      </w:r>
      <w:r w:rsidRPr="000226B8">
        <w:rPr>
          <w:rFonts w:cs="Arial"/>
          <w:szCs w:val="22"/>
        </w:rPr>
        <w:t>cont</w:t>
      </w:r>
      <w:r>
        <w:rPr>
          <w:rFonts w:cs="Arial"/>
          <w:szCs w:val="22"/>
        </w:rPr>
        <w:t>r</w:t>
      </w:r>
      <w:r w:rsidRPr="000226B8">
        <w:rPr>
          <w:rFonts w:cs="Arial"/>
          <w:szCs w:val="22"/>
        </w:rPr>
        <w:t>acts.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A66844" w:rsidTr="00DA23A8">
        <w:trPr>
          <w:tblHeader/>
        </w:trPr>
        <w:tc>
          <w:tcPr>
            <w:tcW w:w="2700" w:type="dxa"/>
            <w:shd w:val="clear" w:color="auto" w:fill="FFC000"/>
          </w:tcPr>
          <w:p w:rsidR="00F27A15" w:rsidRPr="00B93F34" w:rsidRDefault="00F27A15" w:rsidP="00DA23A8">
            <w:pPr>
              <w:spacing w:before="60" w:after="60"/>
              <w:jc w:val="center"/>
              <w:rPr>
                <w:b/>
                <w:sz w:val="20"/>
                <w:szCs w:val="20"/>
              </w:rPr>
            </w:pPr>
            <w:r>
              <w:rPr>
                <w:b/>
                <w:sz w:val="20"/>
                <w:szCs w:val="20"/>
              </w:rPr>
              <w:t>Field</w:t>
            </w:r>
          </w:p>
        </w:tc>
        <w:tc>
          <w:tcPr>
            <w:tcW w:w="6660" w:type="dxa"/>
            <w:shd w:val="clear" w:color="auto" w:fill="FFC000"/>
          </w:tcPr>
          <w:p w:rsidR="00F27A15" w:rsidRPr="00B93F34" w:rsidRDefault="00F27A15" w:rsidP="00DA23A8">
            <w:pPr>
              <w:spacing w:before="60" w:after="60"/>
              <w:jc w:val="center"/>
              <w:rPr>
                <w:b/>
                <w:sz w:val="20"/>
                <w:szCs w:val="20"/>
              </w:rPr>
            </w:pPr>
            <w:r w:rsidRPr="00B93F34">
              <w:rPr>
                <w:b/>
                <w:sz w:val="20"/>
                <w:szCs w:val="20"/>
              </w:rPr>
              <w:t>Description</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ContractID</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Contract ID.</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Client</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Name of Client.</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Culture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Identifies culture (for example, En-US) of the contact.</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LineOfBusiness</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Area of business.</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Name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Name for the information to be stored.</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Value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Value for the detail.</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Type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Data type of the value.</w:t>
            </w:r>
          </w:p>
        </w:tc>
      </w:tr>
      <w:tr w:rsidR="00F27A15" w:rsidRPr="00A66844" w:rsidTr="00DA23A8">
        <w:tc>
          <w:tcPr>
            <w:tcW w:w="2700" w:type="dxa"/>
          </w:tcPr>
          <w:p w:rsidR="00F27A15" w:rsidRPr="002D4EDD" w:rsidRDefault="00F27A15" w:rsidP="00DA23A8">
            <w:pPr>
              <w:spacing w:before="60" w:after="60"/>
              <w:rPr>
                <w:rFonts w:cs="Arial"/>
                <w:sz w:val="20"/>
                <w:szCs w:val="20"/>
              </w:rPr>
            </w:pPr>
            <w:r w:rsidRPr="002D4EDD">
              <w:rPr>
                <w:rFonts w:cs="Arial"/>
                <w:color w:val="000000"/>
                <w:sz w:val="20"/>
                <w:szCs w:val="20"/>
              </w:rPr>
              <w:t>Sequence</w:t>
            </w:r>
          </w:p>
        </w:tc>
        <w:tc>
          <w:tcPr>
            <w:tcW w:w="6660" w:type="dxa"/>
          </w:tcPr>
          <w:p w:rsidR="00F27A15" w:rsidRPr="002D4EDD" w:rsidRDefault="00F27A15" w:rsidP="00DA23A8">
            <w:pPr>
              <w:spacing w:before="60" w:after="60"/>
              <w:rPr>
                <w:rFonts w:cs="Arial"/>
                <w:sz w:val="20"/>
                <w:szCs w:val="20"/>
              </w:rPr>
            </w:pPr>
            <w:r w:rsidRPr="002D4EDD">
              <w:rPr>
                <w:rFonts w:cs="Arial"/>
                <w:color w:val="000000"/>
                <w:sz w:val="20"/>
                <w:szCs w:val="20"/>
              </w:rPr>
              <w:t>Order in which data appears in the UI.</w:t>
            </w:r>
          </w:p>
        </w:tc>
      </w:tr>
    </w:tbl>
    <w:p w:rsidR="00F904F2" w:rsidRDefault="00F904F2" w:rsidP="00F27A15">
      <w:pPr>
        <w:pStyle w:val="Heading4"/>
      </w:pPr>
      <w:bookmarkStart w:id="240" w:name="_Ref310855029"/>
      <w:bookmarkStart w:id="241" w:name="_Toc310861127"/>
      <w:bookmarkStart w:id="242" w:name="_Toc312235451"/>
    </w:p>
    <w:p w:rsidR="00F904F2" w:rsidRDefault="00F904F2">
      <w:pPr>
        <w:rPr>
          <w:rFonts w:ascii="Times New Roman" w:hAnsi="Times New Roman"/>
          <w:b/>
          <w:bCs/>
          <w:sz w:val="28"/>
          <w:szCs w:val="28"/>
        </w:rPr>
      </w:pPr>
      <w:r>
        <w:br w:type="page"/>
      </w:r>
    </w:p>
    <w:p w:rsidR="00F27A15" w:rsidRPr="00D84A23" w:rsidRDefault="00EA0D7A" w:rsidP="00F27A15">
      <w:pPr>
        <w:pStyle w:val="Heading4"/>
      </w:pPr>
      <w:proofErr w:type="gramStart"/>
      <w:r>
        <w:lastRenderedPageBreak/>
        <w:t>asu_</w:t>
      </w:r>
      <w:r w:rsidR="00F27A15" w:rsidRPr="00D84A23">
        <w:t>enrollment</w:t>
      </w:r>
      <w:proofErr w:type="gramEnd"/>
      <w:r w:rsidR="008B019C">
        <w:fldChar w:fldCharType="begin"/>
      </w:r>
      <w:r w:rsidR="008B019C">
        <w:instrText xml:space="preserve"> XE "</w:instrText>
      </w:r>
      <w:r w:rsidR="008B019C" w:rsidRPr="00B909EB">
        <w:rPr>
          <w:rStyle w:val="Emphasis"/>
          <w:rFonts w:cs="Arial"/>
          <w:i w:val="0"/>
          <w:sz w:val="22"/>
          <w:szCs w:val="22"/>
        </w:rPr>
        <w:instrText>E</w:instrText>
      </w:r>
      <w:r w:rsidR="008B019C" w:rsidRPr="00B909EB">
        <w:rPr>
          <w:rStyle w:val="Emphasis"/>
          <w:rFonts w:ascii="Arial" w:hAnsi="Arial" w:cs="Arial"/>
          <w:i w:val="0"/>
          <w:sz w:val="22"/>
          <w:szCs w:val="22"/>
        </w:rPr>
        <w:instrText>nrollment</w:instrText>
      </w:r>
      <w:r w:rsidR="008B019C">
        <w:instrText xml:space="preserve">" </w:instrText>
      </w:r>
      <w:r w:rsidR="008B019C">
        <w:fldChar w:fldCharType="end"/>
      </w:r>
      <w:r w:rsidR="00F27A15" w:rsidRPr="00D84A23">
        <w:t xml:space="preserve"> Table</w:t>
      </w:r>
      <w:bookmarkEnd w:id="240"/>
      <w:bookmarkEnd w:id="241"/>
      <w:bookmarkEnd w:id="242"/>
    </w:p>
    <w:p w:rsidR="00F27A15" w:rsidRPr="000226B8" w:rsidRDefault="00F27A15" w:rsidP="00F27A15">
      <w:pPr>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information about </w:t>
      </w:r>
      <w:r>
        <w:rPr>
          <w:rFonts w:cs="Arial"/>
          <w:szCs w:val="22"/>
        </w:rPr>
        <w:fldChar w:fldCharType="begin"/>
      </w:r>
      <w:r>
        <w:instrText xml:space="preserve"> XE "CRM </w:instrText>
      </w:r>
      <w:r w:rsidRPr="00BE4BC9">
        <w:instrText>Database Table:</w:instrText>
      </w:r>
      <w:r>
        <w:instrText xml:space="preserve">asu_enrollment" </w:instrText>
      </w:r>
      <w:r>
        <w:rPr>
          <w:rFonts w:cs="Arial"/>
          <w:szCs w:val="22"/>
        </w:rPr>
        <w:fldChar w:fldCharType="end"/>
      </w:r>
      <w:r w:rsidRPr="000226B8">
        <w:rPr>
          <w:rFonts w:cs="Arial"/>
          <w:szCs w:val="22"/>
        </w:rPr>
        <w:t>enrollments.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A66844" w:rsidTr="00DA23A8">
        <w:trPr>
          <w:tblHeader/>
        </w:trPr>
        <w:tc>
          <w:tcPr>
            <w:tcW w:w="2700" w:type="dxa"/>
            <w:shd w:val="clear" w:color="auto" w:fill="FFC000"/>
          </w:tcPr>
          <w:p w:rsidR="00F27A15" w:rsidRPr="00B93F34" w:rsidRDefault="00F27A15" w:rsidP="00DA23A8">
            <w:pPr>
              <w:spacing w:before="60" w:after="60"/>
              <w:jc w:val="center"/>
              <w:rPr>
                <w:b/>
                <w:sz w:val="20"/>
                <w:szCs w:val="20"/>
              </w:rPr>
            </w:pPr>
            <w:r>
              <w:rPr>
                <w:b/>
                <w:sz w:val="20"/>
                <w:szCs w:val="20"/>
              </w:rPr>
              <w:t>Field</w:t>
            </w:r>
          </w:p>
        </w:tc>
        <w:tc>
          <w:tcPr>
            <w:tcW w:w="6660" w:type="dxa"/>
            <w:shd w:val="clear" w:color="auto" w:fill="FFC000"/>
          </w:tcPr>
          <w:p w:rsidR="00F27A15" w:rsidRPr="00B93F34" w:rsidRDefault="00F27A15" w:rsidP="00DA23A8">
            <w:pPr>
              <w:spacing w:before="60" w:after="60"/>
              <w:jc w:val="center"/>
              <w:rPr>
                <w:b/>
                <w:sz w:val="20"/>
                <w:szCs w:val="20"/>
              </w:rPr>
            </w:pPr>
            <w:r w:rsidRPr="00B93F34">
              <w:rPr>
                <w:b/>
                <w:sz w:val="20"/>
                <w:szCs w:val="20"/>
              </w:rPr>
              <w:t>Description</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contactiddsc</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Unique identifier for the contact associated with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contactidname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Name of the contact that is enrolled for insurance.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programiddsc</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Plan ID for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programidname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Name of the program enrolled.</w:t>
            </w:r>
          </w:p>
        </w:tc>
      </w:tr>
      <w:tr w:rsidR="00F27A15" w:rsidRPr="00A66844" w:rsidTr="00DA23A8">
        <w:tc>
          <w:tcPr>
            <w:tcW w:w="2700" w:type="dxa"/>
          </w:tcPr>
          <w:p w:rsidR="00F27A15" w:rsidRPr="00290043" w:rsidRDefault="00F27A15" w:rsidP="00DA23A8">
            <w:pPr>
              <w:spacing w:before="60" w:after="60"/>
              <w:rPr>
                <w:rFonts w:cs="Arial"/>
                <w:sz w:val="20"/>
                <w:szCs w:val="20"/>
              </w:rPr>
            </w:pPr>
            <w:r w:rsidRPr="00290043">
              <w:rPr>
                <w:rFonts w:cs="Arial"/>
                <w:color w:val="000000"/>
                <w:sz w:val="20"/>
                <w:szCs w:val="20"/>
              </w:rPr>
              <w:t>transactioncurrencyid name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Identifier for the currency used in the transaction.</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activationdate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Enrollment activation date.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billdat</w:t>
            </w:r>
            <w:r w:rsidR="00450084">
              <w:rPr>
                <w:rFonts w:cs="Arial"/>
                <w:color w:val="000000"/>
                <w:sz w:val="20"/>
                <w:szCs w:val="20"/>
              </w:rPr>
              <w: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Date for billing to start.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billdatechange</w:t>
            </w:r>
            <w:r w:rsidR="00450084">
              <w:rPr>
                <w:rFonts w:cs="Arial"/>
                <w:color w:val="000000"/>
                <w:sz w:val="20"/>
                <w:szCs w:val="20"/>
              </w:rPr>
              <w:t>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Bit field. Set when the billing date is changed.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cancelenrollment</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Bit field. Set when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 xml:space="preserve"> is cancelled.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enrollmentdate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User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 xml:space="preserve"> date.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enrollmentid</w:t>
            </w:r>
          </w:p>
        </w:tc>
        <w:tc>
          <w:tcPr>
            <w:tcW w:w="6660" w:type="dxa"/>
          </w:tcPr>
          <w:p w:rsidR="00F27A15" w:rsidRPr="00290043" w:rsidRDefault="00F27A15" w:rsidP="00DA23A8">
            <w:pPr>
              <w:spacing w:before="60" w:after="60"/>
              <w:rPr>
                <w:rFonts w:cs="Arial"/>
                <w:sz w:val="20"/>
                <w:szCs w:val="20"/>
              </w:rPr>
            </w:pPr>
            <w:r>
              <w:rPr>
                <w:rFonts w:cs="Arial"/>
                <w:sz w:val="20"/>
                <w:szCs w:val="20"/>
              </w:rPr>
              <w:t>Identifies the particular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Pr>
                <w:rFonts w:cs="Arial"/>
                <w:sz w:val="20"/>
                <w:szCs w:val="20"/>
              </w:rPr>
              <w:t xml:space="preserve">. </w:t>
            </w:r>
            <w:r w:rsidRPr="00290043">
              <w:rPr>
                <w:rFonts w:cs="Arial"/>
                <w:sz w:val="20"/>
                <w:szCs w:val="20"/>
              </w:rPr>
              <w:t xml:space="preserve">Primary </w:t>
            </w:r>
            <w:r>
              <w:rPr>
                <w:rFonts w:cs="Arial"/>
                <w:sz w:val="20"/>
                <w:szCs w:val="20"/>
              </w:rPr>
              <w:t>key.</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enrollmentonternalid</w:t>
            </w:r>
          </w:p>
        </w:tc>
        <w:tc>
          <w:tcPr>
            <w:tcW w:w="6660" w:type="dxa"/>
          </w:tcPr>
          <w:p w:rsidR="00F27A15" w:rsidRPr="00290043" w:rsidRDefault="00F27A15" w:rsidP="00DA23A8">
            <w:pPr>
              <w:spacing w:before="60" w:after="60"/>
              <w:rPr>
                <w:rFonts w:cs="Arial"/>
                <w:sz w:val="20"/>
                <w:szCs w:val="20"/>
              </w:rPr>
            </w:pPr>
            <w:r w:rsidRPr="00290043">
              <w:rPr>
                <w:rFonts w:cs="Arial"/>
                <w:sz w:val="20"/>
                <w:szCs w:val="20"/>
              </w:rPr>
              <w:t>Internal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sidRPr="00290043">
              <w:rPr>
                <w:rFonts w:cs="Arial"/>
                <w:sz w:val="20"/>
                <w:szCs w:val="20"/>
              </w:rPr>
              <w:t xml:space="preserve"> ID.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enrollmentetatus reason</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Reason for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 xml:space="preserve"> status.</w:t>
            </w:r>
          </w:p>
        </w:tc>
      </w:tr>
      <w:tr w:rsidR="00F27A15" w:rsidRPr="00A66844" w:rsidTr="00DA23A8">
        <w:tc>
          <w:tcPr>
            <w:tcW w:w="2700" w:type="dxa"/>
          </w:tcPr>
          <w:p w:rsidR="00F27A15" w:rsidRPr="00031750" w:rsidRDefault="00EA0D7A" w:rsidP="00DA23A8">
            <w:pPr>
              <w:spacing w:before="60" w:after="60"/>
            </w:pPr>
            <w:r>
              <w:t>asu_</w:t>
            </w:r>
            <w:r w:rsidR="00F27A15" w:rsidRPr="00031750">
              <w:t>railurereason</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Reason for a failure.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isaddress standardized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Bit field. Set when the address is standardized.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iscontractvalidation done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Bit field. Set when contract validation is complete.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paymentamount</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Amount paid for a specific plan.</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paymentamount_base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Payment amount value in base currency.</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paymentrequested date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Date when payment will be requested.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postalcode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Postal code of the contact person.</w:t>
            </w:r>
          </w:p>
        </w:tc>
      </w:tr>
      <w:tr w:rsidR="00F27A15" w:rsidRPr="00A66844" w:rsidTr="00031750">
        <w:trPr>
          <w:trHeight w:val="692"/>
        </w:trPr>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premiumpaidthrough date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End date of the last confirmed billing cycle.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processpayment attempts</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Number of attempts made to make a payment.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refundamount</w:t>
            </w:r>
          </w:p>
        </w:tc>
        <w:tc>
          <w:tcPr>
            <w:tcW w:w="6660" w:type="dxa"/>
          </w:tcPr>
          <w:p w:rsidR="00F27A15" w:rsidRPr="00290043" w:rsidRDefault="00F27A15" w:rsidP="00031750">
            <w:pPr>
              <w:spacing w:before="60" w:after="60"/>
              <w:rPr>
                <w:rFonts w:cs="Arial"/>
                <w:sz w:val="20"/>
                <w:szCs w:val="20"/>
              </w:rPr>
            </w:pPr>
            <w:r w:rsidRPr="00290043">
              <w:rPr>
                <w:rFonts w:cs="Arial"/>
                <w:color w:val="000000"/>
                <w:sz w:val="20"/>
                <w:szCs w:val="20"/>
              </w:rPr>
              <w:t xml:space="preserve">Amount </w:t>
            </w:r>
            <w:r w:rsidR="00031750">
              <w:rPr>
                <w:rFonts w:cs="Arial"/>
                <w:color w:val="000000"/>
                <w:sz w:val="20"/>
                <w:szCs w:val="20"/>
              </w:rPr>
              <w:t xml:space="preserve">that </w:t>
            </w:r>
            <w:r w:rsidRPr="00290043">
              <w:rPr>
                <w:rFonts w:cs="Arial"/>
                <w:color w:val="000000"/>
                <w:sz w:val="20"/>
                <w:szCs w:val="20"/>
              </w:rPr>
              <w:t>is applicable for the refund.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refundamount_base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 Refund amount value in base currency.</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scheduled_ cancellation_date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Date on which subscriber will be cancelled if the account is not reconciled within the dunning period.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securityquestionsetid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 xml:space="preserve"> Identifier for </w:t>
            </w:r>
            <w:proofErr w:type="gramStart"/>
            <w:r w:rsidRPr="00290043">
              <w:rPr>
                <w:rFonts w:cs="Arial"/>
                <w:color w:val="000000"/>
                <w:sz w:val="20"/>
                <w:szCs w:val="20"/>
              </w:rPr>
              <w:t>the  security</w:t>
            </w:r>
            <w:proofErr w:type="gramEnd"/>
            <w:r w:rsidRPr="00290043">
              <w:rPr>
                <w:rFonts w:cs="Arial"/>
                <w:color w:val="000000"/>
                <w:sz w:val="20"/>
                <w:szCs w:val="20"/>
              </w:rPr>
              <w:t xml:space="preserve"> question set.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state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State of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status</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Enrollment status.</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lastRenderedPageBreak/>
              <w:t>asu_</w:t>
            </w:r>
            <w:r w:rsidR="00F27A15" w:rsidRPr="00290043">
              <w:rPr>
                <w:rFonts w:cs="Arial"/>
                <w:color w:val="000000"/>
                <w:sz w:val="20"/>
                <w:szCs w:val="20"/>
              </w:rPr>
              <w:t>systemerror</w:t>
            </w:r>
          </w:p>
        </w:tc>
        <w:tc>
          <w:tcPr>
            <w:tcW w:w="6660" w:type="dxa"/>
          </w:tcPr>
          <w:p w:rsidR="00F27A15" w:rsidRPr="00290043" w:rsidRDefault="00F27A15" w:rsidP="00DA23A8">
            <w:pPr>
              <w:spacing w:before="60" w:after="60"/>
              <w:rPr>
                <w:rFonts w:cs="Arial"/>
                <w:sz w:val="20"/>
                <w:szCs w:val="20"/>
              </w:rPr>
            </w:pPr>
            <w:r w:rsidRPr="00290043">
              <w:rPr>
                <w:rFonts w:cs="Arial"/>
                <w:sz w:val="20"/>
                <w:szCs w:val="20"/>
              </w:rPr>
              <w:t>Indicates a system error involving the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sidRPr="00290043">
              <w:rPr>
                <w:rFonts w:cs="Arial"/>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transactionid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Transaction</w:t>
            </w:r>
            <w:r w:rsidR="007462F5">
              <w:rPr>
                <w:rFonts w:cs="Arial"/>
                <w:color w:val="000000"/>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color w:val="000000"/>
                <w:sz w:val="20"/>
                <w:szCs w:val="20"/>
              </w:rPr>
              <w:fldChar w:fldCharType="end"/>
            </w:r>
            <w:r w:rsidRPr="00290043">
              <w:rPr>
                <w:rFonts w:cs="Arial"/>
                <w:color w:val="000000"/>
                <w:sz w:val="20"/>
                <w:szCs w:val="20"/>
              </w:rPr>
              <w:t xml:space="preserve"> number for the payment details.</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insurancecontract number</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Enrollment contract ID.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programid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Plan ID for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contactid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Unique identifier for the contact associated with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consecutive successfulpayment attempts</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Number of consecutive successful payment attempts. This value is reset when a payment is declined.</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consecutive unsuccessfulpayment attempts</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Number of unsuccessful payment attempts. This value may be reset when a payment attempt is successful.</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currentpayment method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Current payment method selected for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extendededata</w:t>
            </w:r>
          </w:p>
        </w:tc>
        <w:tc>
          <w:tcPr>
            <w:tcW w:w="6660" w:type="dxa"/>
          </w:tcPr>
          <w:p w:rsidR="00F27A15" w:rsidRPr="00290043" w:rsidRDefault="00F27A15" w:rsidP="00DA23A8">
            <w:pPr>
              <w:spacing w:before="60" w:after="60"/>
              <w:rPr>
                <w:rFonts w:cs="Arial"/>
                <w:sz w:val="20"/>
                <w:szCs w:val="20"/>
              </w:rPr>
            </w:pPr>
            <w:r w:rsidRPr="00290043">
              <w:rPr>
                <w:rFonts w:cs="Arial"/>
                <w:sz w:val="20"/>
                <w:szCs w:val="20"/>
              </w:rPr>
              <w:t>Extended data.</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bankaccountno</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Bank account number for payment details.</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banksortcode</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Bank sort code for payment details.</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validationgroupid</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Unique identifier for each contract. This ID will be used to identify validations from ValidationSummary table.</w:t>
            </w:r>
          </w:p>
        </w:tc>
      </w:tr>
      <w:tr w:rsidR="00F27A15" w:rsidRPr="00A66844" w:rsidTr="00DA23A8">
        <w:tc>
          <w:tcPr>
            <w:tcW w:w="2700" w:type="dxa"/>
          </w:tcPr>
          <w:p w:rsidR="00F27A15" w:rsidRPr="00290043" w:rsidRDefault="00EA0D7A" w:rsidP="00DA23A8">
            <w:pPr>
              <w:spacing w:before="60" w:after="60"/>
              <w:rPr>
                <w:rFonts w:cs="Arial"/>
                <w:sz w:val="20"/>
                <w:szCs w:val="20"/>
              </w:rPr>
            </w:pPr>
            <w:r>
              <w:rPr>
                <w:rFonts w:cs="Arial"/>
                <w:color w:val="000000"/>
                <w:sz w:val="20"/>
                <w:szCs w:val="20"/>
              </w:rPr>
              <w:t>asu_</w:t>
            </w:r>
            <w:r w:rsidR="00F27A15" w:rsidRPr="00290043">
              <w:rPr>
                <w:rFonts w:cs="Arial"/>
                <w:color w:val="000000"/>
                <w:sz w:val="20"/>
                <w:szCs w:val="20"/>
              </w:rPr>
              <w:t>pendingcancellation</w:t>
            </w:r>
          </w:p>
        </w:tc>
        <w:tc>
          <w:tcPr>
            <w:tcW w:w="6660" w:type="dxa"/>
          </w:tcPr>
          <w:p w:rsidR="00F27A15" w:rsidRPr="00290043" w:rsidRDefault="00F27A15" w:rsidP="00DA23A8">
            <w:pPr>
              <w:spacing w:before="60" w:after="60"/>
              <w:rPr>
                <w:rFonts w:cs="Arial"/>
                <w:sz w:val="20"/>
                <w:szCs w:val="20"/>
              </w:rPr>
            </w:pPr>
            <w:r w:rsidRPr="00290043">
              <w:rPr>
                <w:rFonts w:cs="Arial"/>
                <w:color w:val="000000"/>
                <w:sz w:val="20"/>
                <w:szCs w:val="20"/>
              </w:rPr>
              <w:t>Indicates whether or not an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290043">
              <w:rPr>
                <w:rFonts w:cs="Arial"/>
                <w:color w:val="000000"/>
                <w:sz w:val="20"/>
                <w:szCs w:val="20"/>
              </w:rPr>
              <w:t xml:space="preserve"> is pending cancellation.</w:t>
            </w:r>
          </w:p>
        </w:tc>
      </w:tr>
    </w:tbl>
    <w:p w:rsidR="0061108E" w:rsidRPr="00D84A23" w:rsidRDefault="00EA0D7A" w:rsidP="0061108E">
      <w:pPr>
        <w:pStyle w:val="Heading4"/>
      </w:pPr>
      <w:bookmarkStart w:id="243" w:name="_Ref310855355"/>
      <w:bookmarkStart w:id="244" w:name="_Toc310861142"/>
      <w:bookmarkStart w:id="245" w:name="_Toc312235452"/>
      <w:bookmarkStart w:id="246" w:name="_Ref310855044"/>
      <w:bookmarkStart w:id="247" w:name="_Toc310861128"/>
      <w:proofErr w:type="gramStart"/>
      <w:r>
        <w:t>asu_</w:t>
      </w:r>
      <w:r w:rsidR="0061108E" w:rsidRPr="00D84A23">
        <w:t>program</w:t>
      </w:r>
      <w:proofErr w:type="gramEnd"/>
      <w:r w:rsidR="0061108E" w:rsidRPr="00D84A23">
        <w:t xml:space="preserve"> Table</w:t>
      </w:r>
      <w:bookmarkEnd w:id="243"/>
      <w:bookmarkEnd w:id="244"/>
      <w:bookmarkEnd w:id="245"/>
    </w:p>
    <w:p w:rsidR="0061108E" w:rsidRPr="000226B8" w:rsidRDefault="0061108E" w:rsidP="0061108E">
      <w:pPr>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detailed information </w:t>
      </w:r>
      <w:r>
        <w:rPr>
          <w:rFonts w:cs="Arial"/>
          <w:szCs w:val="22"/>
        </w:rPr>
        <w:fldChar w:fldCharType="begin"/>
      </w:r>
      <w:r>
        <w:instrText xml:space="preserve"> XE "CRM </w:instrText>
      </w:r>
      <w:r w:rsidRPr="00BE4BC9">
        <w:instrText>Database Table:</w:instrText>
      </w:r>
      <w:r>
        <w:instrText xml:space="preserve">asu_program" </w:instrText>
      </w:r>
      <w:r>
        <w:rPr>
          <w:rFonts w:cs="Arial"/>
          <w:szCs w:val="22"/>
        </w:rPr>
        <w:fldChar w:fldCharType="end"/>
      </w:r>
      <w:r>
        <w:rPr>
          <w:rFonts w:cs="Arial"/>
          <w:szCs w:val="22"/>
        </w:rPr>
        <w:t>about programs.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61108E" w:rsidRPr="00A66844" w:rsidTr="00E84301">
        <w:trPr>
          <w:tblHeader/>
        </w:trPr>
        <w:tc>
          <w:tcPr>
            <w:tcW w:w="2700" w:type="dxa"/>
            <w:shd w:val="clear" w:color="auto" w:fill="FFC000"/>
          </w:tcPr>
          <w:p w:rsidR="0061108E" w:rsidRPr="00B93F34" w:rsidRDefault="0061108E" w:rsidP="00E84301">
            <w:pPr>
              <w:spacing w:before="60" w:after="60"/>
              <w:jc w:val="center"/>
              <w:rPr>
                <w:b/>
                <w:sz w:val="20"/>
                <w:szCs w:val="20"/>
              </w:rPr>
            </w:pPr>
            <w:r>
              <w:rPr>
                <w:b/>
                <w:sz w:val="20"/>
                <w:szCs w:val="20"/>
              </w:rPr>
              <w:t>Field</w:t>
            </w:r>
          </w:p>
        </w:tc>
        <w:tc>
          <w:tcPr>
            <w:tcW w:w="6660" w:type="dxa"/>
            <w:shd w:val="clear" w:color="auto" w:fill="FFC000"/>
          </w:tcPr>
          <w:p w:rsidR="0061108E" w:rsidRPr="00B93F34" w:rsidRDefault="0061108E" w:rsidP="00E84301">
            <w:pPr>
              <w:spacing w:before="60" w:after="60"/>
              <w:jc w:val="center"/>
              <w:rPr>
                <w:b/>
                <w:sz w:val="20"/>
                <w:szCs w:val="20"/>
              </w:rPr>
            </w:pPr>
            <w:r w:rsidRPr="00B93F34">
              <w:rPr>
                <w:b/>
                <w:sz w:val="20"/>
                <w:szCs w:val="20"/>
              </w:rPr>
              <w:t>Description</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area</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Defines the program area.</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deposit_amount</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Value of the deposit_amount in base currency.</w:t>
            </w:r>
          </w:p>
        </w:tc>
      </w:tr>
      <w:tr w:rsidR="0061108E" w:rsidRPr="00A66844" w:rsidTr="00E84301">
        <w:tc>
          <w:tcPr>
            <w:tcW w:w="2700" w:type="dxa"/>
          </w:tcPr>
          <w:p w:rsidR="0061108E" w:rsidRPr="00F130AE" w:rsidRDefault="0061108E" w:rsidP="00E84301">
            <w:pPr>
              <w:rPr>
                <w:rFonts w:cs="Arial"/>
                <w:color w:val="000000"/>
                <w:sz w:val="20"/>
                <w:szCs w:val="20"/>
              </w:rPr>
            </w:pPr>
            <w:r w:rsidRPr="00F130AE">
              <w:rPr>
                <w:rFonts w:cs="Arial"/>
                <w:color w:val="000000"/>
                <w:sz w:val="20"/>
                <w:szCs w:val="20"/>
              </w:rPr>
              <w:t>TransactionCurrencyId</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 xml:space="preserve">the currency associated with the </w:t>
            </w:r>
            <w:r>
              <w:rPr>
                <w:rFonts w:cs="Arial"/>
                <w:color w:val="000000"/>
                <w:sz w:val="20"/>
                <w:szCs w:val="20"/>
              </w:rPr>
              <w:t>program.</w:t>
            </w:r>
          </w:p>
        </w:tc>
      </w:tr>
      <w:tr w:rsidR="0061108E" w:rsidRPr="00A66844" w:rsidTr="00E84301">
        <w:tc>
          <w:tcPr>
            <w:tcW w:w="2700" w:type="dxa"/>
          </w:tcPr>
          <w:p w:rsidR="0061108E" w:rsidRPr="00F130AE" w:rsidRDefault="0061108E" w:rsidP="00E84301">
            <w:pPr>
              <w:rPr>
                <w:rFonts w:cs="Arial"/>
                <w:color w:val="000000"/>
                <w:sz w:val="20"/>
                <w:szCs w:val="20"/>
              </w:rPr>
            </w:pPr>
            <w:r w:rsidRPr="00F130AE">
              <w:rPr>
                <w:rFonts w:cs="Arial"/>
                <w:color w:val="000000"/>
                <w:sz w:val="20"/>
                <w:szCs w:val="20"/>
              </w:rPr>
              <w:t>ExchangeRate</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Exchange rate for the currency associated with the </w:t>
            </w:r>
            <w:r>
              <w:rPr>
                <w:rFonts w:cs="Arial"/>
                <w:color w:val="000000"/>
                <w:sz w:val="20"/>
                <w:szCs w:val="20"/>
              </w:rPr>
              <w:t xml:space="preserve">program with the </w:t>
            </w:r>
            <w:r w:rsidRPr="00F130AE">
              <w:rPr>
                <w:rFonts w:cs="Arial"/>
                <w:color w:val="000000"/>
                <w:sz w:val="20"/>
                <w:szCs w:val="20"/>
              </w:rPr>
              <w:t>base currency.</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deposit_amount_Base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V</w:t>
            </w:r>
            <w:r w:rsidRPr="00F130AE">
              <w:rPr>
                <w:rFonts w:cs="Arial"/>
                <w:color w:val="000000"/>
                <w:sz w:val="20"/>
                <w:szCs w:val="20"/>
              </w:rPr>
              <w:t>alue of the deposit_amount in base currency.</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deposit_days</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Number of days </w:t>
            </w:r>
            <w:r>
              <w:rPr>
                <w:rFonts w:cs="Arial"/>
                <w:color w:val="000000"/>
                <w:sz w:val="20"/>
                <w:szCs w:val="20"/>
              </w:rPr>
              <w:t>that the deposit covers.</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dunning_days</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Number of days that a sub stays in </w:t>
            </w:r>
            <w:r>
              <w:rPr>
                <w:rFonts w:cs="Arial"/>
                <w:color w:val="000000"/>
                <w:sz w:val="20"/>
                <w:szCs w:val="20"/>
              </w:rPr>
              <w:t xml:space="preserve">the </w:t>
            </w:r>
            <w:r w:rsidRPr="00F130AE">
              <w:rPr>
                <w:rFonts w:cs="Arial"/>
                <w:color w:val="000000"/>
                <w:sz w:val="20"/>
                <w:szCs w:val="20"/>
              </w:rPr>
              <w:t xml:space="preserve">dunning </w:t>
            </w:r>
            <w:r>
              <w:rPr>
                <w:rFonts w:cs="Arial"/>
                <w:color w:val="000000"/>
                <w:sz w:val="20"/>
                <w:szCs w:val="20"/>
              </w:rPr>
              <w:t xml:space="preserve">status </w:t>
            </w:r>
            <w:r w:rsidRPr="00F130AE">
              <w:rPr>
                <w:rFonts w:cs="Arial"/>
                <w:color w:val="000000"/>
                <w:sz w:val="20"/>
                <w:szCs w:val="20"/>
              </w:rPr>
              <w:t xml:space="preserve">before </w:t>
            </w:r>
            <w:r>
              <w:rPr>
                <w:rFonts w:cs="Arial"/>
                <w:color w:val="000000"/>
                <w:sz w:val="20"/>
                <w:szCs w:val="20"/>
              </w:rPr>
              <w:t>cancellation.</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effectivedate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S</w:t>
            </w:r>
            <w:r w:rsidRPr="00F130AE">
              <w:rPr>
                <w:rFonts w:cs="Arial"/>
                <w:color w:val="000000"/>
                <w:sz w:val="20"/>
                <w:szCs w:val="20"/>
              </w:rPr>
              <w:t>tart date of program</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PhoneValueRank</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Rank value of phone information.</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premium_amount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A</w:t>
            </w:r>
            <w:r w:rsidRPr="00F130AE">
              <w:rPr>
                <w:rFonts w:cs="Arial"/>
                <w:color w:val="000000"/>
                <w:sz w:val="20"/>
                <w:szCs w:val="20"/>
              </w:rPr>
              <w:t>mount that the customer will be charged per month in premium.</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premium_amount_</w:t>
            </w:r>
            <w:r w:rsidR="0061108E">
              <w:rPr>
                <w:rFonts w:cs="Arial"/>
                <w:color w:val="000000"/>
                <w:sz w:val="20"/>
                <w:szCs w:val="20"/>
              </w:rPr>
              <w:t xml:space="preserve"> </w:t>
            </w:r>
            <w:r w:rsidR="0061108E" w:rsidRPr="00F130AE">
              <w:rPr>
                <w:rFonts w:cs="Arial"/>
                <w:color w:val="000000"/>
                <w:sz w:val="20"/>
                <w:szCs w:val="20"/>
              </w:rPr>
              <w:t>Base</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Value of the premium_amount in base currency.</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Program_Id</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Identification number of the </w:t>
            </w:r>
            <w:r w:rsidRPr="00F130AE">
              <w:rPr>
                <w:rFonts w:cs="Arial"/>
                <w:color w:val="000000"/>
                <w:sz w:val="20"/>
                <w:szCs w:val="20"/>
              </w:rPr>
              <w:t>program</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programId</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Identifies the particular program.</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Programname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S</w:t>
            </w:r>
            <w:r w:rsidRPr="00F130AE">
              <w:rPr>
                <w:rFonts w:cs="Arial"/>
                <w:color w:val="000000"/>
                <w:sz w:val="20"/>
                <w:szCs w:val="20"/>
              </w:rPr>
              <w:t>tore</w:t>
            </w:r>
            <w:r>
              <w:rPr>
                <w:rFonts w:cs="Arial"/>
                <w:color w:val="000000"/>
                <w:sz w:val="20"/>
                <w:szCs w:val="20"/>
              </w:rPr>
              <w:t>s the name of program for each client.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Region</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R</w:t>
            </w:r>
            <w:r w:rsidRPr="00F130AE">
              <w:rPr>
                <w:rFonts w:cs="Arial"/>
                <w:color w:val="000000"/>
                <w:sz w:val="20"/>
                <w:szCs w:val="20"/>
              </w:rPr>
              <w:t xml:space="preserve">egion of </w:t>
            </w:r>
            <w:r>
              <w:rPr>
                <w:rFonts w:cs="Arial"/>
                <w:color w:val="000000"/>
                <w:sz w:val="20"/>
                <w:szCs w:val="20"/>
              </w:rPr>
              <w:t>the p</w:t>
            </w:r>
            <w:r w:rsidRPr="00F130AE">
              <w:rPr>
                <w:rFonts w:cs="Arial"/>
                <w:color w:val="000000"/>
                <w:sz w:val="20"/>
                <w:szCs w:val="20"/>
              </w:rPr>
              <w:t>rogram</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TerminationDate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E</w:t>
            </w:r>
            <w:r w:rsidRPr="00F130AE">
              <w:rPr>
                <w:rFonts w:cs="Arial"/>
                <w:color w:val="000000"/>
                <w:sz w:val="20"/>
                <w:szCs w:val="20"/>
              </w:rPr>
              <w:t xml:space="preserve">nd date of </w:t>
            </w:r>
            <w:r>
              <w:rPr>
                <w:rFonts w:cs="Arial"/>
                <w:color w:val="000000"/>
                <w:sz w:val="20"/>
                <w:szCs w:val="20"/>
              </w:rPr>
              <w:t>the program.</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CreatedBy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the user who created the record.</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lastRenderedPageBreak/>
              <w:t>CreatedOn</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Date and time </w:t>
            </w:r>
            <w:r>
              <w:rPr>
                <w:rFonts w:cs="Arial"/>
                <w:color w:val="000000"/>
                <w:sz w:val="20"/>
                <w:szCs w:val="20"/>
              </w:rPr>
              <w:t>that</w:t>
            </w:r>
            <w:r w:rsidRPr="00F130AE">
              <w:rPr>
                <w:rFonts w:cs="Arial"/>
                <w:color w:val="000000"/>
                <w:sz w:val="20"/>
                <w:szCs w:val="20"/>
              </w:rPr>
              <w:t xml:space="preserve"> the record was created.</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ImportSequenceNumber</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Sequence number of the import </w:t>
            </w:r>
            <w:r>
              <w:rPr>
                <w:rFonts w:cs="Arial"/>
                <w:color w:val="000000"/>
                <w:sz w:val="20"/>
                <w:szCs w:val="20"/>
              </w:rPr>
              <w:t xml:space="preserve">action </w:t>
            </w:r>
            <w:r w:rsidRPr="00F130AE">
              <w:rPr>
                <w:rFonts w:cs="Arial"/>
                <w:color w:val="000000"/>
                <w:sz w:val="20"/>
                <w:szCs w:val="20"/>
              </w:rPr>
              <w:t>that created this record.</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ModifiedBy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the user who modified the record.</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ModifiedOn</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Date and time that</w:t>
            </w:r>
            <w:r w:rsidRPr="00F130AE">
              <w:rPr>
                <w:rFonts w:cs="Arial"/>
                <w:color w:val="000000"/>
                <w:sz w:val="20"/>
                <w:szCs w:val="20"/>
              </w:rPr>
              <w:t xml:space="preserve"> the record was modified.</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OrganizationId</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Identifies the </w:t>
            </w:r>
            <w:r w:rsidRPr="00F130AE">
              <w:rPr>
                <w:rFonts w:cs="Arial"/>
                <w:color w:val="000000"/>
                <w:sz w:val="20"/>
                <w:szCs w:val="20"/>
              </w:rPr>
              <w:t>organization</w:t>
            </w:r>
            <w:r>
              <w:rPr>
                <w:rFonts w:cs="Arial"/>
                <w:color w:val="000000"/>
                <w:sz w:val="20"/>
                <w:szCs w:val="20"/>
              </w:rPr>
              <w:t>.</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OverriddenCreatedOn</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Date and time that the record was </w:t>
            </w:r>
            <w:r>
              <w:rPr>
                <w:rFonts w:cs="Arial"/>
                <w:color w:val="000000"/>
                <w:sz w:val="20"/>
                <w:szCs w:val="20"/>
              </w:rPr>
              <w:t>overridden (migrated).</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statecode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Pr>
                <w:rFonts w:cs="Arial"/>
                <w:color w:val="000000"/>
                <w:sz w:val="20"/>
                <w:szCs w:val="20"/>
              </w:rPr>
              <w:t xml:space="preserve"> of the p</w:t>
            </w:r>
            <w:r w:rsidRPr="00F130AE">
              <w:rPr>
                <w:rFonts w:cs="Arial"/>
                <w:color w:val="000000"/>
                <w:sz w:val="20"/>
                <w:szCs w:val="20"/>
              </w:rPr>
              <w:t>rogram</w:t>
            </w:r>
            <w:r>
              <w:rPr>
                <w:rFonts w:cs="Arial"/>
                <w:color w:val="000000"/>
                <w:sz w:val="20"/>
                <w:szCs w:val="20"/>
              </w:rPr>
              <w:t>.</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statuscode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Code indicates the r</w:t>
            </w:r>
            <w:r w:rsidRPr="00F130AE">
              <w:rPr>
                <w:rFonts w:cs="Arial"/>
                <w:color w:val="000000"/>
                <w:sz w:val="20"/>
                <w:szCs w:val="20"/>
              </w:rPr>
              <w:t xml:space="preserve">eason for the </w:t>
            </w:r>
            <w:r>
              <w:rPr>
                <w:rFonts w:cs="Arial"/>
                <w:color w:val="000000"/>
                <w:sz w:val="20"/>
                <w:szCs w:val="20"/>
              </w:rPr>
              <w:t>program status.</w:t>
            </w:r>
          </w:p>
        </w:tc>
      </w:tr>
      <w:tr w:rsidR="0061108E" w:rsidRPr="00A66844" w:rsidTr="00E84301">
        <w:tc>
          <w:tcPr>
            <w:tcW w:w="2700" w:type="dxa"/>
            <w:vAlign w:val="bottom"/>
          </w:tcPr>
          <w:p w:rsidR="0061108E" w:rsidRPr="00F130AE" w:rsidRDefault="0061108E" w:rsidP="00E84301">
            <w:pPr>
              <w:rPr>
                <w:rFonts w:cs="Arial"/>
                <w:color w:val="000000"/>
                <w:sz w:val="20"/>
                <w:szCs w:val="20"/>
              </w:rPr>
            </w:pPr>
            <w:r w:rsidRPr="00F130AE">
              <w:rPr>
                <w:rFonts w:cs="Arial"/>
                <w:color w:val="000000"/>
                <w:sz w:val="20"/>
                <w:szCs w:val="20"/>
              </w:rPr>
              <w:t>TimeZoneRuleVersion</w:t>
            </w:r>
            <w:r>
              <w:rPr>
                <w:rFonts w:cs="Arial"/>
                <w:color w:val="000000"/>
                <w:sz w:val="20"/>
                <w:szCs w:val="20"/>
              </w:rPr>
              <w:t xml:space="preserve"> </w:t>
            </w:r>
            <w:r w:rsidRPr="00F130AE">
              <w:rPr>
                <w:rFonts w:cs="Arial"/>
                <w:color w:val="000000"/>
                <w:sz w:val="20"/>
                <w:szCs w:val="20"/>
              </w:rPr>
              <w:t>Number</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For internal use only.</w:t>
            </w:r>
          </w:p>
        </w:tc>
      </w:tr>
      <w:tr w:rsidR="0061108E" w:rsidRPr="00A66844" w:rsidTr="00E84301">
        <w:tc>
          <w:tcPr>
            <w:tcW w:w="2700" w:type="dxa"/>
          </w:tcPr>
          <w:p w:rsidR="0061108E" w:rsidRPr="00F130AE" w:rsidRDefault="0061108E" w:rsidP="00E84301">
            <w:pPr>
              <w:rPr>
                <w:rFonts w:cs="Arial"/>
                <w:color w:val="000000"/>
                <w:sz w:val="20"/>
                <w:szCs w:val="20"/>
              </w:rPr>
            </w:pPr>
            <w:r w:rsidRPr="00F130AE">
              <w:rPr>
                <w:rFonts w:cs="Arial"/>
                <w:color w:val="000000"/>
                <w:sz w:val="20"/>
                <w:szCs w:val="20"/>
              </w:rPr>
              <w:t>UTCConversionTimeZone</w:t>
            </w:r>
            <w:r>
              <w:rPr>
                <w:rFonts w:cs="Arial"/>
                <w:color w:val="000000"/>
                <w:sz w:val="20"/>
                <w:szCs w:val="20"/>
              </w:rPr>
              <w:t xml:space="preserve"> </w:t>
            </w:r>
            <w:r w:rsidRPr="00F130AE">
              <w:rPr>
                <w:rFonts w:cs="Arial"/>
                <w:color w:val="000000"/>
                <w:sz w:val="20"/>
                <w:szCs w:val="20"/>
              </w:rPr>
              <w:t>Code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Code for the time zone in which the </w:t>
            </w:r>
            <w:r w:rsidRPr="00A74C17">
              <w:rPr>
                <w:rFonts w:cs="Arial"/>
                <w:color w:val="000000"/>
                <w:sz w:val="20"/>
                <w:szCs w:val="20"/>
              </w:rPr>
              <w:t>record was created.</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accountid</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Identifies the r</w:t>
            </w:r>
            <w:r w:rsidRPr="00F130AE">
              <w:rPr>
                <w:rFonts w:cs="Arial"/>
                <w:color w:val="000000"/>
                <w:sz w:val="20"/>
                <w:szCs w:val="20"/>
              </w:rPr>
              <w:t>elationship with account</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MarketCode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Code of the m</w:t>
            </w:r>
            <w:r w:rsidRPr="00F130AE">
              <w:rPr>
                <w:rFonts w:cs="Arial"/>
                <w:color w:val="000000"/>
                <w:sz w:val="20"/>
                <w:szCs w:val="20"/>
              </w:rPr>
              <w:t>arket.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billingterm</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Days in one billing cycle</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daysinmonth</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Days in </w:t>
            </w:r>
            <w:r>
              <w:rPr>
                <w:rFonts w:cs="Arial"/>
                <w:color w:val="000000"/>
                <w:sz w:val="20"/>
                <w:szCs w:val="20"/>
              </w:rPr>
              <w:t xml:space="preserve">the </w:t>
            </w:r>
            <w:r w:rsidRPr="00F130AE">
              <w:rPr>
                <w:rFonts w:cs="Arial"/>
                <w:color w:val="000000"/>
                <w:sz w:val="20"/>
                <w:szCs w:val="20"/>
              </w:rPr>
              <w:t>month u</w:t>
            </w:r>
            <w:r>
              <w:rPr>
                <w:rFonts w:cs="Arial"/>
                <w:color w:val="000000"/>
                <w:sz w:val="20"/>
                <w:szCs w:val="20"/>
              </w:rPr>
              <w:t>sed for premium and billing cycle calculations.</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featurecode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Code relates the program to an external feature code (</w:t>
            </w:r>
            <w:r w:rsidRPr="00F130AE">
              <w:rPr>
                <w:rFonts w:cs="Arial"/>
                <w:color w:val="000000"/>
                <w:sz w:val="20"/>
                <w:szCs w:val="20"/>
              </w:rPr>
              <w:t>equipment or item code from manufa</w:t>
            </w:r>
            <w:r>
              <w:rPr>
                <w:rFonts w:cs="Arial"/>
                <w:color w:val="000000"/>
                <w:sz w:val="20"/>
                <w:szCs w:val="20"/>
              </w:rPr>
              <w:t xml:space="preserve">cturer, carrier, or </w:t>
            </w:r>
            <w:r w:rsidRPr="00F130AE">
              <w:rPr>
                <w:rFonts w:cs="Arial"/>
                <w:color w:val="000000"/>
                <w:sz w:val="20"/>
                <w:szCs w:val="20"/>
              </w:rPr>
              <w:t>client)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lineofbusiness</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Line of b</w:t>
            </w:r>
            <w:r w:rsidRPr="00F130AE">
              <w:rPr>
                <w:rFonts w:cs="Arial"/>
                <w:color w:val="000000"/>
                <w:sz w:val="20"/>
                <w:szCs w:val="20"/>
              </w:rPr>
              <w:t>usiness a</w:t>
            </w:r>
            <w:r>
              <w:rPr>
                <w:rFonts w:cs="Arial"/>
                <w:color w:val="000000"/>
                <w:sz w:val="20"/>
                <w:szCs w:val="20"/>
              </w:rPr>
              <w:t>ssociated with the program.</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maxunsuccessful</w:t>
            </w:r>
            <w:r w:rsidR="0061108E">
              <w:rPr>
                <w:rFonts w:cs="Arial"/>
                <w:color w:val="000000"/>
                <w:sz w:val="20"/>
                <w:szCs w:val="20"/>
              </w:rPr>
              <w:t xml:space="preserve"> </w:t>
            </w:r>
            <w:r w:rsidR="0061108E" w:rsidRPr="00F130AE">
              <w:rPr>
                <w:rFonts w:cs="Arial"/>
                <w:color w:val="000000"/>
                <w:sz w:val="20"/>
                <w:szCs w:val="20"/>
              </w:rPr>
              <w:t>paymentattempts</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Maximum </w:t>
            </w:r>
            <w:r>
              <w:rPr>
                <w:rFonts w:cs="Arial"/>
                <w:color w:val="000000"/>
                <w:sz w:val="20"/>
                <w:szCs w:val="20"/>
              </w:rPr>
              <w:t xml:space="preserve">number of </w:t>
            </w:r>
            <w:r w:rsidRPr="00F130AE">
              <w:rPr>
                <w:rFonts w:cs="Arial"/>
                <w:color w:val="000000"/>
                <w:sz w:val="20"/>
                <w:szCs w:val="20"/>
              </w:rPr>
              <w:t xml:space="preserve">successful </w:t>
            </w:r>
            <w:r>
              <w:rPr>
                <w:rFonts w:cs="Arial"/>
                <w:color w:val="000000"/>
                <w:sz w:val="20"/>
                <w:szCs w:val="20"/>
              </w:rPr>
              <w:t xml:space="preserve">payment </w:t>
            </w:r>
            <w:r w:rsidRPr="00F130AE">
              <w:rPr>
                <w:rFonts w:cs="Arial"/>
                <w:color w:val="000000"/>
                <w:sz w:val="20"/>
                <w:szCs w:val="20"/>
              </w:rPr>
              <w:t>attempts.</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unsuccessfulpaymentattemptsresetvalue</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Maximum</w:t>
            </w:r>
            <w:r>
              <w:rPr>
                <w:rFonts w:cs="Arial"/>
                <w:color w:val="000000"/>
                <w:sz w:val="20"/>
                <w:szCs w:val="20"/>
              </w:rPr>
              <w:t xml:space="preserve">number </w:t>
            </w:r>
            <w:proofErr w:type="gramStart"/>
            <w:r>
              <w:rPr>
                <w:rFonts w:cs="Arial"/>
                <w:color w:val="000000"/>
                <w:sz w:val="20"/>
                <w:szCs w:val="20"/>
              </w:rPr>
              <w:t xml:space="preserve">of </w:t>
            </w:r>
            <w:r w:rsidRPr="00F130AE">
              <w:rPr>
                <w:rFonts w:cs="Arial"/>
                <w:color w:val="000000"/>
                <w:sz w:val="20"/>
                <w:szCs w:val="20"/>
              </w:rPr>
              <w:t xml:space="preserve"> unsuccessful</w:t>
            </w:r>
            <w:proofErr w:type="gramEnd"/>
            <w:r w:rsidRPr="00F130AE">
              <w:rPr>
                <w:rFonts w:cs="Arial"/>
                <w:color w:val="000000"/>
                <w:sz w:val="20"/>
                <w:szCs w:val="20"/>
              </w:rPr>
              <w:t xml:space="preserve"> </w:t>
            </w:r>
            <w:r>
              <w:rPr>
                <w:rFonts w:cs="Arial"/>
                <w:color w:val="000000"/>
                <w:sz w:val="20"/>
                <w:szCs w:val="20"/>
              </w:rPr>
              <w:t>attempts to reset the payment value.</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initialpremiumamount</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Amount to </w:t>
            </w:r>
            <w:r>
              <w:rPr>
                <w:rFonts w:cs="Arial"/>
                <w:color w:val="000000"/>
                <w:sz w:val="20"/>
                <w:szCs w:val="20"/>
              </w:rPr>
              <w:t xml:space="preserve">be charged for the </w:t>
            </w:r>
            <w:r w:rsidRPr="00F130AE">
              <w:rPr>
                <w:rFonts w:cs="Arial"/>
                <w:color w:val="000000"/>
                <w:sz w:val="20"/>
                <w:szCs w:val="20"/>
              </w:rPr>
              <w:t>initial premium</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initialpremiumamount_Base</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Value of the Initial premium a</w:t>
            </w:r>
            <w:r w:rsidRPr="00F130AE">
              <w:rPr>
                <w:rFonts w:cs="Arial"/>
                <w:color w:val="000000"/>
                <w:sz w:val="20"/>
                <w:szCs w:val="20"/>
              </w:rPr>
              <w:t>mount in base currency.</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programidscriptset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Identifies the c</w:t>
            </w:r>
            <w:r w:rsidRPr="00F130AE">
              <w:rPr>
                <w:rFonts w:cs="Arial"/>
                <w:color w:val="000000"/>
                <w:sz w:val="20"/>
                <w:szCs w:val="20"/>
              </w:rPr>
              <w:t>ontent</w:t>
            </w:r>
            <w:r>
              <w:rPr>
                <w:rFonts w:cs="Arial"/>
                <w:color w:val="000000"/>
                <w:sz w:val="20"/>
                <w:szCs w:val="20"/>
              </w:rPr>
              <w:t xml:space="preserve"> s</w:t>
            </w:r>
            <w:r w:rsidRPr="00F130AE">
              <w:rPr>
                <w:rFonts w:cs="Arial"/>
                <w:color w:val="000000"/>
                <w:sz w:val="20"/>
                <w:szCs w:val="20"/>
              </w:rPr>
              <w:t>cript</w:t>
            </w:r>
            <w:r>
              <w:rPr>
                <w:rFonts w:cs="Arial"/>
                <w:color w:val="000000"/>
                <w:sz w:val="20"/>
                <w:szCs w:val="20"/>
              </w:rPr>
              <w:t xml:space="preserve"> set associated with the p</w:t>
            </w:r>
            <w:r w:rsidRPr="00F130AE">
              <w:rPr>
                <w:rFonts w:cs="Arial"/>
                <w:color w:val="000000"/>
                <w:sz w:val="20"/>
                <w:szCs w:val="20"/>
              </w:rPr>
              <w:t>rogram.</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programcultureid</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Identifies the culture associated with the p</w:t>
            </w:r>
            <w:r w:rsidRPr="00F130AE">
              <w:rPr>
                <w:rFonts w:cs="Arial"/>
                <w:color w:val="000000"/>
                <w:sz w:val="20"/>
                <w:szCs w:val="20"/>
              </w:rPr>
              <w:t>rogram.</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AutomaticDeniedDays_CC_Bit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 whether or not the Automatic Denied Days option applies to the credit 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AutomaticDeniedDays_CC_IncludeHoliday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we must </w:t>
            </w:r>
            <w:r w:rsidRPr="00F130AE">
              <w:rPr>
                <w:rFonts w:cs="Arial"/>
                <w:color w:val="000000"/>
                <w:sz w:val="20"/>
                <w:szCs w:val="20"/>
              </w:rPr>
              <w:t xml:space="preserve">include holidays </w:t>
            </w:r>
            <w:r>
              <w:rPr>
                <w:rFonts w:cs="Arial"/>
                <w:color w:val="000000"/>
                <w:sz w:val="20"/>
                <w:szCs w:val="20"/>
              </w:rPr>
              <w:t xml:space="preserve">with the </w:t>
            </w:r>
            <w:r w:rsidRPr="00F130AE">
              <w:rPr>
                <w:rFonts w:cs="Arial"/>
                <w:color w:val="000000"/>
                <w:sz w:val="20"/>
                <w:szCs w:val="20"/>
              </w:rPr>
              <w:t>Automatic Denied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AutomaticDeniedDays_CC_Int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the </w:t>
            </w:r>
            <w:r w:rsidRPr="00F130AE">
              <w:rPr>
                <w:rFonts w:cs="Arial"/>
                <w:color w:val="000000"/>
                <w:sz w:val="20"/>
                <w:szCs w:val="20"/>
              </w:rPr>
              <w:t>valu</w:t>
            </w:r>
            <w:r>
              <w:rPr>
                <w:rFonts w:cs="Arial"/>
                <w:color w:val="000000"/>
                <w:sz w:val="20"/>
                <w:szCs w:val="20"/>
              </w:rPr>
              <w:t>e of Automatic Denied Days for a credit 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AutomaticDeniedDays_Echeck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the </w:t>
            </w:r>
            <w:r w:rsidRPr="00F130AE">
              <w:rPr>
                <w:rFonts w:cs="Arial"/>
                <w:color w:val="000000"/>
                <w:sz w:val="20"/>
                <w:szCs w:val="20"/>
              </w:rPr>
              <w:t xml:space="preserve">Automatic Denied Days is available for </w:t>
            </w:r>
            <w:r>
              <w:rPr>
                <w:rFonts w:cs="Arial"/>
                <w:color w:val="000000"/>
                <w:sz w:val="20"/>
                <w:szCs w:val="20"/>
              </w:rPr>
              <w:t xml:space="preserve">an </w:t>
            </w:r>
            <w:r w:rsidRPr="00F130AE">
              <w:rPr>
                <w:rFonts w:cs="Arial"/>
                <w:color w:val="000000"/>
                <w:sz w:val="20"/>
                <w:szCs w:val="20"/>
              </w:rPr>
              <w:t>Echec</w:t>
            </w:r>
            <w:r>
              <w:rPr>
                <w:rFonts w:cs="Arial"/>
                <w:color w:val="000000"/>
                <w:sz w:val="20"/>
                <w:szCs w:val="20"/>
              </w:rPr>
              <w:t>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AutomaticDeniedDays_Echeck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to include holidays with </w:t>
            </w:r>
            <w:r w:rsidRPr="00F130AE">
              <w:rPr>
                <w:rFonts w:cs="Arial"/>
                <w:color w:val="000000"/>
                <w:sz w:val="20"/>
                <w:szCs w:val="20"/>
              </w:rPr>
              <w:t>Automatic Denied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AutomaticDeniedDays_Echeck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the value </w:t>
            </w:r>
            <w:proofErr w:type="gramStart"/>
            <w:r>
              <w:rPr>
                <w:rFonts w:cs="Arial"/>
                <w:color w:val="000000"/>
                <w:sz w:val="20"/>
                <w:szCs w:val="20"/>
              </w:rPr>
              <w:t xml:space="preserve">of </w:t>
            </w:r>
            <w:r w:rsidRPr="00F130AE">
              <w:rPr>
                <w:rFonts w:cs="Arial"/>
                <w:color w:val="000000"/>
                <w:sz w:val="20"/>
                <w:szCs w:val="20"/>
              </w:rPr>
              <w:t xml:space="preserve"> Automatic</w:t>
            </w:r>
            <w:proofErr w:type="gramEnd"/>
            <w:r w:rsidRPr="00F130AE">
              <w:rPr>
                <w:rFonts w:cs="Arial"/>
                <w:color w:val="000000"/>
                <w:sz w:val="20"/>
                <w:szCs w:val="20"/>
              </w:rPr>
              <w:t xml:space="preserve"> Denied Days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AutomaticSuspDays_Echeck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Automatic Suspended Days</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AutomaticSuspendedDays_CC_Bit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w:t>
            </w:r>
            <w:r w:rsidRPr="00F130AE">
              <w:rPr>
                <w:rFonts w:cs="Arial"/>
                <w:color w:val="000000"/>
                <w:sz w:val="20"/>
                <w:szCs w:val="20"/>
              </w:rPr>
              <w:t>Automatic Suspended D</w:t>
            </w:r>
            <w:r>
              <w:rPr>
                <w:rFonts w:cs="Arial"/>
                <w:color w:val="000000"/>
                <w:sz w:val="20"/>
                <w:szCs w:val="20"/>
              </w:rPr>
              <w:t>ays is available for a credit 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AutomaticSuspendedDays_CC_IncludeHoliday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Automatic Suspended Days</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AutomaticSuspendedDays_CC_Int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the </w:t>
            </w:r>
            <w:r w:rsidRPr="00F130AE">
              <w:rPr>
                <w:rFonts w:cs="Arial"/>
                <w:color w:val="000000"/>
                <w:sz w:val="20"/>
                <w:szCs w:val="20"/>
              </w:rPr>
              <w:t xml:space="preserve">value of Automatic Suspended Days for </w:t>
            </w:r>
            <w:r>
              <w:rPr>
                <w:rFonts w:cs="Arial"/>
                <w:color w:val="000000"/>
                <w:sz w:val="20"/>
                <w:szCs w:val="20"/>
              </w:rPr>
              <w:t>a credit 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automaticsuspended</w:t>
            </w:r>
            <w:r w:rsidR="0061108E">
              <w:rPr>
                <w:rFonts w:cs="Arial"/>
                <w:color w:val="000000"/>
                <w:sz w:val="20"/>
                <w:szCs w:val="20"/>
              </w:rPr>
              <w:t xml:space="preserve"> </w:t>
            </w:r>
            <w:r w:rsidR="0061108E" w:rsidRPr="00F130AE">
              <w:rPr>
                <w:rFonts w:cs="Arial"/>
                <w:color w:val="000000"/>
                <w:sz w:val="20"/>
                <w:szCs w:val="20"/>
              </w:rPr>
              <w:t>days_echeck_bit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 whether or not Automatic Suspended D</w:t>
            </w:r>
            <w:r w:rsidRPr="00F130AE">
              <w:rPr>
                <w:rFonts w:cs="Arial"/>
                <w:color w:val="000000"/>
                <w:sz w:val="20"/>
                <w:szCs w:val="20"/>
              </w:rPr>
              <w:t xml:space="preserve">ays 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automaticsuspended</w:t>
            </w:r>
            <w:r w:rsidR="0061108E">
              <w:rPr>
                <w:rFonts w:cs="Arial"/>
                <w:color w:val="000000"/>
                <w:sz w:val="20"/>
                <w:szCs w:val="20"/>
              </w:rPr>
              <w:t xml:space="preserve"> </w:t>
            </w:r>
            <w:r w:rsidR="0061108E" w:rsidRPr="00F130AE">
              <w:rPr>
                <w:rFonts w:cs="Arial"/>
                <w:color w:val="000000"/>
                <w:sz w:val="20"/>
                <w:szCs w:val="20"/>
              </w:rPr>
              <w:t>days_echeck_int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the </w:t>
            </w:r>
            <w:r w:rsidRPr="00F130AE">
              <w:rPr>
                <w:rFonts w:cs="Arial"/>
                <w:color w:val="000000"/>
                <w:sz w:val="20"/>
                <w:szCs w:val="20"/>
              </w:rPr>
              <w:t xml:space="preserve">value of </w:t>
            </w:r>
            <w:r>
              <w:rPr>
                <w:rFonts w:cs="Arial"/>
                <w:color w:val="000000"/>
                <w:sz w:val="20"/>
                <w:szCs w:val="20"/>
              </w:rPr>
              <w:t>the A</w:t>
            </w:r>
            <w:r w:rsidRPr="00F130AE">
              <w:rPr>
                <w:rFonts w:cs="Arial"/>
                <w:color w:val="000000"/>
                <w:sz w:val="20"/>
                <w:szCs w:val="20"/>
              </w:rPr>
              <w:t xml:space="preserve">utomatic </w:t>
            </w:r>
            <w:r>
              <w:rPr>
                <w:rFonts w:cs="Arial"/>
                <w:color w:val="000000"/>
                <w:sz w:val="20"/>
                <w:szCs w:val="20"/>
              </w:rPr>
              <w:t>Suspended D</w:t>
            </w:r>
            <w:r w:rsidRPr="00F130AE">
              <w:rPr>
                <w:rFonts w:cs="Arial"/>
                <w:color w:val="000000"/>
                <w:sz w:val="20"/>
                <w:szCs w:val="20"/>
              </w:rPr>
              <w:t xml:space="preserve">ays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DepositDays_CC_Bit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w:t>
            </w:r>
            <w:r w:rsidRPr="00F130AE">
              <w:rPr>
                <w:rFonts w:cs="Arial"/>
                <w:color w:val="000000"/>
                <w:sz w:val="20"/>
                <w:szCs w:val="20"/>
              </w:rPr>
              <w:t xml:space="preserve">Deposit Days is available for </w:t>
            </w:r>
            <w:r>
              <w:rPr>
                <w:rFonts w:cs="Arial"/>
                <w:color w:val="000000"/>
                <w:sz w:val="20"/>
                <w:szCs w:val="20"/>
              </w:rPr>
              <w:t>a credit 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lastRenderedPageBreak/>
              <w:t>Asu_</w:t>
            </w:r>
            <w:r w:rsidR="0061108E" w:rsidRPr="00F130AE">
              <w:rPr>
                <w:rFonts w:cs="Arial"/>
                <w:color w:val="000000"/>
                <w:sz w:val="20"/>
                <w:szCs w:val="20"/>
              </w:rPr>
              <w:t>DepositDays_CC_</w:t>
            </w:r>
            <w:r w:rsidR="0061108E">
              <w:rPr>
                <w:rFonts w:cs="Arial"/>
                <w:color w:val="000000"/>
                <w:sz w:val="20"/>
                <w:szCs w:val="20"/>
              </w:rPr>
              <w:t xml:space="preserve"> </w:t>
            </w:r>
            <w:r w:rsidR="0061108E" w:rsidRPr="00F130AE">
              <w:rPr>
                <w:rFonts w:cs="Arial"/>
                <w:color w:val="000000"/>
                <w:sz w:val="20"/>
                <w:szCs w:val="20"/>
              </w:rPr>
              <w:t>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whether 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Deposit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DepositDays_CC_Int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 xml:space="preserve">Indicates the value </w:t>
            </w:r>
            <w:r w:rsidRPr="00F130AE">
              <w:rPr>
                <w:rFonts w:cs="Arial"/>
                <w:color w:val="000000"/>
                <w:sz w:val="20"/>
                <w:szCs w:val="20"/>
              </w:rPr>
              <w:t xml:space="preserve">of Deposit Days for </w:t>
            </w:r>
            <w:r>
              <w:rPr>
                <w:rFonts w:cs="Arial"/>
                <w:color w:val="000000"/>
                <w:sz w:val="20"/>
                <w:szCs w:val="20"/>
              </w:rPr>
              <w:t>a credit card.</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depositdays_echeck_bit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w:t>
            </w:r>
            <w:r>
              <w:rPr>
                <w:rFonts w:cs="Arial"/>
                <w:color w:val="000000"/>
                <w:sz w:val="20"/>
                <w:szCs w:val="20"/>
              </w:rPr>
              <w:t xml:space="preserve"> or not Deposit D</w:t>
            </w:r>
            <w:r w:rsidRPr="00F130AE">
              <w:rPr>
                <w:rFonts w:cs="Arial"/>
                <w:color w:val="000000"/>
                <w:sz w:val="20"/>
                <w:szCs w:val="20"/>
              </w:rPr>
              <w:t xml:space="preserve">ays 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whether 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Deposit Days</w:t>
            </w:r>
            <w:r>
              <w:rPr>
                <w:rFonts w:cs="Arial"/>
                <w:color w:val="000000"/>
                <w:sz w:val="20"/>
                <w:szCs w:val="20"/>
              </w:rPr>
              <w:t>.</w:t>
            </w:r>
          </w:p>
        </w:tc>
      </w:tr>
      <w:tr w:rsidR="0061108E" w:rsidRPr="00A66844" w:rsidTr="00E84301">
        <w:trPr>
          <w:trHeight w:val="530"/>
        </w:trPr>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depositdays_echeck_</w:t>
            </w:r>
            <w:r w:rsidR="0061108E">
              <w:rPr>
                <w:rFonts w:cs="Arial"/>
                <w:color w:val="000000"/>
                <w:sz w:val="20"/>
                <w:szCs w:val="20"/>
              </w:rPr>
              <w:t xml:space="preserve"> </w:t>
            </w:r>
            <w:r w:rsidR="0061108E" w:rsidRPr="00F130AE">
              <w:rPr>
                <w:rFonts w:cs="Arial"/>
                <w:color w:val="000000"/>
                <w:sz w:val="20"/>
                <w:szCs w:val="20"/>
              </w:rPr>
              <w:t>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the value of Deposit D</w:t>
            </w:r>
            <w:r w:rsidRPr="00F130AE">
              <w:rPr>
                <w:rFonts w:cs="Arial"/>
                <w:color w:val="000000"/>
                <w:sz w:val="20"/>
                <w:szCs w:val="20"/>
              </w:rPr>
              <w:t>ays for</w:t>
            </w:r>
            <w:r>
              <w:rPr>
                <w:rFonts w:cs="Arial"/>
                <w:color w:val="000000"/>
                <w:sz w:val="20"/>
                <w:szCs w:val="20"/>
              </w:rPr>
              <w:t xml:space="preserve"> 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DunningDays_CC_Bit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whether or not </w:t>
            </w:r>
            <w:r w:rsidRPr="00F130AE">
              <w:rPr>
                <w:rFonts w:cs="Arial"/>
                <w:color w:val="000000"/>
                <w:sz w:val="20"/>
                <w:szCs w:val="20"/>
              </w:rPr>
              <w:t xml:space="preserve">Dunning Days is available for </w:t>
            </w:r>
            <w:r>
              <w:rPr>
                <w:rFonts w:cs="Arial"/>
                <w:color w:val="000000"/>
                <w:sz w:val="20"/>
                <w:szCs w:val="20"/>
              </w:rPr>
              <w:t>a credit ca</w:t>
            </w:r>
            <w:r w:rsidRPr="00F130AE">
              <w:rPr>
                <w:rFonts w:cs="Arial"/>
                <w:color w:val="000000"/>
                <w:sz w:val="20"/>
                <w:szCs w:val="20"/>
              </w:rPr>
              <w:t>rd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DunningDays_CC_IncludeHoliday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whether 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Dunning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DunningDays_CC_Int</w:t>
            </w:r>
          </w:p>
        </w:tc>
        <w:tc>
          <w:tcPr>
            <w:tcW w:w="6660" w:type="dxa"/>
            <w:vAlign w:val="bottom"/>
          </w:tcPr>
          <w:p w:rsidR="0061108E" w:rsidRPr="00F130AE" w:rsidRDefault="0061108E" w:rsidP="00E84301">
            <w:pPr>
              <w:rPr>
                <w:rFonts w:cs="Arial"/>
                <w:color w:val="000000"/>
                <w:sz w:val="20"/>
                <w:szCs w:val="20"/>
              </w:rPr>
            </w:pPr>
            <w:proofErr w:type="gramStart"/>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 the</w:t>
            </w:r>
            <w:proofErr w:type="gramEnd"/>
            <w:r>
              <w:rPr>
                <w:rFonts w:cs="Arial"/>
                <w:color w:val="000000"/>
                <w:sz w:val="20"/>
                <w:szCs w:val="20"/>
              </w:rPr>
              <w:t xml:space="preserve"> </w:t>
            </w:r>
            <w:r w:rsidRPr="00F130AE">
              <w:rPr>
                <w:rFonts w:cs="Arial"/>
                <w:color w:val="000000"/>
                <w:sz w:val="20"/>
                <w:szCs w:val="20"/>
              </w:rPr>
              <w:t xml:space="preserve">value of Dunning Days for </w:t>
            </w:r>
            <w:r>
              <w:rPr>
                <w:rFonts w:cs="Arial"/>
                <w:color w:val="000000"/>
                <w:sz w:val="20"/>
                <w:szCs w:val="20"/>
              </w:rPr>
              <w:t>a credit card.</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dunningdays_echeck_bit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whether or not </w:t>
            </w:r>
            <w:r w:rsidRPr="00F130AE">
              <w:rPr>
                <w:rFonts w:cs="Arial"/>
                <w:color w:val="000000"/>
                <w:sz w:val="20"/>
                <w:szCs w:val="20"/>
              </w:rPr>
              <w:t xml:space="preserve">Dunning </w:t>
            </w:r>
            <w:r>
              <w:rPr>
                <w:rFonts w:cs="Arial"/>
                <w:color w:val="000000"/>
                <w:sz w:val="20"/>
                <w:szCs w:val="20"/>
              </w:rPr>
              <w:t xml:space="preserve">Days </w:t>
            </w:r>
            <w:r w:rsidRPr="00F130AE">
              <w:rPr>
                <w:rFonts w:cs="Arial"/>
                <w:color w:val="000000"/>
                <w:sz w:val="20"/>
                <w:szCs w:val="20"/>
              </w:rPr>
              <w:t xml:space="preserve">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whether nor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Dunning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dunningdays_echeck_int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 xml:space="preserve">value of Dunning </w:t>
            </w:r>
            <w:r>
              <w:rPr>
                <w:rFonts w:cs="Arial"/>
                <w:color w:val="000000"/>
                <w:sz w:val="20"/>
                <w:szCs w:val="20"/>
              </w:rPr>
              <w:t xml:space="preserve">Days for 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LeadDays_CC_Bit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whether or not </w:t>
            </w:r>
            <w:r w:rsidRPr="00F130AE">
              <w:rPr>
                <w:rFonts w:cs="Arial"/>
                <w:color w:val="000000"/>
                <w:sz w:val="20"/>
                <w:szCs w:val="20"/>
              </w:rPr>
              <w:t xml:space="preserve">Lead Days is available for </w:t>
            </w:r>
            <w:r>
              <w:rPr>
                <w:rFonts w:cs="Arial"/>
                <w:color w:val="000000"/>
                <w:sz w:val="20"/>
                <w:szCs w:val="20"/>
              </w:rPr>
              <w:t>a credit 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LeadDays_CC_</w:t>
            </w:r>
            <w:r w:rsidR="0061108E">
              <w:rPr>
                <w:rFonts w:cs="Arial"/>
                <w:color w:val="000000"/>
                <w:sz w:val="20"/>
                <w:szCs w:val="20"/>
              </w:rPr>
              <w:t xml:space="preserve"> </w:t>
            </w:r>
            <w:r w:rsidR="0061108E" w:rsidRPr="00F130AE">
              <w:rPr>
                <w:rFonts w:cs="Arial"/>
                <w:color w:val="000000"/>
                <w:sz w:val="20"/>
                <w:szCs w:val="20"/>
              </w:rPr>
              <w:t>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Lead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LeadDays_CC_Int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value of Lead Days for</w:t>
            </w:r>
            <w:r>
              <w:rPr>
                <w:rFonts w:cs="Arial"/>
                <w:color w:val="000000"/>
                <w:sz w:val="20"/>
                <w:szCs w:val="20"/>
              </w:rPr>
              <w:t xml:space="preserve"> a credit 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leaddays_echeck_bit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proofErr w:type="gramStart"/>
            <w:r w:rsidRPr="00F130AE">
              <w:rPr>
                <w:rFonts w:cs="Arial"/>
                <w:color w:val="000000"/>
                <w:sz w:val="20"/>
                <w:szCs w:val="20"/>
              </w:rPr>
              <w:t>Lead days is</w:t>
            </w:r>
            <w:proofErr w:type="gramEnd"/>
            <w:r w:rsidRPr="00F130AE">
              <w:rPr>
                <w:rFonts w:cs="Arial"/>
                <w:color w:val="000000"/>
                <w:sz w:val="20"/>
                <w:szCs w:val="20"/>
              </w:rPr>
              <w:t xml:space="preserve">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LeadDays_Echeck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w:t>
            </w:r>
            <w:r w:rsidR="0061108E">
              <w:rPr>
                <w:rFonts w:cs="Arial"/>
                <w:color w:val="000000"/>
                <w:sz w:val="20"/>
                <w:szCs w:val="20"/>
              </w:rPr>
              <w:t xml:space="preserve"> </w:t>
            </w:r>
            <w:r w:rsidR="0061108E" w:rsidRPr="00F130AE">
              <w:rPr>
                <w:rFonts w:cs="Arial"/>
                <w:color w:val="000000"/>
                <w:sz w:val="20"/>
                <w:szCs w:val="20"/>
              </w:rPr>
              <w:t>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Lead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leaddays_echeck_int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 the value of Lead D</w:t>
            </w:r>
            <w:r w:rsidRPr="00F130AE">
              <w:rPr>
                <w:rFonts w:cs="Arial"/>
                <w:color w:val="000000"/>
                <w:sz w:val="20"/>
                <w:szCs w:val="20"/>
              </w:rPr>
              <w:t xml:space="preserve">ays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mandateLeadDays_</w:t>
            </w:r>
            <w:r w:rsidR="0061108E">
              <w:rPr>
                <w:rFonts w:cs="Arial"/>
                <w:color w:val="000000"/>
                <w:sz w:val="20"/>
                <w:szCs w:val="20"/>
              </w:rPr>
              <w:t xml:space="preserve"> </w:t>
            </w:r>
            <w:r w:rsidR="0061108E" w:rsidRPr="00F130AE">
              <w:rPr>
                <w:rFonts w:cs="Arial"/>
                <w:color w:val="000000"/>
                <w:sz w:val="20"/>
                <w:szCs w:val="20"/>
              </w:rPr>
              <w:t>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Mandate Lead Days is available for </w:t>
            </w:r>
            <w:r>
              <w:rPr>
                <w:rFonts w:cs="Arial"/>
                <w:color w:val="000000"/>
                <w:sz w:val="20"/>
                <w:szCs w:val="20"/>
              </w:rPr>
              <w:t>a credit 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MandateLeadDays_</w:t>
            </w:r>
            <w:r w:rsidR="0061108E">
              <w:rPr>
                <w:rFonts w:cs="Arial"/>
                <w:color w:val="000000"/>
                <w:sz w:val="20"/>
                <w:szCs w:val="20"/>
              </w:rPr>
              <w:t xml:space="preserve"> </w:t>
            </w:r>
            <w:r w:rsidR="0061108E" w:rsidRPr="00F130AE">
              <w:rPr>
                <w:rFonts w:cs="Arial"/>
                <w:color w:val="000000"/>
                <w:sz w:val="20"/>
                <w:szCs w:val="20"/>
              </w:rPr>
              <w:t>CC_IncludeHoliday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Mandate Lead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MandateLeadDays_</w:t>
            </w:r>
            <w:r w:rsidR="0061108E">
              <w:rPr>
                <w:rFonts w:cs="Arial"/>
                <w:color w:val="000000"/>
                <w:sz w:val="20"/>
                <w:szCs w:val="20"/>
              </w:rPr>
              <w:t xml:space="preserve"> </w:t>
            </w:r>
            <w:r w:rsidR="0061108E" w:rsidRPr="00F130AE">
              <w:rPr>
                <w:rFonts w:cs="Arial"/>
                <w:color w:val="000000"/>
                <w:sz w:val="20"/>
                <w:szCs w:val="20"/>
              </w:rPr>
              <w:t>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the value of Mandate Lead Days for a c</w:t>
            </w:r>
            <w:r w:rsidRPr="00F130AE">
              <w:rPr>
                <w:rFonts w:cs="Arial"/>
                <w:color w:val="000000"/>
                <w:sz w:val="20"/>
                <w:szCs w:val="20"/>
              </w:rPr>
              <w:t xml:space="preserve">redit </w:t>
            </w:r>
            <w:r>
              <w:rPr>
                <w:rFonts w:cs="Arial"/>
                <w:color w:val="000000"/>
                <w:sz w:val="20"/>
                <w:szCs w:val="20"/>
              </w:rPr>
              <w:t>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mandateleaddays_</w:t>
            </w:r>
            <w:r w:rsidR="0061108E">
              <w:rPr>
                <w:rFonts w:cs="Arial"/>
                <w:color w:val="000000"/>
                <w:sz w:val="20"/>
                <w:szCs w:val="20"/>
              </w:rPr>
              <w:t xml:space="preserve"> </w:t>
            </w:r>
            <w:r w:rsidR="0061108E" w:rsidRPr="00F130AE">
              <w:rPr>
                <w:rFonts w:cs="Arial"/>
                <w:color w:val="000000"/>
                <w:sz w:val="20"/>
                <w:szCs w:val="20"/>
              </w:rPr>
              <w:t>echeck_bit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or not Mandate L</w:t>
            </w:r>
            <w:r w:rsidRPr="00F130AE">
              <w:rPr>
                <w:rFonts w:cs="Arial"/>
                <w:color w:val="000000"/>
                <w:sz w:val="20"/>
                <w:szCs w:val="20"/>
              </w:rPr>
              <w:t>e</w:t>
            </w:r>
            <w:r>
              <w:rPr>
                <w:rFonts w:cs="Arial"/>
                <w:color w:val="000000"/>
                <w:sz w:val="20"/>
                <w:szCs w:val="20"/>
              </w:rPr>
              <w:t>ad D</w:t>
            </w:r>
            <w:r w:rsidRPr="00F130AE">
              <w:rPr>
                <w:rFonts w:cs="Arial"/>
                <w:color w:val="000000"/>
                <w:sz w:val="20"/>
                <w:szCs w:val="20"/>
              </w:rPr>
              <w:t xml:space="preserve">ays 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MandateLeadDays_</w:t>
            </w:r>
            <w:r w:rsidR="0061108E">
              <w:rPr>
                <w:rFonts w:cs="Arial"/>
                <w:color w:val="000000"/>
                <w:sz w:val="20"/>
                <w:szCs w:val="20"/>
              </w:rPr>
              <w:t xml:space="preserve"> </w:t>
            </w:r>
            <w:r w:rsidR="0061108E"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Mandate Lead Day</w:t>
            </w:r>
            <w:r>
              <w:rPr>
                <w:rFonts w:cs="Arial"/>
                <w:color w:val="000000"/>
                <w:sz w:val="20"/>
                <w:szCs w:val="20"/>
              </w:rPr>
              <w:t>s.</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mandateleaddays_</w:t>
            </w:r>
            <w:r w:rsidR="0061108E">
              <w:rPr>
                <w:rFonts w:cs="Arial"/>
                <w:color w:val="000000"/>
                <w:sz w:val="20"/>
                <w:szCs w:val="20"/>
              </w:rPr>
              <w:t xml:space="preserve"> </w:t>
            </w:r>
            <w:r w:rsidR="0061108E" w:rsidRPr="00F130AE">
              <w:rPr>
                <w:rFonts w:cs="Arial"/>
                <w:color w:val="000000"/>
                <w:sz w:val="20"/>
                <w:szCs w:val="20"/>
              </w:rPr>
              <w:t>echeck_int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the value of M</w:t>
            </w:r>
            <w:r w:rsidRPr="00F130AE">
              <w:rPr>
                <w:rFonts w:cs="Arial"/>
                <w:color w:val="000000"/>
                <w:sz w:val="20"/>
                <w:szCs w:val="20"/>
              </w:rPr>
              <w:t xml:space="preserve">andate </w:t>
            </w:r>
            <w:r>
              <w:rPr>
                <w:rFonts w:cs="Arial"/>
                <w:color w:val="000000"/>
                <w:sz w:val="20"/>
                <w:szCs w:val="20"/>
              </w:rPr>
              <w:t>Lead D</w:t>
            </w:r>
            <w:r w:rsidRPr="00F130AE">
              <w:rPr>
                <w:rFonts w:cs="Arial"/>
                <w:color w:val="000000"/>
                <w:sz w:val="20"/>
                <w:szCs w:val="20"/>
              </w:rPr>
              <w:t xml:space="preserve">ays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NoticePeriod_CC_Bit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Notice Period is available for </w:t>
            </w:r>
            <w:r>
              <w:rPr>
                <w:rFonts w:cs="Arial"/>
                <w:color w:val="000000"/>
                <w:sz w:val="20"/>
                <w:szCs w:val="20"/>
              </w:rPr>
              <w:t>a credit 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NoticePeriod_CC_</w:t>
            </w:r>
            <w:r w:rsidR="0061108E">
              <w:rPr>
                <w:rFonts w:cs="Arial"/>
                <w:color w:val="000000"/>
                <w:sz w:val="20"/>
                <w:szCs w:val="20"/>
              </w:rPr>
              <w:t xml:space="preserve"> </w:t>
            </w:r>
            <w:r w:rsidR="0061108E" w:rsidRPr="00F130AE">
              <w:rPr>
                <w:rFonts w:cs="Arial"/>
                <w:color w:val="000000"/>
                <w:sz w:val="20"/>
                <w:szCs w:val="20"/>
              </w:rPr>
              <w:t>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Notice Period</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NoticePeriod_CC_Int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 xml:space="preserve">value of Notice Period for </w:t>
            </w:r>
            <w:r>
              <w:rPr>
                <w:rFonts w:cs="Arial"/>
                <w:color w:val="000000"/>
                <w:sz w:val="20"/>
                <w:szCs w:val="20"/>
              </w:rPr>
              <w:t>a c</w:t>
            </w:r>
            <w:r w:rsidRPr="00F130AE">
              <w:rPr>
                <w:rFonts w:cs="Arial"/>
                <w:color w:val="000000"/>
                <w:sz w:val="20"/>
                <w:szCs w:val="20"/>
              </w:rPr>
              <w:t xml:space="preserve">redit </w:t>
            </w:r>
            <w:r>
              <w:rPr>
                <w:rFonts w:cs="Arial"/>
                <w:color w:val="000000"/>
                <w:sz w:val="20"/>
                <w:szCs w:val="20"/>
              </w:rPr>
              <w:t>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NoticePeriod_Echeck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or not Notice P</w:t>
            </w:r>
            <w:r w:rsidRPr="00F130AE">
              <w:rPr>
                <w:rFonts w:cs="Arial"/>
                <w:color w:val="000000"/>
                <w:sz w:val="20"/>
                <w:szCs w:val="20"/>
              </w:rPr>
              <w:t xml:space="preserve">eriod 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NoticePeriod_Echeck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Notice Period</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NoticePeriod_Echeck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 xml:space="preserve">value of </w:t>
            </w:r>
            <w:r>
              <w:rPr>
                <w:rFonts w:cs="Arial"/>
                <w:color w:val="000000"/>
                <w:sz w:val="20"/>
                <w:szCs w:val="20"/>
              </w:rPr>
              <w:t>Notice Period f</w:t>
            </w:r>
            <w:r w:rsidRPr="00F130AE">
              <w:rPr>
                <w:rFonts w:cs="Arial"/>
                <w:color w:val="000000"/>
                <w:sz w:val="20"/>
                <w:szCs w:val="20"/>
              </w:rPr>
              <w:t xml:space="preserve">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PPThresholdLimit</w:t>
            </w:r>
            <w:r w:rsidR="000F5BA4">
              <w:rPr>
                <w:rFonts w:cs="Arial"/>
                <w:color w:val="000000"/>
                <w:sz w:val="20"/>
                <w:szCs w:val="20"/>
              </w:rPr>
              <w:t xml:space="preserve"> </w:t>
            </w:r>
            <w:r w:rsidR="0061108E" w:rsidRPr="00F130AE">
              <w:rPr>
                <w:rFonts w:cs="Arial"/>
                <w:color w:val="000000"/>
                <w:sz w:val="20"/>
                <w:szCs w:val="20"/>
              </w:rPr>
              <w:t>Days_CC_Bit</w:t>
            </w:r>
          </w:p>
        </w:tc>
        <w:tc>
          <w:tcPr>
            <w:tcW w:w="6660" w:type="dxa"/>
            <w:vAlign w:val="bottom"/>
          </w:tcPr>
          <w:p w:rsidR="0061108E" w:rsidRPr="00F130AE" w:rsidRDefault="0061108E" w:rsidP="00E84301">
            <w:pPr>
              <w:rPr>
                <w:rFonts w:cs="Arial"/>
                <w:b/>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PP</w:t>
            </w:r>
            <w:r>
              <w:rPr>
                <w:rFonts w:cs="Arial"/>
                <w:color w:val="000000"/>
                <w:sz w:val="20"/>
                <w:szCs w:val="20"/>
              </w:rPr>
              <w:t xml:space="preserve"> </w:t>
            </w:r>
            <w:r w:rsidRPr="00F130AE">
              <w:rPr>
                <w:rFonts w:cs="Arial"/>
                <w:color w:val="000000"/>
                <w:sz w:val="20"/>
                <w:szCs w:val="20"/>
              </w:rPr>
              <w:t>Threshold</w:t>
            </w:r>
            <w:r>
              <w:rPr>
                <w:rFonts w:cs="Arial"/>
                <w:color w:val="000000"/>
                <w:sz w:val="20"/>
                <w:szCs w:val="20"/>
              </w:rPr>
              <w:t xml:space="preserve"> </w:t>
            </w:r>
            <w:r w:rsidRPr="00F130AE">
              <w:rPr>
                <w:rFonts w:cs="Arial"/>
                <w:color w:val="000000"/>
                <w:sz w:val="20"/>
                <w:szCs w:val="20"/>
              </w:rPr>
              <w:t>Limit</w:t>
            </w:r>
            <w:r>
              <w:rPr>
                <w:rFonts w:cs="Arial"/>
                <w:color w:val="000000"/>
                <w:sz w:val="20"/>
                <w:szCs w:val="20"/>
              </w:rPr>
              <w:t xml:space="preserve"> </w:t>
            </w:r>
            <w:r w:rsidRPr="00F130AE">
              <w:rPr>
                <w:rFonts w:cs="Arial"/>
                <w:color w:val="000000"/>
                <w:sz w:val="20"/>
                <w:szCs w:val="20"/>
              </w:rPr>
              <w:t xml:space="preserve">Days is available for </w:t>
            </w:r>
            <w:r>
              <w:rPr>
                <w:rFonts w:cs="Arial"/>
                <w:color w:val="000000"/>
                <w:sz w:val="20"/>
                <w:szCs w:val="20"/>
              </w:rPr>
              <w:t>a c</w:t>
            </w:r>
            <w:r w:rsidRPr="00F130AE">
              <w:rPr>
                <w:rFonts w:cs="Arial"/>
                <w:color w:val="000000"/>
                <w:sz w:val="20"/>
                <w:szCs w:val="20"/>
              </w:rPr>
              <w:t xml:space="preserve">redit </w:t>
            </w:r>
            <w:r>
              <w:rPr>
                <w:rFonts w:cs="Arial"/>
                <w:color w:val="000000"/>
                <w:sz w:val="20"/>
                <w:szCs w:val="20"/>
              </w:rPr>
              <w:t>c</w:t>
            </w:r>
            <w:r w:rsidRPr="00F130AE">
              <w:rPr>
                <w:rFonts w:cs="Arial"/>
                <w:color w:val="000000"/>
                <w:sz w:val="20"/>
                <w:szCs w:val="20"/>
              </w:rPr>
              <w:t>ard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PPThresholdLimit</w:t>
            </w:r>
            <w:r w:rsidR="000F5BA4">
              <w:rPr>
                <w:rFonts w:cs="Arial"/>
                <w:color w:val="000000"/>
                <w:sz w:val="20"/>
                <w:szCs w:val="20"/>
              </w:rPr>
              <w:t xml:space="preserve"> </w:t>
            </w:r>
            <w:r w:rsidR="0061108E" w:rsidRPr="00F130AE">
              <w:rPr>
                <w:rFonts w:cs="Arial"/>
                <w:color w:val="000000"/>
                <w:sz w:val="20"/>
                <w:szCs w:val="20"/>
              </w:rPr>
              <w:t>Days_CC_IncludeHoliday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PP</w:t>
            </w:r>
            <w:r>
              <w:rPr>
                <w:rFonts w:cs="Arial"/>
                <w:color w:val="000000"/>
                <w:sz w:val="20"/>
                <w:szCs w:val="20"/>
              </w:rPr>
              <w:t xml:space="preserve"> </w:t>
            </w:r>
            <w:r w:rsidRPr="00F130AE">
              <w:rPr>
                <w:rFonts w:cs="Arial"/>
                <w:color w:val="000000"/>
                <w:sz w:val="20"/>
                <w:szCs w:val="20"/>
              </w:rPr>
              <w:t>Threshold</w:t>
            </w:r>
            <w:r>
              <w:rPr>
                <w:rFonts w:cs="Arial"/>
                <w:color w:val="000000"/>
                <w:sz w:val="20"/>
                <w:szCs w:val="20"/>
              </w:rPr>
              <w:t xml:space="preserve"> </w:t>
            </w:r>
            <w:r w:rsidRPr="00F130AE">
              <w:rPr>
                <w:rFonts w:cs="Arial"/>
                <w:color w:val="000000"/>
                <w:sz w:val="20"/>
                <w:szCs w:val="20"/>
              </w:rPr>
              <w:t>Limit</w:t>
            </w:r>
            <w:r>
              <w:rPr>
                <w:rFonts w:cs="Arial"/>
                <w:color w:val="000000"/>
                <w:sz w:val="20"/>
                <w:szCs w:val="20"/>
              </w:rPr>
              <w:t xml:space="preserve"> </w:t>
            </w:r>
            <w:r w:rsidRPr="00F130AE">
              <w:rPr>
                <w:rFonts w:cs="Arial"/>
                <w:color w:val="000000"/>
                <w:sz w:val="20"/>
                <w:szCs w:val="20"/>
              </w:rPr>
              <w:t>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lastRenderedPageBreak/>
              <w:t>Asu_</w:t>
            </w:r>
            <w:r w:rsidR="0061108E" w:rsidRPr="00F130AE">
              <w:rPr>
                <w:rFonts w:cs="Arial"/>
                <w:color w:val="000000"/>
                <w:sz w:val="20"/>
                <w:szCs w:val="20"/>
              </w:rPr>
              <w:t>PPThresholdLimit</w:t>
            </w:r>
            <w:r w:rsidR="000F5BA4">
              <w:rPr>
                <w:rFonts w:cs="Arial"/>
                <w:color w:val="000000"/>
                <w:sz w:val="20"/>
                <w:szCs w:val="20"/>
              </w:rPr>
              <w:t xml:space="preserve"> </w:t>
            </w:r>
            <w:r w:rsidR="0061108E" w:rsidRPr="00F130AE">
              <w:rPr>
                <w:rFonts w:cs="Arial"/>
                <w:color w:val="000000"/>
                <w:sz w:val="20"/>
                <w:szCs w:val="20"/>
              </w:rPr>
              <w:t>Days_CC_Int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value of PP</w:t>
            </w:r>
            <w:r>
              <w:rPr>
                <w:rFonts w:cs="Arial"/>
                <w:color w:val="000000"/>
                <w:sz w:val="20"/>
                <w:szCs w:val="20"/>
              </w:rPr>
              <w:t xml:space="preserve"> </w:t>
            </w:r>
            <w:r w:rsidRPr="00F130AE">
              <w:rPr>
                <w:rFonts w:cs="Arial"/>
                <w:color w:val="000000"/>
                <w:sz w:val="20"/>
                <w:szCs w:val="20"/>
              </w:rPr>
              <w:t>Threshold</w:t>
            </w:r>
            <w:r>
              <w:rPr>
                <w:rFonts w:cs="Arial"/>
                <w:color w:val="000000"/>
                <w:sz w:val="20"/>
                <w:szCs w:val="20"/>
              </w:rPr>
              <w:t xml:space="preserve"> </w:t>
            </w:r>
            <w:r w:rsidRPr="00F130AE">
              <w:rPr>
                <w:rFonts w:cs="Arial"/>
                <w:color w:val="000000"/>
                <w:sz w:val="20"/>
                <w:szCs w:val="20"/>
              </w:rPr>
              <w:t>Limit</w:t>
            </w:r>
            <w:r>
              <w:rPr>
                <w:rFonts w:cs="Arial"/>
                <w:color w:val="000000"/>
                <w:sz w:val="20"/>
                <w:szCs w:val="20"/>
              </w:rPr>
              <w:t xml:space="preserve"> </w:t>
            </w:r>
            <w:r w:rsidRPr="00F130AE">
              <w:rPr>
                <w:rFonts w:cs="Arial"/>
                <w:color w:val="000000"/>
                <w:sz w:val="20"/>
                <w:szCs w:val="20"/>
              </w:rPr>
              <w:t xml:space="preserve">Days for </w:t>
            </w:r>
            <w:r>
              <w:rPr>
                <w:rFonts w:cs="Arial"/>
                <w:color w:val="000000"/>
                <w:sz w:val="20"/>
                <w:szCs w:val="20"/>
              </w:rPr>
              <w:t>a c</w:t>
            </w:r>
            <w:r w:rsidRPr="00F130AE">
              <w:rPr>
                <w:rFonts w:cs="Arial"/>
                <w:color w:val="000000"/>
                <w:sz w:val="20"/>
                <w:szCs w:val="20"/>
              </w:rPr>
              <w:t xml:space="preserve">redit </w:t>
            </w:r>
            <w:r>
              <w:rPr>
                <w:rFonts w:cs="Arial"/>
                <w:color w:val="000000"/>
                <w:sz w:val="20"/>
                <w:szCs w:val="20"/>
              </w:rPr>
              <w:t>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PPThresholdLimit</w:t>
            </w:r>
            <w:r w:rsidR="000F5BA4">
              <w:rPr>
                <w:rFonts w:cs="Arial"/>
                <w:color w:val="000000"/>
                <w:sz w:val="20"/>
                <w:szCs w:val="20"/>
              </w:rPr>
              <w:t xml:space="preserve"> </w:t>
            </w:r>
            <w:r w:rsidR="0061108E" w:rsidRPr="00F130AE">
              <w:rPr>
                <w:rFonts w:cs="Arial"/>
                <w:color w:val="000000"/>
                <w:sz w:val="20"/>
                <w:szCs w:val="20"/>
              </w:rPr>
              <w:t>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PP</w:t>
            </w:r>
            <w:r>
              <w:rPr>
                <w:rFonts w:cs="Arial"/>
                <w:color w:val="000000"/>
                <w:sz w:val="20"/>
                <w:szCs w:val="20"/>
              </w:rPr>
              <w:t xml:space="preserve"> </w:t>
            </w:r>
            <w:r w:rsidRPr="00F130AE">
              <w:rPr>
                <w:rFonts w:cs="Arial"/>
                <w:color w:val="000000"/>
                <w:sz w:val="20"/>
                <w:szCs w:val="20"/>
              </w:rPr>
              <w:t>Threshold</w:t>
            </w:r>
            <w:r>
              <w:rPr>
                <w:rFonts w:cs="Arial"/>
                <w:color w:val="000000"/>
                <w:sz w:val="20"/>
                <w:szCs w:val="20"/>
              </w:rPr>
              <w:t xml:space="preserve"> </w:t>
            </w:r>
            <w:r w:rsidRPr="00F130AE">
              <w:rPr>
                <w:rFonts w:cs="Arial"/>
                <w:color w:val="000000"/>
                <w:sz w:val="20"/>
                <w:szCs w:val="20"/>
              </w:rPr>
              <w:t>Limit</w:t>
            </w:r>
            <w:r>
              <w:rPr>
                <w:rFonts w:cs="Arial"/>
                <w:color w:val="000000"/>
                <w:sz w:val="20"/>
                <w:szCs w:val="20"/>
              </w:rPr>
              <w:t xml:space="preserve"> </w:t>
            </w:r>
            <w:r w:rsidRPr="00F130AE">
              <w:rPr>
                <w:rFonts w:cs="Arial"/>
                <w:color w:val="000000"/>
                <w:sz w:val="20"/>
                <w:szCs w:val="20"/>
              </w:rPr>
              <w:t xml:space="preserve">Days 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PPThresholdLimit</w:t>
            </w:r>
            <w:r w:rsidR="000F5BA4">
              <w:rPr>
                <w:rFonts w:cs="Arial"/>
                <w:color w:val="000000"/>
                <w:sz w:val="20"/>
                <w:szCs w:val="20"/>
              </w:rPr>
              <w:t xml:space="preserve"> </w:t>
            </w:r>
            <w:r w:rsidR="0061108E" w:rsidRPr="00F130AE">
              <w:rPr>
                <w:rFonts w:cs="Arial"/>
                <w:color w:val="000000"/>
                <w:sz w:val="20"/>
                <w:szCs w:val="20"/>
              </w:rPr>
              <w:t>Days_Echeck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value of PP</w:t>
            </w:r>
            <w:r>
              <w:rPr>
                <w:rFonts w:cs="Arial"/>
                <w:color w:val="000000"/>
                <w:sz w:val="20"/>
                <w:szCs w:val="20"/>
              </w:rPr>
              <w:t xml:space="preserve"> </w:t>
            </w:r>
            <w:r w:rsidRPr="00F130AE">
              <w:rPr>
                <w:rFonts w:cs="Arial"/>
                <w:color w:val="000000"/>
                <w:sz w:val="20"/>
                <w:szCs w:val="20"/>
              </w:rPr>
              <w:t>Threshold</w:t>
            </w:r>
            <w:r>
              <w:rPr>
                <w:rFonts w:cs="Arial"/>
                <w:color w:val="000000"/>
                <w:sz w:val="20"/>
                <w:szCs w:val="20"/>
              </w:rPr>
              <w:t xml:space="preserve"> </w:t>
            </w:r>
            <w:r w:rsidRPr="00F130AE">
              <w:rPr>
                <w:rFonts w:cs="Arial"/>
                <w:color w:val="000000"/>
                <w:sz w:val="20"/>
                <w:szCs w:val="20"/>
              </w:rPr>
              <w:t>Limit</w:t>
            </w:r>
            <w:r>
              <w:rPr>
                <w:rFonts w:cs="Arial"/>
                <w:color w:val="000000"/>
                <w:sz w:val="20"/>
                <w:szCs w:val="20"/>
              </w:rPr>
              <w:t xml:space="preserve"> </w:t>
            </w:r>
            <w:r w:rsidRPr="00F130AE">
              <w:rPr>
                <w:rFonts w:cs="Arial"/>
                <w:color w:val="000000"/>
                <w:sz w:val="20"/>
                <w:szCs w:val="20"/>
              </w:rPr>
              <w:t xml:space="preserve">Days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PPThresLimitDays_</w:t>
            </w:r>
            <w:r w:rsidR="0061108E">
              <w:rPr>
                <w:rFonts w:cs="Arial"/>
                <w:color w:val="000000"/>
                <w:sz w:val="20"/>
                <w:szCs w:val="20"/>
              </w:rPr>
              <w:t xml:space="preserve"> </w:t>
            </w:r>
            <w:r w:rsidR="0061108E"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PP</w:t>
            </w:r>
            <w:r>
              <w:rPr>
                <w:rFonts w:cs="Arial"/>
                <w:color w:val="000000"/>
                <w:sz w:val="20"/>
                <w:szCs w:val="20"/>
              </w:rPr>
              <w:t xml:space="preserve"> </w:t>
            </w:r>
            <w:r w:rsidRPr="00F130AE">
              <w:rPr>
                <w:rFonts w:cs="Arial"/>
                <w:color w:val="000000"/>
                <w:sz w:val="20"/>
                <w:szCs w:val="20"/>
              </w:rPr>
              <w:t>Threshold</w:t>
            </w:r>
            <w:r>
              <w:rPr>
                <w:rFonts w:cs="Arial"/>
                <w:color w:val="000000"/>
                <w:sz w:val="20"/>
                <w:szCs w:val="20"/>
              </w:rPr>
              <w:t xml:space="preserve"> </w:t>
            </w:r>
            <w:r w:rsidRPr="00F130AE">
              <w:rPr>
                <w:rFonts w:cs="Arial"/>
                <w:color w:val="000000"/>
                <w:sz w:val="20"/>
                <w:szCs w:val="20"/>
              </w:rPr>
              <w:t>Limit</w:t>
            </w:r>
            <w:r>
              <w:rPr>
                <w:rFonts w:cs="Arial"/>
                <w:color w:val="000000"/>
                <w:sz w:val="20"/>
                <w:szCs w:val="20"/>
              </w:rPr>
              <w:t xml:space="preserve"> </w:t>
            </w:r>
            <w:r w:rsidRPr="00F130AE">
              <w:rPr>
                <w:rFonts w:cs="Arial"/>
                <w:color w:val="000000"/>
                <w:sz w:val="20"/>
                <w:szCs w:val="20"/>
              </w:rPr>
              <w:t>Days</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ReconcileDays_CC_</w:t>
            </w:r>
            <w:r w:rsidR="0061108E">
              <w:rPr>
                <w:rFonts w:cs="Arial"/>
                <w:color w:val="000000"/>
                <w:sz w:val="20"/>
                <w:szCs w:val="20"/>
              </w:rPr>
              <w:t xml:space="preserve"> </w:t>
            </w:r>
            <w:r w:rsidR="0061108E" w:rsidRPr="00F130AE">
              <w:rPr>
                <w:rFonts w:cs="Arial"/>
                <w:color w:val="000000"/>
                <w:sz w:val="20"/>
                <w:szCs w:val="20"/>
              </w:rPr>
              <w:t>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Reconcile Days is available for </w:t>
            </w:r>
            <w:r>
              <w:rPr>
                <w:rFonts w:cs="Arial"/>
                <w:color w:val="000000"/>
                <w:sz w:val="20"/>
                <w:szCs w:val="20"/>
              </w:rPr>
              <w:t>a credit card.</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ReconcileDays_CC_</w:t>
            </w:r>
            <w:r w:rsidR="0061108E">
              <w:rPr>
                <w:rFonts w:cs="Arial"/>
                <w:color w:val="000000"/>
                <w:sz w:val="20"/>
                <w:szCs w:val="20"/>
              </w:rPr>
              <w:t xml:space="preserve"> </w:t>
            </w:r>
            <w:r w:rsidR="0061108E" w:rsidRPr="00F130AE">
              <w:rPr>
                <w:rFonts w:cs="Arial"/>
                <w:color w:val="000000"/>
                <w:sz w:val="20"/>
                <w:szCs w:val="20"/>
              </w:rPr>
              <w:t>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Reconcile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ReconcileDays_CC_</w:t>
            </w:r>
            <w:r w:rsidR="0061108E">
              <w:rPr>
                <w:rFonts w:cs="Arial"/>
                <w:color w:val="000000"/>
                <w:sz w:val="20"/>
                <w:szCs w:val="20"/>
              </w:rPr>
              <w:t xml:space="preserve"> </w:t>
            </w:r>
            <w:r w:rsidR="0061108E" w:rsidRPr="00F130AE">
              <w:rPr>
                <w:rFonts w:cs="Arial"/>
                <w:color w:val="000000"/>
                <w:sz w:val="20"/>
                <w:szCs w:val="20"/>
              </w:rPr>
              <w:t>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the value of Reconcile Days for a credit card.</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ReconcileDays_</w:t>
            </w:r>
            <w:r w:rsidR="0061108E">
              <w:rPr>
                <w:rFonts w:cs="Arial"/>
                <w:color w:val="000000"/>
                <w:sz w:val="20"/>
                <w:szCs w:val="20"/>
              </w:rPr>
              <w:t xml:space="preserve"> </w:t>
            </w:r>
            <w:r w:rsidR="0061108E"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_Bit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w:t>
            </w:r>
            <w:r>
              <w:rPr>
                <w:rFonts w:cs="Arial"/>
                <w:color w:val="000000"/>
                <w:sz w:val="20"/>
                <w:szCs w:val="20"/>
              </w:rPr>
              <w:t xml:space="preserve"> or </w:t>
            </w:r>
            <w:proofErr w:type="gramStart"/>
            <w:r>
              <w:rPr>
                <w:rFonts w:cs="Arial"/>
                <w:color w:val="000000"/>
                <w:sz w:val="20"/>
                <w:szCs w:val="20"/>
              </w:rPr>
              <w:t>not  Reconcile</w:t>
            </w:r>
            <w:proofErr w:type="gramEnd"/>
            <w:r>
              <w:rPr>
                <w:rFonts w:cs="Arial"/>
                <w:color w:val="000000"/>
                <w:sz w:val="20"/>
                <w:szCs w:val="20"/>
              </w:rPr>
              <w:t xml:space="preserve"> Days </w:t>
            </w:r>
            <w:r w:rsidRPr="00F130AE">
              <w:rPr>
                <w:rFonts w:cs="Arial"/>
                <w:color w:val="000000"/>
                <w:sz w:val="20"/>
                <w:szCs w:val="20"/>
              </w:rPr>
              <w:t xml:space="preserve">is available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ReconcileDays_</w:t>
            </w:r>
            <w:r w:rsidR="0061108E">
              <w:rPr>
                <w:rFonts w:cs="Arial"/>
                <w:color w:val="000000"/>
                <w:sz w:val="20"/>
                <w:szCs w:val="20"/>
              </w:rPr>
              <w:t xml:space="preserve"> </w:t>
            </w:r>
            <w:r w:rsidR="0061108E"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_IncludeHoliday</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whether </w:t>
            </w:r>
            <w:r>
              <w:rPr>
                <w:rFonts w:cs="Arial"/>
                <w:color w:val="000000"/>
                <w:sz w:val="20"/>
                <w:szCs w:val="20"/>
              </w:rPr>
              <w:t xml:space="preserve">or not </w:t>
            </w:r>
            <w:r w:rsidRPr="00F130AE">
              <w:rPr>
                <w:rFonts w:cs="Arial"/>
                <w:color w:val="000000"/>
                <w:sz w:val="20"/>
                <w:szCs w:val="20"/>
              </w:rPr>
              <w:t xml:space="preserve">to include holidays </w:t>
            </w:r>
            <w:r>
              <w:rPr>
                <w:rFonts w:cs="Arial"/>
                <w:color w:val="000000"/>
                <w:sz w:val="20"/>
                <w:szCs w:val="20"/>
              </w:rPr>
              <w:t xml:space="preserve">with </w:t>
            </w:r>
            <w:r w:rsidRPr="00F130AE">
              <w:rPr>
                <w:rFonts w:cs="Arial"/>
                <w:color w:val="000000"/>
                <w:sz w:val="20"/>
                <w:szCs w:val="20"/>
              </w:rPr>
              <w:t>Reconcile Days</w:t>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ReconcileDays_</w:t>
            </w:r>
            <w:r w:rsidR="0061108E">
              <w:rPr>
                <w:rFonts w:cs="Arial"/>
                <w:color w:val="000000"/>
                <w:sz w:val="20"/>
                <w:szCs w:val="20"/>
              </w:rPr>
              <w:t xml:space="preserve"> </w:t>
            </w:r>
            <w:r w:rsidR="0061108E"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0061108E" w:rsidRPr="00F130AE">
              <w:rPr>
                <w:rFonts w:cs="Arial"/>
                <w:color w:val="000000"/>
                <w:sz w:val="20"/>
                <w:szCs w:val="20"/>
              </w:rPr>
              <w:t>_Int</w:t>
            </w:r>
          </w:p>
        </w:tc>
        <w:tc>
          <w:tcPr>
            <w:tcW w:w="6660" w:type="dxa"/>
            <w:vAlign w:val="bottom"/>
          </w:tcPr>
          <w:p w:rsidR="0061108E" w:rsidRPr="00F130AE" w:rsidRDefault="0061108E" w:rsidP="00E84301">
            <w:pPr>
              <w:rPr>
                <w:rFonts w:cs="Arial"/>
                <w:color w:val="000000"/>
                <w:sz w:val="20"/>
                <w:szCs w:val="20"/>
              </w:rPr>
            </w:pPr>
            <w:r>
              <w:rPr>
                <w:rFonts w:cs="Arial"/>
                <w:color w:val="000000"/>
                <w:sz w:val="20"/>
                <w:szCs w:val="20"/>
              </w:rPr>
              <w:t>Indicates</w:t>
            </w:r>
            <w:r w:rsidRPr="00F130AE">
              <w:rPr>
                <w:rFonts w:cs="Arial"/>
                <w:color w:val="000000"/>
                <w:sz w:val="20"/>
                <w:szCs w:val="20"/>
              </w:rPr>
              <w:t xml:space="preserve"> </w:t>
            </w:r>
            <w:r>
              <w:rPr>
                <w:rFonts w:cs="Arial"/>
                <w:color w:val="000000"/>
                <w:sz w:val="20"/>
                <w:szCs w:val="20"/>
              </w:rPr>
              <w:t xml:space="preserve">the </w:t>
            </w:r>
            <w:r w:rsidRPr="00F130AE">
              <w:rPr>
                <w:rFonts w:cs="Arial"/>
                <w:color w:val="000000"/>
                <w:sz w:val="20"/>
                <w:szCs w:val="20"/>
              </w:rPr>
              <w:t xml:space="preserve">value of Reconcile Days for </w:t>
            </w:r>
            <w:r>
              <w:rPr>
                <w:rFonts w:cs="Arial"/>
                <w:color w:val="000000"/>
                <w:sz w:val="20"/>
                <w:szCs w:val="20"/>
              </w:rPr>
              <w:t xml:space="preserve">an </w:t>
            </w:r>
            <w:r w:rsidRPr="00F130AE">
              <w:rPr>
                <w:rFonts w:cs="Arial"/>
                <w:color w:val="000000"/>
                <w:sz w:val="20"/>
                <w:szCs w:val="20"/>
              </w:rPr>
              <w:t>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Pr>
                <w:rFonts w:cs="Arial"/>
                <w:color w:val="000000"/>
                <w:sz w:val="20"/>
                <w:szCs w:val="20"/>
              </w:rPr>
              <w:t>.</w:t>
            </w:r>
          </w:p>
        </w:tc>
      </w:tr>
      <w:tr w:rsidR="0061108E" w:rsidRPr="00A66844" w:rsidTr="00E84301">
        <w:tc>
          <w:tcPr>
            <w:tcW w:w="2700" w:type="dxa"/>
            <w:vAlign w:val="bottom"/>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MinimumContract</w:t>
            </w:r>
            <w:r w:rsidR="0061108E">
              <w:rPr>
                <w:rFonts w:cs="Arial"/>
                <w:color w:val="000000"/>
                <w:sz w:val="20"/>
                <w:szCs w:val="20"/>
              </w:rPr>
              <w:t xml:space="preserve"> </w:t>
            </w:r>
            <w:r w:rsidR="0061108E" w:rsidRPr="00F130AE">
              <w:rPr>
                <w:rFonts w:cs="Arial"/>
                <w:color w:val="000000"/>
                <w:sz w:val="20"/>
                <w:szCs w:val="20"/>
              </w:rPr>
              <w:t>Period</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M</w:t>
            </w:r>
            <w:r>
              <w:rPr>
                <w:rFonts w:cs="Arial"/>
                <w:color w:val="000000"/>
                <w:sz w:val="20"/>
                <w:szCs w:val="20"/>
              </w:rPr>
              <w:t>inimum contract p</w:t>
            </w:r>
            <w:r w:rsidRPr="00F130AE">
              <w:rPr>
                <w:rFonts w:cs="Arial"/>
                <w:color w:val="000000"/>
                <w:sz w:val="20"/>
                <w:szCs w:val="20"/>
              </w:rPr>
              <w:t>eriod</w:t>
            </w:r>
            <w:r>
              <w:rPr>
                <w:rFonts w:cs="Arial"/>
                <w:color w:val="000000"/>
                <w:sz w:val="20"/>
                <w:szCs w:val="20"/>
              </w:rPr>
              <w:t>.</w:t>
            </w:r>
          </w:p>
        </w:tc>
      </w:tr>
      <w:tr w:rsidR="0061108E" w:rsidRPr="00A66844" w:rsidTr="00E84301">
        <w:tc>
          <w:tcPr>
            <w:tcW w:w="2700" w:type="dxa"/>
          </w:tcPr>
          <w:p w:rsidR="0061108E" w:rsidRPr="00F130AE" w:rsidRDefault="00EA0D7A" w:rsidP="00E84301">
            <w:pPr>
              <w:rPr>
                <w:rFonts w:cs="Arial"/>
                <w:color w:val="000000"/>
                <w:sz w:val="20"/>
                <w:szCs w:val="20"/>
              </w:rPr>
            </w:pPr>
            <w:r>
              <w:rPr>
                <w:rFonts w:cs="Arial"/>
                <w:color w:val="000000"/>
                <w:sz w:val="20"/>
                <w:szCs w:val="20"/>
              </w:rPr>
              <w:t>Asu_</w:t>
            </w:r>
            <w:r w:rsidR="0061108E" w:rsidRPr="00F130AE">
              <w:rPr>
                <w:rFonts w:cs="Arial"/>
                <w:color w:val="000000"/>
                <w:sz w:val="20"/>
                <w:szCs w:val="20"/>
              </w:rPr>
              <w:t>Invoice_Rebill_Days</w:t>
            </w:r>
          </w:p>
        </w:tc>
        <w:tc>
          <w:tcPr>
            <w:tcW w:w="6660" w:type="dxa"/>
            <w:vAlign w:val="bottom"/>
          </w:tcPr>
          <w:p w:rsidR="0061108E" w:rsidRPr="00F130AE" w:rsidRDefault="0061108E" w:rsidP="00E84301">
            <w:pPr>
              <w:rPr>
                <w:rFonts w:cs="Arial"/>
                <w:color w:val="000000"/>
                <w:sz w:val="20"/>
                <w:szCs w:val="20"/>
              </w:rPr>
            </w:pPr>
            <w:r w:rsidRPr="00F130AE">
              <w:rPr>
                <w:rFonts w:cs="Arial"/>
                <w:color w:val="000000"/>
                <w:sz w:val="20"/>
                <w:szCs w:val="20"/>
              </w:rPr>
              <w:t xml:space="preserve">Days </w:t>
            </w:r>
            <w:r>
              <w:rPr>
                <w:rFonts w:cs="Arial"/>
                <w:color w:val="000000"/>
                <w:sz w:val="20"/>
                <w:szCs w:val="20"/>
              </w:rPr>
              <w:t xml:space="preserve">after which a </w:t>
            </w:r>
            <w:r w:rsidRPr="00F130AE">
              <w:rPr>
                <w:rFonts w:cs="Arial"/>
                <w:color w:val="000000"/>
                <w:sz w:val="20"/>
                <w:szCs w:val="20"/>
              </w:rPr>
              <w:t xml:space="preserve">failed invoice </w:t>
            </w:r>
            <w:r>
              <w:rPr>
                <w:rFonts w:cs="Arial"/>
                <w:color w:val="000000"/>
                <w:sz w:val="20"/>
                <w:szCs w:val="20"/>
              </w:rPr>
              <w:t xml:space="preserve">must </w:t>
            </w:r>
            <w:r w:rsidRPr="00F130AE">
              <w:rPr>
                <w:rFonts w:cs="Arial"/>
                <w:color w:val="000000"/>
                <w:sz w:val="20"/>
                <w:szCs w:val="20"/>
              </w:rPr>
              <w:t>be selected for Auto-Rebill</w:t>
            </w:r>
            <w:r>
              <w:rPr>
                <w:rFonts w:cs="Arial"/>
                <w:color w:val="000000"/>
                <w:sz w:val="20"/>
                <w:szCs w:val="20"/>
              </w:rPr>
              <w:t>.</w:t>
            </w:r>
          </w:p>
        </w:tc>
      </w:tr>
    </w:tbl>
    <w:p w:rsidR="004925C9" w:rsidRPr="00D84A23" w:rsidRDefault="00EA0D7A" w:rsidP="004925C9">
      <w:pPr>
        <w:pStyle w:val="Heading4"/>
      </w:pPr>
      <w:bookmarkStart w:id="248" w:name="_Ref310855060"/>
      <w:bookmarkStart w:id="249" w:name="_Toc310861129"/>
      <w:bookmarkStart w:id="250" w:name="_Toc312235453"/>
      <w:proofErr w:type="gramStart"/>
      <w:r>
        <w:t>asu_</w:t>
      </w:r>
      <w:r w:rsidR="004925C9" w:rsidRPr="00D84A23">
        <w:t>billingcycle</w:t>
      </w:r>
      <w:proofErr w:type="gramEnd"/>
      <w:r w:rsidR="004925C9" w:rsidRPr="00D84A23">
        <w:t xml:space="preserve"> Table</w:t>
      </w:r>
      <w:bookmarkEnd w:id="248"/>
      <w:bookmarkEnd w:id="249"/>
      <w:bookmarkEnd w:id="250"/>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tores billing cycle</w:t>
      </w:r>
      <w:r>
        <w:rPr>
          <w:rFonts w:cs="Arial"/>
          <w:szCs w:val="22"/>
        </w:rPr>
        <w:t xml:space="preserve"> </w:t>
      </w:r>
      <w:r>
        <w:rPr>
          <w:rFonts w:cs="Arial"/>
          <w:szCs w:val="22"/>
        </w:rPr>
        <w:fldChar w:fldCharType="begin"/>
      </w:r>
      <w:r>
        <w:instrText xml:space="preserve"> XE "CRM </w:instrText>
      </w:r>
      <w:r w:rsidRPr="00BE4BC9">
        <w:instrText>Database Table:</w:instrText>
      </w:r>
      <w:r>
        <w:instrText xml:space="preserve">asu_billingcycle" </w:instrText>
      </w:r>
      <w:r>
        <w:rPr>
          <w:rFonts w:cs="Arial"/>
          <w:szCs w:val="22"/>
        </w:rPr>
        <w:fldChar w:fldCharType="end"/>
      </w:r>
      <w:r w:rsidRPr="000226B8">
        <w:rPr>
          <w:rFonts w:cs="Arial"/>
          <w:szCs w:val="22"/>
        </w:rPr>
        <w:t xml:space="preserve"> information.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enrollmentidDsc</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Enrollment ID.</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enrollmentidName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Contract ID for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billingcycleId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xml:space="preserve"> Identifies the </w:t>
            </w:r>
            <w:r>
              <w:rPr>
                <w:rFonts w:cs="Arial"/>
                <w:color w:val="000000"/>
                <w:sz w:val="20"/>
                <w:szCs w:val="20"/>
              </w:rPr>
              <w:t xml:space="preserve">particular </w:t>
            </w:r>
            <w:r w:rsidRPr="00713405">
              <w:rPr>
                <w:rFonts w:cs="Arial"/>
                <w:color w:val="000000"/>
                <w:sz w:val="20"/>
                <w:szCs w:val="20"/>
              </w:rPr>
              <w:t>billing cycle</w:t>
            </w:r>
            <w:r>
              <w:rPr>
                <w:rFonts w:cs="Arial"/>
                <w:color w:val="000000"/>
                <w:sz w:val="20"/>
                <w:szCs w:val="20"/>
              </w:rPr>
              <w:t>.</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contractid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Contract ID.</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EndDate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End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FSMessage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Finance service message.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FSTransactionId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Transaction</w:t>
            </w:r>
            <w:r w:rsidR="007462F5">
              <w:rPr>
                <w:rFonts w:cs="Arial"/>
                <w:color w:val="000000"/>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color w:val="000000"/>
                <w:sz w:val="20"/>
                <w:szCs w:val="20"/>
              </w:rPr>
              <w:fldChar w:fldCharType="end"/>
            </w:r>
            <w:r w:rsidRPr="00713405">
              <w:rPr>
                <w:rFonts w:cs="Arial"/>
                <w:color w:val="000000"/>
                <w:sz w:val="20"/>
                <w:szCs w:val="20"/>
              </w:rPr>
              <w:t xml:space="preserve"> ID for the payment received via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PremiumAmount</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Premium amount for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TransactionCurrencyId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Identifies the transaction currency.</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premiumamount_Base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PremiumAmount value in base currency.</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StartDate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Start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Transaction</w:t>
            </w:r>
            <w:r w:rsidR="007462F5">
              <w:rPr>
                <w:rFonts w:cs="Arial"/>
                <w:color w:val="000000"/>
                <w:sz w:val="20"/>
                <w:szCs w:val="20"/>
              </w:rPr>
              <w:fldChar w:fldCharType="begin"/>
            </w:r>
            <w:r w:rsidR="007462F5">
              <w:instrText xml:space="preserve"> XE "</w:instrText>
            </w:r>
            <w:r w:rsidR="007462F5" w:rsidRPr="000E7F04">
              <w:rPr>
                <w:rFonts w:cs="Arial"/>
                <w:szCs w:val="22"/>
              </w:rPr>
              <w:instrText>Transaction</w:instrText>
            </w:r>
            <w:r w:rsidR="007462F5">
              <w:instrText xml:space="preserve">" </w:instrText>
            </w:r>
            <w:r w:rsidR="007462F5">
              <w:rPr>
                <w:rFonts w:cs="Arial"/>
                <w:color w:val="000000"/>
                <w:sz w:val="20"/>
                <w:szCs w:val="20"/>
              </w:rPr>
              <w:fldChar w:fldCharType="end"/>
            </w:r>
            <w:r w:rsidRPr="00713405">
              <w:rPr>
                <w:rFonts w:cs="Arial"/>
                <w:color w:val="000000"/>
                <w:sz w:val="20"/>
                <w:szCs w:val="20"/>
              </w:rPr>
              <w:t xml:space="preserve"> status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4925C9" w:rsidRPr="00713405" w:rsidRDefault="004925C9" w:rsidP="00E84301">
            <w:pPr>
              <w:rPr>
                <w:rFonts w:cs="Arial"/>
                <w:color w:val="000000"/>
                <w:sz w:val="20"/>
                <w:szCs w:val="20"/>
              </w:rPr>
            </w:pPr>
            <w:r w:rsidRPr="00713405">
              <w:rPr>
                <w:rFonts w:cs="Arial"/>
                <w:color w:val="000000"/>
                <w:sz w:val="20"/>
                <w:szCs w:val="20"/>
              </w:rPr>
              <w:t>UTCConversionTimeZone Code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Time zone code in use when the record was created.</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enrollmentid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Identifies the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713405">
              <w:rPr>
                <w:rFonts w:cs="Arial"/>
                <w:color w:val="000000"/>
                <w:sz w:val="20"/>
                <w:szCs w:val="20"/>
              </w:rPr>
              <w:t xml:space="preserve"> associated for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ActualBillDate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Actual bill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ActualProcessDate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Actual process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ActualReconcileDate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Actual reconcile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ScheduledBillDate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Scheduled bill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lastRenderedPageBreak/>
              <w:t>asu_</w:t>
            </w:r>
            <w:r w:rsidR="004925C9" w:rsidRPr="00713405">
              <w:rPr>
                <w:rFonts w:cs="Arial"/>
                <w:color w:val="000000"/>
                <w:sz w:val="20"/>
                <w:szCs w:val="20"/>
              </w:rPr>
              <w:t>ScheduledProcess</w:t>
            </w:r>
            <w:r w:rsidR="004106D8">
              <w:rPr>
                <w:rFonts w:cs="Arial"/>
                <w:color w:val="000000"/>
                <w:sz w:val="20"/>
                <w:szCs w:val="20"/>
              </w:rPr>
              <w:t xml:space="preserve"> </w:t>
            </w:r>
            <w:r w:rsidR="004925C9" w:rsidRPr="00713405">
              <w:rPr>
                <w:rFonts w:cs="Arial"/>
                <w:color w:val="000000"/>
                <w:sz w:val="20"/>
                <w:szCs w:val="20"/>
              </w:rPr>
              <w:t>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Scheduled process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ScheduledReconcile Date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Scheduled reconcile date of the billing cycle.</w:t>
            </w:r>
          </w:p>
        </w:tc>
      </w:tr>
      <w:tr w:rsidR="004925C9" w:rsidRPr="0036069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713405" w:rsidRDefault="00EA0D7A" w:rsidP="00E84301">
            <w:pPr>
              <w:rPr>
                <w:rFonts w:cs="Arial"/>
                <w:color w:val="000000"/>
                <w:sz w:val="20"/>
                <w:szCs w:val="20"/>
              </w:rPr>
            </w:pPr>
            <w:r>
              <w:rPr>
                <w:rFonts w:cs="Arial"/>
                <w:color w:val="000000"/>
                <w:sz w:val="20"/>
                <w:szCs w:val="20"/>
              </w:rPr>
              <w:t>asu_</w:t>
            </w:r>
            <w:r w:rsidR="004925C9" w:rsidRPr="00713405">
              <w:rPr>
                <w:rFonts w:cs="Arial"/>
                <w:color w:val="000000"/>
                <w:sz w:val="20"/>
                <w:szCs w:val="20"/>
              </w:rPr>
              <w:t>TenderType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713405" w:rsidRDefault="004925C9" w:rsidP="00E84301">
            <w:pPr>
              <w:rPr>
                <w:rFonts w:cs="Arial"/>
                <w:color w:val="000000"/>
                <w:sz w:val="20"/>
                <w:szCs w:val="20"/>
              </w:rPr>
            </w:pPr>
            <w:r w:rsidRPr="00713405">
              <w:rPr>
                <w:rFonts w:cs="Arial"/>
                <w:color w:val="000000"/>
                <w:sz w:val="20"/>
                <w:szCs w:val="20"/>
              </w:rPr>
              <w:t xml:space="preserve"> Type of the tender used during </w:t>
            </w:r>
            <w:r>
              <w:rPr>
                <w:rFonts w:cs="Arial"/>
                <w:color w:val="000000"/>
                <w:sz w:val="20"/>
                <w:szCs w:val="20"/>
              </w:rPr>
              <w:t xml:space="preserve">a </w:t>
            </w:r>
            <w:r w:rsidRPr="00713405">
              <w:rPr>
                <w:rFonts w:cs="Arial"/>
                <w:color w:val="000000"/>
                <w:sz w:val="20"/>
                <w:szCs w:val="20"/>
              </w:rPr>
              <w:t>tra</w:t>
            </w:r>
            <w:r>
              <w:rPr>
                <w:rFonts w:cs="Arial"/>
                <w:color w:val="000000"/>
                <w:sz w:val="20"/>
                <w:szCs w:val="20"/>
              </w:rPr>
              <w:t>n</w:t>
            </w:r>
            <w:r w:rsidRPr="00713405">
              <w:rPr>
                <w:rFonts w:cs="Arial"/>
                <w:color w:val="000000"/>
                <w:sz w:val="20"/>
                <w:szCs w:val="20"/>
              </w:rPr>
              <w:t>saction (for example, Echeck</w:t>
            </w:r>
            <w:r w:rsidR="009209CE">
              <w:rPr>
                <w:rFonts w:cs="Arial"/>
                <w:color w:val="000000"/>
                <w:sz w:val="20"/>
                <w:szCs w:val="20"/>
              </w:rPr>
              <w:fldChar w:fldCharType="begin"/>
            </w:r>
            <w:r w:rsidR="009209CE">
              <w:instrText xml:space="preserve"> XE "</w:instrText>
            </w:r>
            <w:r w:rsidR="009209CE" w:rsidRPr="00007350">
              <w:rPr>
                <w:rFonts w:cs="Arial"/>
                <w:szCs w:val="22"/>
              </w:rPr>
              <w:instrText>Echeck</w:instrText>
            </w:r>
            <w:r w:rsidR="009209CE">
              <w:instrText xml:space="preserve">" </w:instrText>
            </w:r>
            <w:r w:rsidR="009209CE">
              <w:rPr>
                <w:rFonts w:cs="Arial"/>
                <w:color w:val="000000"/>
                <w:sz w:val="20"/>
                <w:szCs w:val="20"/>
              </w:rPr>
              <w:fldChar w:fldCharType="end"/>
            </w:r>
            <w:r w:rsidRPr="00713405">
              <w:rPr>
                <w:rFonts w:cs="Arial"/>
                <w:color w:val="000000"/>
                <w:sz w:val="20"/>
                <w:szCs w:val="20"/>
              </w:rPr>
              <w:t>).</w:t>
            </w:r>
          </w:p>
        </w:tc>
      </w:tr>
    </w:tbl>
    <w:p w:rsidR="004925C9" w:rsidRPr="00400743" w:rsidRDefault="004925C9" w:rsidP="004925C9"/>
    <w:p w:rsidR="004925C9" w:rsidRDefault="004925C9" w:rsidP="00426E6B">
      <w:pPr>
        <w:pStyle w:val="Heading8"/>
      </w:pPr>
      <w:r>
        <w:t>Billing Cycle Processing Status</w:t>
      </w:r>
      <w:r w:rsidR="00B40B92">
        <w:fldChar w:fldCharType="begin"/>
      </w:r>
      <w:r w:rsidR="00B40B92">
        <w:instrText xml:space="preserve"> XE "</w:instrText>
      </w:r>
      <w:r w:rsidR="00B40B92" w:rsidRPr="009504FF">
        <w:rPr>
          <w:szCs w:val="22"/>
        </w:rPr>
        <w:instrText>Status</w:instrText>
      </w:r>
      <w:r w:rsidR="00B40B92">
        <w:instrText xml:space="preserve">" </w:instrText>
      </w:r>
      <w:r w:rsidR="00B40B92">
        <w:fldChar w:fldCharType="end"/>
      </w:r>
      <w:r>
        <w:t xml:space="preserve"> Codes</w:t>
      </w:r>
    </w:p>
    <w:p w:rsidR="004925C9" w:rsidRDefault="004925C9" w:rsidP="00426E6B">
      <w:pPr>
        <w:keepNext/>
        <w:spacing w:before="120"/>
      </w:pPr>
      <w:r>
        <w:t>The following table identifies the statu</w:t>
      </w:r>
      <w:r w:rsidR="008E07A2">
        <w:t>s codes of a billing cycle store</w:t>
      </w:r>
      <w:r>
        <w:t xml:space="preserve">d in the </w:t>
      </w:r>
      <w:r w:rsidR="00EA0D7A">
        <w:t>asu_</w:t>
      </w:r>
      <w:r>
        <w:t>billingcycle table.</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Status</w:t>
            </w:r>
            <w:r w:rsidR="00B40B92">
              <w:rPr>
                <w:b/>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b/>
                <w:sz w:val="20"/>
                <w:szCs w:val="20"/>
              </w:rPr>
              <w:fldChar w:fldCharType="end"/>
            </w:r>
            <w:r>
              <w:rPr>
                <w:b/>
                <w:sz w:val="20"/>
                <w:szCs w:val="20"/>
              </w:rPr>
              <w:t xml:space="preserve"> Code</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StartDate</w:t>
            </w:r>
          </w:p>
        </w:tc>
        <w:tc>
          <w:tcPr>
            <w:tcW w:w="6660" w:type="dxa"/>
          </w:tcPr>
          <w:p w:rsidR="004925C9" w:rsidRPr="002059F9" w:rsidRDefault="004925C9" w:rsidP="00E84301">
            <w:pPr>
              <w:spacing w:before="60" w:after="60"/>
              <w:rPr>
                <w:rFonts w:cs="Arial"/>
                <w:color w:val="000000"/>
                <w:sz w:val="20"/>
                <w:szCs w:val="20"/>
              </w:rPr>
            </w:pPr>
            <w:r w:rsidRPr="00070A2C">
              <w:rPr>
                <w:rFonts w:cs="Arial"/>
                <w:color w:val="000000"/>
                <w:sz w:val="20"/>
                <w:szCs w:val="20"/>
              </w:rPr>
              <w:t>Start date (anniversary) of a billing cycle. Initially, the StartDate is the subscriber’s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070A2C">
              <w:rPr>
                <w:rFonts w:cs="Arial"/>
                <w:color w:val="000000"/>
                <w:sz w:val="20"/>
                <w:szCs w:val="20"/>
              </w:rPr>
              <w:t xml:space="preserve"> date, EnrDate.</w:t>
            </w:r>
            <w:r>
              <w:rPr>
                <w:rFonts w:cs="Arial"/>
                <w:color w:val="000000"/>
                <w:sz w:val="20"/>
                <w:szCs w:val="20"/>
              </w:rPr>
              <w:t xml:space="preserve"> </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EndDate</w:t>
            </w:r>
          </w:p>
        </w:tc>
        <w:tc>
          <w:tcPr>
            <w:tcW w:w="6660" w:type="dxa"/>
          </w:tcPr>
          <w:p w:rsidR="004925C9" w:rsidRPr="00070A2C" w:rsidRDefault="004925C9" w:rsidP="00E84301">
            <w:pPr>
              <w:spacing w:before="60" w:after="60"/>
              <w:rPr>
                <w:rFonts w:cs="Arial"/>
                <w:sz w:val="20"/>
                <w:szCs w:val="20"/>
              </w:rPr>
            </w:pPr>
            <w:r w:rsidRPr="00070A2C">
              <w:rPr>
                <w:rFonts w:cs="Arial"/>
                <w:color w:val="000000"/>
                <w:sz w:val="20"/>
                <w:szCs w:val="20"/>
              </w:rPr>
              <w:t>End date (date toward which a customer is paying) of a billing cycle.</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ScheduledProcessDate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Date that a billing cycle is to be processed (submitted).</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ActualProcessDate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Date the billing cycle is actually processed.</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ScheduledBillDate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Date that the subscriber’s account is scheduled to be debited.</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ActualBillDate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sz w:val="20"/>
                <w:szCs w:val="20"/>
              </w:rPr>
              <w:t xml:space="preserve">Date that the subscriber </w:t>
            </w:r>
            <w:r w:rsidRPr="00070A2C">
              <w:rPr>
                <w:rFonts w:cs="Arial"/>
                <w:color w:val="000000"/>
                <w:sz w:val="20"/>
                <w:szCs w:val="20"/>
              </w:rPr>
              <w:t>was actually debited.</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ScheduledReconcileDate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Date that a billing cycle is to be reconciled (exception or banked).</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ActualReconcileDate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Date that the billing cycle was actually reconciled.</w:t>
            </w:r>
          </w:p>
        </w:tc>
      </w:tr>
      <w:tr w:rsidR="004925C9" w:rsidRPr="00A66844" w:rsidTr="00AF0F7D">
        <w:trPr>
          <w:trHeight w:val="422"/>
        </w:trPr>
        <w:tc>
          <w:tcPr>
            <w:tcW w:w="2700" w:type="dxa"/>
          </w:tcPr>
          <w:p w:rsidR="004925C9" w:rsidRPr="00070A2C" w:rsidRDefault="004925C9" w:rsidP="00E84301">
            <w:pPr>
              <w:spacing w:before="60" w:after="60"/>
              <w:rPr>
                <w:rFonts w:cs="Arial"/>
                <w:sz w:val="20"/>
                <w:szCs w:val="20"/>
              </w:rPr>
            </w:pPr>
            <w:r w:rsidRPr="00070A2C">
              <w:rPr>
                <w:rFonts w:cs="Arial"/>
                <w:sz w:val="20"/>
                <w:szCs w:val="20"/>
              </w:rPr>
              <w:t>Amount</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Amount that the customer will be charged.</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ResultMessage</w:t>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Text result of a reconciled billing cycle.</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TramsactionId</w:t>
            </w:r>
          </w:p>
        </w:tc>
        <w:tc>
          <w:tcPr>
            <w:tcW w:w="6660" w:type="dxa"/>
          </w:tcPr>
          <w:p w:rsidR="004925C9" w:rsidRPr="00070A2C" w:rsidRDefault="004925C9" w:rsidP="00E84301">
            <w:pPr>
              <w:spacing w:before="60" w:after="60"/>
              <w:rPr>
                <w:rFonts w:cs="Arial"/>
                <w:sz w:val="20"/>
                <w:szCs w:val="20"/>
              </w:rPr>
            </w:pPr>
            <w:r w:rsidRPr="00070A2C">
              <w:rPr>
                <w:rFonts w:cs="Arial"/>
                <w:color w:val="000000"/>
                <w:sz w:val="20"/>
                <w:szCs w:val="20"/>
              </w:rPr>
              <w:t>TransactionId</w:t>
            </w:r>
            <w:r w:rsidR="00095EFB">
              <w:rPr>
                <w:rFonts w:cs="Arial"/>
                <w:color w:val="000000"/>
                <w:sz w:val="20"/>
                <w:szCs w:val="20"/>
              </w:rPr>
              <w:fldChar w:fldCharType="begin"/>
            </w:r>
            <w:r w:rsidR="00095EFB">
              <w:instrText xml:space="preserve"> XE "</w:instrText>
            </w:r>
            <w:r w:rsidR="00095EFB" w:rsidRPr="000E61FF">
              <w:rPr>
                <w:rFonts w:cs="Arial"/>
                <w:noProof/>
                <w:szCs w:val="22"/>
              </w:rPr>
              <w:instrText>TransactionId</w:instrText>
            </w:r>
            <w:r w:rsidR="00095EFB">
              <w:instrText xml:space="preserve">" </w:instrText>
            </w:r>
            <w:r w:rsidR="00095EFB">
              <w:rPr>
                <w:rFonts w:cs="Arial"/>
                <w:color w:val="000000"/>
                <w:sz w:val="20"/>
                <w:szCs w:val="20"/>
              </w:rPr>
              <w:fldChar w:fldCharType="end"/>
            </w:r>
            <w:r w:rsidRPr="00070A2C">
              <w:rPr>
                <w:rFonts w:cs="Arial"/>
                <w:color w:val="000000"/>
                <w:sz w:val="20"/>
                <w:szCs w:val="20"/>
              </w:rPr>
              <w:t xml:space="preserve"> (from FinanceService DB) of a processed billing cycle.</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ContractId</w:t>
            </w:r>
            <w:r w:rsidR="003E058B">
              <w:rPr>
                <w:rFonts w:cs="Arial"/>
                <w:sz w:val="20"/>
                <w:szCs w:val="20"/>
              </w:rPr>
              <w:fldChar w:fldCharType="begin"/>
            </w:r>
            <w:r w:rsidR="003E058B">
              <w:instrText xml:space="preserve"> XE "</w:instrText>
            </w:r>
            <w:r w:rsidR="003E058B" w:rsidRPr="00CA6DAA">
              <w:rPr>
                <w:rFonts w:cs="Arial"/>
                <w:szCs w:val="22"/>
              </w:rPr>
              <w:instrText>ContractId</w:instrText>
            </w:r>
            <w:r w:rsidR="003E058B">
              <w:instrText xml:space="preserve">" </w:instrText>
            </w:r>
            <w:r w:rsidR="003E058B">
              <w:rPr>
                <w:rFonts w:cs="Arial"/>
                <w:sz w:val="20"/>
                <w:szCs w:val="20"/>
              </w:rPr>
              <w:fldChar w:fldCharType="end"/>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sz w:val="20"/>
                <w:szCs w:val="20"/>
              </w:rPr>
              <w:t xml:space="preserve">Identifier </w:t>
            </w:r>
            <w:r w:rsidRPr="00070A2C">
              <w:rPr>
                <w:rFonts w:cs="Arial"/>
                <w:color w:val="000000"/>
                <w:sz w:val="20"/>
                <w:szCs w:val="20"/>
              </w:rPr>
              <w:t>(from FinanceService DB) of the associated contract.</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Status</w:t>
            </w:r>
            <w:r w:rsidR="00B40B92">
              <w:rPr>
                <w:rFonts w:cs="Arial"/>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sz w:val="20"/>
                <w:szCs w:val="20"/>
              </w:rPr>
              <w:fldChar w:fldCharType="end"/>
            </w:r>
          </w:p>
        </w:tc>
        <w:tc>
          <w:tcPr>
            <w:tcW w:w="6660" w:type="dxa"/>
          </w:tcPr>
          <w:p w:rsidR="004925C9" w:rsidRPr="00070A2C" w:rsidRDefault="004925C9" w:rsidP="00E84301">
            <w:pPr>
              <w:spacing w:before="60" w:after="60"/>
              <w:rPr>
                <w:rFonts w:cs="Arial"/>
                <w:sz w:val="20"/>
                <w:szCs w:val="20"/>
              </w:rPr>
            </w:pPr>
            <w:r w:rsidRPr="00070A2C">
              <w:rPr>
                <w:rFonts w:cs="Arial"/>
                <w:sz w:val="20"/>
                <w:szCs w:val="20"/>
              </w:rPr>
              <w:t>Current status of the billing cycle:</w:t>
            </w:r>
          </w:p>
          <w:p w:rsidR="004925C9" w:rsidRPr="00070A2C" w:rsidRDefault="004925C9" w:rsidP="00E84301">
            <w:pPr>
              <w:pStyle w:val="ListParagraph"/>
              <w:numPr>
                <w:ilvl w:val="0"/>
                <w:numId w:val="18"/>
              </w:numPr>
              <w:spacing w:before="60" w:after="60"/>
              <w:rPr>
                <w:rFonts w:ascii="Arial" w:hAnsi="Arial" w:cs="Arial"/>
                <w:sz w:val="20"/>
                <w:szCs w:val="20"/>
              </w:rPr>
            </w:pPr>
            <w:r w:rsidRPr="00070A2C">
              <w:rPr>
                <w:rFonts w:ascii="Arial" w:hAnsi="Arial" w:cs="Arial"/>
                <w:sz w:val="20"/>
                <w:szCs w:val="20"/>
              </w:rPr>
              <w:t>Pending</w:t>
            </w:r>
          </w:p>
          <w:p w:rsidR="004925C9" w:rsidRPr="00070A2C" w:rsidRDefault="004925C9" w:rsidP="00E84301">
            <w:pPr>
              <w:pStyle w:val="ListParagraph"/>
              <w:numPr>
                <w:ilvl w:val="0"/>
                <w:numId w:val="18"/>
              </w:numPr>
              <w:spacing w:before="60" w:after="60"/>
              <w:rPr>
                <w:rFonts w:ascii="Arial" w:hAnsi="Arial" w:cs="Arial"/>
                <w:sz w:val="20"/>
                <w:szCs w:val="20"/>
              </w:rPr>
            </w:pPr>
            <w:r w:rsidRPr="00070A2C">
              <w:rPr>
                <w:rFonts w:ascii="Arial" w:hAnsi="Arial" w:cs="Arial"/>
                <w:sz w:val="20"/>
                <w:szCs w:val="20"/>
              </w:rPr>
              <w:t>Cancelled</w:t>
            </w:r>
          </w:p>
          <w:p w:rsidR="004925C9" w:rsidRPr="00070A2C" w:rsidRDefault="004925C9" w:rsidP="00E84301">
            <w:pPr>
              <w:pStyle w:val="ListParagraph"/>
              <w:numPr>
                <w:ilvl w:val="0"/>
                <w:numId w:val="18"/>
              </w:numPr>
              <w:spacing w:before="60" w:after="60"/>
              <w:rPr>
                <w:rFonts w:ascii="Arial" w:hAnsi="Arial" w:cs="Arial"/>
                <w:sz w:val="20"/>
                <w:szCs w:val="20"/>
              </w:rPr>
            </w:pPr>
            <w:r w:rsidRPr="00070A2C">
              <w:rPr>
                <w:rFonts w:ascii="Arial" w:hAnsi="Arial" w:cs="Arial"/>
                <w:sz w:val="20"/>
                <w:szCs w:val="20"/>
              </w:rPr>
              <w:t>Process</w:t>
            </w:r>
          </w:p>
          <w:p w:rsidR="004925C9" w:rsidRPr="00070A2C" w:rsidRDefault="004925C9" w:rsidP="00E84301">
            <w:pPr>
              <w:pStyle w:val="ListParagraph"/>
              <w:numPr>
                <w:ilvl w:val="0"/>
                <w:numId w:val="18"/>
              </w:numPr>
              <w:spacing w:before="60" w:after="60"/>
              <w:rPr>
                <w:rFonts w:ascii="Arial" w:hAnsi="Arial" w:cs="Arial"/>
                <w:sz w:val="20"/>
                <w:szCs w:val="20"/>
              </w:rPr>
            </w:pPr>
            <w:r w:rsidRPr="00070A2C">
              <w:rPr>
                <w:rFonts w:ascii="Arial" w:hAnsi="Arial" w:cs="Arial"/>
                <w:sz w:val="20"/>
                <w:szCs w:val="20"/>
              </w:rPr>
              <w:t>Complete</w:t>
            </w:r>
          </w:p>
          <w:p w:rsidR="004925C9" w:rsidRPr="00070A2C" w:rsidRDefault="004925C9" w:rsidP="00E84301">
            <w:pPr>
              <w:pStyle w:val="ListParagraph"/>
              <w:numPr>
                <w:ilvl w:val="0"/>
                <w:numId w:val="18"/>
              </w:numPr>
              <w:spacing w:before="60" w:after="60"/>
              <w:rPr>
                <w:rFonts w:ascii="Arial" w:hAnsi="Arial" w:cs="Arial"/>
                <w:sz w:val="20"/>
                <w:szCs w:val="20"/>
              </w:rPr>
            </w:pPr>
            <w:r w:rsidRPr="00070A2C">
              <w:rPr>
                <w:rFonts w:ascii="Arial" w:hAnsi="Arial" w:cs="Arial"/>
                <w:sz w:val="20"/>
                <w:szCs w:val="20"/>
              </w:rPr>
              <w:t>Exception</w:t>
            </w:r>
            <w:r>
              <w:rPr>
                <w:rFonts w:ascii="Arial" w:hAnsi="Arial" w:cs="Arial"/>
                <w:sz w:val="20"/>
                <w:szCs w:val="20"/>
              </w:rPr>
              <w:t xml:space="preserve"> (NSF, Exception, AccountInvalid, Objected, etc.)</w:t>
            </w:r>
          </w:p>
          <w:p w:rsidR="004925C9" w:rsidRPr="00070A2C" w:rsidRDefault="004925C9" w:rsidP="00E84301">
            <w:pPr>
              <w:pStyle w:val="ListParagraph"/>
              <w:numPr>
                <w:ilvl w:val="0"/>
                <w:numId w:val="18"/>
              </w:numPr>
              <w:spacing w:before="60" w:after="60"/>
              <w:rPr>
                <w:rFonts w:ascii="Arial" w:hAnsi="Arial" w:cs="Arial"/>
                <w:sz w:val="20"/>
                <w:szCs w:val="20"/>
              </w:rPr>
            </w:pPr>
            <w:r w:rsidRPr="00070A2C">
              <w:rPr>
                <w:rFonts w:ascii="Arial" w:hAnsi="Arial" w:cs="Arial"/>
                <w:sz w:val="20"/>
                <w:szCs w:val="20"/>
              </w:rPr>
              <w:t>Confirm</w:t>
            </w:r>
          </w:p>
        </w:tc>
      </w:tr>
      <w:tr w:rsidR="004925C9" w:rsidRPr="00A66844" w:rsidTr="00E84301">
        <w:tc>
          <w:tcPr>
            <w:tcW w:w="2700" w:type="dxa"/>
          </w:tcPr>
          <w:p w:rsidR="004925C9" w:rsidRPr="00070A2C" w:rsidRDefault="004925C9" w:rsidP="00E84301">
            <w:pPr>
              <w:spacing w:before="60" w:after="60"/>
              <w:rPr>
                <w:rFonts w:cs="Arial"/>
                <w:sz w:val="20"/>
                <w:szCs w:val="20"/>
              </w:rPr>
            </w:pPr>
            <w:r w:rsidRPr="00070A2C">
              <w:rPr>
                <w:rFonts w:cs="Arial"/>
                <w:sz w:val="20"/>
                <w:szCs w:val="20"/>
              </w:rPr>
              <w:t>Tender</w:t>
            </w:r>
            <w:r w:rsidR="00865B6F">
              <w:rPr>
                <w:rFonts w:cs="Arial"/>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rFonts w:cs="Arial"/>
                <w:sz w:val="20"/>
                <w:szCs w:val="20"/>
              </w:rPr>
              <w:fldChar w:fldCharType="end"/>
            </w:r>
          </w:p>
        </w:tc>
        <w:tc>
          <w:tcPr>
            <w:tcW w:w="6660" w:type="dxa"/>
          </w:tcPr>
          <w:p w:rsidR="004925C9" w:rsidRPr="00070A2C" w:rsidRDefault="004925C9" w:rsidP="00E84301">
            <w:pPr>
              <w:autoSpaceDE w:val="0"/>
              <w:autoSpaceDN w:val="0"/>
              <w:adjustRightInd w:val="0"/>
              <w:spacing w:line="288" w:lineRule="auto"/>
              <w:rPr>
                <w:rFonts w:cs="Arial"/>
                <w:color w:val="000000"/>
                <w:sz w:val="20"/>
                <w:szCs w:val="20"/>
              </w:rPr>
            </w:pPr>
            <w:r w:rsidRPr="00070A2C">
              <w:rPr>
                <w:rFonts w:cs="Arial"/>
                <w:color w:val="000000"/>
                <w:sz w:val="20"/>
                <w:szCs w:val="20"/>
              </w:rPr>
              <w:t xml:space="preserve">The tender </w:t>
            </w:r>
            <w:r>
              <w:rPr>
                <w:rFonts w:cs="Arial"/>
                <w:color w:val="000000"/>
                <w:sz w:val="20"/>
                <w:szCs w:val="20"/>
              </w:rPr>
              <w:t>(for example, ECheck</w:t>
            </w:r>
            <w:r w:rsidRPr="00070A2C">
              <w:rPr>
                <w:rFonts w:cs="Arial"/>
                <w:color w:val="000000"/>
                <w:sz w:val="20"/>
                <w:szCs w:val="20"/>
              </w:rPr>
              <w:t>) or method of billing cycle payment.</w:t>
            </w:r>
          </w:p>
        </w:tc>
      </w:tr>
    </w:tbl>
    <w:p w:rsidR="004925C9" w:rsidRDefault="004925C9" w:rsidP="004925C9"/>
    <w:p w:rsidR="004925C9" w:rsidRDefault="004925C9" w:rsidP="004925C9">
      <w:pPr>
        <w:rPr>
          <w:rFonts w:cs="Arial"/>
          <w:color w:val="000000"/>
          <w:sz w:val="20"/>
          <w:szCs w:val="20"/>
        </w:rPr>
      </w:pPr>
      <w:r w:rsidRPr="002059F9">
        <w:rPr>
          <w:rFonts w:cs="Arial"/>
          <w:b/>
          <w:color w:val="000000"/>
          <w:sz w:val="20"/>
          <w:szCs w:val="20"/>
        </w:rPr>
        <w:t>Example</w:t>
      </w:r>
      <w:proofErr w:type="gramStart"/>
      <w:r w:rsidRPr="002059F9">
        <w:rPr>
          <w:rFonts w:cs="Arial"/>
          <w:b/>
          <w:color w:val="000000"/>
          <w:sz w:val="20"/>
          <w:szCs w:val="20"/>
        </w:rPr>
        <w:t>:</w:t>
      </w:r>
      <w:proofErr w:type="gramEnd"/>
      <w:r w:rsidRPr="002059F9">
        <w:rPr>
          <w:rFonts w:cs="Arial"/>
          <w:b/>
          <w:color w:val="000000"/>
          <w:sz w:val="20"/>
          <w:szCs w:val="20"/>
        </w:rPr>
        <w:br/>
      </w:r>
      <w:r>
        <w:rPr>
          <w:rFonts w:cs="Arial"/>
          <w:color w:val="000000"/>
          <w:sz w:val="20"/>
          <w:szCs w:val="20"/>
        </w:rPr>
        <w:t>For example, a transaction at the CreateContract</w:t>
      </w:r>
      <w:r>
        <w:rPr>
          <w:rFonts w:cs="Arial"/>
          <w:color w:val="000000"/>
          <w:sz w:val="20"/>
          <w:szCs w:val="20"/>
        </w:rPr>
        <w:fldChar w:fldCharType="begin"/>
      </w:r>
      <w:r>
        <w:instrText xml:space="preserve"> XE "</w:instrText>
      </w:r>
      <w:r w:rsidRPr="00C33AB3">
        <w:instrText>CreateContract</w:instrText>
      </w:r>
      <w:r>
        <w:instrText xml:space="preserve">" </w:instrText>
      </w:r>
      <w:r>
        <w:rPr>
          <w:rFonts w:cs="Arial"/>
          <w:color w:val="000000"/>
          <w:sz w:val="20"/>
          <w:szCs w:val="20"/>
        </w:rPr>
        <w:fldChar w:fldCharType="end"/>
      </w:r>
      <w:r>
        <w:rPr>
          <w:rFonts w:cs="Arial"/>
          <w:color w:val="000000"/>
          <w:sz w:val="20"/>
          <w:szCs w:val="20"/>
        </w:rPr>
        <w:t xml:space="preserve"> stage, could have the following status code values:</w:t>
      </w:r>
    </w:p>
    <w:p w:rsidR="004925C9" w:rsidRDefault="004925C9" w:rsidP="004925C9">
      <w:pPr>
        <w:ind w:left="720"/>
        <w:rPr>
          <w:rFonts w:cs="Arial"/>
          <w:color w:val="000000"/>
          <w:sz w:val="20"/>
          <w:szCs w:val="20"/>
        </w:rPr>
      </w:pPr>
      <w:r>
        <w:rPr>
          <w:rFonts w:cs="Arial"/>
          <w:color w:val="000000"/>
          <w:sz w:val="20"/>
          <w:szCs w:val="20"/>
        </w:rPr>
        <w:t>StartDate = EnrDate (subscriber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Pr>
          <w:rFonts w:cs="Arial"/>
          <w:color w:val="000000"/>
          <w:sz w:val="20"/>
          <w:szCs w:val="20"/>
        </w:rPr>
        <w:t xml:space="preserve"> date)</w:t>
      </w:r>
    </w:p>
    <w:p w:rsidR="004925C9" w:rsidRDefault="004925C9" w:rsidP="004925C9">
      <w:pPr>
        <w:ind w:left="720"/>
        <w:rPr>
          <w:rFonts w:cs="Arial"/>
          <w:color w:val="000000"/>
          <w:sz w:val="20"/>
          <w:szCs w:val="20"/>
        </w:rPr>
      </w:pPr>
      <w:r>
        <w:rPr>
          <w:rFonts w:cs="Arial"/>
          <w:color w:val="000000"/>
          <w:sz w:val="20"/>
          <w:szCs w:val="20"/>
        </w:rPr>
        <w:t>EndDate = EnrDate + Term (billing term; for example, 30 days)</w:t>
      </w:r>
    </w:p>
    <w:p w:rsidR="004925C9" w:rsidRDefault="004925C9" w:rsidP="004925C9">
      <w:pPr>
        <w:ind w:left="720"/>
        <w:rPr>
          <w:rFonts w:cs="Arial"/>
          <w:color w:val="000000"/>
          <w:sz w:val="20"/>
          <w:szCs w:val="20"/>
        </w:rPr>
      </w:pPr>
      <w:r>
        <w:rPr>
          <w:rFonts w:cs="Arial"/>
          <w:color w:val="000000"/>
          <w:sz w:val="20"/>
          <w:szCs w:val="20"/>
        </w:rPr>
        <w:t>ScheduledProcessDate = Now (today’s date) + MLD (Mandate Lead Days) – LD (Lead Days.</w:t>
      </w:r>
    </w:p>
    <w:p w:rsidR="004925C9" w:rsidRDefault="004925C9" w:rsidP="004925C9">
      <w:pPr>
        <w:ind w:left="720"/>
        <w:rPr>
          <w:rFonts w:cs="Arial"/>
          <w:color w:val="000000"/>
          <w:sz w:val="20"/>
          <w:szCs w:val="20"/>
        </w:rPr>
      </w:pPr>
      <w:r>
        <w:rPr>
          <w:rFonts w:cs="Arial"/>
          <w:color w:val="000000"/>
          <w:sz w:val="20"/>
          <w:szCs w:val="20"/>
        </w:rPr>
        <w:t>ContractId</w:t>
      </w:r>
      <w:r w:rsidR="003E058B">
        <w:rPr>
          <w:rFonts w:cs="Arial"/>
          <w:color w:val="000000"/>
          <w:sz w:val="20"/>
          <w:szCs w:val="20"/>
        </w:rPr>
        <w:fldChar w:fldCharType="begin"/>
      </w:r>
      <w:r w:rsidR="003E058B">
        <w:instrText xml:space="preserve"> XE "</w:instrText>
      </w:r>
      <w:r w:rsidR="003E058B" w:rsidRPr="00CA6DAA">
        <w:rPr>
          <w:rFonts w:cs="Arial"/>
          <w:szCs w:val="22"/>
        </w:rPr>
        <w:instrText>ContractId</w:instrText>
      </w:r>
      <w:r w:rsidR="003E058B">
        <w:instrText xml:space="preserve">" </w:instrText>
      </w:r>
      <w:r w:rsidR="003E058B">
        <w:rPr>
          <w:rFonts w:cs="Arial"/>
          <w:color w:val="000000"/>
          <w:sz w:val="20"/>
          <w:szCs w:val="20"/>
        </w:rPr>
        <w:fldChar w:fldCharType="end"/>
      </w:r>
      <w:r>
        <w:rPr>
          <w:rFonts w:cs="Arial"/>
          <w:color w:val="000000"/>
          <w:sz w:val="20"/>
          <w:szCs w:val="20"/>
        </w:rPr>
        <w:t xml:space="preserve"> = Current</w:t>
      </w:r>
    </w:p>
    <w:p w:rsidR="004925C9" w:rsidRDefault="004925C9" w:rsidP="004925C9">
      <w:pPr>
        <w:ind w:left="720"/>
        <w:rPr>
          <w:rFonts w:cs="Arial"/>
          <w:color w:val="000000"/>
          <w:sz w:val="20"/>
          <w:szCs w:val="20"/>
        </w:rPr>
      </w:pPr>
      <w:r>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Pr>
          <w:rFonts w:cs="Arial"/>
          <w:color w:val="000000"/>
          <w:sz w:val="20"/>
          <w:szCs w:val="20"/>
        </w:rPr>
        <w:t xml:space="preserve"> = Pending</w:t>
      </w:r>
    </w:p>
    <w:p w:rsidR="004925C9" w:rsidRPr="002059F9" w:rsidRDefault="004925C9" w:rsidP="004925C9">
      <w:pPr>
        <w:ind w:left="720"/>
      </w:pPr>
      <w:r>
        <w:rPr>
          <w:rFonts w:cs="Arial"/>
          <w:color w:val="000000"/>
          <w:sz w:val="20"/>
          <w:szCs w:val="20"/>
        </w:rPr>
        <w:t>Tender</w:t>
      </w:r>
      <w:r w:rsidR="00865B6F">
        <w:rPr>
          <w:rFonts w:cs="Arial"/>
          <w:color w:val="000000"/>
          <w:sz w:val="20"/>
          <w:szCs w:val="20"/>
        </w:rPr>
        <w:fldChar w:fldCharType="begin"/>
      </w:r>
      <w:r w:rsidR="00865B6F">
        <w:instrText xml:space="preserve"> XE "</w:instrText>
      </w:r>
      <w:r w:rsidR="00865B6F" w:rsidRPr="00BA7995">
        <w:rPr>
          <w:rFonts w:cs="Arial"/>
          <w:noProof/>
          <w:szCs w:val="22"/>
        </w:rPr>
        <w:instrText>Tender</w:instrText>
      </w:r>
      <w:r w:rsidR="00865B6F">
        <w:instrText xml:space="preserve">" </w:instrText>
      </w:r>
      <w:r w:rsidR="00865B6F">
        <w:rPr>
          <w:rFonts w:cs="Arial"/>
          <w:color w:val="000000"/>
          <w:sz w:val="20"/>
          <w:szCs w:val="20"/>
        </w:rPr>
        <w:fldChar w:fldCharType="end"/>
      </w:r>
      <w:r>
        <w:rPr>
          <w:rFonts w:cs="Arial"/>
          <w:color w:val="000000"/>
          <w:sz w:val="20"/>
          <w:szCs w:val="20"/>
        </w:rPr>
        <w:t xml:space="preserve"> = ECheck</w:t>
      </w:r>
    </w:p>
    <w:p w:rsidR="004925C9" w:rsidRPr="00D84A23" w:rsidRDefault="00EA0D7A" w:rsidP="00C3297E">
      <w:pPr>
        <w:pStyle w:val="Heading4"/>
      </w:pPr>
      <w:bookmarkStart w:id="251" w:name="_Ref310855418"/>
      <w:bookmarkStart w:id="252" w:name="_Toc310861130"/>
      <w:bookmarkStart w:id="253" w:name="_Toc312235454"/>
      <w:proofErr w:type="gramStart"/>
      <w:r>
        <w:lastRenderedPageBreak/>
        <w:t>asu_</w:t>
      </w:r>
      <w:r w:rsidR="004925C9">
        <w:t>communicationdetail</w:t>
      </w:r>
      <w:proofErr w:type="gramEnd"/>
      <w:r w:rsidR="004925C9" w:rsidRPr="00D84A23">
        <w:t xml:space="preserve"> Table</w:t>
      </w:r>
      <w:bookmarkEnd w:id="251"/>
      <w:bookmarkEnd w:id="252"/>
      <w:bookmarkEnd w:id="253"/>
    </w:p>
    <w:p w:rsidR="004925C9" w:rsidRPr="000226B8" w:rsidRDefault="004925C9" w:rsidP="00C3297E">
      <w:pPr>
        <w:keepNext/>
        <w:tabs>
          <w:tab w:val="left" w:pos="720"/>
        </w:tabs>
        <w:spacing w:before="120"/>
        <w:rPr>
          <w:rFonts w:cs="Arial"/>
          <w:szCs w:val="22"/>
        </w:rPr>
      </w:pPr>
      <w:r>
        <w:rPr>
          <w:rFonts w:cs="Arial"/>
          <w:szCs w:val="22"/>
        </w:rPr>
        <w:t>This table s</w:t>
      </w:r>
      <w:r w:rsidRPr="000226B8">
        <w:rPr>
          <w:rFonts w:cs="Arial"/>
          <w:szCs w:val="22"/>
        </w:rPr>
        <w:t>tores</w:t>
      </w:r>
      <w:r>
        <w:rPr>
          <w:rFonts w:cs="Arial"/>
          <w:szCs w:val="22"/>
        </w:rPr>
        <w:t xml:space="preserve"> detailed</w:t>
      </w:r>
      <w:r w:rsidRPr="000226B8">
        <w:rPr>
          <w:rFonts w:cs="Arial"/>
          <w:szCs w:val="22"/>
        </w:rPr>
        <w:t xml:space="preserve"> informat</w:t>
      </w:r>
      <w:r>
        <w:rPr>
          <w:rFonts w:cs="Arial"/>
          <w:szCs w:val="22"/>
        </w:rPr>
        <w:t xml:space="preserve">ion </w:t>
      </w:r>
      <w:r>
        <w:rPr>
          <w:rFonts w:cs="Arial"/>
          <w:szCs w:val="22"/>
        </w:rPr>
        <w:fldChar w:fldCharType="begin"/>
      </w:r>
      <w:r>
        <w:instrText xml:space="preserve"> XE "CRM </w:instrText>
      </w:r>
      <w:r w:rsidRPr="00BE4BC9">
        <w:instrText>Database Table:</w:instrText>
      </w:r>
      <w:r>
        <w:instrText xml:space="preserve">asu_communicationdetail" </w:instrText>
      </w:r>
      <w:r>
        <w:rPr>
          <w:rFonts w:cs="Arial"/>
          <w:szCs w:val="22"/>
        </w:rPr>
        <w:fldChar w:fldCharType="end"/>
      </w:r>
      <w:r>
        <w:rPr>
          <w:rFonts w:cs="Arial"/>
          <w:szCs w:val="22"/>
        </w:rPr>
        <w:t>about communications.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C3297E">
            <w:pPr>
              <w:keepNext/>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C3297E">
            <w:pPr>
              <w:keepNext/>
              <w:spacing w:before="60" w:after="60"/>
              <w:jc w:val="center"/>
              <w:rPr>
                <w:b/>
                <w:sz w:val="20"/>
                <w:szCs w:val="20"/>
              </w:rPr>
            </w:pPr>
            <w:r w:rsidRPr="00B93F34">
              <w:rPr>
                <w:b/>
                <w:sz w:val="20"/>
                <w:szCs w:val="20"/>
              </w:rPr>
              <w:t>Description</w:t>
            </w:r>
          </w:p>
        </w:tc>
      </w:tr>
      <w:tr w:rsidR="004925C9" w:rsidRPr="00DE20D8"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DE20D8" w:rsidRDefault="00EA0D7A" w:rsidP="00E84301">
            <w:pPr>
              <w:rPr>
                <w:rFonts w:cs="Arial"/>
                <w:color w:val="000000"/>
                <w:sz w:val="20"/>
                <w:szCs w:val="20"/>
              </w:rPr>
            </w:pPr>
            <w:r>
              <w:rPr>
                <w:rFonts w:cs="Arial"/>
                <w:color w:val="000000"/>
                <w:sz w:val="20"/>
                <w:szCs w:val="20"/>
              </w:rPr>
              <w:t>asu_</w:t>
            </w:r>
            <w:r w:rsidR="004925C9" w:rsidRPr="00DE20D8">
              <w:rPr>
                <w:rFonts w:cs="Arial"/>
                <w:color w:val="000000"/>
                <w:sz w:val="20"/>
                <w:szCs w:val="20"/>
              </w:rPr>
              <w:t>communication</w:t>
            </w:r>
          </w:p>
          <w:p w:rsidR="004925C9" w:rsidRPr="00DE20D8" w:rsidRDefault="004925C9" w:rsidP="00E84301">
            <w:pPr>
              <w:rPr>
                <w:rFonts w:cs="Arial"/>
                <w:color w:val="000000"/>
                <w:sz w:val="20"/>
                <w:szCs w:val="20"/>
              </w:rPr>
            </w:pPr>
            <w:r w:rsidRPr="00DE20D8">
              <w:rPr>
                <w:rFonts w:cs="Arial"/>
                <w:color w:val="000000"/>
                <w:sz w:val="20"/>
                <w:szCs w:val="20"/>
              </w:rPr>
              <w:t>methodid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DE20D8" w:rsidRDefault="004925C9" w:rsidP="00E84301">
            <w:pPr>
              <w:rPr>
                <w:rFonts w:cs="Arial"/>
                <w:color w:val="000000"/>
                <w:sz w:val="20"/>
                <w:szCs w:val="20"/>
              </w:rPr>
            </w:pPr>
            <w:r w:rsidRPr="00DE20D8">
              <w:rPr>
                <w:rFonts w:cs="Arial"/>
                <w:color w:val="000000"/>
                <w:sz w:val="20"/>
                <w:szCs w:val="20"/>
              </w:rPr>
              <w:t>Identifies the method of communication.</w:t>
            </w:r>
          </w:p>
        </w:tc>
      </w:tr>
      <w:tr w:rsidR="004925C9" w:rsidRPr="00DE20D8"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DE20D8" w:rsidRDefault="00EA0D7A" w:rsidP="00E84301">
            <w:pPr>
              <w:rPr>
                <w:rFonts w:cs="Arial"/>
                <w:color w:val="000000"/>
                <w:sz w:val="20"/>
                <w:szCs w:val="20"/>
              </w:rPr>
            </w:pPr>
            <w:r>
              <w:rPr>
                <w:rFonts w:cs="Arial"/>
                <w:color w:val="000000"/>
                <w:sz w:val="20"/>
                <w:szCs w:val="20"/>
              </w:rPr>
              <w:t>asu_</w:t>
            </w:r>
            <w:r w:rsidR="004925C9" w:rsidRPr="00DE20D8">
              <w:rPr>
                <w:rFonts w:cs="Arial"/>
                <w:color w:val="000000"/>
                <w:sz w:val="20"/>
                <w:szCs w:val="20"/>
              </w:rPr>
              <w:t>lettercodeidDsc</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DE20D8" w:rsidRDefault="004925C9" w:rsidP="00E84301">
            <w:pPr>
              <w:rPr>
                <w:rFonts w:cs="Arial"/>
                <w:color w:val="000000"/>
                <w:sz w:val="20"/>
                <w:szCs w:val="20"/>
              </w:rPr>
            </w:pPr>
            <w:r>
              <w:rPr>
                <w:rFonts w:cs="Arial"/>
                <w:color w:val="000000"/>
                <w:sz w:val="20"/>
                <w:szCs w:val="20"/>
              </w:rPr>
              <w:t>Identifies the letter code.</w:t>
            </w:r>
          </w:p>
        </w:tc>
      </w:tr>
      <w:tr w:rsidR="004925C9" w:rsidRPr="00DE20D8"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DE20D8" w:rsidRDefault="00EA0D7A" w:rsidP="00E84301">
            <w:pPr>
              <w:rPr>
                <w:rFonts w:cs="Arial"/>
                <w:color w:val="000000"/>
                <w:sz w:val="20"/>
                <w:szCs w:val="20"/>
              </w:rPr>
            </w:pPr>
            <w:r>
              <w:rPr>
                <w:rFonts w:cs="Arial"/>
                <w:color w:val="000000"/>
                <w:sz w:val="20"/>
                <w:szCs w:val="20"/>
              </w:rPr>
              <w:t>asu_</w:t>
            </w:r>
            <w:r w:rsidR="004925C9" w:rsidRPr="00DE20D8">
              <w:rPr>
                <w:rFonts w:cs="Arial"/>
                <w:color w:val="000000"/>
                <w:sz w:val="20"/>
                <w:szCs w:val="20"/>
              </w:rPr>
              <w:t>communicationdetailId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DE20D8" w:rsidRDefault="004925C9" w:rsidP="00E84301">
            <w:pPr>
              <w:rPr>
                <w:rFonts w:cs="Arial"/>
                <w:color w:val="000000"/>
                <w:sz w:val="20"/>
                <w:szCs w:val="20"/>
              </w:rPr>
            </w:pPr>
            <w:r w:rsidRPr="00DE20D8">
              <w:rPr>
                <w:rFonts w:cs="Arial"/>
                <w:color w:val="000000"/>
                <w:sz w:val="20"/>
                <w:szCs w:val="20"/>
              </w:rPr>
              <w:t>Communication detail id</w:t>
            </w:r>
            <w:r>
              <w:rPr>
                <w:rFonts w:cs="Arial"/>
                <w:color w:val="000000"/>
                <w:sz w:val="20"/>
                <w:szCs w:val="20"/>
              </w:rPr>
              <w:t>.</w:t>
            </w:r>
          </w:p>
        </w:tc>
      </w:tr>
      <w:tr w:rsidR="004925C9" w:rsidRPr="00DE20D8"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DE20D8" w:rsidRDefault="00EA0D7A" w:rsidP="00E84301">
            <w:pPr>
              <w:rPr>
                <w:rFonts w:cs="Arial"/>
                <w:color w:val="000000"/>
                <w:sz w:val="20"/>
                <w:szCs w:val="20"/>
              </w:rPr>
            </w:pPr>
            <w:r>
              <w:rPr>
                <w:rFonts w:cs="Arial"/>
                <w:color w:val="000000"/>
                <w:sz w:val="20"/>
                <w:szCs w:val="20"/>
              </w:rPr>
              <w:t>asu_</w:t>
            </w:r>
            <w:r w:rsidR="004925C9" w:rsidRPr="00DE20D8">
              <w:rPr>
                <w:rFonts w:cs="Arial"/>
                <w:color w:val="000000"/>
                <w:sz w:val="20"/>
                <w:szCs w:val="20"/>
              </w:rPr>
              <w: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DE20D8" w:rsidRDefault="004925C9" w:rsidP="00E84301">
            <w:pPr>
              <w:rPr>
                <w:rFonts w:cs="Arial"/>
                <w:color w:val="000000"/>
                <w:sz w:val="20"/>
                <w:szCs w:val="20"/>
              </w:rPr>
            </w:pPr>
            <w:r w:rsidRPr="00DE20D8">
              <w:rPr>
                <w:rFonts w:cs="Arial"/>
                <w:color w:val="000000"/>
                <w:sz w:val="20"/>
                <w:szCs w:val="20"/>
              </w:rPr>
              <w:t>Name of communication detail.</w:t>
            </w:r>
          </w:p>
        </w:tc>
      </w:tr>
      <w:tr w:rsidR="004925C9" w:rsidRPr="00DE20D8"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DE20D8" w:rsidRDefault="00EA0D7A" w:rsidP="00E84301">
            <w:pPr>
              <w:rPr>
                <w:rFonts w:cs="Arial"/>
                <w:color w:val="000000"/>
                <w:sz w:val="20"/>
                <w:szCs w:val="20"/>
              </w:rPr>
            </w:pPr>
            <w:r>
              <w:rPr>
                <w:rFonts w:cs="Arial"/>
                <w:color w:val="000000"/>
                <w:sz w:val="20"/>
                <w:szCs w:val="20"/>
              </w:rPr>
              <w:t>asu_</w:t>
            </w:r>
            <w:r w:rsidR="004925C9" w:rsidRPr="00DE20D8">
              <w:rPr>
                <w:rFonts w:cs="Arial"/>
                <w:color w:val="000000"/>
                <w:sz w:val="20"/>
                <w:szCs w:val="20"/>
              </w:rPr>
              <w:t>lettercodeid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DE20D8" w:rsidRDefault="004925C9" w:rsidP="00E84301">
            <w:pPr>
              <w:rPr>
                <w:rFonts w:cs="Arial"/>
                <w:color w:val="000000"/>
                <w:sz w:val="20"/>
                <w:szCs w:val="20"/>
              </w:rPr>
            </w:pPr>
            <w:r w:rsidRPr="00DE20D8">
              <w:rPr>
                <w:rFonts w:cs="Arial"/>
                <w:color w:val="000000"/>
                <w:sz w:val="20"/>
                <w:szCs w:val="20"/>
              </w:rPr>
              <w:t xml:space="preserve">Letter code </w:t>
            </w:r>
            <w:r>
              <w:rPr>
                <w:rFonts w:cs="Arial"/>
                <w:color w:val="000000"/>
                <w:sz w:val="20"/>
                <w:szCs w:val="20"/>
              </w:rPr>
              <w:t>ID.</w:t>
            </w:r>
          </w:p>
        </w:tc>
      </w:tr>
    </w:tbl>
    <w:p w:rsidR="004925C9" w:rsidRPr="00D84A23" w:rsidRDefault="00EA0D7A" w:rsidP="004925C9">
      <w:pPr>
        <w:pStyle w:val="Heading4"/>
      </w:pPr>
      <w:bookmarkStart w:id="254" w:name="_Ref310855084"/>
      <w:bookmarkStart w:id="255" w:name="_Toc310861131"/>
      <w:bookmarkStart w:id="256" w:name="_Toc312235455"/>
      <w:proofErr w:type="gramStart"/>
      <w:r>
        <w:t>asu_</w:t>
      </w:r>
      <w:r w:rsidR="004925C9" w:rsidRPr="00D84A23">
        <w:t>communicationmethod</w:t>
      </w:r>
      <w:proofErr w:type="gramEnd"/>
      <w:r w:rsidR="004925C9" w:rsidRPr="00D84A23">
        <w:t xml:space="preserve"> Table</w:t>
      </w:r>
      <w:bookmarkEnd w:id="254"/>
      <w:bookmarkEnd w:id="255"/>
      <w:bookmarkEnd w:id="256"/>
    </w:p>
    <w:p w:rsidR="004925C9" w:rsidRPr="000226B8" w:rsidRDefault="004925C9" w:rsidP="004925C9">
      <w:pPr>
        <w:keepNext/>
        <w:tabs>
          <w:tab w:val="left" w:pos="720"/>
        </w:tabs>
        <w:spacing w:before="120"/>
        <w:rPr>
          <w:rFonts w:cs="Arial"/>
          <w:szCs w:val="22"/>
        </w:rPr>
      </w:pPr>
      <w:r>
        <w:rPr>
          <w:rFonts w:cs="Arial"/>
          <w:szCs w:val="22"/>
        </w:rPr>
        <w:t>This table s</w:t>
      </w:r>
      <w:r w:rsidRPr="000226B8">
        <w:rPr>
          <w:rFonts w:cs="Arial"/>
          <w:szCs w:val="22"/>
        </w:rPr>
        <w:t xml:space="preserve">tores information about communication </w:t>
      </w:r>
      <w:r>
        <w:rPr>
          <w:rFonts w:cs="Arial"/>
          <w:szCs w:val="22"/>
        </w:rPr>
        <w:fldChar w:fldCharType="begin"/>
      </w:r>
      <w:r>
        <w:instrText xml:space="preserve"> XE "CRM </w:instrText>
      </w:r>
      <w:r w:rsidRPr="00BE4BC9">
        <w:instrText>Database Table:</w:instrText>
      </w:r>
      <w:r>
        <w:instrText xml:space="preserve">asu_communicationmethod" </w:instrText>
      </w:r>
      <w:r>
        <w:rPr>
          <w:rFonts w:cs="Arial"/>
          <w:szCs w:val="22"/>
        </w:rPr>
        <w:fldChar w:fldCharType="end"/>
      </w:r>
      <w:r w:rsidRPr="000226B8">
        <w:rPr>
          <w:rFonts w:cs="Arial"/>
          <w:szCs w:val="22"/>
        </w:rPr>
        <w:t>methods.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273664" w:rsidTr="00E84301">
        <w:tc>
          <w:tcPr>
            <w:tcW w:w="2700" w:type="dxa"/>
            <w:tcBorders>
              <w:top w:val="single" w:sz="4" w:space="0" w:color="auto"/>
              <w:left w:val="single" w:sz="4" w:space="0" w:color="auto"/>
              <w:bottom w:val="single" w:sz="4" w:space="0" w:color="auto"/>
              <w:right w:val="single" w:sz="4" w:space="0" w:color="auto"/>
            </w:tcBorders>
            <w:shd w:val="clear" w:color="auto" w:fill="auto"/>
          </w:tcPr>
          <w:p w:rsidR="004925C9" w:rsidRPr="003A2320" w:rsidRDefault="00EA0D7A" w:rsidP="00E84301">
            <w:pPr>
              <w:spacing w:before="60" w:after="60"/>
              <w:rPr>
                <w:sz w:val="20"/>
                <w:szCs w:val="20"/>
              </w:rPr>
            </w:pPr>
            <w:r>
              <w:rPr>
                <w:sz w:val="20"/>
                <w:szCs w:val="20"/>
              </w:rPr>
              <w:t>asu_</w:t>
            </w:r>
            <w:r w:rsidR="004925C9" w:rsidRPr="003A2320">
              <w:rPr>
                <w:sz w:val="20"/>
                <w:szCs w:val="20"/>
              </w:rPr>
              <w:t>communication</w:t>
            </w:r>
            <w:r w:rsidR="004925C9">
              <w:rPr>
                <w:sz w:val="20"/>
                <w:szCs w:val="20"/>
              </w:rPr>
              <w:t xml:space="preserve"> </w:t>
            </w:r>
            <w:r w:rsidR="004925C9" w:rsidRPr="003A2320">
              <w:rPr>
                <w:sz w:val="20"/>
                <w:szCs w:val="20"/>
              </w:rPr>
              <w:t>methodId</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4925C9" w:rsidRPr="003A2320" w:rsidRDefault="004925C9" w:rsidP="00E84301">
            <w:pPr>
              <w:spacing w:before="60" w:after="60"/>
              <w:rPr>
                <w:sz w:val="20"/>
                <w:szCs w:val="20"/>
              </w:rPr>
            </w:pPr>
            <w:r>
              <w:rPr>
                <w:sz w:val="20"/>
                <w:szCs w:val="20"/>
              </w:rPr>
              <w:t>Identifies the communication method.</w:t>
            </w:r>
          </w:p>
        </w:tc>
      </w:tr>
      <w:tr w:rsidR="004925C9" w:rsidRPr="00273664" w:rsidTr="00E84301">
        <w:tc>
          <w:tcPr>
            <w:tcW w:w="2700" w:type="dxa"/>
            <w:tcBorders>
              <w:top w:val="single" w:sz="4" w:space="0" w:color="auto"/>
              <w:left w:val="single" w:sz="4" w:space="0" w:color="auto"/>
              <w:bottom w:val="single" w:sz="4" w:space="0" w:color="auto"/>
              <w:right w:val="single" w:sz="4" w:space="0" w:color="auto"/>
            </w:tcBorders>
            <w:shd w:val="clear" w:color="auto" w:fill="auto"/>
          </w:tcPr>
          <w:p w:rsidR="004925C9" w:rsidRPr="003A2320" w:rsidRDefault="00EA0D7A" w:rsidP="00E84301">
            <w:pPr>
              <w:spacing w:before="60" w:after="60"/>
              <w:rPr>
                <w:sz w:val="20"/>
                <w:szCs w:val="20"/>
              </w:rPr>
            </w:pPr>
            <w:r>
              <w:rPr>
                <w:sz w:val="20"/>
                <w:szCs w:val="20"/>
              </w:rPr>
              <w:t>asu_</w:t>
            </w:r>
            <w:r w:rsidR="004925C9" w:rsidRPr="003A2320">
              <w:rPr>
                <w:sz w:val="20"/>
                <w:szCs w:val="20"/>
              </w:rPr>
              <w:t>name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4925C9" w:rsidRPr="003A2320" w:rsidRDefault="004925C9" w:rsidP="00E84301">
            <w:pPr>
              <w:spacing w:before="60" w:after="60"/>
              <w:rPr>
                <w:sz w:val="20"/>
                <w:szCs w:val="20"/>
              </w:rPr>
            </w:pPr>
            <w:r>
              <w:rPr>
                <w:sz w:val="20"/>
                <w:szCs w:val="20"/>
              </w:rPr>
              <w:t>Name of the communication m</w:t>
            </w:r>
            <w:r w:rsidRPr="003A2320">
              <w:rPr>
                <w:sz w:val="20"/>
                <w:szCs w:val="20"/>
              </w:rPr>
              <w:t>ethod</w:t>
            </w:r>
            <w:r>
              <w:rPr>
                <w:sz w:val="20"/>
                <w:szCs w:val="20"/>
              </w:rPr>
              <w:t>.</w:t>
            </w:r>
          </w:p>
        </w:tc>
      </w:tr>
      <w:tr w:rsidR="004925C9" w:rsidRPr="00273664" w:rsidTr="00E84301">
        <w:tc>
          <w:tcPr>
            <w:tcW w:w="2700" w:type="dxa"/>
            <w:tcBorders>
              <w:top w:val="single" w:sz="4" w:space="0" w:color="auto"/>
              <w:left w:val="single" w:sz="4" w:space="0" w:color="auto"/>
              <w:bottom w:val="single" w:sz="4" w:space="0" w:color="auto"/>
              <w:right w:val="single" w:sz="4" w:space="0" w:color="auto"/>
            </w:tcBorders>
            <w:shd w:val="clear" w:color="auto" w:fill="auto"/>
          </w:tcPr>
          <w:p w:rsidR="004925C9" w:rsidRPr="003A2320" w:rsidRDefault="004925C9" w:rsidP="00E84301">
            <w:pPr>
              <w:spacing w:before="60" w:after="60"/>
              <w:rPr>
                <w:sz w:val="20"/>
                <w:szCs w:val="20"/>
              </w:rPr>
            </w:pPr>
            <w:r w:rsidRPr="003A2320">
              <w:rPr>
                <w:sz w:val="20"/>
                <w:szCs w:val="20"/>
              </w:rPr>
              <w:t>UTCConversionTimeZone</w:t>
            </w:r>
            <w:r>
              <w:rPr>
                <w:sz w:val="20"/>
                <w:szCs w:val="20"/>
              </w:rPr>
              <w:t xml:space="preserve"> </w:t>
            </w:r>
            <w:r w:rsidRPr="003A2320">
              <w:rPr>
                <w:sz w:val="20"/>
                <w:szCs w:val="20"/>
              </w:rPr>
              <w:t>Code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4925C9" w:rsidRPr="003A2320" w:rsidRDefault="004925C9" w:rsidP="00E84301">
            <w:pPr>
              <w:spacing w:before="60" w:after="60"/>
              <w:rPr>
                <w:sz w:val="20"/>
                <w:szCs w:val="20"/>
              </w:rPr>
            </w:pPr>
            <w:r w:rsidRPr="003A2320">
              <w:rPr>
                <w:sz w:val="20"/>
                <w:szCs w:val="20"/>
              </w:rPr>
              <w:t xml:space="preserve">Time zone code </w:t>
            </w:r>
            <w:r>
              <w:rPr>
                <w:sz w:val="20"/>
                <w:szCs w:val="20"/>
              </w:rPr>
              <w:t xml:space="preserve">that was used </w:t>
            </w:r>
            <w:r w:rsidRPr="003A2320">
              <w:rPr>
                <w:sz w:val="20"/>
                <w:szCs w:val="20"/>
              </w:rPr>
              <w:t>when the record was created.</w:t>
            </w:r>
          </w:p>
        </w:tc>
      </w:tr>
    </w:tbl>
    <w:p w:rsidR="004925C9" w:rsidRPr="00D84A23" w:rsidRDefault="00EA0D7A" w:rsidP="004925C9">
      <w:pPr>
        <w:pStyle w:val="Heading4"/>
      </w:pPr>
      <w:bookmarkStart w:id="257" w:name="_Ref310855153"/>
      <w:bookmarkStart w:id="258" w:name="_Toc310861132"/>
      <w:bookmarkStart w:id="259" w:name="_Toc312235456"/>
      <w:proofErr w:type="gramStart"/>
      <w:r>
        <w:t>asu_</w:t>
      </w:r>
      <w:r w:rsidR="004925C9" w:rsidRPr="00D84A23">
        <w:t>configuration</w:t>
      </w:r>
      <w:proofErr w:type="gramEnd"/>
      <w:r w:rsidR="004925C9" w:rsidRPr="00D84A23">
        <w:t xml:space="preserve"> Table</w:t>
      </w:r>
      <w:bookmarkEnd w:id="257"/>
      <w:bookmarkEnd w:id="258"/>
      <w:bookmarkEnd w:id="259"/>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information about system </w:t>
      </w:r>
      <w:r>
        <w:rPr>
          <w:rFonts w:cs="Arial"/>
          <w:szCs w:val="22"/>
        </w:rPr>
        <w:fldChar w:fldCharType="begin"/>
      </w:r>
      <w:r>
        <w:instrText xml:space="preserve"> XE "CRM </w:instrText>
      </w:r>
      <w:r w:rsidRPr="00BE4BC9">
        <w:instrText>Database Table:</w:instrText>
      </w:r>
      <w:r>
        <w:instrText xml:space="preserve">asu_configuration" </w:instrText>
      </w:r>
      <w:r>
        <w:rPr>
          <w:rFonts w:cs="Arial"/>
          <w:szCs w:val="22"/>
        </w:rPr>
        <w:fldChar w:fldCharType="end"/>
      </w:r>
      <w:r w:rsidRPr="000226B8">
        <w:rPr>
          <w:rFonts w:cs="Arial"/>
          <w:szCs w:val="22"/>
        </w:rPr>
        <w:t>configurations.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EA0D7A" w:rsidP="00E84301">
            <w:pPr>
              <w:rPr>
                <w:rFonts w:cs="Arial"/>
                <w:color w:val="000000"/>
                <w:sz w:val="20"/>
                <w:szCs w:val="20"/>
              </w:rPr>
            </w:pPr>
            <w:r>
              <w:rPr>
                <w:rFonts w:cs="Arial"/>
                <w:color w:val="000000"/>
                <w:sz w:val="20"/>
                <w:szCs w:val="20"/>
              </w:rPr>
              <w:t>asu_</w:t>
            </w:r>
            <w:r w:rsidR="004925C9" w:rsidRPr="0017201F">
              <w:rPr>
                <w:rFonts w:cs="Arial"/>
                <w:color w:val="000000"/>
                <w:sz w:val="20"/>
                <w:szCs w:val="20"/>
              </w:rPr>
              <w:t>accountidDsc</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Identifies the account.</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7259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17201F">
              <w:rPr>
                <w:rFonts w:cs="Arial"/>
                <w:color w:val="000000"/>
                <w:sz w:val="20"/>
                <w:szCs w:val="20"/>
              </w:rPr>
              <w:t>CodeType_Id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Code type ID.</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7259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17201F">
              <w:rPr>
                <w:rFonts w:cs="Arial"/>
                <w:color w:val="000000"/>
                <w:sz w:val="20"/>
                <w:szCs w:val="20"/>
              </w:rPr>
              <w:t>configurationId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Identifies the configuration.</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7259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17201F">
              <w:rPr>
                <w:rFonts w:cs="Arial"/>
                <w:color w:val="000000"/>
                <w:sz w:val="20"/>
                <w:szCs w:val="20"/>
              </w:rPr>
              <w:t>Configurationnumber</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Configuration number.</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7259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17201F">
              <w:rPr>
                <w:rFonts w:cs="Arial"/>
                <w:color w:val="000000"/>
                <w:sz w:val="20"/>
                <w:szCs w:val="20"/>
              </w:rPr>
              <w:t>name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 xml:space="preserve">Configuration name. </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CreatedBy</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 xml:space="preserve">Identifies the </w:t>
            </w:r>
            <w:r w:rsidRPr="0017201F">
              <w:rPr>
                <w:rFonts w:cs="Arial"/>
                <w:color w:val="000000"/>
                <w:sz w:val="20"/>
                <w:szCs w:val="20"/>
              </w:rPr>
              <w:t>user who created the record.</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CreatedOn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 xml:space="preserve">Date and time </w:t>
            </w:r>
            <w:r>
              <w:rPr>
                <w:rFonts w:cs="Arial"/>
                <w:color w:val="000000"/>
                <w:sz w:val="20"/>
                <w:szCs w:val="20"/>
              </w:rPr>
              <w:t xml:space="preserve">that </w:t>
            </w:r>
            <w:r w:rsidRPr="0017201F">
              <w:rPr>
                <w:rFonts w:cs="Arial"/>
                <w:color w:val="000000"/>
                <w:sz w:val="20"/>
                <w:szCs w:val="20"/>
              </w:rPr>
              <w:t>the record was created.</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ImportSequenceNumber</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 xml:space="preserve">Sequence number </w:t>
            </w:r>
            <w:r>
              <w:rPr>
                <w:rFonts w:cs="Arial"/>
                <w:color w:val="000000"/>
                <w:sz w:val="20"/>
                <w:szCs w:val="20"/>
              </w:rPr>
              <w:t xml:space="preserve">associated with </w:t>
            </w:r>
            <w:r w:rsidRPr="0017201F">
              <w:rPr>
                <w:rFonts w:cs="Arial"/>
                <w:color w:val="000000"/>
                <w:sz w:val="20"/>
                <w:szCs w:val="20"/>
              </w:rPr>
              <w:t>this record.</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ModifiedBy</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 xml:space="preserve">Identifies </w:t>
            </w:r>
            <w:r w:rsidRPr="0017201F">
              <w:rPr>
                <w:rFonts w:cs="Arial"/>
                <w:color w:val="000000"/>
                <w:sz w:val="20"/>
                <w:szCs w:val="20"/>
              </w:rPr>
              <w:t>the user who modified the record.</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ModifiedOn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 xml:space="preserve">Date and time </w:t>
            </w:r>
            <w:r>
              <w:rPr>
                <w:rFonts w:cs="Arial"/>
                <w:color w:val="000000"/>
                <w:sz w:val="20"/>
                <w:szCs w:val="20"/>
              </w:rPr>
              <w:t xml:space="preserve">that </w:t>
            </w:r>
            <w:r w:rsidRPr="0017201F">
              <w:rPr>
                <w:rFonts w:cs="Arial"/>
                <w:color w:val="000000"/>
                <w:sz w:val="20"/>
                <w:szCs w:val="20"/>
              </w:rPr>
              <w:t>the record was modified.</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OrganizationId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proofErr w:type="gramStart"/>
            <w:r>
              <w:rPr>
                <w:rFonts w:cs="Arial"/>
                <w:color w:val="000000"/>
                <w:sz w:val="20"/>
                <w:szCs w:val="20"/>
              </w:rPr>
              <w:t xml:space="preserve">Identifies </w:t>
            </w:r>
            <w:r w:rsidRPr="0017201F">
              <w:rPr>
                <w:rFonts w:cs="Arial"/>
                <w:color w:val="000000"/>
                <w:sz w:val="20"/>
                <w:szCs w:val="20"/>
              </w:rPr>
              <w:t xml:space="preserve"> the</w:t>
            </w:r>
            <w:proofErr w:type="gramEnd"/>
            <w:r w:rsidRPr="0017201F">
              <w:rPr>
                <w:rFonts w:cs="Arial"/>
                <w:color w:val="000000"/>
                <w:sz w:val="20"/>
                <w:szCs w:val="20"/>
              </w:rPr>
              <w:t xml:space="preserve"> organization</w:t>
            </w:r>
            <w:r>
              <w:rPr>
                <w:rFonts w:cs="Arial"/>
                <w:color w:val="000000"/>
                <w:sz w:val="20"/>
                <w:szCs w:val="20"/>
              </w:rPr>
              <w:t>.</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OverriddenCreatedOn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sidRPr="0017201F">
              <w:rPr>
                <w:rFonts w:cs="Arial"/>
                <w:color w:val="000000"/>
                <w:sz w:val="20"/>
                <w:szCs w:val="20"/>
              </w:rPr>
              <w:t>Date and time that the record was migrated</w:t>
            </w:r>
            <w:proofErr w:type="gramStart"/>
            <w:r w:rsidRPr="0017201F">
              <w:rPr>
                <w:rFonts w:cs="Arial"/>
                <w:color w:val="000000"/>
                <w:sz w:val="20"/>
                <w:szCs w:val="20"/>
              </w:rPr>
              <w:t>.</w:t>
            </w:r>
            <w:r>
              <w:rPr>
                <w:rFonts w:cs="Arial"/>
                <w:color w:val="000000"/>
                <w:sz w:val="20"/>
                <w:szCs w:val="20"/>
              </w:rPr>
              <w:t>.</w:t>
            </w:r>
            <w:proofErr w:type="gramEnd"/>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statecode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State of the configuration.</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4925C9" w:rsidP="00E84301">
            <w:pPr>
              <w:rPr>
                <w:rFonts w:cs="Arial"/>
                <w:color w:val="000000"/>
                <w:sz w:val="20"/>
                <w:szCs w:val="20"/>
              </w:rPr>
            </w:pPr>
            <w:r w:rsidRPr="0017201F">
              <w:rPr>
                <w:rFonts w:cs="Arial"/>
                <w:color w:val="000000"/>
                <w:sz w:val="20"/>
                <w:szCs w:val="20"/>
              </w:rPr>
              <w:t>statuscode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Pr>
                <w:rFonts w:cs="Arial"/>
                <w:color w:val="000000"/>
                <w:sz w:val="20"/>
                <w:szCs w:val="20"/>
              </w:rPr>
              <w:t xml:space="preserve"> code for the configuration.</w:t>
            </w:r>
          </w:p>
        </w:tc>
      </w:tr>
      <w:tr w:rsidR="004925C9" w:rsidRPr="00C97BD0"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17201F" w:rsidRDefault="00EA0D7A" w:rsidP="00E84301">
            <w:pPr>
              <w:rPr>
                <w:rFonts w:cs="Arial"/>
                <w:color w:val="000000"/>
                <w:sz w:val="20"/>
                <w:szCs w:val="20"/>
              </w:rPr>
            </w:pPr>
            <w:r>
              <w:rPr>
                <w:rFonts w:cs="Arial"/>
                <w:color w:val="000000"/>
                <w:sz w:val="20"/>
                <w:szCs w:val="20"/>
              </w:rPr>
              <w:t>asu_</w:t>
            </w:r>
            <w:r w:rsidR="004925C9" w:rsidRPr="0017201F">
              <w:rPr>
                <w:rFonts w:cs="Arial"/>
                <w:color w:val="000000"/>
                <w:sz w:val="20"/>
                <w:szCs w:val="20"/>
              </w:rPr>
              <w:t>accountid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17201F" w:rsidRDefault="004925C9" w:rsidP="00E84301">
            <w:pPr>
              <w:rPr>
                <w:rFonts w:cs="Arial"/>
                <w:color w:val="000000"/>
                <w:sz w:val="20"/>
                <w:szCs w:val="20"/>
              </w:rPr>
            </w:pPr>
            <w:r>
              <w:rPr>
                <w:rFonts w:cs="Arial"/>
                <w:color w:val="000000"/>
                <w:sz w:val="20"/>
                <w:szCs w:val="20"/>
              </w:rPr>
              <w:t>Identifies the account associated with the configuration</w:t>
            </w:r>
            <w:proofErr w:type="gramStart"/>
            <w:r>
              <w:rPr>
                <w:rFonts w:cs="Arial"/>
                <w:color w:val="000000"/>
                <w:sz w:val="20"/>
                <w:szCs w:val="20"/>
              </w:rPr>
              <w:t>..</w:t>
            </w:r>
            <w:proofErr w:type="gramEnd"/>
          </w:p>
        </w:tc>
      </w:tr>
    </w:tbl>
    <w:p w:rsidR="004925C9" w:rsidRPr="00D84A23" w:rsidRDefault="00EA0D7A" w:rsidP="004925C9">
      <w:pPr>
        <w:pStyle w:val="Heading4"/>
      </w:pPr>
      <w:bookmarkStart w:id="260" w:name="_Ref310855168"/>
      <w:bookmarkStart w:id="261" w:name="_Toc310861133"/>
      <w:bookmarkStart w:id="262" w:name="_Toc312235457"/>
      <w:proofErr w:type="gramStart"/>
      <w:r>
        <w:t>asu_</w:t>
      </w:r>
      <w:r w:rsidR="004925C9" w:rsidRPr="00D84A23">
        <w:t>configurationitems</w:t>
      </w:r>
      <w:proofErr w:type="gramEnd"/>
      <w:r w:rsidR="004925C9" w:rsidRPr="00D84A23">
        <w:t xml:space="preserve"> Table</w:t>
      </w:r>
      <w:bookmarkEnd w:id="260"/>
      <w:bookmarkEnd w:id="261"/>
      <w:bookmarkEnd w:id="262"/>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tores configu</w:t>
      </w:r>
      <w:r>
        <w:rPr>
          <w:rFonts w:cs="Arial"/>
          <w:szCs w:val="22"/>
        </w:rPr>
        <w:t xml:space="preserve">ration </w:t>
      </w:r>
      <w:r>
        <w:rPr>
          <w:rFonts w:cs="Arial"/>
          <w:szCs w:val="22"/>
        </w:rPr>
        <w:fldChar w:fldCharType="begin"/>
      </w:r>
      <w:r>
        <w:instrText xml:space="preserve"> XE "CRM </w:instrText>
      </w:r>
      <w:r w:rsidRPr="00BE4BC9">
        <w:instrText>Database Table:</w:instrText>
      </w:r>
      <w:r>
        <w:instrText xml:space="preserve">asu_configurationitems" </w:instrText>
      </w:r>
      <w:r>
        <w:rPr>
          <w:rFonts w:cs="Arial"/>
          <w:szCs w:val="22"/>
        </w:rPr>
        <w:fldChar w:fldCharType="end"/>
      </w:r>
      <w:r>
        <w:rPr>
          <w:rFonts w:cs="Arial"/>
          <w:szCs w:val="22"/>
        </w:rPr>
        <w:t>items</w:t>
      </w:r>
      <w:r w:rsidRPr="000226B8">
        <w:rPr>
          <w:rFonts w:cs="Arial"/>
          <w:szCs w:val="22"/>
        </w:rPr>
        <w:t xml:space="preserve">. </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lastRenderedPageBreak/>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configurationid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sidRPr="00566EA2">
              <w:rPr>
                <w:rFonts w:cs="Arial"/>
                <w:color w:val="000000"/>
                <w:sz w:val="20"/>
                <w:szCs w:val="20"/>
              </w:rPr>
              <w:t>Identifies the particular configuration.</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Active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sidRPr="00566EA2">
              <w:rPr>
                <w:rFonts w:cs="Arial"/>
                <w:color w:val="000000"/>
                <w:sz w:val="20"/>
                <w:szCs w:val="20"/>
              </w:rPr>
              <w:t>Bit field.  Indicates that the state is active or inactive.</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Code_Id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Pr>
                <w:rFonts w:cs="Arial"/>
                <w:color w:val="000000"/>
                <w:sz w:val="20"/>
                <w:szCs w:val="20"/>
              </w:rPr>
              <w:t>Code ID.</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configurationitemsId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Pr>
                <w:rFonts w:cs="Arial"/>
                <w:color w:val="000000"/>
                <w:sz w:val="20"/>
                <w:szCs w:val="20"/>
              </w:rPr>
              <w:t>Identifies the configuration item.</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Itemcode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Pr>
                <w:rFonts w:cs="Arial"/>
                <w:color w:val="000000"/>
                <w:sz w:val="20"/>
                <w:szCs w:val="20"/>
              </w:rPr>
              <w:t>Configuration item code.</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itemvalue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Pr>
                <w:rFonts w:cs="Arial"/>
                <w:color w:val="000000"/>
                <w:sz w:val="20"/>
                <w:szCs w:val="20"/>
              </w:rPr>
              <w:t>Configuration item value.</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Pr>
                <w:rFonts w:cs="Arial"/>
                <w:color w:val="000000"/>
                <w:sz w:val="20"/>
                <w:szCs w:val="20"/>
              </w:rPr>
              <w:t>Configuration item name.</w:t>
            </w:r>
          </w:p>
        </w:tc>
      </w:tr>
      <w:tr w:rsidR="004925C9" w:rsidRPr="00C15B01"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4925C9" w:rsidRPr="00566EA2" w:rsidRDefault="00EA0D7A" w:rsidP="00E84301">
            <w:pPr>
              <w:rPr>
                <w:rFonts w:cs="Arial"/>
                <w:color w:val="000000"/>
                <w:sz w:val="20"/>
                <w:szCs w:val="20"/>
              </w:rPr>
            </w:pPr>
            <w:r>
              <w:rPr>
                <w:rFonts w:cs="Arial"/>
                <w:color w:val="000000"/>
                <w:sz w:val="20"/>
                <w:szCs w:val="20"/>
              </w:rPr>
              <w:t>asu_</w:t>
            </w:r>
            <w:r w:rsidR="004925C9" w:rsidRPr="00566EA2">
              <w:rPr>
                <w:rFonts w:cs="Arial"/>
                <w:color w:val="000000"/>
                <w:sz w:val="20"/>
                <w:szCs w:val="20"/>
              </w:rPr>
              <w:t>configurationid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566EA2" w:rsidRDefault="004925C9" w:rsidP="00E84301">
            <w:pPr>
              <w:rPr>
                <w:rFonts w:cs="Arial"/>
                <w:color w:val="000000"/>
                <w:sz w:val="20"/>
                <w:szCs w:val="20"/>
              </w:rPr>
            </w:pPr>
            <w:r>
              <w:rPr>
                <w:rFonts w:cs="Arial"/>
                <w:color w:val="000000"/>
                <w:sz w:val="20"/>
                <w:szCs w:val="20"/>
              </w:rPr>
              <w:t>Identifies the configuration for the item.</w:t>
            </w:r>
          </w:p>
        </w:tc>
      </w:tr>
    </w:tbl>
    <w:p w:rsidR="004925C9" w:rsidRPr="00D84A23" w:rsidRDefault="00EA0D7A" w:rsidP="004925C9">
      <w:pPr>
        <w:pStyle w:val="Heading4"/>
      </w:pPr>
      <w:bookmarkStart w:id="263" w:name="_Toc310861134"/>
      <w:bookmarkStart w:id="264" w:name="_Toc312235458"/>
      <w:proofErr w:type="gramStart"/>
      <w:r>
        <w:t>asu_</w:t>
      </w:r>
      <w:r w:rsidR="004925C9">
        <w:t>content</w:t>
      </w:r>
      <w:proofErr w:type="gramEnd"/>
      <w:r w:rsidR="004925C9">
        <w:t xml:space="preserve"> Table</w:t>
      </w:r>
      <w:bookmarkEnd w:id="263"/>
      <w:bookmarkEnd w:id="264"/>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tores</w:t>
      </w:r>
      <w:r>
        <w:rPr>
          <w:rFonts w:cs="Arial"/>
          <w:szCs w:val="22"/>
        </w:rPr>
        <w:t xml:space="preserve"> content </w:t>
      </w:r>
      <w:r>
        <w:rPr>
          <w:rFonts w:cs="Arial"/>
          <w:szCs w:val="22"/>
        </w:rPr>
        <w:fldChar w:fldCharType="begin"/>
      </w:r>
      <w:r>
        <w:instrText xml:space="preserve"> XE "CRM </w:instrText>
      </w:r>
      <w:r w:rsidRPr="00BE4BC9">
        <w:instrText>Database Table:</w:instrText>
      </w:r>
      <w:r>
        <w:instrText xml:space="preserve">asu_content" </w:instrText>
      </w:r>
      <w:r>
        <w:rPr>
          <w:rFonts w:cs="Arial"/>
          <w:szCs w:val="22"/>
        </w:rPr>
        <w:fldChar w:fldCharType="end"/>
      </w:r>
      <w:r>
        <w:rPr>
          <w:rFonts w:cs="Arial"/>
          <w:szCs w:val="22"/>
        </w:rPr>
        <w:t>information.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EA0D7A" w:rsidP="00E84301">
            <w:pPr>
              <w:rPr>
                <w:rFonts w:cs="Arial"/>
                <w:color w:val="000000"/>
                <w:sz w:val="20"/>
                <w:szCs w:val="20"/>
              </w:rPr>
            </w:pPr>
            <w:r>
              <w:rPr>
                <w:rFonts w:cs="Arial"/>
                <w:color w:val="000000"/>
                <w:sz w:val="20"/>
                <w:szCs w:val="20"/>
              </w:rPr>
              <w:t>asu_</w:t>
            </w:r>
            <w:r w:rsidR="004925C9" w:rsidRPr="00E7668A">
              <w:rPr>
                <w:rFonts w:cs="Arial"/>
                <w:color w:val="000000"/>
                <w:sz w:val="20"/>
                <w:szCs w:val="20"/>
              </w:rPr>
              <w:t>ContentId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Identifies the content.</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EA0D7A" w:rsidP="00E84301">
            <w:pPr>
              <w:rPr>
                <w:rFonts w:cs="Arial"/>
                <w:color w:val="000000"/>
                <w:sz w:val="20"/>
                <w:szCs w:val="20"/>
              </w:rPr>
            </w:pPr>
            <w:r>
              <w:rPr>
                <w:rFonts w:cs="Arial"/>
                <w:color w:val="000000"/>
                <w:sz w:val="20"/>
                <w:szCs w:val="20"/>
              </w:rPr>
              <w:t>asu_</w:t>
            </w:r>
            <w:r w:rsidR="004925C9" w:rsidRPr="00E7668A">
              <w:rPr>
                <w:rFonts w:cs="Arial"/>
                <w:color w:val="000000"/>
                <w:sz w:val="20"/>
                <w:szCs w:val="20"/>
              </w:rPr>
              <w:t>contentname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Content name or key value based on the content.</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EA0D7A" w:rsidP="00E84301">
            <w:pPr>
              <w:rPr>
                <w:rFonts w:cs="Arial"/>
                <w:color w:val="000000"/>
                <w:sz w:val="20"/>
                <w:szCs w:val="20"/>
              </w:rPr>
            </w:pPr>
            <w:r>
              <w:rPr>
                <w:rFonts w:cs="Arial"/>
                <w:color w:val="000000"/>
                <w:sz w:val="20"/>
                <w:szCs w:val="20"/>
              </w:rPr>
              <w:t>asu_</w:t>
            </w:r>
            <w:r w:rsidR="004925C9" w:rsidRPr="00E7668A">
              <w:rPr>
                <w:rFonts w:cs="Arial"/>
                <w:color w:val="000000"/>
                <w:sz w:val="20"/>
                <w:szCs w:val="20"/>
              </w:rPr>
              <w:t>Description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Describes the content management.</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CreatedBy</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Identifies the user who created the record.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CreatedOn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Date and time that the record was created.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ImportSequenceNumber</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Sequence number associated with the content record.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ModifiedBy</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Identities the user who modified the record.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ModifiedOn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Date and time that the record was modified.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OrganizationId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Organization ID.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OverriddenCreatedOn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Date and time that the record was overridden (migrated).</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statecode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Code indicating the content state.</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4925C9" w:rsidP="00E84301">
            <w:pPr>
              <w:rPr>
                <w:rFonts w:cs="Arial"/>
                <w:color w:val="000000"/>
                <w:sz w:val="20"/>
                <w:szCs w:val="20"/>
              </w:rPr>
            </w:pPr>
            <w:r w:rsidRPr="00E7668A">
              <w:rPr>
                <w:rFonts w:cs="Arial"/>
                <w:color w:val="000000"/>
                <w:sz w:val="20"/>
                <w:szCs w:val="20"/>
              </w:rPr>
              <w:t>statuscode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Pr>
                <w:rFonts w:cs="Arial"/>
                <w:color w:val="000000"/>
                <w:sz w:val="20"/>
                <w:szCs w:val="20"/>
              </w:rPr>
              <w:t>Code indicates the content status.</w:t>
            </w:r>
          </w:p>
        </w:tc>
      </w:tr>
      <w:tr w:rsidR="004925C9" w:rsidRPr="00A65E3D"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E7668A" w:rsidRDefault="00EA0D7A" w:rsidP="00E84301">
            <w:pPr>
              <w:rPr>
                <w:rFonts w:cs="Arial"/>
                <w:color w:val="000000"/>
                <w:sz w:val="20"/>
                <w:szCs w:val="20"/>
              </w:rPr>
            </w:pPr>
            <w:r>
              <w:rPr>
                <w:rFonts w:cs="Arial"/>
                <w:color w:val="000000"/>
                <w:sz w:val="20"/>
                <w:szCs w:val="20"/>
              </w:rPr>
              <w:t>asu_</w:t>
            </w:r>
            <w:r w:rsidR="004925C9" w:rsidRPr="00E7668A">
              <w:rPr>
                <w:rFonts w:cs="Arial"/>
                <w:color w:val="000000"/>
                <w:sz w:val="20"/>
                <w:szCs w:val="20"/>
              </w:rPr>
              <w:t>contentgrpnameid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E7668A" w:rsidRDefault="004925C9" w:rsidP="00E84301">
            <w:pPr>
              <w:rPr>
                <w:rFonts w:cs="Arial"/>
                <w:color w:val="000000"/>
                <w:sz w:val="20"/>
                <w:szCs w:val="20"/>
              </w:rPr>
            </w:pPr>
            <w:r w:rsidRPr="00E7668A">
              <w:rPr>
                <w:rFonts w:cs="Arial"/>
                <w:color w:val="000000"/>
                <w:sz w:val="20"/>
                <w:szCs w:val="20"/>
              </w:rPr>
              <w:t>Identifies the content group.</w:t>
            </w:r>
          </w:p>
        </w:tc>
      </w:tr>
    </w:tbl>
    <w:p w:rsidR="004925C9" w:rsidRPr="00D84A23" w:rsidRDefault="00EA0D7A" w:rsidP="004925C9">
      <w:pPr>
        <w:pStyle w:val="Heading4"/>
      </w:pPr>
      <w:bookmarkStart w:id="265" w:name="_Ref310855238"/>
      <w:bookmarkStart w:id="266" w:name="_Toc310861135"/>
      <w:bookmarkStart w:id="267" w:name="_Toc312235459"/>
      <w:proofErr w:type="gramStart"/>
      <w:r>
        <w:t>asu_</w:t>
      </w:r>
      <w:r w:rsidR="004925C9">
        <w:t>contentgroup</w:t>
      </w:r>
      <w:bookmarkEnd w:id="265"/>
      <w:bookmarkEnd w:id="266"/>
      <w:bookmarkEnd w:id="267"/>
      <w:proofErr w:type="gramEnd"/>
      <w:r w:rsidR="00AF0F7D">
        <w:t xml:space="preserve"> Table</w:t>
      </w:r>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content group </w:t>
      </w:r>
      <w:r>
        <w:rPr>
          <w:rFonts w:cs="Arial"/>
          <w:szCs w:val="22"/>
        </w:rPr>
        <w:fldChar w:fldCharType="begin"/>
      </w:r>
      <w:r>
        <w:instrText xml:space="preserve"> XE "CRM </w:instrText>
      </w:r>
      <w:r w:rsidRPr="00BE4BC9">
        <w:instrText>Database Table:</w:instrText>
      </w:r>
      <w:r>
        <w:instrText xml:space="preserve">asu_contentgroup" </w:instrText>
      </w:r>
      <w:r>
        <w:rPr>
          <w:rFonts w:cs="Arial"/>
          <w:szCs w:val="22"/>
        </w:rPr>
        <w:fldChar w:fldCharType="end"/>
      </w:r>
      <w:r>
        <w:rPr>
          <w:rFonts w:cs="Arial"/>
          <w:szCs w:val="22"/>
        </w:rPr>
        <w:t>information.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EA0D7A" w:rsidP="00E84301">
            <w:pPr>
              <w:rPr>
                <w:rFonts w:cs="Arial"/>
                <w:color w:val="000000"/>
                <w:sz w:val="20"/>
                <w:szCs w:val="20"/>
              </w:rPr>
            </w:pPr>
            <w:r>
              <w:rPr>
                <w:rFonts w:cs="Arial"/>
                <w:color w:val="000000"/>
                <w:sz w:val="20"/>
                <w:szCs w:val="20"/>
              </w:rPr>
              <w:t>asu_</w:t>
            </w:r>
            <w:r w:rsidR="004925C9" w:rsidRPr="00D26E66">
              <w:rPr>
                <w:rFonts w:cs="Arial"/>
                <w:color w:val="000000"/>
                <w:sz w:val="20"/>
                <w:szCs w:val="20"/>
              </w:rPr>
              <w:t>contentgroupId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Content group ID.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EA0D7A" w:rsidP="00E84301">
            <w:pPr>
              <w:rPr>
                <w:rFonts w:cs="Arial"/>
                <w:color w:val="000000"/>
                <w:sz w:val="20"/>
                <w:szCs w:val="20"/>
              </w:rPr>
            </w:pPr>
            <w:r>
              <w:rPr>
                <w:rFonts w:cs="Arial"/>
                <w:color w:val="000000"/>
                <w:sz w:val="20"/>
                <w:szCs w:val="20"/>
              </w:rPr>
              <w:t>asu_</w:t>
            </w:r>
            <w:r w:rsidR="004925C9" w:rsidRPr="00D26E66">
              <w:rPr>
                <w:rFonts w:cs="Arial"/>
                <w:color w:val="000000"/>
                <w:sz w:val="20"/>
                <w:szCs w:val="20"/>
              </w:rPr>
              <w:t>contentgrpname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Content group name.</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4925C9" w:rsidRPr="00D26E66" w:rsidRDefault="00EA0D7A" w:rsidP="00E84301">
            <w:pPr>
              <w:rPr>
                <w:rFonts w:cs="Arial"/>
                <w:color w:val="000000"/>
                <w:sz w:val="20"/>
                <w:szCs w:val="20"/>
              </w:rPr>
            </w:pPr>
            <w:r>
              <w:rPr>
                <w:rFonts w:cs="Arial"/>
                <w:color w:val="000000"/>
                <w:sz w:val="20"/>
                <w:szCs w:val="20"/>
              </w:rPr>
              <w:t>asu_</w:t>
            </w:r>
            <w:r w:rsidR="004925C9" w:rsidRPr="00D26E66">
              <w:rPr>
                <w:rFonts w:cs="Arial"/>
                <w:color w:val="000000"/>
                <w:sz w:val="20"/>
                <w:szCs w:val="20"/>
              </w:rPr>
              <w:t>Description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Description of the content group.</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CreatedBy</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 xml:space="preserve">Identifies </w:t>
            </w:r>
            <w:r w:rsidRPr="00D26E66">
              <w:rPr>
                <w:rFonts w:cs="Arial"/>
                <w:color w:val="000000"/>
                <w:sz w:val="20"/>
                <w:szCs w:val="20"/>
              </w:rPr>
              <w:t>the user who created the record.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CreatedOn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 xml:space="preserve">Date and time </w:t>
            </w:r>
            <w:r>
              <w:rPr>
                <w:rFonts w:cs="Arial"/>
                <w:color w:val="000000"/>
                <w:sz w:val="20"/>
                <w:szCs w:val="20"/>
              </w:rPr>
              <w:t xml:space="preserve">that </w:t>
            </w:r>
            <w:r w:rsidRPr="00D26E66">
              <w:rPr>
                <w:rFonts w:cs="Arial"/>
                <w:color w:val="000000"/>
                <w:sz w:val="20"/>
                <w:szCs w:val="20"/>
              </w:rPr>
              <w:t>the record was created.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ImportSequenceNumber</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 xml:space="preserve">Sequence number </w:t>
            </w:r>
            <w:r>
              <w:rPr>
                <w:rFonts w:cs="Arial"/>
                <w:color w:val="000000"/>
                <w:sz w:val="20"/>
                <w:szCs w:val="20"/>
              </w:rPr>
              <w:t>associated with the record creation.</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ModifiedBy</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 xml:space="preserve">Identifies </w:t>
            </w:r>
            <w:r w:rsidRPr="00D26E66">
              <w:rPr>
                <w:rFonts w:cs="Arial"/>
                <w:color w:val="000000"/>
                <w:sz w:val="20"/>
                <w:szCs w:val="20"/>
              </w:rPr>
              <w:t>the user who modified the record.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ModifiedOn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 xml:space="preserve">Date and time </w:t>
            </w:r>
            <w:r>
              <w:rPr>
                <w:rFonts w:cs="Arial"/>
                <w:color w:val="000000"/>
                <w:sz w:val="20"/>
                <w:szCs w:val="20"/>
              </w:rPr>
              <w:t>that</w:t>
            </w:r>
            <w:r w:rsidRPr="00D26E66">
              <w:rPr>
                <w:rFonts w:cs="Arial"/>
                <w:color w:val="000000"/>
                <w:sz w:val="20"/>
                <w:szCs w:val="20"/>
              </w:rPr>
              <w:t xml:space="preserve"> the record was modified.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OrganizationId</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Organization ID.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lastRenderedPageBreak/>
              <w:t>OverriddenCreatedOn</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Date and time that the record was migrated.</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statecode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Code indicates the state of the content group.</w:t>
            </w:r>
          </w:p>
        </w:tc>
      </w:tr>
      <w:tr w:rsidR="004925C9" w:rsidRPr="001D1CF3"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sidRPr="00D26E66">
              <w:rPr>
                <w:rFonts w:cs="Arial"/>
                <w:color w:val="000000"/>
                <w:sz w:val="20"/>
                <w:szCs w:val="20"/>
              </w:rPr>
              <w:t>statuscode</w:t>
            </w:r>
          </w:p>
        </w:tc>
        <w:tc>
          <w:tcPr>
            <w:tcW w:w="6660" w:type="dxa"/>
            <w:tcBorders>
              <w:top w:val="nil"/>
              <w:left w:val="nil"/>
              <w:bottom w:val="single" w:sz="8" w:space="0" w:color="auto"/>
              <w:right w:val="single" w:sz="8" w:space="0" w:color="auto"/>
            </w:tcBorders>
            <w:shd w:val="clear" w:color="auto" w:fill="auto"/>
            <w:noWrap/>
            <w:vAlign w:val="bottom"/>
            <w:hideMark/>
          </w:tcPr>
          <w:p w:rsidR="004925C9" w:rsidRPr="00D26E66" w:rsidRDefault="004925C9" w:rsidP="00E84301">
            <w:pPr>
              <w:rPr>
                <w:rFonts w:cs="Arial"/>
                <w:color w:val="000000"/>
                <w:sz w:val="20"/>
                <w:szCs w:val="20"/>
              </w:rPr>
            </w:pPr>
            <w:r>
              <w:rPr>
                <w:rFonts w:cs="Arial"/>
                <w:color w:val="000000"/>
                <w:sz w:val="20"/>
                <w:szCs w:val="20"/>
              </w:rPr>
              <w:t>Code indicates the status of the content group.</w:t>
            </w:r>
          </w:p>
        </w:tc>
      </w:tr>
    </w:tbl>
    <w:p w:rsidR="004925C9" w:rsidRPr="00D84A23" w:rsidRDefault="00EA0D7A" w:rsidP="004925C9">
      <w:pPr>
        <w:pStyle w:val="Heading4"/>
      </w:pPr>
      <w:bookmarkStart w:id="268" w:name="_Ref310855190"/>
      <w:bookmarkStart w:id="269" w:name="_Toc310861136"/>
      <w:bookmarkStart w:id="270" w:name="_Toc312235460"/>
      <w:proofErr w:type="gramStart"/>
      <w:r>
        <w:t>asu_</w:t>
      </w:r>
      <w:r w:rsidR="004925C9">
        <w:t>contentscript</w:t>
      </w:r>
      <w:proofErr w:type="gramEnd"/>
      <w:r w:rsidR="004925C9" w:rsidRPr="00D84A23">
        <w:t xml:space="preserve"> Table</w:t>
      </w:r>
      <w:bookmarkEnd w:id="268"/>
      <w:bookmarkEnd w:id="269"/>
      <w:bookmarkEnd w:id="270"/>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the </w:t>
      </w:r>
      <w:r w:rsidRPr="000226B8">
        <w:rPr>
          <w:rFonts w:cs="Arial"/>
          <w:szCs w:val="22"/>
        </w:rPr>
        <w:t xml:space="preserve">content </w:t>
      </w:r>
      <w:r>
        <w:rPr>
          <w:rFonts w:cs="Arial"/>
          <w:szCs w:val="22"/>
        </w:rPr>
        <w:t xml:space="preserve">retention </w:t>
      </w:r>
      <w:r>
        <w:rPr>
          <w:rFonts w:cs="Arial"/>
          <w:szCs w:val="22"/>
        </w:rPr>
        <w:fldChar w:fldCharType="begin"/>
      </w:r>
      <w:r>
        <w:instrText xml:space="preserve"> XE "CRM </w:instrText>
      </w:r>
      <w:r w:rsidRPr="00BE4BC9">
        <w:instrText>Database Table:</w:instrText>
      </w:r>
      <w:r>
        <w:instrText xml:space="preserve">asu_contentscript" </w:instrText>
      </w:r>
      <w:r>
        <w:rPr>
          <w:rFonts w:cs="Arial"/>
          <w:szCs w:val="22"/>
        </w:rPr>
        <w:fldChar w:fldCharType="end"/>
      </w:r>
      <w:r>
        <w:rPr>
          <w:rFonts w:cs="Arial"/>
          <w:szCs w:val="22"/>
        </w:rPr>
        <w:t>script.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DF1A39"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74C17" w:rsidRDefault="00EA0D7A" w:rsidP="00E84301">
            <w:pPr>
              <w:rPr>
                <w:rFonts w:cs="Arial"/>
                <w:color w:val="000000"/>
                <w:sz w:val="20"/>
                <w:szCs w:val="20"/>
              </w:rPr>
            </w:pPr>
            <w:r>
              <w:rPr>
                <w:rFonts w:cs="Arial"/>
                <w:color w:val="000000"/>
                <w:sz w:val="20"/>
                <w:szCs w:val="20"/>
              </w:rPr>
              <w:t>asu_</w:t>
            </w:r>
            <w:r w:rsidR="004925C9" w:rsidRPr="00A74C17">
              <w:rPr>
                <w:rFonts w:cs="Arial"/>
                <w:color w:val="000000"/>
                <w:sz w:val="20"/>
                <w:szCs w:val="20"/>
              </w:rPr>
              <w:t>contentscriptsetand</w:t>
            </w:r>
            <w:r w:rsidR="004925C9">
              <w:rPr>
                <w:rFonts w:cs="Arial"/>
                <w:color w:val="000000"/>
                <w:sz w:val="20"/>
                <w:szCs w:val="20"/>
              </w:rPr>
              <w:t xml:space="preserve"> </w:t>
            </w:r>
            <w:r w:rsidR="004925C9" w:rsidRPr="00A74C17">
              <w:rPr>
                <w:rFonts w:cs="Arial"/>
                <w:color w:val="000000"/>
                <w:sz w:val="20"/>
                <w:szCs w:val="20"/>
              </w:rPr>
              <w:t>contentscriptName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A74C17" w:rsidRDefault="004925C9" w:rsidP="00E84301">
            <w:pPr>
              <w:rPr>
                <w:rFonts w:cs="Arial"/>
                <w:color w:val="000000"/>
                <w:sz w:val="20"/>
                <w:szCs w:val="20"/>
              </w:rPr>
            </w:pPr>
            <w:r w:rsidRPr="00A74C17">
              <w:rPr>
                <w:rFonts w:cs="Arial"/>
                <w:color w:val="000000"/>
                <w:sz w:val="20"/>
                <w:szCs w:val="20"/>
              </w:rPr>
              <w:t xml:space="preserve">Name of the client </w:t>
            </w:r>
            <w:r>
              <w:rPr>
                <w:rFonts w:cs="Arial"/>
                <w:color w:val="000000"/>
                <w:sz w:val="20"/>
                <w:szCs w:val="20"/>
              </w:rPr>
              <w:t xml:space="preserve">associated with the </w:t>
            </w:r>
            <w:r w:rsidRPr="00A74C17">
              <w:rPr>
                <w:rFonts w:cs="Arial"/>
                <w:color w:val="000000"/>
                <w:sz w:val="20"/>
                <w:szCs w:val="20"/>
              </w:rPr>
              <w:t>content scrip</w:t>
            </w:r>
            <w:r>
              <w:rPr>
                <w:rFonts w:cs="Arial"/>
                <w:color w:val="000000"/>
                <w:sz w:val="20"/>
                <w:szCs w:val="20"/>
              </w:rPr>
              <w:t>t.</w:t>
            </w:r>
          </w:p>
        </w:tc>
      </w:tr>
      <w:tr w:rsidR="004925C9" w:rsidRPr="00DF1A39"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74C17" w:rsidRDefault="00A40730"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74C17">
              <w:rPr>
                <w:rFonts w:cs="Arial"/>
                <w:color w:val="000000"/>
                <w:sz w:val="20"/>
                <w:szCs w:val="20"/>
              </w:rPr>
              <w:t>contentscriptId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A74C17" w:rsidRDefault="004925C9" w:rsidP="00E84301">
            <w:pPr>
              <w:rPr>
                <w:rFonts w:cs="Arial"/>
                <w:color w:val="000000"/>
                <w:sz w:val="20"/>
                <w:szCs w:val="20"/>
              </w:rPr>
            </w:pPr>
            <w:r>
              <w:rPr>
                <w:rFonts w:cs="Arial"/>
                <w:color w:val="000000"/>
                <w:sz w:val="20"/>
                <w:szCs w:val="20"/>
              </w:rPr>
              <w:t xml:space="preserve">Identifies </w:t>
            </w:r>
            <w:r w:rsidRPr="00A74C17">
              <w:rPr>
                <w:rFonts w:cs="Arial"/>
                <w:color w:val="000000"/>
                <w:sz w:val="20"/>
                <w:szCs w:val="20"/>
              </w:rPr>
              <w:t>the content script record</w:t>
            </w:r>
            <w:r>
              <w:rPr>
                <w:rFonts w:cs="Arial"/>
                <w:color w:val="000000"/>
                <w:sz w:val="20"/>
                <w:szCs w:val="20"/>
              </w:rPr>
              <w:t>.</w:t>
            </w:r>
          </w:p>
        </w:tc>
      </w:tr>
      <w:tr w:rsidR="004925C9" w:rsidRPr="00DF1A39"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74C17" w:rsidRDefault="00A40730"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74C17">
              <w:rPr>
                <w:rFonts w:cs="Arial"/>
                <w:color w:val="000000"/>
                <w:sz w:val="20"/>
                <w:szCs w:val="20"/>
              </w:rPr>
              <w:t>scriptname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A74C17" w:rsidRDefault="004925C9" w:rsidP="00E84301">
            <w:pPr>
              <w:rPr>
                <w:rFonts w:cs="Arial"/>
                <w:color w:val="000000"/>
                <w:sz w:val="20"/>
                <w:szCs w:val="20"/>
              </w:rPr>
            </w:pPr>
            <w:r w:rsidRPr="00A74C17">
              <w:rPr>
                <w:rFonts w:cs="Arial"/>
                <w:color w:val="000000"/>
                <w:sz w:val="20"/>
                <w:szCs w:val="20"/>
              </w:rPr>
              <w:t>Name of the content script</w:t>
            </w:r>
            <w:r>
              <w:rPr>
                <w:rFonts w:cs="Arial"/>
                <w:color w:val="000000"/>
                <w:sz w:val="20"/>
                <w:szCs w:val="20"/>
              </w:rPr>
              <w:t>.</w:t>
            </w:r>
          </w:p>
        </w:tc>
      </w:tr>
      <w:tr w:rsidR="004925C9" w:rsidRPr="00DF1A39"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4925C9" w:rsidRPr="00A74C17" w:rsidRDefault="004925C9" w:rsidP="00E84301">
            <w:pPr>
              <w:rPr>
                <w:rFonts w:cs="Arial"/>
                <w:color w:val="000000"/>
                <w:sz w:val="20"/>
                <w:szCs w:val="20"/>
              </w:rPr>
            </w:pPr>
            <w:r w:rsidRPr="00A74C17">
              <w:rPr>
                <w:rFonts w:cs="Arial"/>
                <w:color w:val="000000"/>
                <w:sz w:val="20"/>
                <w:szCs w:val="20"/>
              </w:rPr>
              <w:t>UTCConversionTimeZone</w:t>
            </w:r>
            <w:r>
              <w:rPr>
                <w:rFonts w:cs="Arial"/>
                <w:color w:val="000000"/>
                <w:sz w:val="20"/>
                <w:szCs w:val="20"/>
              </w:rPr>
              <w:t xml:space="preserve"> </w:t>
            </w:r>
            <w:r w:rsidRPr="00A74C17">
              <w:rPr>
                <w:rFonts w:cs="Arial"/>
                <w:color w:val="000000"/>
                <w:sz w:val="20"/>
                <w:szCs w:val="20"/>
              </w:rPr>
              <w:t>Code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A74C17" w:rsidRDefault="004925C9" w:rsidP="00E84301">
            <w:pPr>
              <w:rPr>
                <w:rFonts w:cs="Arial"/>
                <w:color w:val="000000"/>
                <w:sz w:val="20"/>
                <w:szCs w:val="20"/>
              </w:rPr>
            </w:pPr>
            <w:r>
              <w:rPr>
                <w:rFonts w:cs="Arial"/>
                <w:color w:val="000000"/>
                <w:sz w:val="20"/>
                <w:szCs w:val="20"/>
              </w:rPr>
              <w:t xml:space="preserve">Code for the time zone in which the </w:t>
            </w:r>
            <w:r w:rsidRPr="00A74C17">
              <w:rPr>
                <w:rFonts w:cs="Arial"/>
                <w:color w:val="000000"/>
                <w:sz w:val="20"/>
                <w:szCs w:val="20"/>
              </w:rPr>
              <w:t>record was created.</w:t>
            </w:r>
          </w:p>
        </w:tc>
      </w:tr>
      <w:tr w:rsidR="004925C9" w:rsidRPr="00DF1A39"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74C17" w:rsidRDefault="00EE28CD" w:rsidP="00E84301">
            <w:pPr>
              <w:rPr>
                <w:rFonts w:cs="Arial"/>
                <w:color w:val="000000"/>
                <w:sz w:val="20"/>
                <w:szCs w:val="20"/>
              </w:rPr>
            </w:pPr>
            <w:r>
              <w:rPr>
                <w:rFonts w:cs="Arial"/>
                <w:color w:val="000000"/>
                <w:sz w:val="20"/>
                <w:szCs w:val="20"/>
              </w:rPr>
              <w:t>a</w:t>
            </w:r>
            <w:r w:rsidR="0087205E">
              <w:rPr>
                <w:rFonts w:cs="Arial"/>
                <w:color w:val="000000"/>
                <w:sz w:val="20"/>
                <w:szCs w:val="20"/>
              </w:rPr>
              <w:t>su</w:t>
            </w:r>
            <w:r w:rsidR="002725BB">
              <w:rPr>
                <w:rFonts w:cs="Arial"/>
                <w:color w:val="000000"/>
                <w:sz w:val="20"/>
                <w:szCs w:val="20"/>
              </w:rPr>
              <w:t>_</w:t>
            </w:r>
            <w:r w:rsidR="004925C9" w:rsidRPr="00A74C17">
              <w:rPr>
                <w:rFonts w:cs="Arial"/>
                <w:color w:val="000000"/>
                <w:sz w:val="20"/>
                <w:szCs w:val="20"/>
              </w:rPr>
              <w:t>ScriptType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A74C17" w:rsidRDefault="004925C9" w:rsidP="00E84301">
            <w:pPr>
              <w:rPr>
                <w:rFonts w:cs="Arial"/>
                <w:color w:val="000000"/>
                <w:sz w:val="20"/>
                <w:szCs w:val="20"/>
              </w:rPr>
            </w:pPr>
            <w:r w:rsidRPr="00A74C17">
              <w:rPr>
                <w:rFonts w:cs="Arial"/>
                <w:color w:val="000000"/>
                <w:sz w:val="20"/>
                <w:szCs w:val="20"/>
              </w:rPr>
              <w:t>Type of the content script</w:t>
            </w:r>
            <w:r>
              <w:rPr>
                <w:rFonts w:cs="Arial"/>
                <w:color w:val="000000"/>
                <w:sz w:val="20"/>
                <w:szCs w:val="20"/>
              </w:rPr>
              <w:t>.</w:t>
            </w:r>
          </w:p>
        </w:tc>
      </w:tr>
    </w:tbl>
    <w:p w:rsidR="004925C9" w:rsidRPr="00D84A23" w:rsidRDefault="00EA0D7A" w:rsidP="004925C9">
      <w:pPr>
        <w:pStyle w:val="Heading4"/>
      </w:pPr>
      <w:bookmarkStart w:id="271" w:name="_Ref310860366"/>
      <w:bookmarkStart w:id="272" w:name="_Toc310861137"/>
      <w:bookmarkStart w:id="273" w:name="_Toc312235461"/>
      <w:proofErr w:type="gramStart"/>
      <w:r>
        <w:t>asu_</w:t>
      </w:r>
      <w:r w:rsidR="004925C9">
        <w:t>contentscriptset</w:t>
      </w:r>
      <w:proofErr w:type="gramEnd"/>
      <w:r w:rsidR="004925C9" w:rsidRPr="00D84A23">
        <w:t xml:space="preserve"> Table</w:t>
      </w:r>
      <w:bookmarkEnd w:id="271"/>
      <w:bookmarkEnd w:id="272"/>
      <w:bookmarkEnd w:id="273"/>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content scripts for each </w:t>
      </w:r>
      <w:r>
        <w:rPr>
          <w:rFonts w:cs="Arial"/>
          <w:szCs w:val="22"/>
        </w:rPr>
        <w:fldChar w:fldCharType="begin"/>
      </w:r>
      <w:r>
        <w:instrText xml:space="preserve"> XE "CRM </w:instrText>
      </w:r>
      <w:r w:rsidRPr="00BE4BC9">
        <w:instrText>Database Table:</w:instrText>
      </w:r>
      <w:r>
        <w:instrText xml:space="preserve">asu_contentscriptset" </w:instrText>
      </w:r>
      <w:r>
        <w:rPr>
          <w:rFonts w:cs="Arial"/>
          <w:szCs w:val="22"/>
        </w:rPr>
        <w:fldChar w:fldCharType="end"/>
      </w:r>
      <w:r>
        <w:rPr>
          <w:rFonts w:cs="Arial"/>
          <w:szCs w:val="22"/>
        </w:rPr>
        <w:t>account.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CallScript_ CancellationEnrollment</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Cancellation enrollment</w:t>
            </w:r>
            <w:r w:rsidR="008B019C">
              <w:rPr>
                <w:rFonts w:cs="Arial"/>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sz w:val="20"/>
                <w:szCs w:val="20"/>
              </w:rPr>
              <w:fldChar w:fldCharType="end"/>
            </w:r>
            <w:r w:rsidRPr="00042478">
              <w:rPr>
                <w:rFonts w:cs="Arial"/>
                <w:sz w:val="20"/>
                <w:szCs w:val="20"/>
              </w:rPr>
              <w:t xml:space="preserve"> script.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CallScript_CCCCInfo</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r w:rsidRPr="00042478">
              <w:t>Stores a call script to be displayed to CSR when a subscriber calls in to update his payment details using a credit card tender.</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CallScript_eCheckInfo</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t>S</w:t>
            </w:r>
            <w:r w:rsidRPr="00042478">
              <w:t xml:space="preserve">tores a call script to be displayed to CSR when a subscriber calls in to update his payment details using an </w:t>
            </w:r>
            <w:r w:rsidRPr="00042478">
              <w:rPr>
                <w:rFonts w:cs="Arial"/>
                <w:sz w:val="20"/>
                <w:szCs w:val="20"/>
              </w:rPr>
              <w:t>eCheck.</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CallScript_genericMessage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Generic message script.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CallScript_Refund</w:t>
            </w:r>
            <w:r w:rsidR="004925C9">
              <w:rPr>
                <w:rFonts w:cs="Arial"/>
                <w:color w:val="000000"/>
                <w:sz w:val="20"/>
                <w:szCs w:val="20"/>
              </w:rPr>
              <w:t xml:space="preserve"> </w:t>
            </w:r>
            <w:r w:rsidR="004925C9" w:rsidRPr="00AC22EB">
              <w:rPr>
                <w:rFonts w:cs="Arial"/>
                <w:color w:val="000000"/>
                <w:sz w:val="20"/>
                <w:szCs w:val="20"/>
              </w:rPr>
              <w:t>Amount</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Refund amount script.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contentscriptsetId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Identifies a particular content script.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ContentScriptSet</w:t>
            </w:r>
            <w:r w:rsidR="004925C9">
              <w:rPr>
                <w:rFonts w:cs="Arial"/>
                <w:color w:val="000000"/>
                <w:sz w:val="20"/>
                <w:szCs w:val="20"/>
              </w:rPr>
              <w:t xml:space="preserve"> </w:t>
            </w:r>
            <w:r w:rsidR="004925C9" w:rsidRPr="00AC22EB">
              <w:rPr>
                <w:rFonts w:cs="Arial"/>
                <w:color w:val="000000"/>
                <w:sz w:val="20"/>
                <w:szCs w:val="20"/>
              </w:rPr>
              <w:t>Number</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Number of the content script set.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Name of the content script set.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4925C9" w:rsidRPr="00AC22EB" w:rsidRDefault="004925C9" w:rsidP="00E84301">
            <w:pPr>
              <w:rPr>
                <w:rFonts w:cs="Arial"/>
                <w:color w:val="000000"/>
                <w:sz w:val="20"/>
                <w:szCs w:val="20"/>
              </w:rPr>
            </w:pPr>
            <w:r w:rsidRPr="00AC22EB">
              <w:rPr>
                <w:rFonts w:cs="Arial"/>
                <w:color w:val="000000"/>
                <w:sz w:val="20"/>
                <w:szCs w:val="20"/>
              </w:rPr>
              <w:t>UTCConversionTimeZone</w:t>
            </w:r>
            <w:r>
              <w:rPr>
                <w:rFonts w:cs="Arial"/>
                <w:color w:val="000000"/>
                <w:sz w:val="20"/>
                <w:szCs w:val="20"/>
              </w:rPr>
              <w:t xml:space="preserve"> </w:t>
            </w:r>
            <w:r w:rsidRPr="00AC22EB">
              <w:rPr>
                <w:rFonts w:cs="Arial"/>
                <w:color w:val="000000"/>
                <w:sz w:val="20"/>
                <w:szCs w:val="20"/>
              </w:rPr>
              <w:t>Code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Code for the time zone in which the record was created.</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AC22EB" w:rsidRDefault="00EE28CD"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AC22EB">
              <w:rPr>
                <w:rFonts w:cs="Arial"/>
                <w:color w:val="000000"/>
                <w:sz w:val="20"/>
                <w:szCs w:val="20"/>
              </w:rPr>
              <w:t>CustomerRetention</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042478" w:rsidRDefault="004925C9" w:rsidP="00E84301">
            <w:pPr>
              <w:rPr>
                <w:rFonts w:cs="Arial"/>
                <w:sz w:val="20"/>
                <w:szCs w:val="20"/>
              </w:rPr>
            </w:pPr>
            <w:r w:rsidRPr="00042478">
              <w:rPr>
                <w:rFonts w:cs="Arial"/>
                <w:sz w:val="20"/>
                <w:szCs w:val="20"/>
              </w:rPr>
              <w:t>Customer retention.</w:t>
            </w:r>
          </w:p>
        </w:tc>
      </w:tr>
    </w:tbl>
    <w:p w:rsidR="004925C9" w:rsidRPr="00D84A23" w:rsidRDefault="00EA0D7A" w:rsidP="004925C9">
      <w:pPr>
        <w:pStyle w:val="Heading4"/>
      </w:pPr>
      <w:bookmarkStart w:id="274" w:name="_Ref310855270"/>
      <w:bookmarkStart w:id="275" w:name="_Toc310861139"/>
      <w:bookmarkStart w:id="276" w:name="_Toc312235462"/>
      <w:bookmarkStart w:id="277" w:name="_Ref310855256"/>
      <w:bookmarkStart w:id="278" w:name="_Toc310861138"/>
      <w:proofErr w:type="gramStart"/>
      <w:r>
        <w:t>asu_</w:t>
      </w:r>
      <w:r w:rsidR="004925C9" w:rsidRPr="00D84A23">
        <w:t>culture</w:t>
      </w:r>
      <w:proofErr w:type="gramEnd"/>
      <w:r w:rsidR="004925C9" w:rsidRPr="00D84A23">
        <w:t xml:space="preserve"> Table</w:t>
      </w:r>
      <w:bookmarkEnd w:id="274"/>
      <w:bookmarkEnd w:id="275"/>
      <w:bookmarkEnd w:id="276"/>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tores</w:t>
      </w:r>
      <w:r>
        <w:rPr>
          <w:rFonts w:cs="Arial"/>
          <w:szCs w:val="22"/>
        </w:rPr>
        <w:t xml:space="preserve"> culture information associated with accounts</w:t>
      </w:r>
      <w:r>
        <w:rPr>
          <w:rFonts w:cs="Arial"/>
          <w:szCs w:val="22"/>
        </w:rPr>
        <w:fldChar w:fldCharType="begin"/>
      </w:r>
      <w:r>
        <w:instrText xml:space="preserve"> XE "CRM </w:instrText>
      </w:r>
      <w:r w:rsidRPr="00BE4BC9">
        <w:instrText>Database Table:</w:instrText>
      </w:r>
      <w:r>
        <w:instrText xml:space="preserve">asu_culture" </w:instrText>
      </w:r>
      <w:r>
        <w:rPr>
          <w:rFonts w:cs="Arial"/>
          <w:szCs w:val="22"/>
        </w:rPr>
        <w:fldChar w:fldCharType="end"/>
      </w:r>
      <w:r>
        <w:rPr>
          <w:rFonts w:cs="Arial"/>
          <w:szCs w:val="22"/>
        </w:rPr>
        <w:t>.</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81612A"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30681" w:rsidRDefault="00083062"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30681">
              <w:rPr>
                <w:rFonts w:cs="Arial"/>
                <w:color w:val="000000"/>
                <w:sz w:val="20"/>
                <w:szCs w:val="20"/>
              </w:rPr>
              <w:t>cultureId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30681" w:rsidRDefault="004925C9" w:rsidP="00E84301">
            <w:pPr>
              <w:rPr>
                <w:rFonts w:cs="Arial"/>
                <w:color w:val="000000"/>
                <w:sz w:val="20"/>
                <w:szCs w:val="20"/>
              </w:rPr>
            </w:pPr>
            <w:r>
              <w:rPr>
                <w:rFonts w:cs="Arial"/>
                <w:color w:val="000000"/>
                <w:sz w:val="20"/>
                <w:szCs w:val="20"/>
              </w:rPr>
              <w:t xml:space="preserve">Identtifies the particular culture. </w:t>
            </w:r>
          </w:p>
        </w:tc>
      </w:tr>
      <w:tr w:rsidR="004925C9" w:rsidRPr="0081612A"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30681" w:rsidRDefault="00083062"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30681">
              <w:rPr>
                <w:rFonts w:cs="Arial"/>
                <w:color w:val="000000"/>
                <w:sz w:val="20"/>
                <w:szCs w:val="20"/>
              </w:rPr>
              <w: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30681" w:rsidRDefault="004925C9" w:rsidP="00E84301">
            <w:pPr>
              <w:rPr>
                <w:rFonts w:cs="Arial"/>
                <w:color w:val="000000"/>
                <w:sz w:val="20"/>
                <w:szCs w:val="20"/>
              </w:rPr>
            </w:pPr>
            <w:r>
              <w:rPr>
                <w:rFonts w:cs="Arial"/>
                <w:color w:val="000000"/>
                <w:sz w:val="20"/>
                <w:szCs w:val="20"/>
              </w:rPr>
              <w:t>N</w:t>
            </w:r>
            <w:r w:rsidRPr="00630681">
              <w:rPr>
                <w:rFonts w:cs="Arial"/>
                <w:color w:val="000000"/>
                <w:sz w:val="20"/>
                <w:szCs w:val="20"/>
              </w:rPr>
              <w:t xml:space="preserve">ame of the </w:t>
            </w:r>
            <w:r>
              <w:rPr>
                <w:rFonts w:cs="Arial"/>
                <w:color w:val="000000"/>
                <w:sz w:val="20"/>
                <w:szCs w:val="20"/>
              </w:rPr>
              <w:t>culture.</w:t>
            </w:r>
          </w:p>
        </w:tc>
      </w:tr>
    </w:tbl>
    <w:p w:rsidR="004925C9" w:rsidRPr="00D84A23" w:rsidRDefault="00EA0D7A" w:rsidP="004925C9">
      <w:pPr>
        <w:pStyle w:val="Heading4"/>
      </w:pPr>
      <w:bookmarkStart w:id="279" w:name="_Toc312235463"/>
      <w:proofErr w:type="gramStart"/>
      <w:r>
        <w:lastRenderedPageBreak/>
        <w:t>asu_</w:t>
      </w:r>
      <w:r w:rsidR="004925C9" w:rsidRPr="00D84A23">
        <w:t>emsactivitylogger</w:t>
      </w:r>
      <w:proofErr w:type="gramEnd"/>
      <w:r w:rsidR="004925C9" w:rsidRPr="00D84A23">
        <w:t xml:space="preserve"> Table</w:t>
      </w:r>
      <w:bookmarkEnd w:id="277"/>
      <w:bookmarkEnd w:id="278"/>
      <w:bookmarkEnd w:id="279"/>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logs of all </w:t>
      </w:r>
      <w:r>
        <w:rPr>
          <w:rFonts w:cs="Arial"/>
          <w:szCs w:val="22"/>
        </w:rPr>
        <w:t>CRM</w:t>
      </w:r>
      <w:r w:rsidR="00465AF4">
        <w:rPr>
          <w:rFonts w:cs="Arial"/>
          <w:szCs w:val="22"/>
        </w:rPr>
        <w:fldChar w:fldCharType="begin"/>
      </w:r>
      <w:r w:rsidR="00465AF4">
        <w:instrText xml:space="preserve"> XE "</w:instrText>
      </w:r>
      <w:r w:rsidR="00465AF4" w:rsidRPr="00A86839">
        <w:instrText>CRM</w:instrText>
      </w:r>
      <w:r w:rsidR="00465AF4">
        <w:instrText xml:space="preserve">" </w:instrText>
      </w:r>
      <w:r w:rsidR="00465AF4">
        <w:rPr>
          <w:rFonts w:cs="Arial"/>
          <w:szCs w:val="22"/>
        </w:rPr>
        <w:fldChar w:fldCharType="end"/>
      </w:r>
      <w:r>
        <w:rPr>
          <w:rFonts w:cs="Arial"/>
          <w:szCs w:val="22"/>
        </w:rPr>
        <w:t xml:space="preserve"> </w:t>
      </w:r>
      <w:r>
        <w:rPr>
          <w:rFonts w:cs="Arial"/>
          <w:szCs w:val="22"/>
        </w:rPr>
        <w:fldChar w:fldCharType="begin"/>
      </w:r>
      <w:r>
        <w:instrText xml:space="preserve"> XE "CRM </w:instrText>
      </w:r>
      <w:r w:rsidRPr="00BE4BC9">
        <w:instrText>Database Table:</w:instrText>
      </w:r>
      <w:r>
        <w:instrText xml:space="preserve">asu_emsactivitylogger" </w:instrText>
      </w:r>
      <w:r>
        <w:rPr>
          <w:rFonts w:cs="Arial"/>
          <w:szCs w:val="22"/>
        </w:rPr>
        <w:fldChar w:fldCharType="end"/>
      </w:r>
      <w:r>
        <w:rPr>
          <w:rFonts w:cs="Arial"/>
          <w:szCs w:val="22"/>
        </w:rPr>
        <w:t>activities.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Client</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sidRPr="006D4B89">
              <w:rPr>
                <w:rFonts w:cs="Arial"/>
                <w:color w:val="000000"/>
                <w:sz w:val="20"/>
                <w:szCs w:val="20"/>
              </w:rPr>
              <w:t>Name of the client.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ContractId</w:t>
            </w:r>
            <w:r w:rsidR="003E058B">
              <w:rPr>
                <w:rFonts w:cs="Arial"/>
                <w:color w:val="000000"/>
                <w:sz w:val="20"/>
                <w:szCs w:val="20"/>
              </w:rPr>
              <w:fldChar w:fldCharType="begin"/>
            </w:r>
            <w:r w:rsidR="003E058B">
              <w:instrText xml:space="preserve"> XE "</w:instrText>
            </w:r>
            <w:r w:rsidR="003E058B" w:rsidRPr="00CA6DAA">
              <w:rPr>
                <w:rFonts w:cs="Arial"/>
                <w:szCs w:val="22"/>
              </w:rPr>
              <w:instrText>ContractId</w:instrText>
            </w:r>
            <w:r w:rsidR="003E058B">
              <w:instrText xml:space="preserve">" </w:instrText>
            </w:r>
            <w:r w:rsidR="003E058B">
              <w:rPr>
                <w:rFonts w:cs="Arial"/>
                <w:color w:val="000000"/>
                <w:sz w:val="20"/>
                <w:szCs w:val="20"/>
              </w:rPr>
              <w:fldChar w:fldCharType="end"/>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Pr>
                <w:rFonts w:cs="Arial"/>
                <w:color w:val="000000"/>
                <w:sz w:val="20"/>
                <w:szCs w:val="20"/>
              </w:rPr>
              <w:t xml:space="preserve">Identifies the particular </w:t>
            </w:r>
            <w:r w:rsidRPr="006D4B89">
              <w:rPr>
                <w:rFonts w:cs="Arial"/>
                <w:color w:val="000000"/>
                <w:sz w:val="20"/>
                <w:szCs w:val="20"/>
              </w:rPr>
              <w:t>contract.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emsactivityloggerId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Pr>
                <w:rFonts w:cs="Arial"/>
                <w:color w:val="000000"/>
                <w:sz w:val="20"/>
                <w:szCs w:val="20"/>
              </w:rPr>
              <w:t>Identifies the particular activity logger.</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MDN</w:t>
            </w:r>
            <w:r w:rsidR="00091995">
              <w:rPr>
                <w:rFonts w:cs="Arial"/>
                <w:color w:val="000000"/>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rFonts w:cs="Arial"/>
                <w:color w:val="000000"/>
                <w:sz w:val="20"/>
                <w:szCs w:val="20"/>
              </w:rPr>
              <w:fldChar w:fldCharType="end"/>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Pr>
                <w:rFonts w:cs="Arial"/>
                <w:color w:val="000000"/>
                <w:sz w:val="20"/>
                <w:szCs w:val="20"/>
              </w:rPr>
              <w:t>Mobile device n</w:t>
            </w:r>
            <w:r w:rsidRPr="006D4B89">
              <w:rPr>
                <w:rFonts w:cs="Arial"/>
                <w:color w:val="000000"/>
                <w:sz w:val="20"/>
                <w:szCs w:val="20"/>
              </w:rPr>
              <w:t>umber.</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MessageXML</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sidRPr="006D4B89">
              <w:rPr>
                <w:rFonts w:cs="Arial"/>
                <w:color w:val="000000"/>
                <w:sz w:val="20"/>
                <w:szCs w:val="20"/>
              </w:rPr>
              <w:t>Message in XML format.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Pr>
                <w:rFonts w:cs="Arial"/>
                <w:color w:val="000000"/>
                <w:sz w:val="20"/>
                <w:szCs w:val="20"/>
              </w:rPr>
              <w:t>N</w:t>
            </w:r>
            <w:r w:rsidRPr="006D4B89">
              <w:rPr>
                <w:rFonts w:cs="Arial"/>
                <w:color w:val="000000"/>
                <w:sz w:val="20"/>
                <w:szCs w:val="20"/>
              </w:rPr>
              <w:t>ame of the custom</w:t>
            </w:r>
            <w:r>
              <w:rPr>
                <w:rFonts w:cs="Arial"/>
                <w:color w:val="000000"/>
                <w:sz w:val="20"/>
                <w:szCs w:val="20"/>
              </w:rPr>
              <w:t xml:space="preserve"> log.</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QueueName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sidRPr="006D4B89">
              <w:rPr>
                <w:rFonts w:cs="Arial"/>
                <w:color w:val="000000"/>
                <w:sz w:val="20"/>
                <w:szCs w:val="20"/>
              </w:rPr>
              <w:t>Name of the queue.</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4925C9" w:rsidRPr="006D4B89" w:rsidRDefault="002405FC"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D4B89">
              <w:rPr>
                <w:rFonts w:cs="Arial"/>
                <w:color w:val="000000"/>
                <w:sz w:val="20"/>
                <w:szCs w:val="20"/>
              </w:rPr>
              <w:t>TibcoMessageId</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Pr>
                <w:rFonts w:cs="Arial"/>
                <w:color w:val="000000"/>
                <w:sz w:val="20"/>
                <w:szCs w:val="20"/>
              </w:rPr>
              <w:t xml:space="preserve">ID </w:t>
            </w:r>
            <w:r w:rsidRPr="006D4B89">
              <w:rPr>
                <w:rFonts w:cs="Arial"/>
                <w:color w:val="000000"/>
                <w:sz w:val="20"/>
                <w:szCs w:val="20"/>
              </w:rPr>
              <w:t xml:space="preserve">of </w:t>
            </w:r>
            <w:r>
              <w:rPr>
                <w:rFonts w:cs="Arial"/>
                <w:color w:val="000000"/>
                <w:sz w:val="20"/>
                <w:szCs w:val="20"/>
              </w:rPr>
              <w:t xml:space="preserve">the </w:t>
            </w:r>
            <w:r w:rsidRPr="006D4B89">
              <w:rPr>
                <w:rFonts w:cs="Arial"/>
                <w:color w:val="000000"/>
                <w:sz w:val="20"/>
                <w:szCs w:val="20"/>
              </w:rPr>
              <w:t>message from TIBCO</w:t>
            </w:r>
            <w:r w:rsidR="00465AF4">
              <w:rPr>
                <w:rFonts w:cs="Arial"/>
                <w:color w:val="000000"/>
                <w:sz w:val="20"/>
                <w:szCs w:val="20"/>
              </w:rPr>
              <w:fldChar w:fldCharType="begin"/>
            </w:r>
            <w:r w:rsidR="00465AF4">
              <w:instrText xml:space="preserve"> XE "</w:instrText>
            </w:r>
            <w:r w:rsidR="00465AF4" w:rsidRPr="0085567C">
              <w:rPr>
                <w:rFonts w:cs="Arial"/>
                <w:szCs w:val="22"/>
              </w:rPr>
              <w:instrText>Tibco</w:instrText>
            </w:r>
            <w:r w:rsidR="00465AF4">
              <w:instrText xml:space="preserve">" </w:instrText>
            </w:r>
            <w:r w:rsidR="00465AF4">
              <w:rPr>
                <w:rFonts w:cs="Arial"/>
                <w:color w:val="000000"/>
                <w:sz w:val="20"/>
                <w:szCs w:val="20"/>
              </w:rPr>
              <w:fldChar w:fldCharType="end"/>
            </w:r>
            <w:r w:rsidRPr="006D4B89">
              <w:rPr>
                <w:rFonts w:cs="Arial"/>
                <w:color w:val="000000"/>
                <w:sz w:val="20"/>
                <w:szCs w:val="20"/>
              </w:rPr>
              <w:t>.</w:t>
            </w:r>
          </w:p>
        </w:tc>
      </w:tr>
      <w:tr w:rsidR="004925C9" w:rsidRPr="00240DB5" w:rsidTr="00E843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4925C9" w:rsidRPr="006D4B89" w:rsidRDefault="004925C9" w:rsidP="00E84301">
            <w:pPr>
              <w:rPr>
                <w:rFonts w:cs="Arial"/>
                <w:color w:val="000000"/>
                <w:sz w:val="20"/>
                <w:szCs w:val="20"/>
              </w:rPr>
            </w:pPr>
            <w:r w:rsidRPr="006D4B89">
              <w:rPr>
                <w:rFonts w:cs="Arial"/>
                <w:color w:val="000000"/>
                <w:sz w:val="20"/>
                <w:szCs w:val="20"/>
              </w:rPr>
              <w:t>UTCConversionTimeZone</w:t>
            </w:r>
            <w:r>
              <w:rPr>
                <w:rFonts w:cs="Arial"/>
                <w:color w:val="000000"/>
                <w:sz w:val="20"/>
                <w:szCs w:val="20"/>
              </w:rPr>
              <w:t xml:space="preserve"> </w:t>
            </w:r>
            <w:r w:rsidRPr="006D4B89">
              <w:rPr>
                <w:rFonts w:cs="Arial"/>
                <w:color w:val="000000"/>
                <w:sz w:val="20"/>
                <w:szCs w:val="20"/>
              </w:rPr>
              <w:t>Code</w:t>
            </w:r>
          </w:p>
        </w:tc>
        <w:tc>
          <w:tcPr>
            <w:tcW w:w="6660" w:type="dxa"/>
            <w:tcBorders>
              <w:top w:val="nil"/>
              <w:left w:val="nil"/>
              <w:bottom w:val="single" w:sz="4" w:space="0" w:color="auto"/>
              <w:right w:val="single" w:sz="4" w:space="0" w:color="auto"/>
            </w:tcBorders>
            <w:shd w:val="clear" w:color="auto" w:fill="auto"/>
            <w:noWrap/>
            <w:vAlign w:val="bottom"/>
            <w:hideMark/>
          </w:tcPr>
          <w:p w:rsidR="004925C9" w:rsidRPr="006D4B89" w:rsidRDefault="004925C9" w:rsidP="00E84301">
            <w:pPr>
              <w:rPr>
                <w:rFonts w:cs="Arial"/>
                <w:color w:val="000000"/>
                <w:sz w:val="20"/>
                <w:szCs w:val="20"/>
              </w:rPr>
            </w:pPr>
            <w:r>
              <w:rPr>
                <w:rFonts w:cs="Arial"/>
                <w:color w:val="000000"/>
                <w:sz w:val="20"/>
                <w:szCs w:val="20"/>
              </w:rPr>
              <w:t xml:space="preserve">Code for the time zone in which the </w:t>
            </w:r>
            <w:r w:rsidRPr="00A74C17">
              <w:rPr>
                <w:rFonts w:cs="Arial"/>
                <w:color w:val="000000"/>
                <w:sz w:val="20"/>
                <w:szCs w:val="20"/>
              </w:rPr>
              <w:t>record was created.</w:t>
            </w:r>
          </w:p>
        </w:tc>
      </w:tr>
    </w:tbl>
    <w:p w:rsidR="004925C9" w:rsidRPr="00D84A23" w:rsidRDefault="00EA0D7A" w:rsidP="004925C9">
      <w:pPr>
        <w:pStyle w:val="Heading4"/>
      </w:pPr>
      <w:bookmarkStart w:id="280" w:name="_Ref310855287"/>
      <w:bookmarkStart w:id="281" w:name="_Toc310861140"/>
      <w:bookmarkStart w:id="282" w:name="_Toc312235464"/>
      <w:bookmarkStart w:id="283" w:name="_Ref310855302"/>
      <w:bookmarkStart w:id="284" w:name="_Toc310861141"/>
      <w:proofErr w:type="gramStart"/>
      <w:r>
        <w:t>asu_</w:t>
      </w:r>
      <w:r w:rsidR="004925C9" w:rsidRPr="00D84A23">
        <w:t>holiday</w:t>
      </w:r>
      <w:proofErr w:type="gramEnd"/>
      <w:r w:rsidR="004925C9" w:rsidRPr="00D84A23">
        <w:t xml:space="preserve"> Table</w:t>
      </w:r>
      <w:bookmarkEnd w:id="280"/>
      <w:bookmarkEnd w:id="281"/>
      <w:bookmarkEnd w:id="282"/>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information about holidays celebrated by </w:t>
      </w:r>
      <w:r>
        <w:rPr>
          <w:rFonts w:cs="Arial"/>
          <w:szCs w:val="22"/>
        </w:rPr>
        <w:fldChar w:fldCharType="begin"/>
      </w:r>
      <w:r>
        <w:instrText xml:space="preserve"> XE "CRM </w:instrText>
      </w:r>
      <w:r w:rsidRPr="00BE4BC9">
        <w:instrText>Database Table:</w:instrText>
      </w:r>
      <w:r>
        <w:instrText xml:space="preserve">asu_holiday" </w:instrText>
      </w:r>
      <w:r>
        <w:rPr>
          <w:rFonts w:cs="Arial"/>
          <w:szCs w:val="22"/>
        </w:rPr>
        <w:fldChar w:fldCharType="end"/>
      </w:r>
      <w:r w:rsidRPr="000226B8">
        <w:rPr>
          <w:rFonts w:cs="Arial"/>
          <w:szCs w:val="22"/>
        </w:rPr>
        <w:t>supported cultures.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A66844" w:rsidTr="00E84301">
        <w:tc>
          <w:tcPr>
            <w:tcW w:w="2700" w:type="dxa"/>
          </w:tcPr>
          <w:p w:rsidR="004925C9" w:rsidRPr="00630681" w:rsidRDefault="0006516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30681">
              <w:rPr>
                <w:rFonts w:cs="Arial"/>
                <w:color w:val="000000"/>
                <w:sz w:val="20"/>
                <w:szCs w:val="20"/>
              </w:rPr>
              <w:t>culture</w:t>
            </w:r>
          </w:p>
        </w:tc>
        <w:tc>
          <w:tcPr>
            <w:tcW w:w="6660" w:type="dxa"/>
            <w:vAlign w:val="bottom"/>
          </w:tcPr>
          <w:p w:rsidR="004925C9" w:rsidRPr="00630681" w:rsidRDefault="004925C9" w:rsidP="00E84301">
            <w:pPr>
              <w:rPr>
                <w:rFonts w:cs="Arial"/>
                <w:color w:val="000000"/>
                <w:sz w:val="20"/>
                <w:szCs w:val="20"/>
              </w:rPr>
            </w:pPr>
            <w:r>
              <w:rPr>
                <w:rFonts w:cs="Arial"/>
                <w:color w:val="000000"/>
                <w:sz w:val="20"/>
                <w:szCs w:val="20"/>
              </w:rPr>
              <w:t>C</w:t>
            </w:r>
            <w:r w:rsidRPr="00630681">
              <w:rPr>
                <w:rFonts w:cs="Arial"/>
                <w:color w:val="000000"/>
                <w:sz w:val="20"/>
                <w:szCs w:val="20"/>
              </w:rPr>
              <w:t xml:space="preserve">ulture </w:t>
            </w:r>
            <w:r>
              <w:rPr>
                <w:rFonts w:cs="Arial"/>
                <w:color w:val="000000"/>
                <w:sz w:val="20"/>
                <w:szCs w:val="20"/>
              </w:rPr>
              <w:t>associated with the h</w:t>
            </w:r>
            <w:r w:rsidRPr="00630681">
              <w:rPr>
                <w:rFonts w:cs="Arial"/>
                <w:color w:val="000000"/>
                <w:sz w:val="20"/>
                <w:szCs w:val="20"/>
              </w:rPr>
              <w:t>oliday. This field will be used to pick</w:t>
            </w:r>
            <w:r>
              <w:rPr>
                <w:rFonts w:cs="Arial"/>
                <w:color w:val="000000"/>
                <w:sz w:val="20"/>
                <w:szCs w:val="20"/>
              </w:rPr>
              <w:t xml:space="preserve"> </w:t>
            </w:r>
            <w:r w:rsidRPr="00630681">
              <w:rPr>
                <w:rFonts w:cs="Arial"/>
                <w:color w:val="000000"/>
                <w:sz w:val="20"/>
                <w:szCs w:val="20"/>
              </w:rPr>
              <w:t>up holidays for a given</w:t>
            </w:r>
            <w:r>
              <w:rPr>
                <w:rFonts w:cs="Arial"/>
                <w:color w:val="000000"/>
                <w:sz w:val="20"/>
                <w:szCs w:val="20"/>
              </w:rPr>
              <w:t xml:space="preserve"> region.</w:t>
            </w:r>
          </w:p>
        </w:tc>
      </w:tr>
      <w:tr w:rsidR="004925C9" w:rsidRPr="00A66844" w:rsidTr="00E84301">
        <w:tc>
          <w:tcPr>
            <w:tcW w:w="2700" w:type="dxa"/>
            <w:vAlign w:val="bottom"/>
          </w:tcPr>
          <w:p w:rsidR="004925C9" w:rsidRPr="00630681" w:rsidRDefault="0006516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30681">
              <w:rPr>
                <w:rFonts w:cs="Arial"/>
                <w:color w:val="000000"/>
                <w:sz w:val="20"/>
                <w:szCs w:val="20"/>
              </w:rPr>
              <w:t>holidaydate</w:t>
            </w:r>
          </w:p>
        </w:tc>
        <w:tc>
          <w:tcPr>
            <w:tcW w:w="6660" w:type="dxa"/>
            <w:vAlign w:val="bottom"/>
          </w:tcPr>
          <w:p w:rsidR="004925C9" w:rsidRPr="00630681" w:rsidRDefault="004925C9" w:rsidP="00E84301">
            <w:pPr>
              <w:rPr>
                <w:rFonts w:cs="Arial"/>
                <w:color w:val="000000"/>
                <w:sz w:val="20"/>
                <w:szCs w:val="20"/>
              </w:rPr>
            </w:pPr>
            <w:r w:rsidRPr="00630681">
              <w:rPr>
                <w:rFonts w:cs="Arial"/>
                <w:color w:val="000000"/>
                <w:sz w:val="20"/>
                <w:szCs w:val="20"/>
              </w:rPr>
              <w:t>Date of the holiday.</w:t>
            </w:r>
          </w:p>
        </w:tc>
      </w:tr>
      <w:tr w:rsidR="004925C9" w:rsidRPr="00A66844" w:rsidTr="00E84301">
        <w:tc>
          <w:tcPr>
            <w:tcW w:w="2700" w:type="dxa"/>
            <w:vAlign w:val="bottom"/>
          </w:tcPr>
          <w:p w:rsidR="004925C9" w:rsidRPr="00630681" w:rsidRDefault="0006516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30681">
              <w:rPr>
                <w:rFonts w:cs="Arial"/>
                <w:color w:val="000000"/>
                <w:sz w:val="20"/>
                <w:szCs w:val="20"/>
              </w:rPr>
              <w:t>holidayId</w:t>
            </w:r>
          </w:p>
        </w:tc>
        <w:tc>
          <w:tcPr>
            <w:tcW w:w="6660" w:type="dxa"/>
            <w:vAlign w:val="bottom"/>
          </w:tcPr>
          <w:p w:rsidR="004925C9" w:rsidRPr="00630681" w:rsidRDefault="004925C9" w:rsidP="00E84301">
            <w:pPr>
              <w:rPr>
                <w:rFonts w:cs="Arial"/>
                <w:color w:val="000000"/>
                <w:sz w:val="20"/>
                <w:szCs w:val="20"/>
              </w:rPr>
            </w:pPr>
            <w:r>
              <w:rPr>
                <w:rFonts w:cs="Arial"/>
                <w:color w:val="000000"/>
                <w:sz w:val="20"/>
                <w:szCs w:val="20"/>
              </w:rPr>
              <w:t>Identifies the particular holiday.</w:t>
            </w:r>
          </w:p>
        </w:tc>
      </w:tr>
      <w:tr w:rsidR="004925C9" w:rsidRPr="00A66844" w:rsidTr="00E84301">
        <w:tc>
          <w:tcPr>
            <w:tcW w:w="2700" w:type="dxa"/>
            <w:vAlign w:val="bottom"/>
          </w:tcPr>
          <w:p w:rsidR="004925C9" w:rsidRPr="00630681" w:rsidRDefault="00065165"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630681">
              <w:rPr>
                <w:rFonts w:cs="Arial"/>
                <w:color w:val="000000"/>
                <w:sz w:val="20"/>
                <w:szCs w:val="20"/>
              </w:rPr>
              <w:t>name</w:t>
            </w:r>
          </w:p>
        </w:tc>
        <w:tc>
          <w:tcPr>
            <w:tcW w:w="6660" w:type="dxa"/>
            <w:vAlign w:val="bottom"/>
          </w:tcPr>
          <w:p w:rsidR="004925C9" w:rsidRPr="00630681" w:rsidRDefault="004925C9" w:rsidP="00E84301">
            <w:pPr>
              <w:rPr>
                <w:rFonts w:cs="Arial"/>
                <w:color w:val="000000"/>
                <w:sz w:val="20"/>
                <w:szCs w:val="20"/>
              </w:rPr>
            </w:pPr>
            <w:r>
              <w:rPr>
                <w:rFonts w:cs="Arial"/>
                <w:color w:val="000000"/>
                <w:sz w:val="20"/>
                <w:szCs w:val="20"/>
              </w:rPr>
              <w:t>N</w:t>
            </w:r>
            <w:r w:rsidRPr="00630681">
              <w:rPr>
                <w:rFonts w:cs="Arial"/>
                <w:color w:val="000000"/>
                <w:sz w:val="20"/>
                <w:szCs w:val="20"/>
              </w:rPr>
              <w:t xml:space="preserve">ame of the </w:t>
            </w:r>
            <w:r>
              <w:rPr>
                <w:rFonts w:cs="Arial"/>
                <w:color w:val="000000"/>
                <w:sz w:val="20"/>
                <w:szCs w:val="20"/>
              </w:rPr>
              <w:t>holiday.</w:t>
            </w:r>
          </w:p>
        </w:tc>
      </w:tr>
      <w:tr w:rsidR="004925C9" w:rsidRPr="00A66844" w:rsidTr="00E84301">
        <w:tc>
          <w:tcPr>
            <w:tcW w:w="2700" w:type="dxa"/>
            <w:vAlign w:val="bottom"/>
          </w:tcPr>
          <w:p w:rsidR="004925C9" w:rsidRPr="00630681" w:rsidRDefault="004925C9" w:rsidP="00E84301">
            <w:pPr>
              <w:rPr>
                <w:rFonts w:cs="Arial"/>
                <w:color w:val="000000"/>
                <w:sz w:val="20"/>
                <w:szCs w:val="20"/>
              </w:rPr>
            </w:pPr>
            <w:r w:rsidRPr="00630681">
              <w:rPr>
                <w:rFonts w:cs="Arial"/>
                <w:color w:val="000000"/>
                <w:sz w:val="20"/>
                <w:szCs w:val="20"/>
              </w:rPr>
              <w:t>ModifiedBy</w:t>
            </w:r>
          </w:p>
        </w:tc>
        <w:tc>
          <w:tcPr>
            <w:tcW w:w="6660" w:type="dxa"/>
            <w:vAlign w:val="bottom"/>
          </w:tcPr>
          <w:p w:rsidR="004925C9" w:rsidRPr="00630681" w:rsidRDefault="004925C9" w:rsidP="00E84301">
            <w:pPr>
              <w:rPr>
                <w:rFonts w:cs="Arial"/>
                <w:color w:val="000000"/>
                <w:sz w:val="20"/>
                <w:szCs w:val="20"/>
              </w:rPr>
            </w:pPr>
            <w:r>
              <w:rPr>
                <w:rFonts w:cs="Arial"/>
                <w:color w:val="000000"/>
                <w:sz w:val="20"/>
                <w:szCs w:val="20"/>
              </w:rPr>
              <w:t xml:space="preserve">Identifies </w:t>
            </w:r>
            <w:r w:rsidRPr="00630681">
              <w:rPr>
                <w:rFonts w:cs="Arial"/>
                <w:color w:val="000000"/>
                <w:sz w:val="20"/>
                <w:szCs w:val="20"/>
              </w:rPr>
              <w:t>the user who modified the record.</w:t>
            </w:r>
          </w:p>
        </w:tc>
      </w:tr>
      <w:tr w:rsidR="004925C9" w:rsidRPr="00A66844" w:rsidTr="00E84301">
        <w:tc>
          <w:tcPr>
            <w:tcW w:w="2700" w:type="dxa"/>
            <w:vAlign w:val="bottom"/>
          </w:tcPr>
          <w:p w:rsidR="004925C9" w:rsidRPr="00630681" w:rsidRDefault="004925C9" w:rsidP="00E84301">
            <w:pPr>
              <w:rPr>
                <w:rFonts w:cs="Arial"/>
                <w:color w:val="000000"/>
                <w:sz w:val="20"/>
                <w:szCs w:val="20"/>
              </w:rPr>
            </w:pPr>
            <w:r w:rsidRPr="00630681">
              <w:rPr>
                <w:rFonts w:cs="Arial"/>
                <w:color w:val="000000"/>
                <w:sz w:val="20"/>
                <w:szCs w:val="20"/>
              </w:rPr>
              <w:t>ModifiedOn</w:t>
            </w:r>
          </w:p>
        </w:tc>
        <w:tc>
          <w:tcPr>
            <w:tcW w:w="6660" w:type="dxa"/>
            <w:vAlign w:val="bottom"/>
          </w:tcPr>
          <w:p w:rsidR="004925C9" w:rsidRPr="00630681" w:rsidRDefault="004925C9" w:rsidP="00E84301">
            <w:pPr>
              <w:rPr>
                <w:rFonts w:cs="Arial"/>
                <w:color w:val="000000"/>
                <w:sz w:val="20"/>
                <w:szCs w:val="20"/>
              </w:rPr>
            </w:pPr>
            <w:r w:rsidRPr="00630681">
              <w:rPr>
                <w:rFonts w:cs="Arial"/>
                <w:color w:val="000000"/>
                <w:sz w:val="20"/>
                <w:szCs w:val="20"/>
              </w:rPr>
              <w:t>Date and t</w:t>
            </w:r>
            <w:r>
              <w:rPr>
                <w:rFonts w:cs="Arial"/>
                <w:color w:val="000000"/>
                <w:sz w:val="20"/>
                <w:szCs w:val="20"/>
              </w:rPr>
              <w:t>ime that</w:t>
            </w:r>
            <w:r w:rsidRPr="00630681">
              <w:rPr>
                <w:rFonts w:cs="Arial"/>
                <w:color w:val="000000"/>
                <w:sz w:val="20"/>
                <w:szCs w:val="20"/>
              </w:rPr>
              <w:t xml:space="preserve"> the record was modified.</w:t>
            </w:r>
          </w:p>
        </w:tc>
      </w:tr>
      <w:tr w:rsidR="004925C9" w:rsidRPr="00A66844" w:rsidTr="00E84301">
        <w:tc>
          <w:tcPr>
            <w:tcW w:w="2700" w:type="dxa"/>
            <w:vAlign w:val="bottom"/>
          </w:tcPr>
          <w:p w:rsidR="004925C9" w:rsidRPr="00630681" w:rsidRDefault="004925C9" w:rsidP="00E84301">
            <w:pPr>
              <w:rPr>
                <w:rFonts w:cs="Arial"/>
                <w:color w:val="000000"/>
                <w:sz w:val="20"/>
                <w:szCs w:val="20"/>
              </w:rPr>
            </w:pPr>
            <w:r w:rsidRPr="00630681">
              <w:rPr>
                <w:rFonts w:cs="Arial"/>
                <w:color w:val="000000"/>
                <w:sz w:val="20"/>
                <w:szCs w:val="20"/>
              </w:rPr>
              <w:t>TimeZoneRuleVersion Number</w:t>
            </w:r>
          </w:p>
        </w:tc>
        <w:tc>
          <w:tcPr>
            <w:tcW w:w="6660" w:type="dxa"/>
            <w:vAlign w:val="bottom"/>
          </w:tcPr>
          <w:p w:rsidR="004925C9" w:rsidRPr="00630681" w:rsidRDefault="004925C9" w:rsidP="00E84301">
            <w:pPr>
              <w:rPr>
                <w:rFonts w:cs="Arial"/>
                <w:color w:val="000000"/>
                <w:sz w:val="20"/>
                <w:szCs w:val="20"/>
              </w:rPr>
            </w:pPr>
            <w:r w:rsidRPr="00630681">
              <w:rPr>
                <w:rFonts w:cs="Arial"/>
                <w:color w:val="000000"/>
                <w:sz w:val="20"/>
                <w:szCs w:val="20"/>
              </w:rPr>
              <w:t>For internal use only.</w:t>
            </w:r>
          </w:p>
        </w:tc>
      </w:tr>
      <w:tr w:rsidR="004925C9" w:rsidRPr="00A66844" w:rsidTr="00E84301">
        <w:tc>
          <w:tcPr>
            <w:tcW w:w="2700" w:type="dxa"/>
          </w:tcPr>
          <w:p w:rsidR="004925C9" w:rsidRPr="00630681" w:rsidRDefault="004925C9" w:rsidP="00E84301">
            <w:pPr>
              <w:rPr>
                <w:rFonts w:cs="Arial"/>
                <w:color w:val="000000"/>
                <w:sz w:val="20"/>
                <w:szCs w:val="20"/>
              </w:rPr>
            </w:pPr>
            <w:r w:rsidRPr="00630681">
              <w:rPr>
                <w:rFonts w:cs="Arial"/>
                <w:color w:val="000000"/>
                <w:sz w:val="20"/>
                <w:szCs w:val="20"/>
              </w:rPr>
              <w:t>UTCConversionTimeZone</w:t>
            </w:r>
            <w:r>
              <w:rPr>
                <w:rFonts w:cs="Arial"/>
                <w:color w:val="000000"/>
                <w:sz w:val="20"/>
                <w:szCs w:val="20"/>
              </w:rPr>
              <w:t xml:space="preserve"> </w:t>
            </w:r>
            <w:r w:rsidRPr="00630681">
              <w:rPr>
                <w:rFonts w:cs="Arial"/>
                <w:color w:val="000000"/>
                <w:sz w:val="20"/>
                <w:szCs w:val="20"/>
              </w:rPr>
              <w:t>Code</w:t>
            </w:r>
          </w:p>
        </w:tc>
        <w:tc>
          <w:tcPr>
            <w:tcW w:w="6660" w:type="dxa"/>
            <w:vAlign w:val="bottom"/>
          </w:tcPr>
          <w:p w:rsidR="004925C9" w:rsidRPr="00630681" w:rsidRDefault="004925C9" w:rsidP="00E84301">
            <w:pPr>
              <w:rPr>
                <w:rFonts w:cs="Arial"/>
                <w:color w:val="000000"/>
                <w:sz w:val="20"/>
                <w:szCs w:val="20"/>
              </w:rPr>
            </w:pPr>
            <w:r>
              <w:rPr>
                <w:rFonts w:cs="Arial"/>
                <w:color w:val="000000"/>
                <w:sz w:val="20"/>
                <w:szCs w:val="20"/>
              </w:rPr>
              <w:t xml:space="preserve">Code for the time zone in which the </w:t>
            </w:r>
            <w:r w:rsidRPr="00A74C17">
              <w:rPr>
                <w:rFonts w:cs="Arial"/>
                <w:color w:val="000000"/>
                <w:sz w:val="20"/>
                <w:szCs w:val="20"/>
              </w:rPr>
              <w:t>record was created.</w:t>
            </w:r>
          </w:p>
        </w:tc>
      </w:tr>
    </w:tbl>
    <w:p w:rsidR="004925C9" w:rsidRPr="00D84A23" w:rsidRDefault="00EA0D7A" w:rsidP="004925C9">
      <w:pPr>
        <w:pStyle w:val="Heading4"/>
      </w:pPr>
      <w:bookmarkStart w:id="285" w:name="_Toc312235465"/>
      <w:proofErr w:type="gramStart"/>
      <w:r>
        <w:t>asu_</w:t>
      </w:r>
      <w:r w:rsidR="004925C9" w:rsidRPr="00D84A23">
        <w:t>paymentmethod</w:t>
      </w:r>
      <w:proofErr w:type="gramEnd"/>
      <w:r w:rsidR="004925C9" w:rsidRPr="00D84A23">
        <w:t xml:space="preserve"> Table</w:t>
      </w:r>
      <w:bookmarkEnd w:id="283"/>
      <w:bookmarkEnd w:id="284"/>
      <w:bookmarkEnd w:id="285"/>
    </w:p>
    <w:p w:rsidR="004925C9" w:rsidRPr="000226B8" w:rsidRDefault="004925C9" w:rsidP="004925C9">
      <w:pPr>
        <w:tabs>
          <w:tab w:val="left" w:pos="720"/>
        </w:tabs>
        <w:spacing w:before="120"/>
        <w:rPr>
          <w:rFonts w:cs="Arial"/>
          <w:szCs w:val="22"/>
        </w:rPr>
      </w:pPr>
      <w:r>
        <w:rPr>
          <w:rFonts w:cs="Arial"/>
          <w:szCs w:val="22"/>
        </w:rPr>
        <w:t>This table s</w:t>
      </w:r>
      <w:r w:rsidRPr="000226B8">
        <w:rPr>
          <w:rFonts w:cs="Arial"/>
          <w:szCs w:val="22"/>
        </w:rPr>
        <w:t xml:space="preserve">tores information </w:t>
      </w:r>
      <w:r>
        <w:rPr>
          <w:rFonts w:cs="Arial"/>
          <w:szCs w:val="22"/>
        </w:rPr>
        <w:fldChar w:fldCharType="begin"/>
      </w:r>
      <w:r>
        <w:instrText xml:space="preserve"> XE "CRM </w:instrText>
      </w:r>
      <w:r w:rsidRPr="00BE4BC9">
        <w:instrText>Database Table:</w:instrText>
      </w:r>
      <w:r>
        <w:instrText xml:space="preserve">asu_paymentmethod" </w:instrText>
      </w:r>
      <w:r>
        <w:rPr>
          <w:rFonts w:cs="Arial"/>
          <w:szCs w:val="22"/>
        </w:rPr>
        <w:fldChar w:fldCharType="end"/>
      </w:r>
      <w:r w:rsidRPr="000226B8">
        <w:rPr>
          <w:rFonts w:cs="Arial"/>
          <w:szCs w:val="22"/>
        </w:rPr>
        <w:t xml:space="preserve">about </w:t>
      </w:r>
      <w:r>
        <w:rPr>
          <w:rFonts w:cs="Arial"/>
          <w:szCs w:val="22"/>
        </w:rPr>
        <w:t>the payment method.</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4925C9" w:rsidRPr="00A66844" w:rsidTr="00E84301">
        <w:trPr>
          <w:tblHeader/>
        </w:trPr>
        <w:tc>
          <w:tcPr>
            <w:tcW w:w="2700" w:type="dxa"/>
            <w:shd w:val="clear" w:color="auto" w:fill="FFC000"/>
          </w:tcPr>
          <w:p w:rsidR="004925C9" w:rsidRPr="00B93F34" w:rsidRDefault="004925C9" w:rsidP="00E84301">
            <w:pPr>
              <w:spacing w:before="60" w:after="60"/>
              <w:jc w:val="center"/>
              <w:rPr>
                <w:b/>
                <w:sz w:val="20"/>
                <w:szCs w:val="20"/>
              </w:rPr>
            </w:pPr>
            <w:r>
              <w:rPr>
                <w:b/>
                <w:sz w:val="20"/>
                <w:szCs w:val="20"/>
              </w:rPr>
              <w:t>Field</w:t>
            </w:r>
          </w:p>
        </w:tc>
        <w:tc>
          <w:tcPr>
            <w:tcW w:w="6660" w:type="dxa"/>
            <w:shd w:val="clear" w:color="auto" w:fill="FFC000"/>
          </w:tcPr>
          <w:p w:rsidR="004925C9" w:rsidRPr="00B93F34" w:rsidRDefault="004925C9" w:rsidP="00E84301">
            <w:pPr>
              <w:spacing w:before="60" w:after="60"/>
              <w:jc w:val="center"/>
              <w:rPr>
                <w:b/>
                <w:sz w:val="20"/>
                <w:szCs w:val="20"/>
              </w:rPr>
            </w:pPr>
            <w:r w:rsidRPr="00B93F34">
              <w:rPr>
                <w:b/>
                <w:sz w:val="20"/>
                <w:szCs w:val="20"/>
              </w:rPr>
              <w:t>Description</w:t>
            </w:r>
          </w:p>
        </w:tc>
      </w:tr>
      <w:tr w:rsidR="004925C9" w:rsidRPr="00A66844" w:rsidTr="00E84301">
        <w:tc>
          <w:tcPr>
            <w:tcW w:w="2700" w:type="dxa"/>
            <w:vAlign w:val="bottom"/>
          </w:tcPr>
          <w:p w:rsidR="004925C9" w:rsidRPr="00F130AE" w:rsidRDefault="00935D00"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F130AE">
              <w:rPr>
                <w:rFonts w:cs="Arial"/>
                <w:color w:val="000000"/>
                <w:sz w:val="20"/>
                <w:szCs w:val="20"/>
              </w:rPr>
              <w:t>isactive</w:t>
            </w:r>
          </w:p>
        </w:tc>
        <w:tc>
          <w:tcPr>
            <w:tcW w:w="6660" w:type="dxa"/>
            <w:vAlign w:val="bottom"/>
          </w:tcPr>
          <w:p w:rsidR="004925C9" w:rsidRPr="00F130AE" w:rsidRDefault="004925C9" w:rsidP="00E84301">
            <w:pPr>
              <w:rPr>
                <w:rFonts w:cs="Arial"/>
                <w:color w:val="000000"/>
                <w:sz w:val="20"/>
                <w:szCs w:val="20"/>
              </w:rPr>
            </w:pPr>
            <w:r w:rsidRPr="00F130AE">
              <w:rPr>
                <w:rFonts w:cs="Arial"/>
                <w:color w:val="000000"/>
                <w:sz w:val="20"/>
                <w:szCs w:val="20"/>
              </w:rPr>
              <w:t>Bit field</w:t>
            </w:r>
            <w:r>
              <w:rPr>
                <w:rFonts w:cs="Arial"/>
                <w:color w:val="000000"/>
                <w:sz w:val="20"/>
                <w:szCs w:val="20"/>
              </w:rPr>
              <w:t>. Indicates if the payment method is active or not.</w:t>
            </w:r>
          </w:p>
        </w:tc>
      </w:tr>
      <w:tr w:rsidR="004925C9" w:rsidRPr="00A66844" w:rsidTr="00E84301">
        <w:tc>
          <w:tcPr>
            <w:tcW w:w="2700" w:type="dxa"/>
            <w:vAlign w:val="bottom"/>
          </w:tcPr>
          <w:p w:rsidR="004925C9" w:rsidRPr="00F130AE" w:rsidRDefault="00935D00"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F130AE">
              <w:rPr>
                <w:rFonts w:cs="Arial"/>
                <w:color w:val="000000"/>
                <w:sz w:val="20"/>
                <w:szCs w:val="20"/>
              </w:rPr>
              <w:t>name</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N</w:t>
            </w:r>
            <w:r w:rsidRPr="00F130AE">
              <w:rPr>
                <w:rFonts w:cs="Arial"/>
                <w:color w:val="000000"/>
                <w:sz w:val="20"/>
                <w:szCs w:val="20"/>
              </w:rPr>
              <w:t xml:space="preserve">ame of the </w:t>
            </w:r>
            <w:r>
              <w:rPr>
                <w:rFonts w:cs="Arial"/>
                <w:color w:val="000000"/>
                <w:sz w:val="20"/>
                <w:szCs w:val="20"/>
              </w:rPr>
              <w:t>payment method.</w:t>
            </w:r>
          </w:p>
        </w:tc>
      </w:tr>
      <w:tr w:rsidR="004925C9" w:rsidRPr="00A66844" w:rsidTr="00E84301">
        <w:tc>
          <w:tcPr>
            <w:tcW w:w="2700" w:type="dxa"/>
            <w:vAlign w:val="bottom"/>
          </w:tcPr>
          <w:p w:rsidR="004925C9" w:rsidRPr="00F130AE" w:rsidRDefault="00935D00"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F130AE">
              <w:rPr>
                <w:rFonts w:cs="Arial"/>
                <w:color w:val="000000"/>
                <w:sz w:val="20"/>
                <w:szCs w:val="20"/>
              </w:rPr>
              <w:t>NameId</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Name identifier v</w:t>
            </w:r>
            <w:r w:rsidRPr="00F130AE">
              <w:rPr>
                <w:rFonts w:cs="Arial"/>
                <w:color w:val="000000"/>
                <w:sz w:val="20"/>
                <w:szCs w:val="20"/>
              </w:rPr>
              <w:t xml:space="preserve">alue in </w:t>
            </w:r>
            <w:r>
              <w:rPr>
                <w:rFonts w:cs="Arial"/>
                <w:color w:val="000000"/>
                <w:sz w:val="20"/>
                <w:szCs w:val="20"/>
              </w:rPr>
              <w:t xml:space="preserve">a </w:t>
            </w:r>
            <w:r w:rsidRPr="00F130AE">
              <w:rPr>
                <w:rFonts w:cs="Arial"/>
                <w:color w:val="000000"/>
                <w:sz w:val="20"/>
                <w:szCs w:val="20"/>
              </w:rPr>
              <w:t>picklist</w:t>
            </w:r>
            <w:r>
              <w:rPr>
                <w:rFonts w:cs="Arial"/>
                <w:color w:val="000000"/>
                <w:sz w:val="20"/>
                <w:szCs w:val="20"/>
              </w:rPr>
              <w:t>.</w:t>
            </w:r>
          </w:p>
        </w:tc>
      </w:tr>
      <w:tr w:rsidR="004925C9" w:rsidRPr="00A66844" w:rsidTr="00E84301">
        <w:tc>
          <w:tcPr>
            <w:tcW w:w="2700" w:type="dxa"/>
            <w:vAlign w:val="bottom"/>
          </w:tcPr>
          <w:p w:rsidR="004925C9" w:rsidRPr="00F130AE" w:rsidRDefault="00935D00" w:rsidP="00E84301">
            <w:pPr>
              <w:rPr>
                <w:rFonts w:cs="Arial"/>
                <w:color w:val="000000"/>
                <w:sz w:val="20"/>
                <w:szCs w:val="20"/>
              </w:rPr>
            </w:pPr>
            <w:r>
              <w:rPr>
                <w:rFonts w:cs="Arial"/>
                <w:color w:val="000000"/>
                <w:sz w:val="20"/>
                <w:szCs w:val="20"/>
              </w:rPr>
              <w:t>a</w:t>
            </w:r>
            <w:r w:rsidR="00EA0D7A">
              <w:rPr>
                <w:rFonts w:cs="Arial"/>
                <w:color w:val="000000"/>
                <w:sz w:val="20"/>
                <w:szCs w:val="20"/>
              </w:rPr>
              <w:t>su_</w:t>
            </w:r>
            <w:r w:rsidR="004925C9" w:rsidRPr="00F130AE">
              <w:rPr>
                <w:rFonts w:cs="Arial"/>
                <w:color w:val="000000"/>
                <w:sz w:val="20"/>
                <w:szCs w:val="20"/>
              </w:rPr>
              <w:t>paymentmethodId</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Identifies the particular payment method.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CreatedBy</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the user who created the record.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CreatedOn</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Date and time that</w:t>
            </w:r>
            <w:r w:rsidRPr="00F130AE">
              <w:rPr>
                <w:rFonts w:cs="Arial"/>
                <w:color w:val="000000"/>
                <w:sz w:val="20"/>
                <w:szCs w:val="20"/>
              </w:rPr>
              <w:t xml:space="preserve"> the record was created.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ImportSequenceNumber</w:t>
            </w:r>
          </w:p>
        </w:tc>
        <w:tc>
          <w:tcPr>
            <w:tcW w:w="6660" w:type="dxa"/>
            <w:vAlign w:val="bottom"/>
          </w:tcPr>
          <w:p w:rsidR="004925C9" w:rsidRPr="00F130AE" w:rsidRDefault="004925C9" w:rsidP="00E84301">
            <w:pPr>
              <w:rPr>
                <w:rFonts w:cs="Arial"/>
                <w:color w:val="000000"/>
                <w:sz w:val="20"/>
                <w:szCs w:val="20"/>
              </w:rPr>
            </w:pPr>
            <w:r w:rsidRPr="00F130AE">
              <w:rPr>
                <w:rFonts w:cs="Arial"/>
                <w:color w:val="000000"/>
                <w:sz w:val="20"/>
                <w:szCs w:val="20"/>
              </w:rPr>
              <w:t xml:space="preserve">Sequence number of the import </w:t>
            </w:r>
            <w:r>
              <w:rPr>
                <w:rFonts w:cs="Arial"/>
                <w:color w:val="000000"/>
                <w:sz w:val="20"/>
                <w:szCs w:val="20"/>
              </w:rPr>
              <w:t xml:space="preserve">action </w:t>
            </w:r>
            <w:r w:rsidRPr="00F130AE">
              <w:rPr>
                <w:rFonts w:cs="Arial"/>
                <w:color w:val="000000"/>
                <w:sz w:val="20"/>
                <w:szCs w:val="20"/>
              </w:rPr>
              <w:t>that created this record.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ModifiedBy</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the user who modified the record.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ModifiedOn</w:t>
            </w:r>
          </w:p>
        </w:tc>
        <w:tc>
          <w:tcPr>
            <w:tcW w:w="6660" w:type="dxa"/>
            <w:vAlign w:val="bottom"/>
          </w:tcPr>
          <w:p w:rsidR="004925C9" w:rsidRPr="00F130AE" w:rsidRDefault="004925C9" w:rsidP="00E84301">
            <w:pPr>
              <w:rPr>
                <w:rFonts w:cs="Arial"/>
                <w:color w:val="000000"/>
                <w:sz w:val="20"/>
                <w:szCs w:val="20"/>
              </w:rPr>
            </w:pPr>
            <w:r w:rsidRPr="00F130AE">
              <w:rPr>
                <w:rFonts w:cs="Arial"/>
                <w:color w:val="000000"/>
                <w:sz w:val="20"/>
                <w:szCs w:val="20"/>
              </w:rPr>
              <w:t>Date and tim</w:t>
            </w:r>
            <w:r>
              <w:rPr>
                <w:rFonts w:cs="Arial"/>
                <w:color w:val="000000"/>
                <w:sz w:val="20"/>
                <w:szCs w:val="20"/>
              </w:rPr>
              <w:t xml:space="preserve">e </w:t>
            </w:r>
            <w:proofErr w:type="gramStart"/>
            <w:r>
              <w:rPr>
                <w:rFonts w:cs="Arial"/>
                <w:color w:val="000000"/>
                <w:sz w:val="20"/>
                <w:szCs w:val="20"/>
              </w:rPr>
              <w:t xml:space="preserve">that </w:t>
            </w:r>
            <w:r w:rsidRPr="00F130AE">
              <w:rPr>
                <w:rFonts w:cs="Arial"/>
                <w:color w:val="000000"/>
                <w:sz w:val="20"/>
                <w:szCs w:val="20"/>
              </w:rPr>
              <w:t xml:space="preserve"> the</w:t>
            </w:r>
            <w:proofErr w:type="gramEnd"/>
            <w:r w:rsidRPr="00F130AE">
              <w:rPr>
                <w:rFonts w:cs="Arial"/>
                <w:color w:val="000000"/>
                <w:sz w:val="20"/>
                <w:szCs w:val="20"/>
              </w:rPr>
              <w:t xml:space="preserve"> record was modified.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OverriddenCreatedOn</w:t>
            </w:r>
          </w:p>
        </w:tc>
        <w:tc>
          <w:tcPr>
            <w:tcW w:w="6660" w:type="dxa"/>
            <w:vAlign w:val="bottom"/>
          </w:tcPr>
          <w:p w:rsidR="004925C9" w:rsidRPr="00F130AE" w:rsidRDefault="004925C9" w:rsidP="00E84301">
            <w:pPr>
              <w:rPr>
                <w:rFonts w:cs="Arial"/>
                <w:color w:val="000000"/>
                <w:sz w:val="20"/>
                <w:szCs w:val="20"/>
              </w:rPr>
            </w:pPr>
            <w:r w:rsidRPr="00F130AE">
              <w:rPr>
                <w:rFonts w:cs="Arial"/>
                <w:color w:val="000000"/>
                <w:sz w:val="20"/>
                <w:szCs w:val="20"/>
              </w:rPr>
              <w:t>Date and time that the record was migrated.</w:t>
            </w:r>
          </w:p>
        </w:tc>
      </w:tr>
      <w:tr w:rsidR="004925C9" w:rsidRPr="00A66844" w:rsidTr="00E84301">
        <w:tc>
          <w:tcPr>
            <w:tcW w:w="2700" w:type="dxa"/>
          </w:tcPr>
          <w:p w:rsidR="004925C9" w:rsidRPr="00F130AE" w:rsidRDefault="004925C9" w:rsidP="00E84301">
            <w:pPr>
              <w:rPr>
                <w:rFonts w:cs="Arial"/>
                <w:color w:val="000000"/>
                <w:sz w:val="20"/>
                <w:szCs w:val="20"/>
              </w:rPr>
            </w:pPr>
            <w:r w:rsidRPr="00F130AE">
              <w:rPr>
                <w:rFonts w:cs="Arial"/>
                <w:color w:val="000000"/>
                <w:sz w:val="20"/>
                <w:szCs w:val="20"/>
              </w:rPr>
              <w:t>OwningBusinessUnit</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the business unit that owns the record</w:t>
            </w:r>
            <w:r>
              <w:rPr>
                <w:rFonts w:cs="Arial"/>
                <w:color w:val="000000"/>
                <w:sz w:val="20"/>
                <w:szCs w:val="20"/>
              </w:rPr>
              <w:t>.</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statecode</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Code indicating the s</w:t>
            </w:r>
            <w:r w:rsidRPr="00F130AE">
              <w:rPr>
                <w:rFonts w:cs="Arial"/>
                <w:color w:val="000000"/>
                <w:sz w:val="20"/>
                <w:szCs w:val="20"/>
              </w:rPr>
              <w:t>tatus of the payment</w:t>
            </w:r>
            <w:r>
              <w:rPr>
                <w:rFonts w:cs="Arial"/>
                <w:color w:val="000000"/>
                <w:sz w:val="20"/>
                <w:szCs w:val="20"/>
              </w:rPr>
              <w:t xml:space="preserve"> </w:t>
            </w:r>
            <w:r w:rsidRPr="00F130AE">
              <w:rPr>
                <w:rFonts w:cs="Arial"/>
                <w:color w:val="000000"/>
                <w:sz w:val="20"/>
                <w:szCs w:val="20"/>
              </w:rPr>
              <w:t>method</w:t>
            </w:r>
            <w:r>
              <w:rPr>
                <w:rFonts w:cs="Arial"/>
                <w:color w:val="000000"/>
                <w:sz w:val="20"/>
                <w:szCs w:val="20"/>
              </w:rPr>
              <w:t>.</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t>TimeZoneRuleVersion Number</w:t>
            </w:r>
          </w:p>
        </w:tc>
        <w:tc>
          <w:tcPr>
            <w:tcW w:w="6660" w:type="dxa"/>
            <w:vAlign w:val="bottom"/>
          </w:tcPr>
          <w:p w:rsidR="004925C9" w:rsidRPr="00F130AE" w:rsidRDefault="004925C9" w:rsidP="00E84301">
            <w:pPr>
              <w:rPr>
                <w:rFonts w:cs="Arial"/>
                <w:color w:val="000000"/>
                <w:sz w:val="20"/>
                <w:szCs w:val="20"/>
              </w:rPr>
            </w:pPr>
            <w:r w:rsidRPr="00F130AE">
              <w:rPr>
                <w:rFonts w:cs="Arial"/>
                <w:color w:val="000000"/>
                <w:sz w:val="20"/>
                <w:szCs w:val="20"/>
              </w:rPr>
              <w:t>For internal use only.</w:t>
            </w:r>
          </w:p>
        </w:tc>
      </w:tr>
      <w:tr w:rsidR="004925C9" w:rsidRPr="00A66844" w:rsidTr="00E84301">
        <w:tc>
          <w:tcPr>
            <w:tcW w:w="2700" w:type="dxa"/>
          </w:tcPr>
          <w:p w:rsidR="004925C9" w:rsidRPr="00F130AE" w:rsidRDefault="004925C9" w:rsidP="00E84301">
            <w:pPr>
              <w:rPr>
                <w:rFonts w:cs="Arial"/>
                <w:color w:val="000000"/>
                <w:sz w:val="20"/>
                <w:szCs w:val="20"/>
              </w:rPr>
            </w:pPr>
            <w:r w:rsidRPr="00F130AE">
              <w:rPr>
                <w:rFonts w:cs="Arial"/>
                <w:color w:val="000000"/>
                <w:sz w:val="20"/>
                <w:szCs w:val="20"/>
              </w:rPr>
              <w:t xml:space="preserve">UTCConversionTimeZone </w:t>
            </w:r>
            <w:r w:rsidRPr="00F130AE">
              <w:rPr>
                <w:rFonts w:cs="Arial"/>
                <w:color w:val="000000"/>
                <w:sz w:val="20"/>
                <w:szCs w:val="20"/>
              </w:rPr>
              <w:lastRenderedPageBreak/>
              <w:t>Code</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lastRenderedPageBreak/>
              <w:t xml:space="preserve">Code for the time zone in which the </w:t>
            </w:r>
            <w:r w:rsidRPr="00A74C17">
              <w:rPr>
                <w:rFonts w:cs="Arial"/>
                <w:color w:val="000000"/>
                <w:sz w:val="20"/>
                <w:szCs w:val="20"/>
              </w:rPr>
              <w:t>record was created.</w:t>
            </w:r>
          </w:p>
        </w:tc>
      </w:tr>
      <w:tr w:rsidR="004925C9" w:rsidRPr="00A66844" w:rsidTr="00E84301">
        <w:tc>
          <w:tcPr>
            <w:tcW w:w="2700" w:type="dxa"/>
            <w:vAlign w:val="bottom"/>
          </w:tcPr>
          <w:p w:rsidR="004925C9" w:rsidRPr="00F130AE" w:rsidRDefault="004925C9" w:rsidP="00E84301">
            <w:pPr>
              <w:rPr>
                <w:rFonts w:cs="Arial"/>
                <w:color w:val="000000"/>
                <w:sz w:val="20"/>
                <w:szCs w:val="20"/>
              </w:rPr>
            </w:pPr>
            <w:r w:rsidRPr="00F130AE">
              <w:rPr>
                <w:rFonts w:cs="Arial"/>
                <w:color w:val="000000"/>
                <w:sz w:val="20"/>
                <w:szCs w:val="20"/>
              </w:rPr>
              <w:lastRenderedPageBreak/>
              <w:t>OwningUser</w:t>
            </w:r>
          </w:p>
        </w:tc>
        <w:tc>
          <w:tcPr>
            <w:tcW w:w="6660" w:type="dxa"/>
            <w:vAlign w:val="bottom"/>
          </w:tcPr>
          <w:p w:rsidR="004925C9" w:rsidRPr="00F130AE" w:rsidRDefault="004925C9" w:rsidP="00E84301">
            <w:pPr>
              <w:rPr>
                <w:rFonts w:cs="Arial"/>
                <w:color w:val="000000"/>
                <w:sz w:val="20"/>
                <w:szCs w:val="20"/>
              </w:rPr>
            </w:pPr>
            <w:r>
              <w:rPr>
                <w:rFonts w:cs="Arial"/>
                <w:color w:val="000000"/>
                <w:sz w:val="20"/>
                <w:szCs w:val="20"/>
              </w:rPr>
              <w:t xml:space="preserve">Identifies </w:t>
            </w:r>
            <w:r w:rsidRPr="00F130AE">
              <w:rPr>
                <w:rFonts w:cs="Arial"/>
                <w:color w:val="000000"/>
                <w:sz w:val="20"/>
                <w:szCs w:val="20"/>
              </w:rPr>
              <w:t>the user</w:t>
            </w:r>
            <w:r>
              <w:rPr>
                <w:rFonts w:cs="Arial"/>
                <w:color w:val="000000"/>
                <w:sz w:val="20"/>
                <w:szCs w:val="20"/>
              </w:rPr>
              <w:t xml:space="preserve"> who </w:t>
            </w:r>
            <w:r w:rsidRPr="00F130AE">
              <w:rPr>
                <w:rFonts w:cs="Arial"/>
                <w:color w:val="000000"/>
                <w:sz w:val="20"/>
                <w:szCs w:val="20"/>
              </w:rPr>
              <w:t>owns the record.</w:t>
            </w:r>
          </w:p>
        </w:tc>
      </w:tr>
    </w:tbl>
    <w:p w:rsidR="00F27A15" w:rsidRPr="00D84A23" w:rsidRDefault="00F27A15" w:rsidP="00F27A15">
      <w:pPr>
        <w:pStyle w:val="Heading4"/>
      </w:pPr>
      <w:bookmarkStart w:id="286" w:name="_Toc312235466"/>
      <w:r w:rsidRPr="00D84A23">
        <w:t>Contact Table</w:t>
      </w:r>
      <w:bookmarkEnd w:id="246"/>
      <w:bookmarkEnd w:id="247"/>
      <w:bookmarkEnd w:id="286"/>
    </w:p>
    <w:p w:rsidR="00F27A15" w:rsidRPr="000226B8" w:rsidRDefault="00F27A15" w:rsidP="00F27A15">
      <w:pPr>
        <w:keepNext/>
        <w:tabs>
          <w:tab w:val="left" w:pos="720"/>
        </w:tabs>
        <w:spacing w:before="120"/>
        <w:rPr>
          <w:rFonts w:cs="Arial"/>
          <w:szCs w:val="22"/>
        </w:rPr>
      </w:pPr>
      <w:r>
        <w:rPr>
          <w:rFonts w:cs="Arial"/>
          <w:szCs w:val="22"/>
        </w:rPr>
        <w:t>This table s</w:t>
      </w:r>
      <w:r w:rsidRPr="000226B8">
        <w:rPr>
          <w:rFonts w:cs="Arial"/>
          <w:szCs w:val="22"/>
        </w:rPr>
        <w:t xml:space="preserve">tores contact </w:t>
      </w:r>
      <w:r>
        <w:rPr>
          <w:rFonts w:cs="Arial"/>
          <w:szCs w:val="22"/>
        </w:rPr>
        <w:fldChar w:fldCharType="begin"/>
      </w:r>
      <w:r>
        <w:instrText xml:space="preserve"> XE "CRM </w:instrText>
      </w:r>
      <w:r w:rsidRPr="00BE4BC9">
        <w:instrText>Database Table:</w:instrText>
      </w:r>
      <w:r>
        <w:instrText xml:space="preserve">Contact" </w:instrText>
      </w:r>
      <w:r>
        <w:rPr>
          <w:rFonts w:cs="Arial"/>
          <w:szCs w:val="22"/>
        </w:rPr>
        <w:fldChar w:fldCharType="end"/>
      </w:r>
      <w:r w:rsidRPr="000226B8">
        <w:rPr>
          <w:rFonts w:cs="Arial"/>
          <w:szCs w:val="22"/>
        </w:rPr>
        <w:t>information.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A66844" w:rsidTr="008103A8">
        <w:trPr>
          <w:tblHeader/>
        </w:trPr>
        <w:tc>
          <w:tcPr>
            <w:tcW w:w="2700" w:type="dxa"/>
            <w:shd w:val="clear" w:color="auto" w:fill="FFC000"/>
          </w:tcPr>
          <w:p w:rsidR="00F27A15" w:rsidRPr="00B93F34" w:rsidRDefault="00F27A15" w:rsidP="00DA23A8">
            <w:pPr>
              <w:spacing w:before="60" w:after="60"/>
              <w:jc w:val="center"/>
              <w:rPr>
                <w:b/>
                <w:sz w:val="20"/>
                <w:szCs w:val="20"/>
              </w:rPr>
            </w:pPr>
            <w:r>
              <w:rPr>
                <w:b/>
                <w:sz w:val="20"/>
                <w:szCs w:val="20"/>
              </w:rPr>
              <w:t>Field</w:t>
            </w:r>
          </w:p>
        </w:tc>
        <w:tc>
          <w:tcPr>
            <w:tcW w:w="6660" w:type="dxa"/>
            <w:shd w:val="clear" w:color="auto" w:fill="FFC000"/>
          </w:tcPr>
          <w:p w:rsidR="00F27A15" w:rsidRPr="00B93F34" w:rsidRDefault="00F27A15" w:rsidP="00DA23A8">
            <w:pPr>
              <w:spacing w:before="60" w:after="60"/>
              <w:jc w:val="center"/>
              <w:rPr>
                <w:b/>
                <w:sz w:val="20"/>
                <w:szCs w:val="20"/>
              </w:rPr>
            </w:pPr>
            <w:r w:rsidRPr="00B93F34">
              <w:rPr>
                <w:b/>
                <w:sz w:val="20"/>
                <w:szCs w:val="20"/>
              </w:rPr>
              <w:t>Description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AccountIdDsc</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Account ID.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AccountIdName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Client Name associated with the subscriber enrollment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470549">
              <w:rPr>
                <w:rFonts w:cs="Arial"/>
                <w:color w:val="000000"/>
                <w:sz w:val="20"/>
                <w:szCs w:val="20"/>
              </w:rPr>
              <w:t xml:space="preserve"> TESCO, Bouygues Telecom, and so on).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regionidDsc</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 for the region.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regionidName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of the region for contact’s residence.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Address1_AddressId</w:t>
            </w:r>
          </w:p>
        </w:tc>
        <w:tc>
          <w:tcPr>
            <w:tcW w:w="6660" w:type="dxa"/>
            <w:tcBorders>
              <w:top w:val="nil"/>
              <w:left w:val="nil"/>
              <w:bottom w:val="single" w:sz="4"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Address1_AddressType Code</w:t>
            </w:r>
          </w:p>
        </w:tc>
        <w:tc>
          <w:tcPr>
            <w:tcW w:w="6660" w:type="dxa"/>
            <w:tcBorders>
              <w:top w:val="single" w:sz="4" w:space="0" w:color="auto"/>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Type of address for address 1 such as billing, shipping, or primary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Address1_PrimaryContact 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of the primary contact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Address1_Line1</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Information on the first line of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Address1_Line2</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Second line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Address1_Line3</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Third line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Address1_City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City name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Address1_StateOrProvince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State or province name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Address1_County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County name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Address1_Country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Country/region name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Address1_PostOfficeBox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Post office box number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Address1_PostalCode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ZIP Code or postal code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Address1_UTCOffset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UTC offset for address 1. This is the difference between local time and standard Coordinated Universal Time.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Address1_FreightTerms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Freight terms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Address1_UPSZone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United Parcel Service (UPS) zone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Address1_Latitude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Latitude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Address1_Telephone1</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First telephone number associated with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Address1_Longitude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Longitude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Address1_ShippingMethod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Method of shipment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Address1_Telephone2</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Second telephone number associated with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Address1_Telephone3</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Third telephone number associated with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Address1_Fax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Fax number for address 1.</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Address2_AddressId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Address2_AddressType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Type of address for address 2, such as billing, shipping, or primary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lastRenderedPageBreak/>
              <w:t>Address2_Name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Address2_PrimaryContact 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w:t>
            </w:r>
            <w:r>
              <w:rPr>
                <w:rFonts w:cs="Arial"/>
                <w:color w:val="000000"/>
                <w:sz w:val="20"/>
                <w:szCs w:val="20"/>
              </w:rPr>
              <w:t xml:space="preserve"> </w:t>
            </w:r>
            <w:r w:rsidRPr="00470549">
              <w:rPr>
                <w:rFonts w:cs="Arial"/>
                <w:color w:val="000000"/>
                <w:sz w:val="20"/>
                <w:szCs w:val="20"/>
              </w:rPr>
              <w:t>of the primary contact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Address2_Line1</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First line of information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Address2_Line2</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Second line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Address2_Line3</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Third line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Address2_City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City name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Address2_StateOrProvince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State or province name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Address2_County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County name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Address2_Country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Country or region name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Address2_PostOfficeBox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Post office box number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Address2_PostalCode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ZIP Code or postal code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Address2_UTCOffset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UTC offset for address 2. This is the difference between local time and standard Coordinated Universal Time.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Address2_FreightTerms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Freight terms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Address2_UPSZone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United Parcel Service (UPS) zone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Address2_Latitude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Latitude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Address2_Telephone1</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First telephone number associated with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Address2_Longitude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Longitude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Address2_Shipping  Method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Method of shipment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Address2_Telephone2</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Second telephone number associated with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Address2_Telephone3</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Third telephone number associated with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Address2_Fax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Fax number for address 2.</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OwnerId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of the user owner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ParentCustomerId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of the account or customer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of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DefaultPriceLevelId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of the default price level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CustomerSizeCode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Size of the contact’s business.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CustomerTypeCode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Type of business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PreferredContactMethod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Preferred contact method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LeadSourceCode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Source of the lead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OriginatingLeadId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for the lead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OwningBusinessUnit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business unit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OwningUser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contact user.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PaymentTermsCode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Payment terms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ShippingMethodCode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Code Indicates the method of shipping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OwningTeam</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team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lastRenderedPageBreak/>
              <w:t>AccountId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 xml:space="preserve">Identifies the account </w:t>
            </w:r>
            <w:r>
              <w:rPr>
                <w:rFonts w:cs="Arial"/>
                <w:color w:val="000000"/>
                <w:sz w:val="20"/>
                <w:szCs w:val="20"/>
              </w:rPr>
              <w:t>associat</w:t>
            </w:r>
            <w:r w:rsidRPr="00470549">
              <w:rPr>
                <w:rFonts w:cs="Arial"/>
                <w:color w:val="000000"/>
                <w:sz w:val="20"/>
                <w:szCs w:val="20"/>
              </w:rPr>
              <w:t>ed with the contract.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ParticipatesInWorkflow</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the contact participates in workflow rules.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IsBackofficeCustomer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the contact is in an associated Microsoft Great Plains database.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Salutation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Salutation for correspondence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JobTitle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Job title of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FirstName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first 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Department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Department in the business unit or organization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NickName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Contract’s nickname.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MiddleName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middle 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LastName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Contract’s last 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Suffix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Suffix for the contact name, such as Jr., Sr., or Dr.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YomiFirstName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Hiragana or Katakana phonetic guide for the contact’s first name, used for Yomi sorting.</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FullName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full 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YomiMiddleName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Hiragana or Katakana phonetic guide for the contact’s middle name, used for Yomi sorting.</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YomiLastName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Hiragana or Katakana phonetic guide for the contact’s last name, used for Yomi sorting.</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Anniversary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wedding anniversary.</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BirthDate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birth date.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GovernmentId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government ID.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YomiFullName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Hiragana or Katakana phonetic guide for the contact’s full name, used for Yomi sorting.</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Description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Description of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EmployeeId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employee ID.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GenderCode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gender.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AnnualIncome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annual income.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HasChildrenCode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the contact has children.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EducationCode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the level of contact’s formal education.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WebSiteUrl</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Web site URL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FamilyStatusCode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marital status.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FtpSiteUrl</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FTP site URL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EMailAddress1</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first e-mail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SpousesName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of the contact's spouse/partner.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AssistantName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of the contact's assistant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EMailAddress2</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second e-mail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AssistantPhone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Phone number of the contact's assistant.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EMailAddress3</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third e-mail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lastRenderedPageBreak/>
              <w:t>DoNotPhone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 whether or not to make phone calls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ManagerName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 of the contact's manager.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ManagerPhone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Phone number of the contact's manager.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DoNotFax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to send fax transmittals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DoNotEMail</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to send e-mails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DoNotPostalMail</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to send postal mail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DoNotBulkEMail</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to send direct e-mail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DoNotBulkPostalMail</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w:t>
            </w:r>
            <w:r>
              <w:rPr>
                <w:rFonts w:cs="Arial"/>
                <w:color w:val="000000"/>
                <w:sz w:val="20"/>
                <w:szCs w:val="20"/>
              </w:rPr>
              <w:t xml:space="preserve"> or n</w:t>
            </w:r>
            <w:r w:rsidRPr="00470549">
              <w:rPr>
                <w:rFonts w:cs="Arial"/>
                <w:color w:val="000000"/>
                <w:sz w:val="20"/>
                <w:szCs w:val="20"/>
              </w:rPr>
              <w:t>ot to send bulk-rate postal mail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AccountRoleCode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Account role of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TerritoryCode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territory to which the contact is assigned.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CreditLimit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credit limit.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CreatedOn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Date and time that the contact was created.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CreditOnHold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credit for the contact is on hold.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CreatedBy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user who created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ModifiedOn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Date and time that the contact was last modified.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ModifiedBy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user who last modified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NumberOfChildren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Number of the contact’s children.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ChildrensNames</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Names of the contact's children.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MobilePhone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mobile phone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Pager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pager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Telephone1</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first telephone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Telephone2</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second telephone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Telephone3</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third telephone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Fax</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fax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Aging30</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For internal use only.</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StateCode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State code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Aging60</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For internal use only.</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StatusCode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sidRPr="00470549">
              <w:rPr>
                <w:rFonts w:cs="Arial"/>
                <w:color w:val="000000"/>
                <w:sz w:val="20"/>
                <w:szCs w:val="20"/>
              </w:rPr>
              <w:t xml:space="preserve"> code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Aging90</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For internal use only.</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ParentContactId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parent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PreferredSystemUserId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system user preferred by the contact for scheduling service activities.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PreferredServiceId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scheduling service preferred by the contact for services.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MasterId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Master ID for the contact. Used for merges.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PreferredAppointment   Day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Day of the week that the contact prefers for scheduled service activities.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PreferredAppointment Time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Time of day that the contact prefers for scheduled service activities.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DoNotSendMM</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or not to send marketing mail to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lastRenderedPageBreak/>
              <w:t>Merged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Indicates whether the account has been merged with a master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ExternalUserIdentifier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Identifier for an external user.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SubscriptionId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For internal use only.</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PreferredEquipmentId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Unique identifier of the facility/equipment preferred by the contact for scheduled service activities.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LastUsedInCampaign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 xml:space="preserve">Date and time that the contact was last contacted </w:t>
            </w:r>
            <w:proofErr w:type="gramStart"/>
            <w:r w:rsidRPr="00470549">
              <w:rPr>
                <w:rFonts w:cs="Arial"/>
                <w:color w:val="000000"/>
                <w:sz w:val="20"/>
                <w:szCs w:val="20"/>
              </w:rPr>
              <w:t>in  a</w:t>
            </w:r>
            <w:proofErr w:type="gramEnd"/>
            <w:r w:rsidRPr="00470549">
              <w:rPr>
                <w:rFonts w:cs="Arial"/>
                <w:color w:val="000000"/>
                <w:sz w:val="20"/>
                <w:szCs w:val="20"/>
              </w:rPr>
              <w:t xml:space="preserve"> marketing campaign.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TransactionCurrencyId</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proofErr w:type="gramStart"/>
            <w:r w:rsidRPr="00470549">
              <w:rPr>
                <w:rFonts w:cs="Arial"/>
                <w:color w:val="000000"/>
                <w:sz w:val="20"/>
                <w:szCs w:val="20"/>
              </w:rPr>
              <w:t>Identifies  the</w:t>
            </w:r>
            <w:proofErr w:type="gramEnd"/>
            <w:r w:rsidRPr="00470549">
              <w:rPr>
                <w:rFonts w:cs="Arial"/>
                <w:color w:val="000000"/>
                <w:sz w:val="20"/>
                <w:szCs w:val="20"/>
              </w:rPr>
              <w:t xml:space="preserve"> currency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OverriddenCreatedOn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Date and time that the record was overridden (migrated).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ExchangeRate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Exchange rate with base currency for the currency associated with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ImportSequenceNumber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Identifies the data import or data migration that created this record.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TimeZoneRuleVersion Number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For internal use only.</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UTCConversionTimeZone Code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Time zone code that was in use when the record was created.</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AnnualIncome_Base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Base currency equivalent of the contact’s annual income.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CreditLimit_Base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 xml:space="preserve">Base currency equivalent of the </w:t>
            </w:r>
            <w:r>
              <w:rPr>
                <w:rFonts w:cs="Arial"/>
                <w:color w:val="000000"/>
                <w:sz w:val="20"/>
                <w:szCs w:val="20"/>
              </w:rPr>
              <w:t>co</w:t>
            </w:r>
            <w:r w:rsidRPr="00470549">
              <w:rPr>
                <w:rFonts w:cs="Arial"/>
                <w:color w:val="000000"/>
                <w:sz w:val="20"/>
                <w:szCs w:val="20"/>
              </w:rPr>
              <w:t>ntact’s credit limit.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Aging60_Base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Base currency equivalent of the aging 60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Aging90_Base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Base currency equivalent of the aging 90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F27A15" w:rsidP="00DA23A8">
            <w:pPr>
              <w:rPr>
                <w:rFonts w:cs="Arial"/>
                <w:color w:val="000000"/>
                <w:sz w:val="20"/>
                <w:szCs w:val="20"/>
              </w:rPr>
            </w:pPr>
            <w:r w:rsidRPr="00470549">
              <w:rPr>
                <w:rFonts w:cs="Arial"/>
                <w:color w:val="000000"/>
                <w:sz w:val="20"/>
                <w:szCs w:val="20"/>
              </w:rPr>
              <w:t>Aging30_Base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Base currency equivalent of the aging 30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addresstype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Address type.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brandname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Brand 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companyname</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Company name.</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Country</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Country name for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daytimecontact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daytime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eveningcontact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evening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mobilecontact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Contact’s mobile number.</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salutation</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Salutation used to address the contact</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street</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Street name of the contact’s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streetnumber</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Street number of the contact’s address.</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AddressLine4</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Fourth line for address information.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AddressLine5</w:t>
            </w:r>
          </w:p>
        </w:tc>
        <w:tc>
          <w:tcPr>
            <w:tcW w:w="6660" w:type="dxa"/>
            <w:tcBorders>
              <w:top w:val="nil"/>
              <w:left w:val="nil"/>
              <w:bottom w:val="single" w:sz="8" w:space="0" w:color="auto"/>
              <w:right w:val="single" w:sz="8" w:space="0" w:color="auto"/>
            </w:tcBorders>
            <w:shd w:val="clear" w:color="auto" w:fill="auto"/>
            <w:noWrap/>
            <w:vAlign w:val="bottom"/>
            <w:hideMark/>
          </w:tcPr>
          <w:p w:rsidR="00F27A15" w:rsidRPr="00470549" w:rsidRDefault="009C4E4E" w:rsidP="00DA23A8">
            <w:pPr>
              <w:rPr>
                <w:rFonts w:cs="Arial"/>
                <w:color w:val="000000"/>
                <w:sz w:val="20"/>
                <w:szCs w:val="20"/>
              </w:rPr>
            </w:pPr>
            <w:r>
              <w:rPr>
                <w:rFonts w:cs="Arial"/>
                <w:color w:val="000000"/>
                <w:sz w:val="20"/>
                <w:szCs w:val="20"/>
              </w:rPr>
              <w:t>Fifth</w:t>
            </w:r>
            <w:r w:rsidR="00F27A15" w:rsidRPr="00470549">
              <w:rPr>
                <w:rFonts w:cs="Arial"/>
                <w:color w:val="000000"/>
                <w:sz w:val="20"/>
                <w:szCs w:val="20"/>
              </w:rPr>
              <w:t xml:space="preserve"> line for address information.</w:t>
            </w:r>
          </w:p>
        </w:tc>
      </w:tr>
      <w:tr w:rsidR="00F27A15" w:rsidRPr="00E85170" w:rsidTr="00810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5"/>
        </w:trPr>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F27A15" w:rsidRPr="00470549" w:rsidRDefault="00EA0D7A" w:rsidP="00DA23A8">
            <w:pPr>
              <w:rPr>
                <w:rFonts w:cs="Arial"/>
                <w:color w:val="000000"/>
                <w:sz w:val="20"/>
                <w:szCs w:val="20"/>
              </w:rPr>
            </w:pPr>
            <w:r>
              <w:rPr>
                <w:rFonts w:cs="Arial"/>
                <w:color w:val="000000"/>
                <w:sz w:val="20"/>
                <w:szCs w:val="20"/>
              </w:rPr>
              <w:t>Asu_</w:t>
            </w:r>
            <w:r w:rsidR="00F27A15" w:rsidRPr="00470549">
              <w:rPr>
                <w:rFonts w:cs="Arial"/>
                <w:color w:val="000000"/>
                <w:sz w:val="20"/>
                <w:szCs w:val="20"/>
              </w:rPr>
              <w:t>Address1_State</w:t>
            </w:r>
          </w:p>
        </w:tc>
        <w:tc>
          <w:tcPr>
            <w:tcW w:w="6660" w:type="dxa"/>
            <w:tcBorders>
              <w:top w:val="nil"/>
              <w:left w:val="nil"/>
              <w:bottom w:val="single" w:sz="4" w:space="0" w:color="auto"/>
              <w:right w:val="single" w:sz="8" w:space="0" w:color="auto"/>
            </w:tcBorders>
            <w:shd w:val="clear" w:color="auto" w:fill="auto"/>
            <w:noWrap/>
            <w:vAlign w:val="bottom"/>
            <w:hideMark/>
          </w:tcPr>
          <w:p w:rsidR="00F27A15" w:rsidRPr="00470549" w:rsidRDefault="00F27A15" w:rsidP="00DA23A8">
            <w:pPr>
              <w:rPr>
                <w:rFonts w:cs="Arial"/>
                <w:color w:val="000000"/>
                <w:sz w:val="20"/>
                <w:szCs w:val="20"/>
              </w:rPr>
            </w:pPr>
            <w:r w:rsidRPr="00470549">
              <w:rPr>
                <w:rFonts w:cs="Arial"/>
                <w:color w:val="000000"/>
                <w:sz w:val="20"/>
                <w:szCs w:val="20"/>
              </w:rPr>
              <w:t>State of the contact’s address 1.</w:t>
            </w:r>
          </w:p>
        </w:tc>
      </w:tr>
    </w:tbl>
    <w:p w:rsidR="00F27A15" w:rsidRPr="00D84A23" w:rsidRDefault="00F27A15" w:rsidP="00F27A15">
      <w:pPr>
        <w:pStyle w:val="Heading4"/>
      </w:pPr>
      <w:bookmarkStart w:id="287" w:name="_Ref310855366"/>
      <w:bookmarkStart w:id="288" w:name="_Toc310861143"/>
      <w:bookmarkStart w:id="289" w:name="_Toc312235467"/>
      <w:r w:rsidRPr="00D84A23">
        <w:t>Invoice Table</w:t>
      </w:r>
      <w:bookmarkEnd w:id="287"/>
      <w:bookmarkEnd w:id="288"/>
      <w:bookmarkEnd w:id="289"/>
    </w:p>
    <w:p w:rsidR="00F27A15" w:rsidRPr="000226B8" w:rsidRDefault="00F27A15" w:rsidP="00F27A15">
      <w:pPr>
        <w:keepNext/>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detailed </w:t>
      </w:r>
      <w:proofErr w:type="gramStart"/>
      <w:r>
        <w:rPr>
          <w:rFonts w:cs="Arial"/>
          <w:szCs w:val="22"/>
        </w:rPr>
        <w:t xml:space="preserve">information </w:t>
      </w:r>
      <w:r w:rsidRPr="000226B8">
        <w:rPr>
          <w:rFonts w:cs="Arial"/>
          <w:szCs w:val="22"/>
        </w:rPr>
        <w:t xml:space="preserve"> </w:t>
      </w:r>
      <w:proofErr w:type="gramEnd"/>
      <w:r>
        <w:rPr>
          <w:rFonts w:cs="Arial"/>
          <w:szCs w:val="22"/>
        </w:rPr>
        <w:fldChar w:fldCharType="begin"/>
      </w:r>
      <w:r>
        <w:instrText xml:space="preserve"> XE "CRM </w:instrText>
      </w:r>
      <w:r w:rsidRPr="00BE4BC9">
        <w:instrText>Database Table:</w:instrText>
      </w:r>
      <w:r>
        <w:instrText xml:space="preserve">Invoice" </w:instrText>
      </w:r>
      <w:r>
        <w:rPr>
          <w:rFonts w:cs="Arial"/>
          <w:szCs w:val="22"/>
        </w:rPr>
        <w:fldChar w:fldCharType="end"/>
      </w:r>
      <w:r w:rsidRPr="000226B8">
        <w:rPr>
          <w:rFonts w:cs="Arial"/>
          <w:szCs w:val="22"/>
        </w:rPr>
        <w:t>about invoices.</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F27A15" w:rsidRPr="00A66844" w:rsidTr="00DA23A8">
        <w:trPr>
          <w:tblHeader/>
        </w:trPr>
        <w:tc>
          <w:tcPr>
            <w:tcW w:w="2700" w:type="dxa"/>
            <w:shd w:val="clear" w:color="auto" w:fill="FFC000"/>
          </w:tcPr>
          <w:p w:rsidR="00F27A15" w:rsidRPr="00B93F34" w:rsidRDefault="00F27A15" w:rsidP="00DA23A8">
            <w:pPr>
              <w:spacing w:before="60" w:after="60"/>
              <w:jc w:val="center"/>
              <w:rPr>
                <w:b/>
                <w:sz w:val="20"/>
                <w:szCs w:val="20"/>
              </w:rPr>
            </w:pPr>
            <w:r>
              <w:rPr>
                <w:b/>
                <w:sz w:val="20"/>
                <w:szCs w:val="20"/>
              </w:rPr>
              <w:t>Field</w:t>
            </w:r>
          </w:p>
        </w:tc>
        <w:tc>
          <w:tcPr>
            <w:tcW w:w="6660" w:type="dxa"/>
            <w:shd w:val="clear" w:color="auto" w:fill="FFC000"/>
          </w:tcPr>
          <w:p w:rsidR="00F27A15" w:rsidRPr="00B93F34" w:rsidRDefault="00F27A15" w:rsidP="00DA23A8">
            <w:pPr>
              <w:spacing w:before="60" w:after="60"/>
              <w:jc w:val="center"/>
              <w:rPr>
                <w:b/>
                <w:sz w:val="20"/>
                <w:szCs w:val="20"/>
              </w:rPr>
            </w:pPr>
            <w:r w:rsidRPr="00B93F34">
              <w:rPr>
                <w:b/>
                <w:sz w:val="20"/>
                <w:szCs w:val="20"/>
              </w:rPr>
              <w:t>Description</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billingcycleidDsc</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Identifies the particular Billing Cycle associated with the i</w:t>
            </w:r>
            <w:r w:rsidRPr="00A71637">
              <w:rPr>
                <w:rFonts w:cs="Arial"/>
                <w:color w:val="000000"/>
                <w:sz w:val="20"/>
                <w:szCs w:val="20"/>
              </w:rPr>
              <w:t>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enrollmentidDsc</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Identifies the e</w:t>
            </w:r>
            <w:r w:rsidRPr="00A71637">
              <w:rPr>
                <w:rFonts w:cs="Arial"/>
                <w:color w:val="000000"/>
                <w:sz w:val="20"/>
                <w:szCs w:val="20"/>
              </w:rPr>
              <w:t>nrollment</w:t>
            </w:r>
            <w:r w:rsidR="008B019C">
              <w:rPr>
                <w:rFonts w:cs="Arial"/>
                <w:color w:val="000000"/>
                <w:sz w:val="20"/>
                <w:szCs w:val="20"/>
              </w:rPr>
              <w:fldChar w:fldCharType="begin"/>
            </w:r>
            <w:r w:rsidR="008B019C">
              <w:instrText xml:space="preserve"> XE "</w:instrText>
            </w:r>
            <w:r w:rsidR="008B019C" w:rsidRPr="00B909EB">
              <w:rPr>
                <w:rStyle w:val="Emphasis"/>
                <w:rFonts w:cs="Arial"/>
                <w:i w:val="0"/>
                <w:szCs w:val="22"/>
              </w:rPr>
              <w:instrText>Enrollment</w:instrText>
            </w:r>
            <w:r w:rsidR="008B019C">
              <w:instrText xml:space="preserve">" </w:instrText>
            </w:r>
            <w:r w:rsidR="008B019C">
              <w:rPr>
                <w:rFonts w:cs="Arial"/>
                <w:color w:val="000000"/>
                <w:sz w:val="20"/>
                <w:szCs w:val="20"/>
              </w:rPr>
              <w:fldChar w:fldCharType="end"/>
            </w:r>
            <w:r w:rsidRPr="00A71637">
              <w:rPr>
                <w:rFonts w:cs="Arial"/>
                <w:color w:val="000000"/>
                <w:sz w:val="20"/>
                <w:szCs w:val="20"/>
              </w:rPr>
              <w:t xml:space="preserve"> associated with </w:t>
            </w:r>
            <w:r>
              <w:rPr>
                <w:rFonts w:cs="Arial"/>
                <w:color w:val="000000"/>
                <w:sz w:val="20"/>
                <w:szCs w:val="20"/>
              </w:rPr>
              <w:t xml:space="preserve">the </w:t>
            </w:r>
            <w:r w:rsidRPr="00A71637">
              <w:rPr>
                <w:rFonts w:cs="Arial"/>
                <w:color w:val="000000"/>
                <w:sz w:val="20"/>
                <w:szCs w:val="20"/>
              </w:rPr>
              <w:t>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lastRenderedPageBreak/>
              <w:t>CustomerId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account or contact associated with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InvoiceId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 xml:space="preserve">the </w:t>
            </w:r>
            <w:r>
              <w:rPr>
                <w:rFonts w:cs="Arial"/>
                <w:color w:val="000000"/>
                <w:sz w:val="20"/>
                <w:szCs w:val="20"/>
              </w:rPr>
              <w:t xml:space="preserve">particular </w:t>
            </w:r>
            <w:r w:rsidRPr="00A71637">
              <w:rPr>
                <w:rFonts w:cs="Arial"/>
                <w:color w:val="000000"/>
                <w:sz w:val="20"/>
                <w:szCs w:val="20"/>
              </w:rPr>
              <w:t>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OwningTeam</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team that owns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OpportunityId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opportunity with which the invoice is associated.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PriorityCode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Code indicates invoice priority.</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SalesOrderId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Identifies t</w:t>
            </w:r>
            <w:r w:rsidRPr="00A71637">
              <w:rPr>
                <w:rFonts w:cs="Arial"/>
                <w:color w:val="000000"/>
                <w:sz w:val="20"/>
                <w:szCs w:val="20"/>
              </w:rPr>
              <w:t xml:space="preserve">he </w:t>
            </w:r>
            <w:r>
              <w:rPr>
                <w:rFonts w:cs="Arial"/>
                <w:color w:val="000000"/>
                <w:sz w:val="20"/>
                <w:szCs w:val="20"/>
              </w:rPr>
              <w:t xml:space="preserve">sales order </w:t>
            </w:r>
            <w:r w:rsidRPr="00A71637">
              <w:rPr>
                <w:rFonts w:cs="Arial"/>
                <w:color w:val="000000"/>
                <w:sz w:val="20"/>
                <w:szCs w:val="20"/>
              </w:rPr>
              <w:t>associated with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OwningUser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user who owns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OwningBusinessUnit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business unit that owns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LastBackofficeSubmit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Date and time </w:t>
            </w:r>
            <w:r>
              <w:rPr>
                <w:rFonts w:cs="Arial"/>
                <w:color w:val="000000"/>
                <w:sz w:val="20"/>
                <w:szCs w:val="20"/>
              </w:rPr>
              <w:t xml:space="preserve">that </w:t>
            </w:r>
            <w:r w:rsidRPr="00A71637">
              <w:rPr>
                <w:rFonts w:cs="Arial"/>
                <w:color w:val="000000"/>
                <w:sz w:val="20"/>
                <w:szCs w:val="20"/>
              </w:rPr>
              <w:t>the invoice was last submitted to Microsoft Great Plains.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PriceLevelId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price list associated with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AccountId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account</w:t>
            </w:r>
            <w:r>
              <w:rPr>
                <w:rFonts w:cs="Arial"/>
                <w:color w:val="000000"/>
                <w:sz w:val="20"/>
                <w:szCs w:val="20"/>
              </w:rPr>
              <w:t xml:space="preserve"> </w:t>
            </w:r>
            <w:r w:rsidRPr="00A71637">
              <w:rPr>
                <w:rFonts w:cs="Arial"/>
                <w:color w:val="000000"/>
                <w:sz w:val="20"/>
                <w:szCs w:val="20"/>
              </w:rPr>
              <w:t>associated with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ContactId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contact associated with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InvoiceNumber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Invoice number.</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Name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Name of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Description</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Description of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DiscountAmount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Discount </w:t>
            </w:r>
            <w:r>
              <w:rPr>
                <w:rFonts w:cs="Arial"/>
                <w:color w:val="000000"/>
                <w:sz w:val="20"/>
                <w:szCs w:val="20"/>
              </w:rPr>
              <w:t xml:space="preserve">expressed </w:t>
            </w:r>
            <w:r w:rsidRPr="00A71637">
              <w:rPr>
                <w:rFonts w:cs="Arial"/>
                <w:color w:val="000000"/>
                <w:sz w:val="20"/>
                <w:szCs w:val="20"/>
              </w:rPr>
              <w:t>as a monetary amount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FreightAmount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Cost of freight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Total price </w:t>
            </w:r>
            <w:r>
              <w:rPr>
                <w:rFonts w:cs="Arial"/>
                <w:color w:val="000000"/>
                <w:sz w:val="20"/>
                <w:szCs w:val="20"/>
              </w:rPr>
              <w:t xml:space="preserve">of </w:t>
            </w:r>
            <w:r w:rsidRPr="00A71637">
              <w:rPr>
                <w:rFonts w:cs="Arial"/>
                <w:color w:val="000000"/>
                <w:sz w:val="20"/>
                <w:szCs w:val="20"/>
              </w:rPr>
              <w:t>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TotalLineItemAmount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 line item amount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TotalLineItemDiscount</w:t>
            </w:r>
            <w:r>
              <w:rPr>
                <w:rFonts w:cs="Arial"/>
                <w:color w:val="000000"/>
                <w:sz w:val="20"/>
                <w:szCs w:val="20"/>
              </w:rPr>
              <w:t xml:space="preserve"> </w:t>
            </w:r>
            <w:r w:rsidRPr="00A71637">
              <w:rPr>
                <w:rFonts w:cs="Arial"/>
                <w:color w:val="000000"/>
                <w:sz w:val="20"/>
                <w:szCs w:val="20"/>
              </w:rPr>
              <w:t>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 line item discount for the invoice</w:t>
            </w:r>
            <w:r>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TotalAmountLessFreight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 price minus the freight charges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TotalDiscountAmount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 discount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CreatedBy</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user who created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TotalTax</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 tax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ShippingMethodCode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Method of shipment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PaymentTermsCode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Payment terms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CreatedOn</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Date and time </w:t>
            </w:r>
            <w:r>
              <w:rPr>
                <w:rFonts w:cs="Arial"/>
                <w:color w:val="000000"/>
                <w:sz w:val="20"/>
                <w:szCs w:val="20"/>
              </w:rPr>
              <w:t xml:space="preserve">that </w:t>
            </w:r>
            <w:r w:rsidRPr="00A71637">
              <w:rPr>
                <w:rFonts w:cs="Arial"/>
                <w:color w:val="000000"/>
                <w:sz w:val="20"/>
                <w:szCs w:val="20"/>
              </w:rPr>
              <w:t>the invoice was created.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ModifiedBy</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user who last modified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ModifiedOn</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Date and time that </w:t>
            </w:r>
            <w:r w:rsidRPr="00A71637">
              <w:rPr>
                <w:rFonts w:cs="Arial"/>
                <w:color w:val="000000"/>
                <w:sz w:val="20"/>
                <w:szCs w:val="20"/>
              </w:rPr>
              <w:t>the invoice was last modified.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StateCode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sidRPr="00A71637">
              <w:rPr>
                <w:rFonts w:cs="Arial"/>
                <w:color w:val="000000"/>
                <w:sz w:val="20"/>
                <w:szCs w:val="20"/>
              </w:rPr>
              <w:t xml:space="preserve"> of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StatusCode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Reason for the status of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ShipTo_Name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Name</w:t>
            </w:r>
            <w:r>
              <w:rPr>
                <w:rFonts w:cs="Arial"/>
                <w:color w:val="000000"/>
                <w:sz w:val="20"/>
                <w:szCs w:val="20"/>
              </w:rPr>
              <w:t xml:space="preserve"> of </w:t>
            </w:r>
            <w:r w:rsidRPr="00A71637">
              <w:rPr>
                <w:rFonts w:cs="Arial"/>
                <w:color w:val="000000"/>
                <w:sz w:val="20"/>
                <w:szCs w:val="20"/>
              </w:rPr>
              <w:t>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VersionNumber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For internal use only.</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PricingErrorCode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Type of pricing error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ShipTo_Line1</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First line of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ShipTo_Line2</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Second line </w:t>
            </w:r>
            <w:r>
              <w:rPr>
                <w:rFonts w:cs="Arial"/>
                <w:color w:val="000000"/>
                <w:sz w:val="20"/>
                <w:szCs w:val="20"/>
              </w:rPr>
              <w:t>of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ShipTo_Line3</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Third line</w:t>
            </w:r>
            <w:r>
              <w:rPr>
                <w:rFonts w:cs="Arial"/>
                <w:color w:val="000000"/>
                <w:sz w:val="20"/>
                <w:szCs w:val="20"/>
              </w:rPr>
              <w:t xml:space="preserve"> of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ShipTo_City</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City name</w:t>
            </w:r>
            <w:r>
              <w:rPr>
                <w:rFonts w:cs="Arial"/>
                <w:color w:val="000000"/>
                <w:sz w:val="20"/>
                <w:szCs w:val="20"/>
              </w:rPr>
              <w:t xml:space="preserve"> of </w:t>
            </w:r>
            <w:r w:rsidRPr="00A71637">
              <w:rPr>
                <w:rFonts w:cs="Arial"/>
                <w:color w:val="000000"/>
                <w:sz w:val="20"/>
                <w:szCs w:val="20"/>
              </w:rPr>
              <w:t>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ShipTo_StateOrProvince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 State or province </w:t>
            </w:r>
            <w:r>
              <w:rPr>
                <w:rFonts w:cs="Arial"/>
                <w:color w:val="000000"/>
                <w:sz w:val="20"/>
                <w:szCs w:val="20"/>
              </w:rPr>
              <w:t xml:space="preserve">of </w:t>
            </w:r>
            <w:r w:rsidRPr="00A71637">
              <w:rPr>
                <w:rFonts w:cs="Arial"/>
                <w:color w:val="000000"/>
                <w:sz w:val="20"/>
                <w:szCs w:val="20"/>
              </w:rPr>
              <w:t>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lastRenderedPageBreak/>
              <w:t>ShipTo_Country</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Country or </w:t>
            </w:r>
            <w:r w:rsidRPr="00A71637">
              <w:rPr>
                <w:rFonts w:cs="Arial"/>
                <w:color w:val="000000"/>
                <w:sz w:val="20"/>
                <w:szCs w:val="20"/>
              </w:rPr>
              <w:t xml:space="preserve">region name </w:t>
            </w:r>
            <w:r>
              <w:rPr>
                <w:rFonts w:cs="Arial"/>
                <w:color w:val="000000"/>
                <w:sz w:val="20"/>
                <w:szCs w:val="20"/>
              </w:rPr>
              <w:t xml:space="preserve">of </w:t>
            </w:r>
            <w:r w:rsidRPr="00A71637">
              <w:rPr>
                <w:rFonts w:cs="Arial"/>
                <w:color w:val="000000"/>
                <w:sz w:val="20"/>
                <w:szCs w:val="20"/>
              </w:rPr>
              <w:t>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ShipTo_PostalCode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ZIP c</w:t>
            </w:r>
            <w:r w:rsidRPr="00A71637">
              <w:rPr>
                <w:rFonts w:cs="Arial"/>
                <w:color w:val="000000"/>
                <w:sz w:val="20"/>
                <w:szCs w:val="20"/>
              </w:rPr>
              <w:t xml:space="preserve">ode or postal code </w:t>
            </w:r>
            <w:r>
              <w:rPr>
                <w:rFonts w:cs="Arial"/>
                <w:color w:val="000000"/>
                <w:sz w:val="20"/>
                <w:szCs w:val="20"/>
              </w:rPr>
              <w:t>of</w:t>
            </w:r>
            <w:r w:rsidRPr="00A71637">
              <w:rPr>
                <w:rFonts w:cs="Arial"/>
                <w:color w:val="000000"/>
                <w:sz w:val="20"/>
                <w:szCs w:val="20"/>
              </w:rPr>
              <w:t xml:space="preserve">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WillCall</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Indicates </w:t>
            </w:r>
            <w:r w:rsidRPr="00A71637">
              <w:rPr>
                <w:rFonts w:cs="Arial"/>
                <w:color w:val="000000"/>
                <w:sz w:val="20"/>
                <w:szCs w:val="20"/>
              </w:rPr>
              <w:t>whether</w:t>
            </w:r>
            <w:r>
              <w:rPr>
                <w:rFonts w:cs="Arial"/>
                <w:color w:val="000000"/>
                <w:sz w:val="20"/>
                <w:szCs w:val="20"/>
              </w:rPr>
              <w:t xml:space="preserve"> or not </w:t>
            </w:r>
            <w:r w:rsidRPr="00A71637">
              <w:rPr>
                <w:rFonts w:cs="Arial"/>
                <w:color w:val="000000"/>
                <w:sz w:val="20"/>
                <w:szCs w:val="20"/>
              </w:rPr>
              <w:t>the customer will call for the invoiced products or the products to be shipped.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ShipTo_Telephone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Telephone number associated with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BillTo_Name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Name</w:t>
            </w:r>
            <w:r>
              <w:rPr>
                <w:rFonts w:cs="Arial"/>
                <w:color w:val="000000"/>
                <w:sz w:val="20"/>
                <w:szCs w:val="20"/>
              </w:rPr>
              <w:t xml:space="preserve"> of </w:t>
            </w:r>
            <w:r w:rsidRPr="00A71637">
              <w:rPr>
                <w:rFonts w:cs="Arial"/>
                <w:color w:val="000000"/>
                <w:sz w:val="20"/>
                <w:szCs w:val="20"/>
              </w:rPr>
              <w:t>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ShipTo_FreightTermsCode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Freight terms for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ShipTo_Fax</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Fax number for the shipping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BillTo_Line1</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First line </w:t>
            </w:r>
            <w:r>
              <w:rPr>
                <w:rFonts w:cs="Arial"/>
                <w:color w:val="000000"/>
                <w:sz w:val="20"/>
                <w:szCs w:val="20"/>
              </w:rPr>
              <w:t xml:space="preserve">of the </w:t>
            </w:r>
            <w:r w:rsidRPr="00A71637">
              <w:rPr>
                <w:rFonts w:cs="Arial"/>
                <w:color w:val="000000"/>
                <w:sz w:val="20"/>
                <w:szCs w:val="20"/>
              </w:rPr>
              <w:t>billing addres</w:t>
            </w:r>
            <w:r>
              <w:rPr>
                <w:rFonts w:cs="Arial"/>
                <w:color w:val="000000"/>
                <w:sz w:val="20"/>
                <w:szCs w:val="20"/>
              </w:rPr>
              <w:t>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BillTo_Line2</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Second line </w:t>
            </w:r>
            <w:r>
              <w:rPr>
                <w:rFonts w:cs="Arial"/>
                <w:color w:val="000000"/>
                <w:sz w:val="20"/>
                <w:szCs w:val="20"/>
              </w:rPr>
              <w:t xml:space="preserve">of the </w:t>
            </w:r>
            <w:r w:rsidRPr="00A71637">
              <w:rPr>
                <w:rFonts w:cs="Arial"/>
                <w:color w:val="000000"/>
                <w:sz w:val="20"/>
                <w:szCs w:val="20"/>
              </w:rPr>
              <w:t>billing address</w:t>
            </w:r>
            <w:r>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BillTo_Line3</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Third line</w:t>
            </w:r>
            <w:r>
              <w:rPr>
                <w:rFonts w:cs="Arial"/>
                <w:color w:val="000000"/>
                <w:sz w:val="20"/>
                <w:szCs w:val="20"/>
              </w:rPr>
              <w:t xml:space="preserve"> of the </w:t>
            </w:r>
            <w:r w:rsidRPr="00A71637">
              <w:rPr>
                <w:rFonts w:cs="Arial"/>
                <w:color w:val="000000"/>
                <w:sz w:val="20"/>
                <w:szCs w:val="20"/>
              </w:rPr>
              <w:t>billing addres</w:t>
            </w:r>
            <w:r>
              <w:rPr>
                <w:rFonts w:cs="Arial"/>
                <w:color w:val="000000"/>
                <w:sz w:val="20"/>
                <w:szCs w:val="20"/>
              </w:rPr>
              <w:t>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BillTo_City</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City name </w:t>
            </w:r>
            <w:r>
              <w:rPr>
                <w:rFonts w:cs="Arial"/>
                <w:color w:val="000000"/>
                <w:sz w:val="20"/>
                <w:szCs w:val="20"/>
              </w:rPr>
              <w:t xml:space="preserve">of </w:t>
            </w:r>
            <w:r w:rsidRPr="00A71637">
              <w:rPr>
                <w:rFonts w:cs="Arial"/>
                <w:color w:val="000000"/>
                <w:sz w:val="20"/>
                <w:szCs w:val="20"/>
              </w:rPr>
              <w:t>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BillTo_StateOrProvince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State or province </w:t>
            </w:r>
            <w:r>
              <w:rPr>
                <w:rFonts w:cs="Arial"/>
                <w:color w:val="000000"/>
                <w:sz w:val="20"/>
                <w:szCs w:val="20"/>
              </w:rPr>
              <w:t xml:space="preserve">of </w:t>
            </w:r>
            <w:r w:rsidRPr="00A71637">
              <w:rPr>
                <w:rFonts w:cs="Arial"/>
                <w:color w:val="000000"/>
                <w:sz w:val="20"/>
                <w:szCs w:val="20"/>
              </w:rPr>
              <w:t>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BillTo_Country</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Country or </w:t>
            </w:r>
            <w:r w:rsidRPr="00A71637">
              <w:rPr>
                <w:rFonts w:cs="Arial"/>
                <w:color w:val="000000"/>
                <w:sz w:val="20"/>
                <w:szCs w:val="20"/>
              </w:rPr>
              <w:t>region name</w:t>
            </w:r>
            <w:r>
              <w:rPr>
                <w:rFonts w:cs="Arial"/>
                <w:color w:val="000000"/>
                <w:sz w:val="20"/>
                <w:szCs w:val="20"/>
              </w:rPr>
              <w:t xml:space="preserve"> of</w:t>
            </w:r>
            <w:r w:rsidRPr="00A71637">
              <w:rPr>
                <w:rFonts w:cs="Arial"/>
                <w:color w:val="000000"/>
                <w:sz w:val="20"/>
                <w:szCs w:val="20"/>
              </w:rPr>
              <w:t xml:space="preserve"> 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BillTo_PostalCode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ZIP c</w:t>
            </w:r>
            <w:r w:rsidRPr="00A71637">
              <w:rPr>
                <w:rFonts w:cs="Arial"/>
                <w:color w:val="000000"/>
                <w:sz w:val="20"/>
                <w:szCs w:val="20"/>
              </w:rPr>
              <w:t>ode or postal code</w:t>
            </w:r>
            <w:r>
              <w:rPr>
                <w:rFonts w:cs="Arial"/>
                <w:color w:val="000000"/>
                <w:sz w:val="20"/>
                <w:szCs w:val="20"/>
              </w:rPr>
              <w:t xml:space="preserve"> of</w:t>
            </w:r>
            <w:r w:rsidRPr="00A71637">
              <w:rPr>
                <w:rFonts w:cs="Arial"/>
                <w:color w:val="000000"/>
                <w:sz w:val="20"/>
                <w:szCs w:val="20"/>
              </w:rPr>
              <w:t xml:space="preserve"> 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BillTo_Telephone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Telephone number associated with 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BillTo_Fax</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Fax number for the billing address.</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DiscountPercentage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Discount </w:t>
            </w:r>
            <w:r>
              <w:rPr>
                <w:rFonts w:cs="Arial"/>
                <w:color w:val="000000"/>
                <w:sz w:val="20"/>
                <w:szCs w:val="20"/>
              </w:rPr>
              <w:t xml:space="preserve">expressed </w:t>
            </w:r>
            <w:r w:rsidRPr="00A71637">
              <w:rPr>
                <w:rFonts w:cs="Arial"/>
                <w:color w:val="000000"/>
                <w:sz w:val="20"/>
                <w:szCs w:val="20"/>
              </w:rPr>
              <w:t xml:space="preserve">as a percentage </w:t>
            </w:r>
            <w:r>
              <w:rPr>
                <w:rFonts w:cs="Arial"/>
                <w:color w:val="000000"/>
                <w:sz w:val="20"/>
                <w:szCs w:val="20"/>
              </w:rPr>
              <w:t xml:space="preserve">of </w:t>
            </w:r>
            <w:r w:rsidRPr="00A71637">
              <w:rPr>
                <w:rFonts w:cs="Arial"/>
                <w:color w:val="000000"/>
                <w:sz w:val="20"/>
                <w:szCs w:val="20"/>
              </w:rPr>
              <w:t>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IsPriceLocked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Indicates whether or </w:t>
            </w:r>
            <w:proofErr w:type="gramStart"/>
            <w:r>
              <w:rPr>
                <w:rFonts w:cs="Arial"/>
                <w:color w:val="000000"/>
                <w:sz w:val="20"/>
                <w:szCs w:val="20"/>
              </w:rPr>
              <w:t xml:space="preserve">not </w:t>
            </w:r>
            <w:r w:rsidRPr="00A71637">
              <w:rPr>
                <w:rFonts w:cs="Arial"/>
                <w:color w:val="000000"/>
                <w:sz w:val="20"/>
                <w:szCs w:val="20"/>
              </w:rPr>
              <w:t xml:space="preserve"> invoice</w:t>
            </w:r>
            <w:proofErr w:type="gramEnd"/>
            <w:r w:rsidRPr="00A71637">
              <w:rPr>
                <w:rFonts w:cs="Arial"/>
                <w:color w:val="000000"/>
                <w:sz w:val="20"/>
                <w:szCs w:val="20"/>
              </w:rPr>
              <w:t xml:space="preserve"> pricing is locked.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DateDelivered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Date all products in the invoice were delivered.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DueDate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Date by which the invoice </w:t>
            </w:r>
            <w:r>
              <w:rPr>
                <w:rFonts w:cs="Arial"/>
                <w:color w:val="000000"/>
                <w:sz w:val="20"/>
                <w:szCs w:val="20"/>
              </w:rPr>
              <w:t xml:space="preserve">must </w:t>
            </w:r>
            <w:r w:rsidRPr="00A71637">
              <w:rPr>
                <w:rFonts w:cs="Arial"/>
                <w:color w:val="000000"/>
                <w:sz w:val="20"/>
                <w:szCs w:val="20"/>
              </w:rPr>
              <w:t>be paid.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TimeZoneRuleVersion</w:t>
            </w:r>
            <w:r>
              <w:rPr>
                <w:rFonts w:cs="Arial"/>
                <w:color w:val="000000"/>
                <w:sz w:val="20"/>
                <w:szCs w:val="20"/>
              </w:rPr>
              <w:t xml:space="preserve"> </w:t>
            </w:r>
            <w:r w:rsidRPr="00A71637">
              <w:rPr>
                <w:rFonts w:cs="Arial"/>
                <w:color w:val="000000"/>
                <w:sz w:val="20"/>
                <w:szCs w:val="20"/>
              </w:rPr>
              <w:t>Number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For internal use only.</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ImportSequenceNumber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 xml:space="preserve">the data import or data migration </w:t>
            </w:r>
            <w:r>
              <w:rPr>
                <w:rFonts w:cs="Arial"/>
                <w:color w:val="000000"/>
                <w:sz w:val="20"/>
                <w:szCs w:val="20"/>
              </w:rPr>
              <w:t xml:space="preserve">action </w:t>
            </w:r>
            <w:r w:rsidRPr="00A71637">
              <w:rPr>
                <w:rFonts w:cs="Arial"/>
                <w:color w:val="000000"/>
                <w:sz w:val="20"/>
                <w:szCs w:val="20"/>
              </w:rPr>
              <w:t>that created this record.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OverriddenCreatedOn</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Date and time that the record was </w:t>
            </w:r>
            <w:r>
              <w:rPr>
                <w:rFonts w:cs="Arial"/>
                <w:color w:val="000000"/>
                <w:sz w:val="20"/>
                <w:szCs w:val="20"/>
              </w:rPr>
              <w:t>overridden (</w:t>
            </w:r>
            <w:r w:rsidRPr="00A71637">
              <w:rPr>
                <w:rFonts w:cs="Arial"/>
                <w:color w:val="000000"/>
                <w:sz w:val="20"/>
                <w:szCs w:val="20"/>
              </w:rPr>
              <w:t>migrated</w:t>
            </w:r>
            <w:r>
              <w:rPr>
                <w:rFonts w:cs="Arial"/>
                <w:color w:val="000000"/>
                <w:sz w:val="20"/>
                <w:szCs w:val="20"/>
              </w:rPr>
              <w:t>)</w:t>
            </w:r>
            <w:r w:rsidRPr="00A71637">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ExchangeRate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Exchange rate for the currency associated with the invoice with the base currency.</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UTCConversionTimeZone</w:t>
            </w:r>
            <w:r>
              <w:rPr>
                <w:rFonts w:cs="Arial"/>
                <w:color w:val="000000"/>
                <w:sz w:val="20"/>
                <w:szCs w:val="20"/>
              </w:rPr>
              <w:t xml:space="preserve"> </w:t>
            </w:r>
            <w:r w:rsidRPr="00A71637">
              <w:rPr>
                <w:rFonts w:cs="Arial"/>
                <w:color w:val="000000"/>
                <w:sz w:val="20"/>
                <w:szCs w:val="20"/>
              </w:rPr>
              <w:t>Code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Code for the time zone in which the </w:t>
            </w:r>
            <w:r w:rsidRPr="00A74C17">
              <w:rPr>
                <w:rFonts w:cs="Arial"/>
                <w:color w:val="000000"/>
                <w:sz w:val="20"/>
                <w:szCs w:val="20"/>
              </w:rPr>
              <w:t>record was created.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TransactionCurrencyId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w:t>
            </w:r>
            <w:r w:rsidRPr="00A71637">
              <w:rPr>
                <w:rFonts w:cs="Arial"/>
                <w:color w:val="000000"/>
                <w:sz w:val="20"/>
                <w:szCs w:val="20"/>
              </w:rPr>
              <w:t>the currency associated with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TotalLineItemAmount_Base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total line item amount for the invoice</w:t>
            </w:r>
            <w:r>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TotalLineItemDiscount</w:t>
            </w:r>
            <w:r>
              <w:rPr>
                <w:rFonts w:cs="Arial"/>
                <w:color w:val="000000"/>
                <w:sz w:val="20"/>
                <w:szCs w:val="20"/>
              </w:rPr>
              <w:t xml:space="preserve"> </w:t>
            </w:r>
            <w:r w:rsidRPr="00A71637">
              <w:rPr>
                <w:rFonts w:cs="Arial"/>
                <w:color w:val="000000"/>
                <w:sz w:val="20"/>
                <w:szCs w:val="20"/>
              </w:rPr>
              <w:t>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total line item discount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TotalTax_Base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total tax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TotalAmountLessFreight_</w:t>
            </w:r>
            <w:r>
              <w:rPr>
                <w:rFonts w:cs="Arial"/>
                <w:color w:val="000000"/>
                <w:sz w:val="20"/>
                <w:szCs w:val="20"/>
              </w:rPr>
              <w:t xml:space="preserve"> </w:t>
            </w:r>
            <w:r w:rsidRPr="00A71637">
              <w:rPr>
                <w:rFonts w:cs="Arial"/>
                <w:color w:val="000000"/>
                <w:sz w:val="20"/>
                <w:szCs w:val="20"/>
              </w:rPr>
              <w:t>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total price minus the freight charges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DiscountAmount_Base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total line item discount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FreightAmount_Base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cost of freight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F27A15" w:rsidP="00DA23A8">
            <w:pPr>
              <w:rPr>
                <w:rFonts w:cs="Arial"/>
                <w:color w:val="000000"/>
                <w:sz w:val="20"/>
                <w:szCs w:val="20"/>
              </w:rPr>
            </w:pPr>
            <w:r w:rsidRPr="00A71637">
              <w:rPr>
                <w:rFonts w:cs="Arial"/>
                <w:color w:val="000000"/>
                <w:sz w:val="20"/>
                <w:szCs w:val="20"/>
              </w:rPr>
              <w:t>TotalDiscountAmount_Base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Base currency equivalent of the total discount for the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billedamount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Billed amount.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billedamount_Base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Value of the Billed Amount in base currency.</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creditcardno</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Credit c</w:t>
            </w:r>
            <w:r w:rsidRPr="00A71637">
              <w:rPr>
                <w:rFonts w:cs="Arial"/>
                <w:color w:val="000000"/>
                <w:sz w:val="20"/>
                <w:szCs w:val="20"/>
              </w:rPr>
              <w:t>ard number.</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enddate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End date copied </w:t>
            </w:r>
            <w:r w:rsidRPr="00A71637">
              <w:rPr>
                <w:rFonts w:cs="Arial"/>
                <w:color w:val="000000"/>
                <w:sz w:val="20"/>
                <w:szCs w:val="20"/>
              </w:rPr>
              <w:t xml:space="preserve">from billing cycle for display in </w:t>
            </w:r>
            <w:r>
              <w:rPr>
                <w:rFonts w:cs="Arial"/>
                <w:color w:val="000000"/>
                <w:sz w:val="20"/>
                <w:szCs w:val="20"/>
              </w:rPr>
              <w:t xml:space="preserve">the </w:t>
            </w:r>
            <w:r w:rsidRPr="00A71637">
              <w:rPr>
                <w:rFonts w:cs="Arial"/>
                <w:color w:val="000000"/>
                <w:sz w:val="20"/>
                <w:szCs w:val="20"/>
              </w:rPr>
              <w:t>CRM</w:t>
            </w:r>
            <w:r w:rsidR="00465AF4">
              <w:rPr>
                <w:rFonts w:cs="Arial"/>
                <w:color w:val="000000"/>
                <w:sz w:val="20"/>
                <w:szCs w:val="20"/>
              </w:rPr>
              <w:fldChar w:fldCharType="begin"/>
            </w:r>
            <w:r w:rsidR="00465AF4">
              <w:instrText xml:space="preserve"> XE "</w:instrText>
            </w:r>
            <w:r w:rsidR="00465AF4" w:rsidRPr="00A86839">
              <w:instrText>CRM</w:instrText>
            </w:r>
            <w:r w:rsidR="00465AF4">
              <w:instrText xml:space="preserve">" </w:instrText>
            </w:r>
            <w:r w:rsidR="00465AF4">
              <w:rPr>
                <w:rFonts w:cs="Arial"/>
                <w:color w:val="000000"/>
                <w:sz w:val="20"/>
                <w:szCs w:val="20"/>
              </w:rPr>
              <w:fldChar w:fldCharType="end"/>
            </w:r>
            <w:r>
              <w:rPr>
                <w:rFonts w:cs="Arial"/>
                <w:color w:val="000000"/>
                <w:sz w:val="20"/>
                <w:szCs w:val="20"/>
              </w:rPr>
              <w:t xml:space="preserve"> UI.</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lastRenderedPageBreak/>
              <w:t>Asu_</w:t>
            </w:r>
            <w:r w:rsidR="00F27A15" w:rsidRPr="00A71637">
              <w:rPr>
                <w:rFonts w:cs="Arial"/>
                <w:color w:val="000000"/>
                <w:sz w:val="20"/>
                <w:szCs w:val="20"/>
              </w:rPr>
              <w:t>invoicetype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Type of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negativereceiptid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ID</w:t>
            </w:r>
            <w:r w:rsidRPr="00A71637">
              <w:rPr>
                <w:rFonts w:cs="Arial"/>
                <w:color w:val="000000"/>
                <w:sz w:val="20"/>
                <w:szCs w:val="20"/>
              </w:rPr>
              <w:t xml:space="preserve"> of </w:t>
            </w:r>
            <w:r>
              <w:rPr>
                <w:rFonts w:cs="Arial"/>
                <w:color w:val="000000"/>
                <w:sz w:val="20"/>
                <w:szCs w:val="20"/>
              </w:rPr>
              <w:t xml:space="preserve">a </w:t>
            </w:r>
            <w:r w:rsidRPr="00A71637">
              <w:rPr>
                <w:rFonts w:cs="Arial"/>
                <w:color w:val="000000"/>
                <w:sz w:val="20"/>
                <w:szCs w:val="20"/>
              </w:rPr>
              <w:t>negative receipt.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paymentfailurereason</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Stores </w:t>
            </w:r>
            <w:r w:rsidRPr="00A71637">
              <w:rPr>
                <w:rFonts w:cs="Arial"/>
                <w:color w:val="000000"/>
                <w:sz w:val="20"/>
                <w:szCs w:val="20"/>
              </w:rPr>
              <w:t xml:space="preserve">the actual reason </w:t>
            </w:r>
            <w:r>
              <w:rPr>
                <w:rFonts w:cs="Arial"/>
                <w:color w:val="000000"/>
                <w:sz w:val="20"/>
                <w:szCs w:val="20"/>
              </w:rPr>
              <w:t>for failure (NSF, exception, and so on</w:t>
            </w:r>
            <w:r w:rsidRPr="00A71637">
              <w:rPr>
                <w:rFonts w:cs="Arial"/>
                <w:color w:val="000000"/>
                <w:sz w:val="20"/>
                <w:szCs w:val="20"/>
              </w:rPr>
              <w:t>)</w:t>
            </w:r>
            <w:r>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paymentmethod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Payment method.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paymentstatus</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sidRPr="00A71637">
              <w:rPr>
                <w:rFonts w:cs="Arial"/>
                <w:color w:val="000000"/>
                <w:sz w:val="20"/>
                <w:szCs w:val="20"/>
              </w:rPr>
              <w:t xml:space="preserve"> of payment for this invoice</w:t>
            </w:r>
            <w:r>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referenceid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Reference ID.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refundamount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Refund Amount.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refundamount_Base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Value of the Refund Amount in base currency.</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ResubmitPayment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Identifies a r</w:t>
            </w:r>
            <w:r w:rsidRPr="00A71637">
              <w:rPr>
                <w:rFonts w:cs="Arial"/>
                <w:color w:val="000000"/>
                <w:sz w:val="20"/>
                <w:szCs w:val="20"/>
              </w:rPr>
              <w:t>esubmit payment.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starinvoiceid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Star Invoice ID.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starrecieptid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Star Receipt ID.</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startdate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Start Date copies </w:t>
            </w:r>
            <w:r w:rsidRPr="00A71637">
              <w:rPr>
                <w:rFonts w:cs="Arial"/>
                <w:color w:val="000000"/>
                <w:sz w:val="20"/>
                <w:szCs w:val="20"/>
              </w:rPr>
              <w:t xml:space="preserve">from </w:t>
            </w:r>
            <w:r>
              <w:rPr>
                <w:rFonts w:cs="Arial"/>
                <w:color w:val="000000"/>
                <w:sz w:val="20"/>
                <w:szCs w:val="20"/>
              </w:rPr>
              <w:t xml:space="preserve">the </w:t>
            </w:r>
            <w:r w:rsidRPr="00A71637">
              <w:rPr>
                <w:rFonts w:cs="Arial"/>
                <w:color w:val="000000"/>
                <w:sz w:val="20"/>
                <w:szCs w:val="20"/>
              </w:rPr>
              <w:t xml:space="preserve">billing cycle to </w:t>
            </w:r>
            <w:r>
              <w:rPr>
                <w:rFonts w:cs="Arial"/>
                <w:color w:val="000000"/>
                <w:sz w:val="20"/>
                <w:szCs w:val="20"/>
              </w:rPr>
              <w:t xml:space="preserve">explain </w:t>
            </w:r>
            <w:r w:rsidRPr="00A71637">
              <w:rPr>
                <w:rFonts w:cs="Arial"/>
                <w:color w:val="000000"/>
                <w:sz w:val="20"/>
                <w:szCs w:val="20"/>
              </w:rPr>
              <w:t>the associated view in CRM</w:t>
            </w:r>
            <w:r w:rsidR="00465AF4">
              <w:rPr>
                <w:rFonts w:cs="Arial"/>
                <w:color w:val="000000"/>
                <w:sz w:val="20"/>
                <w:szCs w:val="20"/>
              </w:rPr>
              <w:fldChar w:fldCharType="begin"/>
            </w:r>
            <w:r w:rsidR="00465AF4">
              <w:instrText xml:space="preserve"> XE "</w:instrText>
            </w:r>
            <w:r w:rsidR="00465AF4" w:rsidRPr="00A86839">
              <w:instrText>CRM</w:instrText>
            </w:r>
            <w:r w:rsidR="00465AF4">
              <w:instrText xml:space="preserve">" </w:instrText>
            </w:r>
            <w:r w:rsidR="00465AF4">
              <w:rPr>
                <w:rFonts w:cs="Arial"/>
                <w:color w:val="000000"/>
                <w:sz w:val="20"/>
                <w:szCs w:val="20"/>
              </w:rPr>
              <w:fldChar w:fldCharType="end"/>
            </w:r>
            <w:r>
              <w:rPr>
                <w:rFonts w:cs="Arial"/>
                <w:color w:val="000000"/>
                <w:sz w:val="20"/>
                <w:szCs w:val="20"/>
              </w:rPr>
              <w: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subject</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Identifies the s</w:t>
            </w:r>
            <w:r w:rsidRPr="00A71637">
              <w:rPr>
                <w:rFonts w:cs="Arial"/>
                <w:color w:val="000000"/>
                <w:sz w:val="20"/>
                <w:szCs w:val="20"/>
              </w:rPr>
              <w:t>ubject.</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systemerror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System error description.</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billingcycleid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the </w:t>
            </w:r>
            <w:r w:rsidRPr="00A71637">
              <w:rPr>
                <w:rFonts w:cs="Arial"/>
                <w:color w:val="000000"/>
                <w:sz w:val="20"/>
                <w:szCs w:val="20"/>
              </w:rPr>
              <w:t>Billing Cycle associated with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enrollmentid</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Pr>
                <w:rFonts w:cs="Arial"/>
                <w:color w:val="000000"/>
                <w:sz w:val="20"/>
                <w:szCs w:val="20"/>
              </w:rPr>
              <w:t xml:space="preserve">Identifies the </w:t>
            </w:r>
            <w:r w:rsidRPr="00A71637">
              <w:rPr>
                <w:rFonts w:cs="Arial"/>
                <w:color w:val="000000"/>
                <w:sz w:val="20"/>
                <w:szCs w:val="20"/>
              </w:rPr>
              <w:t>Enrollment associated with Invoice.</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paymentaccount</w:t>
            </w:r>
            <w:r w:rsidR="00F27A15">
              <w:rPr>
                <w:rFonts w:cs="Arial"/>
                <w:color w:val="000000"/>
                <w:sz w:val="20"/>
                <w:szCs w:val="20"/>
              </w:rPr>
              <w:t xml:space="preserve"> </w:t>
            </w:r>
            <w:r w:rsidR="00F27A15" w:rsidRPr="00A71637">
              <w:rPr>
                <w:rFonts w:cs="Arial"/>
                <w:color w:val="000000"/>
                <w:sz w:val="20"/>
                <w:szCs w:val="20"/>
              </w:rPr>
              <w:t>number</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Payment account number.</w:t>
            </w:r>
          </w:p>
        </w:tc>
      </w:tr>
      <w:tr w:rsidR="00F27A15" w:rsidRPr="00682184" w:rsidTr="00DA23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700" w:type="dxa"/>
            <w:tcBorders>
              <w:top w:val="nil"/>
              <w:left w:val="single" w:sz="4" w:space="0" w:color="auto"/>
              <w:bottom w:val="single" w:sz="4" w:space="0" w:color="auto"/>
              <w:right w:val="single" w:sz="4" w:space="0" w:color="auto"/>
            </w:tcBorders>
            <w:shd w:val="clear" w:color="auto" w:fill="auto"/>
            <w:noWrap/>
            <w:hideMark/>
          </w:tcPr>
          <w:p w:rsidR="00F27A15" w:rsidRPr="00A71637" w:rsidRDefault="00EA0D7A" w:rsidP="00DA23A8">
            <w:pPr>
              <w:rPr>
                <w:rFonts w:cs="Arial"/>
                <w:color w:val="000000"/>
                <w:sz w:val="20"/>
                <w:szCs w:val="20"/>
              </w:rPr>
            </w:pPr>
            <w:r>
              <w:rPr>
                <w:rFonts w:cs="Arial"/>
                <w:color w:val="000000"/>
                <w:sz w:val="20"/>
                <w:szCs w:val="20"/>
              </w:rPr>
              <w:t>Asu_</w:t>
            </w:r>
            <w:r w:rsidR="00F27A15" w:rsidRPr="00A71637">
              <w:rPr>
                <w:rFonts w:cs="Arial"/>
                <w:color w:val="000000"/>
                <w:sz w:val="20"/>
                <w:szCs w:val="20"/>
              </w:rPr>
              <w:t>duplicate</w:t>
            </w:r>
          </w:p>
        </w:tc>
        <w:tc>
          <w:tcPr>
            <w:tcW w:w="6660" w:type="dxa"/>
            <w:tcBorders>
              <w:top w:val="nil"/>
              <w:left w:val="nil"/>
              <w:bottom w:val="single" w:sz="4" w:space="0" w:color="auto"/>
              <w:right w:val="single" w:sz="4" w:space="0" w:color="auto"/>
            </w:tcBorders>
            <w:shd w:val="clear" w:color="auto" w:fill="auto"/>
            <w:noWrap/>
            <w:vAlign w:val="bottom"/>
            <w:hideMark/>
          </w:tcPr>
          <w:p w:rsidR="00F27A15" w:rsidRPr="00A71637" w:rsidRDefault="00F27A15" w:rsidP="00DA23A8">
            <w:pPr>
              <w:rPr>
                <w:rFonts w:cs="Arial"/>
                <w:color w:val="000000"/>
                <w:sz w:val="20"/>
                <w:szCs w:val="20"/>
              </w:rPr>
            </w:pPr>
            <w:r w:rsidRPr="00A71637">
              <w:rPr>
                <w:rFonts w:cs="Arial"/>
                <w:color w:val="000000"/>
                <w:sz w:val="20"/>
                <w:szCs w:val="20"/>
              </w:rPr>
              <w:t xml:space="preserve">Value </w:t>
            </w:r>
            <w:r>
              <w:rPr>
                <w:rFonts w:cs="Arial"/>
                <w:color w:val="000000"/>
                <w:sz w:val="20"/>
                <w:szCs w:val="20"/>
              </w:rPr>
              <w:t xml:space="preserve">indicates whether or not a </w:t>
            </w:r>
            <w:r w:rsidRPr="00A71637">
              <w:rPr>
                <w:rFonts w:cs="Arial"/>
                <w:color w:val="000000"/>
                <w:sz w:val="20"/>
                <w:szCs w:val="20"/>
              </w:rPr>
              <w:t>charge was marked as a</w:t>
            </w:r>
            <w:r>
              <w:rPr>
                <w:rFonts w:cs="Arial"/>
                <w:color w:val="000000"/>
                <w:sz w:val="20"/>
                <w:szCs w:val="20"/>
              </w:rPr>
              <w:t xml:space="preserve"> duplicate by payment processor </w:t>
            </w:r>
            <w:proofErr w:type="gramStart"/>
            <w:r>
              <w:rPr>
                <w:rFonts w:cs="Arial"/>
                <w:color w:val="000000"/>
                <w:sz w:val="20"/>
                <w:szCs w:val="20"/>
              </w:rPr>
              <w:t>(</w:t>
            </w:r>
            <w:r w:rsidRPr="00A71637">
              <w:rPr>
                <w:rFonts w:cs="Arial"/>
                <w:color w:val="000000"/>
                <w:sz w:val="20"/>
                <w:szCs w:val="20"/>
              </w:rPr>
              <w:t xml:space="preserve"> the</w:t>
            </w:r>
            <w:proofErr w:type="gramEnd"/>
            <w:r w:rsidRPr="00A71637">
              <w:rPr>
                <w:rFonts w:cs="Arial"/>
                <w:color w:val="000000"/>
                <w:sz w:val="20"/>
                <w:szCs w:val="20"/>
              </w:rPr>
              <w:t xml:space="preserve"> customer was not charged</w:t>
            </w:r>
            <w:r>
              <w:rPr>
                <w:rFonts w:cs="Arial"/>
                <w:color w:val="000000"/>
                <w:sz w:val="20"/>
                <w:szCs w:val="20"/>
              </w:rPr>
              <w:t>).</w:t>
            </w:r>
          </w:p>
        </w:tc>
      </w:tr>
    </w:tbl>
    <w:p w:rsidR="0061108E" w:rsidRPr="00D84A23" w:rsidRDefault="0061108E" w:rsidP="0061108E">
      <w:pPr>
        <w:pStyle w:val="Heading4"/>
      </w:pPr>
      <w:bookmarkStart w:id="290" w:name="_Ref310854997"/>
      <w:bookmarkStart w:id="291" w:name="_Toc310861126"/>
      <w:bookmarkStart w:id="292" w:name="_Toc312235468"/>
      <w:r w:rsidRPr="00D84A23">
        <w:t>ValidationSummary Table</w:t>
      </w:r>
      <w:bookmarkEnd w:id="290"/>
      <w:bookmarkEnd w:id="291"/>
      <w:bookmarkEnd w:id="292"/>
    </w:p>
    <w:p w:rsidR="0061108E" w:rsidRPr="000226B8" w:rsidRDefault="0061108E" w:rsidP="0061108E">
      <w:pPr>
        <w:tabs>
          <w:tab w:val="left" w:pos="720"/>
        </w:tabs>
        <w:spacing w:before="120"/>
        <w:rPr>
          <w:rFonts w:cs="Arial"/>
          <w:szCs w:val="22"/>
        </w:rPr>
      </w:pPr>
      <w:r>
        <w:rPr>
          <w:rFonts w:cs="Arial"/>
          <w:szCs w:val="22"/>
        </w:rPr>
        <w:t>This table s</w:t>
      </w:r>
      <w:r w:rsidRPr="000226B8">
        <w:rPr>
          <w:rFonts w:cs="Arial"/>
          <w:szCs w:val="22"/>
        </w:rPr>
        <w:t xml:space="preserve">tores </w:t>
      </w:r>
      <w:r>
        <w:rPr>
          <w:rFonts w:cs="Arial"/>
          <w:szCs w:val="22"/>
        </w:rPr>
        <w:t xml:space="preserve">summary validation </w:t>
      </w:r>
      <w:r>
        <w:rPr>
          <w:rFonts w:cs="Arial"/>
          <w:szCs w:val="22"/>
        </w:rPr>
        <w:fldChar w:fldCharType="begin"/>
      </w:r>
      <w:r>
        <w:instrText xml:space="preserve"> XE "CRM </w:instrText>
      </w:r>
      <w:r w:rsidRPr="00BE4BC9">
        <w:instrText>Database Table:</w:instrText>
      </w:r>
      <w:r>
        <w:instrText xml:space="preserve">ValidationSummary" </w:instrText>
      </w:r>
      <w:r>
        <w:rPr>
          <w:rFonts w:cs="Arial"/>
          <w:szCs w:val="22"/>
        </w:rPr>
        <w:fldChar w:fldCharType="end"/>
      </w:r>
      <w:r>
        <w:rPr>
          <w:rFonts w:cs="Arial"/>
          <w:szCs w:val="22"/>
        </w:rPr>
        <w:t xml:space="preserve"> information.</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61108E" w:rsidRPr="00A66844" w:rsidTr="00E84301">
        <w:trPr>
          <w:tblHeader/>
        </w:trPr>
        <w:tc>
          <w:tcPr>
            <w:tcW w:w="2700" w:type="dxa"/>
            <w:shd w:val="clear" w:color="auto" w:fill="FFC000"/>
          </w:tcPr>
          <w:p w:rsidR="0061108E" w:rsidRPr="00B93F34" w:rsidRDefault="0061108E" w:rsidP="00E84301">
            <w:pPr>
              <w:spacing w:before="60" w:after="60"/>
              <w:jc w:val="center"/>
              <w:rPr>
                <w:b/>
                <w:sz w:val="20"/>
                <w:szCs w:val="20"/>
              </w:rPr>
            </w:pPr>
            <w:r>
              <w:rPr>
                <w:b/>
                <w:sz w:val="20"/>
                <w:szCs w:val="20"/>
              </w:rPr>
              <w:t>Field</w:t>
            </w:r>
          </w:p>
        </w:tc>
        <w:tc>
          <w:tcPr>
            <w:tcW w:w="6660" w:type="dxa"/>
            <w:shd w:val="clear" w:color="auto" w:fill="FFC000"/>
          </w:tcPr>
          <w:p w:rsidR="0061108E" w:rsidRPr="00B93F34" w:rsidRDefault="0061108E" w:rsidP="00E84301">
            <w:pPr>
              <w:spacing w:before="60" w:after="60"/>
              <w:jc w:val="center"/>
              <w:rPr>
                <w:b/>
                <w:sz w:val="20"/>
                <w:szCs w:val="20"/>
              </w:rPr>
            </w:pPr>
            <w:r w:rsidRPr="00B93F34">
              <w:rPr>
                <w:b/>
                <w:sz w:val="20"/>
                <w:szCs w:val="20"/>
              </w:rPr>
              <w:t>Description</w:t>
            </w:r>
          </w:p>
        </w:tc>
      </w:tr>
      <w:tr w:rsidR="0061108E" w:rsidRPr="001848CB" w:rsidTr="00E84301">
        <w:tc>
          <w:tcPr>
            <w:tcW w:w="2700" w:type="dxa"/>
          </w:tcPr>
          <w:p w:rsidR="0061108E" w:rsidRPr="002D4EDD" w:rsidRDefault="0061108E" w:rsidP="00E84301">
            <w:pPr>
              <w:spacing w:before="60" w:after="60"/>
              <w:rPr>
                <w:rFonts w:cs="Arial"/>
                <w:sz w:val="20"/>
                <w:szCs w:val="20"/>
              </w:rPr>
            </w:pPr>
            <w:r w:rsidRPr="002D4EDD">
              <w:rPr>
                <w:rFonts w:cs="Arial"/>
                <w:color w:val="000000"/>
                <w:sz w:val="20"/>
                <w:szCs w:val="20"/>
              </w:rPr>
              <w:t>ValidationName</w:t>
            </w:r>
          </w:p>
        </w:tc>
        <w:tc>
          <w:tcPr>
            <w:tcW w:w="6660" w:type="dxa"/>
          </w:tcPr>
          <w:p w:rsidR="0061108E" w:rsidRPr="002D4EDD" w:rsidRDefault="0061108E" w:rsidP="00E84301">
            <w:pPr>
              <w:spacing w:before="60" w:after="60"/>
              <w:rPr>
                <w:rFonts w:cs="Arial"/>
                <w:sz w:val="20"/>
                <w:szCs w:val="20"/>
              </w:rPr>
            </w:pPr>
            <w:r w:rsidRPr="002D4EDD">
              <w:rPr>
                <w:rFonts w:cs="Arial"/>
                <w:color w:val="000000"/>
                <w:sz w:val="20"/>
                <w:szCs w:val="20"/>
              </w:rPr>
              <w:t>Name of the validation.</w:t>
            </w:r>
          </w:p>
        </w:tc>
      </w:tr>
      <w:tr w:rsidR="0061108E" w:rsidRPr="001848CB" w:rsidTr="00E84301">
        <w:tc>
          <w:tcPr>
            <w:tcW w:w="2700" w:type="dxa"/>
          </w:tcPr>
          <w:p w:rsidR="0061108E" w:rsidRPr="002D4EDD" w:rsidRDefault="0061108E" w:rsidP="00E84301">
            <w:pPr>
              <w:spacing w:before="60" w:after="60"/>
              <w:rPr>
                <w:rFonts w:cs="Arial"/>
                <w:sz w:val="20"/>
                <w:szCs w:val="20"/>
              </w:rPr>
            </w:pPr>
            <w:r w:rsidRPr="002D4EDD">
              <w:rPr>
                <w:rFonts w:cs="Arial"/>
                <w:color w:val="000000"/>
                <w:sz w:val="20"/>
                <w:szCs w:val="20"/>
              </w:rPr>
              <w:t>ValidationStatus</w:t>
            </w:r>
          </w:p>
        </w:tc>
        <w:tc>
          <w:tcPr>
            <w:tcW w:w="6660" w:type="dxa"/>
          </w:tcPr>
          <w:p w:rsidR="0061108E" w:rsidRPr="002D4EDD" w:rsidRDefault="0061108E" w:rsidP="00E84301">
            <w:pPr>
              <w:spacing w:before="60" w:after="60"/>
              <w:rPr>
                <w:rFonts w:cs="Arial"/>
                <w:sz w:val="20"/>
                <w:szCs w:val="20"/>
              </w:rPr>
            </w:pPr>
            <w:r w:rsidRPr="002D4EDD">
              <w:rPr>
                <w:rFonts w:cs="Arial"/>
                <w:color w:val="000000"/>
                <w:sz w:val="20"/>
                <w:szCs w:val="20"/>
              </w:rPr>
              <w:t>Status</w:t>
            </w:r>
            <w:r w:rsidR="00B40B92">
              <w:rPr>
                <w:rFonts w:cs="Arial"/>
                <w:color w:val="000000"/>
                <w:sz w:val="20"/>
                <w:szCs w:val="20"/>
              </w:rPr>
              <w:fldChar w:fldCharType="begin"/>
            </w:r>
            <w:r w:rsidR="00B40B92">
              <w:instrText xml:space="preserve"> XE "</w:instrText>
            </w:r>
            <w:r w:rsidR="00B40B92" w:rsidRPr="009504FF">
              <w:rPr>
                <w:rFonts w:cs="Arial"/>
                <w:szCs w:val="22"/>
              </w:rPr>
              <w:instrText>Status</w:instrText>
            </w:r>
            <w:r w:rsidR="00B40B92">
              <w:instrText xml:space="preserve">" </w:instrText>
            </w:r>
            <w:r w:rsidR="00B40B92">
              <w:rPr>
                <w:rFonts w:cs="Arial"/>
                <w:color w:val="000000"/>
                <w:sz w:val="20"/>
                <w:szCs w:val="20"/>
              </w:rPr>
              <w:fldChar w:fldCharType="end"/>
            </w:r>
            <w:r w:rsidRPr="002D4EDD">
              <w:rPr>
                <w:rFonts w:cs="Arial"/>
                <w:color w:val="000000"/>
                <w:sz w:val="20"/>
                <w:szCs w:val="20"/>
              </w:rPr>
              <w:t xml:space="preserve"> of the validation.</w:t>
            </w:r>
          </w:p>
        </w:tc>
      </w:tr>
    </w:tbl>
    <w:p w:rsidR="007C7559" w:rsidRDefault="00117B89" w:rsidP="007B36E0">
      <w:pPr>
        <w:pStyle w:val="Heading2"/>
      </w:pPr>
      <w:bookmarkStart w:id="293" w:name="_Toc312235469"/>
      <w:r>
        <w:t>A.</w:t>
      </w:r>
      <w:r w:rsidR="000339D7">
        <w:t>4</w:t>
      </w:r>
      <w:r w:rsidR="007C7559">
        <w:t xml:space="preserve"> </w:t>
      </w:r>
      <w:r w:rsidR="00B3498D">
        <w:t xml:space="preserve">Asurion Subscriber Billing System </w:t>
      </w:r>
      <w:r w:rsidR="007C7559">
        <w:t>Port Bindings</w:t>
      </w:r>
      <w:bookmarkEnd w:id="293"/>
    </w:p>
    <w:p w:rsidR="007C7559" w:rsidRDefault="007C7559" w:rsidP="00DE27E1">
      <w:pPr>
        <w:keepNext/>
        <w:spacing w:after="120"/>
      </w:pPr>
      <w:r>
        <w:t>Port bindings</w:t>
      </w:r>
      <w:r w:rsidR="0016566C">
        <w:fldChar w:fldCharType="begin"/>
      </w:r>
      <w:r w:rsidR="0016566C">
        <w:instrText xml:space="preserve"> XE "</w:instrText>
      </w:r>
      <w:r w:rsidR="0016566C" w:rsidRPr="007B0872">
        <w:instrText>Port Bindings</w:instrText>
      </w:r>
      <w:r w:rsidR="0016566C">
        <w:instrText xml:space="preserve">" </w:instrText>
      </w:r>
      <w:r w:rsidR="0016566C">
        <w:fldChar w:fldCharType="end"/>
      </w:r>
      <w:r>
        <w:t xml:space="preserve"> determine where and how a message is sent or received. </w:t>
      </w:r>
      <w:r w:rsidR="00B3498D">
        <w:t xml:space="preserve">Asurion Billing Subscriber System - </w:t>
      </w:r>
      <w:r>
        <w:t>Finance Service</w:t>
      </w:r>
      <w:r w:rsidR="00A71C10">
        <w:fldChar w:fldCharType="begin"/>
      </w:r>
      <w:r w:rsidR="00A71C10">
        <w:instrText xml:space="preserve"> XE "</w:instrText>
      </w:r>
      <w:r w:rsidR="00A71C10" w:rsidRPr="00560467">
        <w:rPr>
          <w:rFonts w:cs="Arial"/>
          <w:szCs w:val="22"/>
        </w:rPr>
        <w:instrText>Finance Service</w:instrText>
      </w:r>
      <w:r w:rsidR="007B36E0">
        <w:rPr>
          <w:rFonts w:cs="Arial"/>
          <w:szCs w:val="22"/>
        </w:rPr>
        <w:instrText xml:space="preserve"> Gateway</w:instrText>
      </w:r>
      <w:r w:rsidR="00A71C10">
        <w:instrText xml:space="preserve">" </w:instrText>
      </w:r>
      <w:r w:rsidR="00A71C10">
        <w:fldChar w:fldCharType="end"/>
      </w:r>
      <w:r>
        <w:t xml:space="preserve"> Gateway messages are sent via HTTP</w:t>
      </w:r>
      <w:r w:rsidR="00465AF4">
        <w:fldChar w:fldCharType="begin"/>
      </w:r>
      <w:r w:rsidR="00465AF4">
        <w:instrText xml:space="preserve"> XE "</w:instrText>
      </w:r>
      <w:r w:rsidR="00465AF4" w:rsidRPr="00E64290">
        <w:instrText>HTTP</w:instrText>
      </w:r>
      <w:r w:rsidR="00465AF4">
        <w:instrText xml:space="preserve">" </w:instrText>
      </w:r>
      <w:r w:rsidR="00465AF4">
        <w:fldChar w:fldCharType="end"/>
      </w:r>
      <w:r>
        <w:t xml:space="preserve"> transport and received via HTTP and SOAP</w:t>
      </w:r>
      <w:r w:rsidR="00465AF4">
        <w:fldChar w:fldCharType="begin"/>
      </w:r>
      <w:r w:rsidR="00465AF4">
        <w:instrText xml:space="preserve"> XE "</w:instrText>
      </w:r>
      <w:r w:rsidR="00465AF4" w:rsidRPr="00AD7F54">
        <w:instrText>SOAP</w:instrText>
      </w:r>
      <w:r w:rsidR="00465AF4">
        <w:instrText xml:space="preserve">" </w:instrText>
      </w:r>
      <w:r w:rsidR="00465AF4">
        <w:fldChar w:fldCharType="end"/>
      </w:r>
      <w:r>
        <w:t>. Individual services that send and receive data are identified by port number. When a system has multiple IP addresses, a single service (within the system) can be bound to a single IP address through port binding. Applications accessed by the service will only respond to requests from the specified address. The primary Gateway ports and bindings are listed below.</w:t>
      </w:r>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2160"/>
        <w:gridCol w:w="2520"/>
        <w:gridCol w:w="2430"/>
      </w:tblGrid>
      <w:tr w:rsidR="00934783" w:rsidRPr="00A66844" w:rsidTr="00934783">
        <w:trPr>
          <w:tblHeader/>
        </w:trPr>
        <w:tc>
          <w:tcPr>
            <w:tcW w:w="2250" w:type="dxa"/>
            <w:shd w:val="clear" w:color="auto" w:fill="FFC000"/>
          </w:tcPr>
          <w:p w:rsidR="00934783" w:rsidRPr="00B93F34" w:rsidRDefault="00934783" w:rsidP="00934783">
            <w:pPr>
              <w:spacing w:before="60" w:after="60"/>
              <w:jc w:val="center"/>
              <w:rPr>
                <w:b/>
                <w:sz w:val="20"/>
                <w:szCs w:val="20"/>
              </w:rPr>
            </w:pPr>
            <w:r w:rsidRPr="00B93F34">
              <w:rPr>
                <w:b/>
                <w:sz w:val="20"/>
                <w:szCs w:val="20"/>
              </w:rPr>
              <w:t>Port</w:t>
            </w:r>
          </w:p>
        </w:tc>
        <w:tc>
          <w:tcPr>
            <w:tcW w:w="2160" w:type="dxa"/>
            <w:shd w:val="clear" w:color="auto" w:fill="FFC000"/>
          </w:tcPr>
          <w:p w:rsidR="00934783" w:rsidRPr="00B93F34" w:rsidRDefault="00934783" w:rsidP="00934783">
            <w:pPr>
              <w:spacing w:before="60" w:after="60"/>
              <w:jc w:val="center"/>
              <w:rPr>
                <w:b/>
                <w:sz w:val="20"/>
                <w:szCs w:val="20"/>
              </w:rPr>
            </w:pPr>
            <w:r w:rsidRPr="00B93F34">
              <w:rPr>
                <w:b/>
                <w:sz w:val="20"/>
                <w:szCs w:val="20"/>
              </w:rPr>
              <w:t>Binding</w:t>
            </w:r>
          </w:p>
        </w:tc>
        <w:tc>
          <w:tcPr>
            <w:tcW w:w="2520" w:type="dxa"/>
            <w:shd w:val="clear" w:color="auto" w:fill="FFC000"/>
          </w:tcPr>
          <w:p w:rsidR="00934783" w:rsidRPr="00B93F34" w:rsidRDefault="00934783" w:rsidP="00934783">
            <w:pPr>
              <w:spacing w:before="60" w:after="60"/>
              <w:rPr>
                <w:b/>
                <w:sz w:val="20"/>
                <w:szCs w:val="20"/>
              </w:rPr>
            </w:pPr>
            <w:r>
              <w:rPr>
                <w:b/>
                <w:sz w:val="20"/>
                <w:szCs w:val="20"/>
              </w:rPr>
              <w:t>Transported Message</w:t>
            </w:r>
          </w:p>
        </w:tc>
        <w:tc>
          <w:tcPr>
            <w:tcW w:w="2430" w:type="dxa"/>
            <w:shd w:val="clear" w:color="auto" w:fill="FFC000"/>
          </w:tcPr>
          <w:p w:rsidR="00934783" w:rsidRPr="00B93F34" w:rsidRDefault="00934783" w:rsidP="00934783">
            <w:pPr>
              <w:spacing w:before="60" w:after="60"/>
              <w:jc w:val="center"/>
              <w:rPr>
                <w:b/>
                <w:sz w:val="20"/>
                <w:szCs w:val="20"/>
              </w:rPr>
            </w:pPr>
            <w:r w:rsidRPr="00B93F34">
              <w:rPr>
                <w:b/>
                <w:sz w:val="20"/>
                <w:szCs w:val="20"/>
              </w:rPr>
              <w:t>Description</w:t>
            </w:r>
          </w:p>
        </w:tc>
      </w:tr>
      <w:tr w:rsidR="00934783" w:rsidRPr="00A66844" w:rsidTr="00934783">
        <w:tc>
          <w:tcPr>
            <w:tcW w:w="2250" w:type="dxa"/>
          </w:tcPr>
          <w:p w:rsidR="00934783" w:rsidRPr="00B93F34" w:rsidRDefault="00934783" w:rsidP="00B93F34">
            <w:pPr>
              <w:spacing w:before="60" w:after="60"/>
              <w:rPr>
                <w:sz w:val="20"/>
                <w:szCs w:val="20"/>
              </w:rPr>
            </w:pPr>
            <w:r w:rsidRPr="00B93F34">
              <w:rPr>
                <w:sz w:val="20"/>
                <w:szCs w:val="20"/>
              </w:rPr>
              <w:t>PolicyAdministration</w:t>
            </w:r>
            <w:r>
              <w:rPr>
                <w:sz w:val="20"/>
                <w:szCs w:val="20"/>
              </w:rPr>
              <w:t xml:space="preserve"> </w:t>
            </w:r>
            <w:r w:rsidRPr="00B93F34">
              <w:rPr>
                <w:sz w:val="20"/>
                <w:szCs w:val="20"/>
              </w:rPr>
              <w:t>Service</w:t>
            </w:r>
          </w:p>
        </w:tc>
        <w:tc>
          <w:tcPr>
            <w:tcW w:w="2160" w:type="dxa"/>
          </w:tcPr>
          <w:p w:rsidR="00934783" w:rsidRPr="00B93F34" w:rsidRDefault="00934783" w:rsidP="00B93F34">
            <w:pPr>
              <w:spacing w:before="60" w:after="60"/>
              <w:rPr>
                <w:sz w:val="20"/>
                <w:szCs w:val="20"/>
              </w:rPr>
            </w:pPr>
            <w:r w:rsidRPr="00B93F34">
              <w:rPr>
                <w:sz w:val="20"/>
                <w:szCs w:val="20"/>
              </w:rPr>
              <w:t>PolicyAdministration</w:t>
            </w:r>
            <w:r>
              <w:rPr>
                <w:sz w:val="20"/>
                <w:szCs w:val="20"/>
              </w:rPr>
              <w:t xml:space="preserve"> </w:t>
            </w:r>
            <w:r w:rsidRPr="00B93F34">
              <w:rPr>
                <w:sz w:val="20"/>
                <w:szCs w:val="20"/>
              </w:rPr>
              <w:t>Service SOAP</w:t>
            </w:r>
            <w:r w:rsidR="00465AF4">
              <w:rPr>
                <w:sz w:val="20"/>
                <w:szCs w:val="20"/>
              </w:rPr>
              <w:fldChar w:fldCharType="begin"/>
            </w:r>
            <w:r w:rsidR="00465AF4">
              <w:instrText xml:space="preserve"> XE "</w:instrText>
            </w:r>
            <w:r w:rsidR="00465AF4" w:rsidRPr="00AD7F54">
              <w:instrText>SOAP</w:instrText>
            </w:r>
            <w:r w:rsidR="00465AF4">
              <w:instrText xml:space="preserve">" </w:instrText>
            </w:r>
            <w:r w:rsidR="00465AF4">
              <w:rPr>
                <w:sz w:val="20"/>
                <w:szCs w:val="20"/>
              </w:rPr>
              <w:fldChar w:fldCharType="end"/>
            </w:r>
          </w:p>
        </w:tc>
        <w:tc>
          <w:tcPr>
            <w:tcW w:w="2520" w:type="dxa"/>
          </w:tcPr>
          <w:p w:rsidR="00B55A47" w:rsidRPr="007B36E0" w:rsidRDefault="00934783" w:rsidP="007B36E0">
            <w:pPr>
              <w:pStyle w:val="ListParagraph"/>
              <w:numPr>
                <w:ilvl w:val="0"/>
                <w:numId w:val="25"/>
              </w:numPr>
              <w:spacing w:before="60" w:after="60"/>
              <w:rPr>
                <w:rFonts w:ascii="Arial" w:hAnsi="Arial" w:cs="Arial"/>
                <w:sz w:val="20"/>
                <w:szCs w:val="20"/>
              </w:rPr>
            </w:pPr>
            <w:r w:rsidRPr="007B36E0">
              <w:rPr>
                <w:rFonts w:ascii="Arial" w:hAnsi="Arial" w:cs="Arial"/>
                <w:sz w:val="20"/>
                <w:szCs w:val="20"/>
              </w:rPr>
              <w:t>CreateContract MessageHeader</w:t>
            </w:r>
          </w:p>
          <w:p w:rsidR="00934783" w:rsidRPr="007B36E0" w:rsidRDefault="00934783" w:rsidP="007B36E0">
            <w:pPr>
              <w:pStyle w:val="ListParagraph"/>
              <w:numPr>
                <w:ilvl w:val="0"/>
                <w:numId w:val="25"/>
              </w:numPr>
              <w:spacing w:before="60" w:after="60"/>
              <w:rPr>
                <w:rFonts w:ascii="Arial" w:hAnsi="Arial" w:cs="Arial"/>
                <w:sz w:val="20"/>
                <w:szCs w:val="20"/>
              </w:rPr>
            </w:pPr>
            <w:r w:rsidRPr="007B36E0">
              <w:rPr>
                <w:rFonts w:ascii="Arial" w:hAnsi="Arial" w:cs="Arial"/>
                <w:sz w:val="20"/>
                <w:szCs w:val="20"/>
              </w:rPr>
              <w:t>CreateContractSoap</w:t>
            </w:r>
            <w:r w:rsidR="007B36E0">
              <w:rPr>
                <w:rFonts w:ascii="Arial" w:hAnsi="Arial" w:cs="Arial"/>
                <w:sz w:val="20"/>
                <w:szCs w:val="20"/>
              </w:rPr>
              <w:t xml:space="preserve"> </w:t>
            </w:r>
            <w:r w:rsidRPr="007B36E0">
              <w:rPr>
                <w:rFonts w:ascii="Arial" w:hAnsi="Arial" w:cs="Arial"/>
                <w:sz w:val="20"/>
                <w:szCs w:val="20"/>
              </w:rPr>
              <w:t>In</w:t>
            </w:r>
          </w:p>
          <w:p w:rsidR="00934783" w:rsidRPr="007B36E0" w:rsidRDefault="00934783" w:rsidP="007B36E0">
            <w:pPr>
              <w:pStyle w:val="ListParagraph"/>
              <w:numPr>
                <w:ilvl w:val="0"/>
                <w:numId w:val="25"/>
              </w:numPr>
              <w:spacing w:before="60" w:after="60"/>
              <w:rPr>
                <w:rFonts w:ascii="Arial" w:hAnsi="Arial" w:cs="Arial"/>
                <w:sz w:val="20"/>
                <w:szCs w:val="20"/>
              </w:rPr>
            </w:pPr>
            <w:r w:rsidRPr="007B36E0">
              <w:rPr>
                <w:rFonts w:ascii="Arial" w:hAnsi="Arial" w:cs="Arial"/>
                <w:sz w:val="20"/>
                <w:szCs w:val="20"/>
              </w:rPr>
              <w:t>CreateContractSoapOut</w:t>
            </w:r>
          </w:p>
          <w:p w:rsidR="00934783" w:rsidRPr="007B36E0" w:rsidRDefault="00934783" w:rsidP="007B36E0">
            <w:pPr>
              <w:pStyle w:val="ListParagraph"/>
              <w:numPr>
                <w:ilvl w:val="0"/>
                <w:numId w:val="25"/>
              </w:numPr>
              <w:spacing w:before="60" w:after="60"/>
              <w:rPr>
                <w:rFonts w:ascii="Arial" w:hAnsi="Arial" w:cs="Arial"/>
                <w:sz w:val="20"/>
                <w:szCs w:val="20"/>
              </w:rPr>
            </w:pPr>
            <w:r w:rsidRPr="007B36E0">
              <w:rPr>
                <w:rFonts w:ascii="Arial" w:hAnsi="Arial" w:cs="Arial"/>
                <w:sz w:val="20"/>
                <w:szCs w:val="20"/>
              </w:rPr>
              <w:lastRenderedPageBreak/>
              <w:t>ProcessNonRef PaymentMessageHeader</w:t>
            </w:r>
          </w:p>
          <w:p w:rsidR="00934783" w:rsidRPr="007B36E0" w:rsidRDefault="00934783" w:rsidP="007B36E0">
            <w:pPr>
              <w:pStyle w:val="ListParagraph"/>
              <w:numPr>
                <w:ilvl w:val="0"/>
                <w:numId w:val="25"/>
              </w:numPr>
              <w:spacing w:before="60" w:after="60"/>
              <w:rPr>
                <w:rFonts w:ascii="Arial" w:hAnsi="Arial" w:cs="Arial"/>
                <w:sz w:val="20"/>
                <w:szCs w:val="20"/>
              </w:rPr>
            </w:pPr>
            <w:r w:rsidRPr="007B36E0">
              <w:rPr>
                <w:rFonts w:ascii="Arial" w:hAnsi="Arial" w:cs="Arial"/>
                <w:sz w:val="20"/>
                <w:szCs w:val="20"/>
              </w:rPr>
              <w:t>ProcessNonRef</w:t>
            </w:r>
            <w:r w:rsidR="007B36E0">
              <w:rPr>
                <w:rFonts w:ascii="Arial" w:hAnsi="Arial" w:cs="Arial"/>
                <w:sz w:val="20"/>
                <w:szCs w:val="20"/>
              </w:rPr>
              <w:t xml:space="preserve"> </w:t>
            </w:r>
            <w:r w:rsidRPr="007B36E0">
              <w:rPr>
                <w:rFonts w:ascii="Arial" w:hAnsi="Arial" w:cs="Arial"/>
                <w:sz w:val="20"/>
                <w:szCs w:val="20"/>
              </w:rPr>
              <w:t>PaymentSoapIn</w:t>
            </w:r>
          </w:p>
          <w:p w:rsidR="00934783" w:rsidRPr="007B36E0" w:rsidRDefault="00934783" w:rsidP="007B36E0">
            <w:pPr>
              <w:pStyle w:val="ListParagraph"/>
              <w:numPr>
                <w:ilvl w:val="0"/>
                <w:numId w:val="25"/>
              </w:numPr>
              <w:spacing w:before="60" w:after="60"/>
              <w:rPr>
                <w:sz w:val="20"/>
                <w:szCs w:val="20"/>
              </w:rPr>
            </w:pPr>
            <w:r w:rsidRPr="007B36E0">
              <w:rPr>
                <w:rFonts w:ascii="Arial" w:hAnsi="Arial" w:cs="Arial"/>
                <w:sz w:val="20"/>
                <w:szCs w:val="20"/>
              </w:rPr>
              <w:t>ProcessNonRef</w:t>
            </w:r>
            <w:r w:rsidR="007B36E0">
              <w:rPr>
                <w:rFonts w:ascii="Arial" w:hAnsi="Arial" w:cs="Arial"/>
                <w:sz w:val="20"/>
                <w:szCs w:val="20"/>
              </w:rPr>
              <w:t xml:space="preserve"> </w:t>
            </w:r>
            <w:r w:rsidRPr="007B36E0">
              <w:rPr>
                <w:rFonts w:ascii="Arial" w:hAnsi="Arial" w:cs="Arial"/>
                <w:sz w:val="20"/>
                <w:szCs w:val="20"/>
              </w:rPr>
              <w:t>PaymentSoapOut</w:t>
            </w:r>
          </w:p>
        </w:tc>
        <w:tc>
          <w:tcPr>
            <w:tcW w:w="2430" w:type="dxa"/>
          </w:tcPr>
          <w:p w:rsidR="00B55A47" w:rsidRDefault="00B55A47" w:rsidP="00B93F34">
            <w:pPr>
              <w:spacing w:before="60" w:after="60"/>
              <w:rPr>
                <w:sz w:val="20"/>
                <w:szCs w:val="20"/>
              </w:rPr>
            </w:pPr>
            <w:r>
              <w:rPr>
                <w:sz w:val="20"/>
                <w:szCs w:val="20"/>
              </w:rPr>
              <w:lastRenderedPageBreak/>
              <w:t>CreateContract</w:t>
            </w:r>
          </w:p>
          <w:p w:rsidR="00B55A47" w:rsidRDefault="00B55A47" w:rsidP="00B93F34">
            <w:pPr>
              <w:spacing w:before="60" w:after="60"/>
              <w:rPr>
                <w:sz w:val="20"/>
                <w:szCs w:val="20"/>
              </w:rPr>
            </w:pPr>
            <w:r>
              <w:rPr>
                <w:sz w:val="20"/>
                <w:szCs w:val="20"/>
              </w:rPr>
              <w:t>ProcessNonRefPayment</w:t>
            </w:r>
            <w:r w:rsidR="00465AF4">
              <w:rPr>
                <w:sz w:val="20"/>
                <w:szCs w:val="20"/>
              </w:rPr>
              <w:fldChar w:fldCharType="begin"/>
            </w:r>
            <w:r w:rsidR="00465AF4">
              <w:instrText xml:space="preserve"> XE "</w:instrText>
            </w:r>
            <w:r w:rsidR="00465AF4" w:rsidRPr="004E5CAF">
              <w:instrText>ProcessNonRefPayment</w:instrText>
            </w:r>
            <w:r w:rsidR="00465AF4">
              <w:instrText xml:space="preserve">" </w:instrText>
            </w:r>
            <w:r w:rsidR="00465AF4">
              <w:rPr>
                <w:sz w:val="20"/>
                <w:szCs w:val="20"/>
              </w:rPr>
              <w:fldChar w:fldCharType="end"/>
            </w:r>
          </w:p>
          <w:p w:rsidR="00934783" w:rsidRPr="00B93F34" w:rsidRDefault="00934783" w:rsidP="0015196F">
            <w:pPr>
              <w:spacing w:before="60" w:after="60"/>
              <w:rPr>
                <w:sz w:val="20"/>
                <w:szCs w:val="20"/>
              </w:rPr>
            </w:pPr>
            <w:r>
              <w:rPr>
                <w:sz w:val="20"/>
                <w:szCs w:val="20"/>
              </w:rPr>
              <w:t xml:space="preserve">Associated operations follow a </w:t>
            </w:r>
            <w:r w:rsidRPr="00B93F34">
              <w:rPr>
                <w:sz w:val="20"/>
                <w:szCs w:val="20"/>
              </w:rPr>
              <w:t>SOAPprotocol.</w:t>
            </w:r>
          </w:p>
        </w:tc>
      </w:tr>
      <w:tr w:rsidR="00934783" w:rsidRPr="00A66844" w:rsidTr="00934783">
        <w:tc>
          <w:tcPr>
            <w:tcW w:w="2250" w:type="dxa"/>
          </w:tcPr>
          <w:p w:rsidR="00934783" w:rsidRPr="00B93F34" w:rsidRDefault="00934783" w:rsidP="00B93F34">
            <w:pPr>
              <w:spacing w:before="60" w:after="60"/>
              <w:rPr>
                <w:sz w:val="20"/>
                <w:szCs w:val="20"/>
              </w:rPr>
            </w:pPr>
            <w:r w:rsidRPr="00B93F34">
              <w:rPr>
                <w:sz w:val="20"/>
                <w:szCs w:val="20"/>
              </w:rPr>
              <w:lastRenderedPageBreak/>
              <w:t>PolicyAdministration</w:t>
            </w:r>
            <w:r>
              <w:rPr>
                <w:sz w:val="20"/>
                <w:szCs w:val="20"/>
              </w:rPr>
              <w:t xml:space="preserve"> </w:t>
            </w:r>
            <w:r w:rsidRPr="00B93F34">
              <w:rPr>
                <w:sz w:val="20"/>
                <w:szCs w:val="20"/>
              </w:rPr>
              <w:t>Service Soap12</w:t>
            </w:r>
          </w:p>
        </w:tc>
        <w:tc>
          <w:tcPr>
            <w:tcW w:w="2160" w:type="dxa"/>
          </w:tcPr>
          <w:p w:rsidR="00934783" w:rsidRPr="00B93F34" w:rsidRDefault="00934783" w:rsidP="00B93F34">
            <w:pPr>
              <w:spacing w:before="60" w:after="60"/>
              <w:rPr>
                <w:sz w:val="20"/>
                <w:szCs w:val="20"/>
              </w:rPr>
            </w:pPr>
            <w:r w:rsidRPr="00B93F34">
              <w:rPr>
                <w:sz w:val="20"/>
                <w:szCs w:val="20"/>
              </w:rPr>
              <w:t>PolicyAdministrationService Soap12</w:t>
            </w:r>
          </w:p>
        </w:tc>
        <w:tc>
          <w:tcPr>
            <w:tcW w:w="2520" w:type="dxa"/>
          </w:tcPr>
          <w:p w:rsidR="00934783" w:rsidRPr="00B93F34" w:rsidRDefault="00934783" w:rsidP="00B93F34">
            <w:pPr>
              <w:spacing w:before="60" w:after="60"/>
              <w:rPr>
                <w:sz w:val="20"/>
                <w:szCs w:val="20"/>
              </w:rPr>
            </w:pPr>
            <w:r>
              <w:rPr>
                <w:sz w:val="20"/>
                <w:szCs w:val="20"/>
              </w:rPr>
              <w:t>Above</w:t>
            </w:r>
          </w:p>
        </w:tc>
        <w:tc>
          <w:tcPr>
            <w:tcW w:w="2430" w:type="dxa"/>
          </w:tcPr>
          <w:p w:rsidR="00B55A47" w:rsidRDefault="00B55A47" w:rsidP="00B55A47">
            <w:pPr>
              <w:spacing w:before="60" w:after="60"/>
              <w:rPr>
                <w:sz w:val="20"/>
                <w:szCs w:val="20"/>
              </w:rPr>
            </w:pPr>
            <w:r>
              <w:rPr>
                <w:sz w:val="20"/>
                <w:szCs w:val="20"/>
              </w:rPr>
              <w:t>CreateContract</w:t>
            </w:r>
          </w:p>
          <w:p w:rsidR="00B55A47" w:rsidRDefault="00B55A47" w:rsidP="00B55A47">
            <w:pPr>
              <w:spacing w:before="60" w:after="60"/>
              <w:rPr>
                <w:sz w:val="20"/>
                <w:szCs w:val="20"/>
              </w:rPr>
            </w:pPr>
            <w:r>
              <w:rPr>
                <w:sz w:val="20"/>
                <w:szCs w:val="20"/>
              </w:rPr>
              <w:t>ProcessNonRefPayment</w:t>
            </w:r>
            <w:r w:rsidR="00465AF4">
              <w:rPr>
                <w:sz w:val="20"/>
                <w:szCs w:val="20"/>
              </w:rPr>
              <w:fldChar w:fldCharType="begin"/>
            </w:r>
            <w:r w:rsidR="00465AF4">
              <w:instrText xml:space="preserve"> XE "</w:instrText>
            </w:r>
            <w:r w:rsidR="00465AF4" w:rsidRPr="004E5CAF">
              <w:instrText>ProcessNonRefPayment</w:instrText>
            </w:r>
            <w:r w:rsidR="00465AF4">
              <w:instrText xml:space="preserve">" </w:instrText>
            </w:r>
            <w:r w:rsidR="00465AF4">
              <w:rPr>
                <w:sz w:val="20"/>
                <w:szCs w:val="20"/>
              </w:rPr>
              <w:fldChar w:fldCharType="end"/>
            </w:r>
          </w:p>
          <w:p w:rsidR="00934783" w:rsidRPr="00B93F34" w:rsidRDefault="00934783" w:rsidP="00B93F34">
            <w:pPr>
              <w:spacing w:before="60" w:after="60"/>
              <w:rPr>
                <w:sz w:val="20"/>
                <w:szCs w:val="20"/>
              </w:rPr>
            </w:pPr>
            <w:r w:rsidRPr="00B93F34">
              <w:rPr>
                <w:sz w:val="20"/>
                <w:szCs w:val="20"/>
              </w:rPr>
              <w:t>A</w:t>
            </w:r>
            <w:r w:rsidR="00065118">
              <w:rPr>
                <w:sz w:val="20"/>
                <w:szCs w:val="20"/>
              </w:rPr>
              <w:t xml:space="preserve">ssociated operations follow a </w:t>
            </w:r>
            <w:r w:rsidRPr="00B93F34">
              <w:rPr>
                <w:sz w:val="20"/>
                <w:szCs w:val="20"/>
              </w:rPr>
              <w:t>SOAP</w:t>
            </w:r>
            <w:r w:rsidR="00465AF4">
              <w:rPr>
                <w:sz w:val="20"/>
                <w:szCs w:val="20"/>
              </w:rPr>
              <w:fldChar w:fldCharType="begin"/>
            </w:r>
            <w:r w:rsidR="00465AF4">
              <w:instrText xml:space="preserve"> XE "</w:instrText>
            </w:r>
            <w:r w:rsidR="00465AF4" w:rsidRPr="00AD7F54">
              <w:instrText>SOAP</w:instrText>
            </w:r>
            <w:r w:rsidR="00465AF4">
              <w:instrText xml:space="preserve">" </w:instrText>
            </w:r>
            <w:r w:rsidR="00465AF4">
              <w:rPr>
                <w:sz w:val="20"/>
                <w:szCs w:val="20"/>
              </w:rPr>
              <w:fldChar w:fldCharType="end"/>
            </w:r>
            <w:r w:rsidRPr="00B93F34">
              <w:rPr>
                <w:sz w:val="20"/>
                <w:szCs w:val="20"/>
              </w:rPr>
              <w:t xml:space="preserve"> protocol.</w:t>
            </w:r>
          </w:p>
        </w:tc>
      </w:tr>
      <w:tr w:rsidR="00934783" w:rsidRPr="00A66844" w:rsidTr="00934783">
        <w:tc>
          <w:tcPr>
            <w:tcW w:w="2250" w:type="dxa"/>
          </w:tcPr>
          <w:p w:rsidR="00934783" w:rsidRPr="00B93F34" w:rsidRDefault="00934783" w:rsidP="00B93F34">
            <w:pPr>
              <w:spacing w:before="60" w:after="60"/>
              <w:rPr>
                <w:sz w:val="20"/>
                <w:szCs w:val="20"/>
              </w:rPr>
            </w:pPr>
            <w:r w:rsidRPr="00B93F34">
              <w:rPr>
                <w:sz w:val="20"/>
                <w:szCs w:val="20"/>
              </w:rPr>
              <w:t>PolicyAdministration</w:t>
            </w:r>
            <w:r>
              <w:rPr>
                <w:sz w:val="20"/>
                <w:szCs w:val="20"/>
              </w:rPr>
              <w:t xml:space="preserve"> </w:t>
            </w:r>
            <w:r w:rsidRPr="00B93F34">
              <w:rPr>
                <w:sz w:val="20"/>
                <w:szCs w:val="20"/>
              </w:rPr>
              <w:t>HttpGet</w:t>
            </w:r>
          </w:p>
        </w:tc>
        <w:tc>
          <w:tcPr>
            <w:tcW w:w="2160" w:type="dxa"/>
          </w:tcPr>
          <w:p w:rsidR="00934783" w:rsidRPr="00B93F34" w:rsidRDefault="00934783" w:rsidP="00B93F34">
            <w:pPr>
              <w:spacing w:before="60" w:after="60"/>
              <w:rPr>
                <w:sz w:val="20"/>
                <w:szCs w:val="20"/>
              </w:rPr>
            </w:pPr>
            <w:r w:rsidRPr="00B93F34">
              <w:rPr>
                <w:sz w:val="20"/>
                <w:szCs w:val="20"/>
              </w:rPr>
              <w:t>PolicyAdministrationHttpGet</w:t>
            </w:r>
          </w:p>
        </w:tc>
        <w:tc>
          <w:tcPr>
            <w:tcW w:w="2520" w:type="dxa"/>
          </w:tcPr>
          <w:p w:rsidR="00934783" w:rsidRPr="00B93F34" w:rsidRDefault="00934783" w:rsidP="00B93F34">
            <w:pPr>
              <w:spacing w:before="60" w:after="60"/>
              <w:rPr>
                <w:sz w:val="20"/>
                <w:szCs w:val="20"/>
              </w:rPr>
            </w:pPr>
            <w:r>
              <w:rPr>
                <w:sz w:val="20"/>
                <w:szCs w:val="20"/>
              </w:rPr>
              <w:t>Above</w:t>
            </w:r>
          </w:p>
        </w:tc>
        <w:tc>
          <w:tcPr>
            <w:tcW w:w="2430" w:type="dxa"/>
          </w:tcPr>
          <w:p w:rsidR="00B55A47" w:rsidRDefault="00B55A47" w:rsidP="00B55A47">
            <w:pPr>
              <w:spacing w:before="60" w:after="60"/>
              <w:rPr>
                <w:sz w:val="20"/>
                <w:szCs w:val="20"/>
              </w:rPr>
            </w:pPr>
            <w:r>
              <w:rPr>
                <w:sz w:val="20"/>
                <w:szCs w:val="20"/>
              </w:rPr>
              <w:t>CreateContract</w:t>
            </w:r>
          </w:p>
          <w:p w:rsidR="00B55A47" w:rsidRDefault="00B55A47" w:rsidP="00B55A47">
            <w:pPr>
              <w:spacing w:before="60" w:after="60"/>
              <w:rPr>
                <w:sz w:val="20"/>
                <w:szCs w:val="20"/>
              </w:rPr>
            </w:pPr>
            <w:r>
              <w:rPr>
                <w:sz w:val="20"/>
                <w:szCs w:val="20"/>
              </w:rPr>
              <w:t>ProcessNonRefPayment</w:t>
            </w:r>
            <w:r w:rsidR="00465AF4">
              <w:rPr>
                <w:sz w:val="20"/>
                <w:szCs w:val="20"/>
              </w:rPr>
              <w:fldChar w:fldCharType="begin"/>
            </w:r>
            <w:r w:rsidR="00465AF4">
              <w:instrText xml:space="preserve"> XE "</w:instrText>
            </w:r>
            <w:r w:rsidR="00465AF4" w:rsidRPr="004E5CAF">
              <w:instrText>ProcessNonRefPayment</w:instrText>
            </w:r>
            <w:r w:rsidR="00465AF4">
              <w:instrText xml:space="preserve">" </w:instrText>
            </w:r>
            <w:r w:rsidR="00465AF4">
              <w:rPr>
                <w:sz w:val="20"/>
                <w:szCs w:val="20"/>
              </w:rPr>
              <w:fldChar w:fldCharType="end"/>
            </w:r>
          </w:p>
          <w:p w:rsidR="00934783" w:rsidRPr="00B93F34" w:rsidRDefault="00934783" w:rsidP="00934783">
            <w:pPr>
              <w:spacing w:before="60" w:after="60"/>
              <w:rPr>
                <w:sz w:val="20"/>
                <w:szCs w:val="20"/>
              </w:rPr>
            </w:pPr>
            <w:r w:rsidRPr="00B93F34">
              <w:rPr>
                <w:sz w:val="20"/>
                <w:szCs w:val="20"/>
              </w:rPr>
              <w:t xml:space="preserve">Associated </w:t>
            </w:r>
            <w:r>
              <w:rPr>
                <w:sz w:val="20"/>
                <w:szCs w:val="20"/>
              </w:rPr>
              <w:t xml:space="preserve">message includes an </w:t>
            </w:r>
            <w:r w:rsidRPr="00B93F34">
              <w:rPr>
                <w:sz w:val="20"/>
                <w:szCs w:val="20"/>
              </w:rPr>
              <w:t>HTTP</w:t>
            </w:r>
            <w:r w:rsidR="00465AF4">
              <w:rPr>
                <w:sz w:val="20"/>
                <w:szCs w:val="20"/>
              </w:rPr>
              <w:fldChar w:fldCharType="begin"/>
            </w:r>
            <w:r w:rsidR="00465AF4">
              <w:instrText xml:space="preserve"> XE "</w:instrText>
            </w:r>
            <w:r w:rsidR="00465AF4" w:rsidRPr="00E64290">
              <w:instrText>HTTP</w:instrText>
            </w:r>
            <w:r w:rsidR="00465AF4">
              <w:instrText xml:space="preserve">" </w:instrText>
            </w:r>
            <w:r w:rsidR="00465AF4">
              <w:rPr>
                <w:sz w:val="20"/>
                <w:szCs w:val="20"/>
              </w:rPr>
              <w:fldChar w:fldCharType="end"/>
            </w:r>
            <w:r w:rsidRPr="00B93F34">
              <w:rPr>
                <w:sz w:val="20"/>
                <w:szCs w:val="20"/>
              </w:rPr>
              <w:t xml:space="preserve"> GET.</w:t>
            </w:r>
          </w:p>
        </w:tc>
      </w:tr>
      <w:tr w:rsidR="00934783" w:rsidRPr="00A66844" w:rsidTr="00934783">
        <w:tc>
          <w:tcPr>
            <w:tcW w:w="2250" w:type="dxa"/>
          </w:tcPr>
          <w:p w:rsidR="00934783" w:rsidRPr="00B93F34" w:rsidRDefault="00934783" w:rsidP="00B93F34">
            <w:pPr>
              <w:spacing w:before="60" w:after="60"/>
              <w:rPr>
                <w:sz w:val="20"/>
                <w:szCs w:val="20"/>
              </w:rPr>
            </w:pPr>
            <w:r w:rsidRPr="00B93F34">
              <w:rPr>
                <w:sz w:val="20"/>
                <w:szCs w:val="20"/>
              </w:rPr>
              <w:t>PolicyAdministration</w:t>
            </w:r>
            <w:r>
              <w:rPr>
                <w:sz w:val="20"/>
                <w:szCs w:val="20"/>
              </w:rPr>
              <w:t xml:space="preserve"> </w:t>
            </w:r>
            <w:r w:rsidRPr="00B93F34">
              <w:rPr>
                <w:sz w:val="20"/>
                <w:szCs w:val="20"/>
              </w:rPr>
              <w:t>Http</w:t>
            </w:r>
            <w:r>
              <w:rPr>
                <w:sz w:val="20"/>
                <w:szCs w:val="20"/>
              </w:rPr>
              <w:t xml:space="preserve"> </w:t>
            </w:r>
            <w:r w:rsidRPr="00B93F34">
              <w:rPr>
                <w:sz w:val="20"/>
                <w:szCs w:val="20"/>
              </w:rPr>
              <w:t>Post</w:t>
            </w:r>
          </w:p>
        </w:tc>
        <w:tc>
          <w:tcPr>
            <w:tcW w:w="2160" w:type="dxa"/>
          </w:tcPr>
          <w:p w:rsidR="00934783" w:rsidRPr="00B93F34" w:rsidRDefault="00934783" w:rsidP="00B93F34">
            <w:pPr>
              <w:spacing w:before="60" w:after="60"/>
              <w:rPr>
                <w:sz w:val="20"/>
                <w:szCs w:val="20"/>
              </w:rPr>
            </w:pPr>
            <w:r w:rsidRPr="00B93F34">
              <w:rPr>
                <w:sz w:val="20"/>
                <w:szCs w:val="20"/>
              </w:rPr>
              <w:t>PolicyAdministrationHttpPost</w:t>
            </w:r>
          </w:p>
        </w:tc>
        <w:tc>
          <w:tcPr>
            <w:tcW w:w="2520" w:type="dxa"/>
          </w:tcPr>
          <w:p w:rsidR="00934783" w:rsidRPr="00B93F34" w:rsidRDefault="00934783" w:rsidP="00B93F34">
            <w:pPr>
              <w:spacing w:before="60" w:after="60"/>
              <w:rPr>
                <w:sz w:val="20"/>
                <w:szCs w:val="20"/>
              </w:rPr>
            </w:pPr>
            <w:r>
              <w:rPr>
                <w:sz w:val="20"/>
                <w:szCs w:val="20"/>
              </w:rPr>
              <w:t>Above</w:t>
            </w:r>
          </w:p>
        </w:tc>
        <w:tc>
          <w:tcPr>
            <w:tcW w:w="2430" w:type="dxa"/>
          </w:tcPr>
          <w:p w:rsidR="00B55A47" w:rsidRDefault="00B55A47" w:rsidP="00B55A47">
            <w:pPr>
              <w:spacing w:before="60" w:after="60"/>
              <w:rPr>
                <w:sz w:val="20"/>
                <w:szCs w:val="20"/>
              </w:rPr>
            </w:pPr>
            <w:r>
              <w:rPr>
                <w:sz w:val="20"/>
                <w:szCs w:val="20"/>
              </w:rPr>
              <w:t>CreateContract</w:t>
            </w:r>
          </w:p>
          <w:p w:rsidR="00B55A47" w:rsidRDefault="00B55A47" w:rsidP="00B55A47">
            <w:pPr>
              <w:spacing w:before="60" w:after="60"/>
              <w:rPr>
                <w:sz w:val="20"/>
                <w:szCs w:val="20"/>
              </w:rPr>
            </w:pPr>
            <w:r>
              <w:rPr>
                <w:sz w:val="20"/>
                <w:szCs w:val="20"/>
              </w:rPr>
              <w:t>ProcessNonRefPayment</w:t>
            </w:r>
            <w:r w:rsidR="00465AF4">
              <w:rPr>
                <w:sz w:val="20"/>
                <w:szCs w:val="20"/>
              </w:rPr>
              <w:fldChar w:fldCharType="begin"/>
            </w:r>
            <w:r w:rsidR="00465AF4">
              <w:instrText xml:space="preserve"> XE "</w:instrText>
            </w:r>
            <w:r w:rsidR="00465AF4" w:rsidRPr="004E5CAF">
              <w:instrText>ProcessNonRefPayment</w:instrText>
            </w:r>
            <w:r w:rsidR="00465AF4">
              <w:instrText xml:space="preserve">" </w:instrText>
            </w:r>
            <w:r w:rsidR="00465AF4">
              <w:rPr>
                <w:sz w:val="20"/>
                <w:szCs w:val="20"/>
              </w:rPr>
              <w:fldChar w:fldCharType="end"/>
            </w:r>
          </w:p>
          <w:p w:rsidR="00934783" w:rsidRPr="00B93F34" w:rsidRDefault="00934783" w:rsidP="0015196F">
            <w:pPr>
              <w:spacing w:before="60" w:after="60"/>
              <w:rPr>
                <w:sz w:val="20"/>
                <w:szCs w:val="20"/>
              </w:rPr>
            </w:pPr>
            <w:r w:rsidRPr="00B93F34">
              <w:rPr>
                <w:sz w:val="20"/>
                <w:szCs w:val="20"/>
              </w:rPr>
              <w:t xml:space="preserve">Associated </w:t>
            </w:r>
            <w:r>
              <w:rPr>
                <w:sz w:val="20"/>
                <w:szCs w:val="20"/>
              </w:rPr>
              <w:t xml:space="preserve">message include </w:t>
            </w:r>
            <w:r w:rsidRPr="00B93F34">
              <w:rPr>
                <w:sz w:val="20"/>
                <w:szCs w:val="20"/>
              </w:rPr>
              <w:t>an HTTP</w:t>
            </w:r>
            <w:r w:rsidR="0015196F">
              <w:rPr>
                <w:sz w:val="20"/>
                <w:szCs w:val="20"/>
              </w:rPr>
              <w:t xml:space="preserve"> </w:t>
            </w:r>
            <w:r w:rsidRPr="00B93F34">
              <w:rPr>
                <w:sz w:val="20"/>
                <w:szCs w:val="20"/>
              </w:rPr>
              <w:t>POST</w:t>
            </w:r>
            <w:r w:rsidR="0015196F">
              <w:rPr>
                <w:sz w:val="20"/>
                <w:szCs w:val="20"/>
              </w:rPr>
              <w:fldChar w:fldCharType="begin"/>
            </w:r>
            <w:r w:rsidR="0015196F">
              <w:instrText xml:space="preserve"> XE "</w:instrText>
            </w:r>
            <w:r w:rsidR="0015196F" w:rsidRPr="00B40EBF">
              <w:rPr>
                <w:sz w:val="20"/>
                <w:szCs w:val="20"/>
              </w:rPr>
              <w:instrText>HTTP POST</w:instrText>
            </w:r>
            <w:r w:rsidR="0015196F">
              <w:instrText xml:space="preserve">" </w:instrText>
            </w:r>
            <w:r w:rsidR="0015196F">
              <w:rPr>
                <w:sz w:val="20"/>
                <w:szCs w:val="20"/>
              </w:rPr>
              <w:fldChar w:fldCharType="end"/>
            </w:r>
            <w:r w:rsidRPr="00B93F34">
              <w:rPr>
                <w:sz w:val="20"/>
                <w:szCs w:val="20"/>
              </w:rPr>
              <w:t>.</w:t>
            </w:r>
          </w:p>
        </w:tc>
      </w:tr>
      <w:tr w:rsidR="00B55A47" w:rsidRPr="00A66844" w:rsidTr="00934783">
        <w:tc>
          <w:tcPr>
            <w:tcW w:w="2250" w:type="dxa"/>
          </w:tcPr>
          <w:p w:rsidR="00B55A47" w:rsidRPr="00B93F34" w:rsidRDefault="00B55A47" w:rsidP="00B93F34">
            <w:pPr>
              <w:spacing w:before="60" w:after="60"/>
              <w:rPr>
                <w:sz w:val="20"/>
                <w:szCs w:val="20"/>
              </w:rPr>
            </w:pPr>
            <w:r>
              <w:rPr>
                <w:sz w:val="20"/>
                <w:szCs w:val="20"/>
              </w:rPr>
              <w:t xml:space="preserve">NewTaxEngine_ webservice_wsd_ calculateTax Webservice_Port </w:t>
            </w:r>
          </w:p>
        </w:tc>
        <w:tc>
          <w:tcPr>
            <w:tcW w:w="2160" w:type="dxa"/>
          </w:tcPr>
          <w:p w:rsidR="00B55A47" w:rsidRPr="00B93F34" w:rsidRDefault="00B55A47" w:rsidP="00B93F34">
            <w:pPr>
              <w:spacing w:before="60" w:after="60"/>
              <w:rPr>
                <w:sz w:val="20"/>
                <w:szCs w:val="20"/>
              </w:rPr>
            </w:pPr>
            <w:r>
              <w:rPr>
                <w:sz w:val="20"/>
                <w:szCs w:val="20"/>
              </w:rPr>
              <w:t>NewTaxEngine_ webservice_wsd_ calculateTax Webservice_Binder</w:t>
            </w:r>
          </w:p>
        </w:tc>
        <w:tc>
          <w:tcPr>
            <w:tcW w:w="2520" w:type="dxa"/>
          </w:tcPr>
          <w:p w:rsidR="00B55A47" w:rsidRPr="0016566C" w:rsidRDefault="00B55A47" w:rsidP="0016566C">
            <w:pPr>
              <w:pStyle w:val="ListParagraph"/>
              <w:numPr>
                <w:ilvl w:val="0"/>
                <w:numId w:val="26"/>
              </w:numPr>
              <w:spacing w:before="60" w:after="60"/>
              <w:rPr>
                <w:rFonts w:ascii="Arial" w:hAnsi="Arial" w:cs="Arial"/>
                <w:sz w:val="20"/>
                <w:szCs w:val="20"/>
              </w:rPr>
            </w:pPr>
            <w:r w:rsidRPr="0016566C">
              <w:rPr>
                <w:rFonts w:ascii="Arial" w:hAnsi="Arial" w:cs="Arial"/>
                <w:sz w:val="20"/>
                <w:szCs w:val="20"/>
              </w:rPr>
              <w:t>calculateTaxWebservice_PortType_</w:t>
            </w:r>
            <w:r w:rsidR="0015196F">
              <w:rPr>
                <w:rFonts w:ascii="Arial" w:hAnsi="Arial" w:cs="Arial"/>
                <w:sz w:val="20"/>
                <w:szCs w:val="20"/>
              </w:rPr>
              <w:t xml:space="preserve"> </w:t>
            </w:r>
            <w:r w:rsidRPr="0016566C">
              <w:rPr>
                <w:rFonts w:ascii="Arial" w:hAnsi="Arial" w:cs="Arial"/>
                <w:sz w:val="20"/>
                <w:szCs w:val="20"/>
              </w:rPr>
              <w:t>calculateTax</w:t>
            </w:r>
          </w:p>
          <w:p w:rsidR="00B55A47" w:rsidRPr="0016566C" w:rsidRDefault="00B55A47" w:rsidP="0016566C">
            <w:pPr>
              <w:pStyle w:val="ListParagraph"/>
              <w:numPr>
                <w:ilvl w:val="0"/>
                <w:numId w:val="26"/>
              </w:numPr>
              <w:spacing w:before="60" w:after="60"/>
              <w:rPr>
                <w:sz w:val="20"/>
                <w:szCs w:val="20"/>
              </w:rPr>
            </w:pPr>
            <w:r w:rsidRPr="0016566C">
              <w:rPr>
                <w:rFonts w:ascii="Arial" w:hAnsi="Arial" w:cs="Arial"/>
                <w:sz w:val="20"/>
                <w:szCs w:val="20"/>
              </w:rPr>
              <w:t>calculateTaxWebservice_PortT</w:t>
            </w:r>
            <w:r w:rsidR="002B3ADC" w:rsidRPr="0016566C">
              <w:rPr>
                <w:rFonts w:ascii="Arial" w:hAnsi="Arial" w:cs="Arial"/>
                <w:sz w:val="20"/>
                <w:szCs w:val="20"/>
              </w:rPr>
              <w:t>ype_</w:t>
            </w:r>
            <w:r w:rsidR="0015196F">
              <w:rPr>
                <w:rFonts w:ascii="Arial" w:hAnsi="Arial" w:cs="Arial"/>
                <w:sz w:val="20"/>
                <w:szCs w:val="20"/>
              </w:rPr>
              <w:t xml:space="preserve"> </w:t>
            </w:r>
            <w:r w:rsidR="002B3ADC" w:rsidRPr="0016566C">
              <w:rPr>
                <w:rFonts w:ascii="Arial" w:hAnsi="Arial" w:cs="Arial"/>
                <w:sz w:val="20"/>
                <w:szCs w:val="20"/>
              </w:rPr>
              <w:t>calculat</w:t>
            </w:r>
            <w:r w:rsidRPr="0016566C">
              <w:rPr>
                <w:rFonts w:ascii="Arial" w:hAnsi="Arial" w:cs="Arial"/>
                <w:sz w:val="20"/>
                <w:szCs w:val="20"/>
              </w:rPr>
              <w:t>eTax Response</w:t>
            </w:r>
          </w:p>
        </w:tc>
        <w:tc>
          <w:tcPr>
            <w:tcW w:w="2430" w:type="dxa"/>
          </w:tcPr>
          <w:p w:rsidR="00B55A47" w:rsidRPr="00B93F34" w:rsidRDefault="00B55A47" w:rsidP="00934783">
            <w:pPr>
              <w:spacing w:before="60" w:after="60"/>
              <w:rPr>
                <w:sz w:val="20"/>
                <w:szCs w:val="20"/>
              </w:rPr>
            </w:pPr>
            <w:r>
              <w:rPr>
                <w:sz w:val="20"/>
                <w:szCs w:val="20"/>
              </w:rPr>
              <w:t>CalculateTax</w:t>
            </w:r>
          </w:p>
        </w:tc>
      </w:tr>
    </w:tbl>
    <w:p w:rsidR="009B10C1" w:rsidRDefault="009B10C1" w:rsidP="00CB745B">
      <w:pPr>
        <w:pStyle w:val="Heading2"/>
      </w:pPr>
      <w:bookmarkStart w:id="294" w:name="_Toc312235470"/>
      <w:r>
        <w:t>A5. Asurion Subscriber Billing System Error Messages</w:t>
      </w:r>
      <w:bookmarkEnd w:id="294"/>
    </w:p>
    <w:p w:rsidR="00096F8B" w:rsidRDefault="00096F8B" w:rsidP="009B10C1">
      <w:r>
        <w:t>The .NET and CRM components of the system provide error messages to identify problems arising from functional and user input activities.</w:t>
      </w:r>
    </w:p>
    <w:p w:rsidR="00096F8B" w:rsidRPr="00096F8B" w:rsidRDefault="00096F8B" w:rsidP="00096F8B">
      <w:pPr>
        <w:spacing w:before="120"/>
        <w:rPr>
          <w:b/>
        </w:rPr>
      </w:pPr>
      <w:r w:rsidRPr="00096F8B">
        <w:rPr>
          <w:b/>
        </w:rPr>
        <w:t>Also See</w:t>
      </w:r>
    </w:p>
    <w:p w:rsidR="00096F8B" w:rsidRDefault="00096F8B" w:rsidP="009B10C1">
      <w:r>
        <w:t xml:space="preserve">Appendix “A.1 Asurion Subscriber Billing System Error Messages” in the </w:t>
      </w:r>
      <w:r w:rsidRPr="00096F8B">
        <w:rPr>
          <w:i/>
        </w:rPr>
        <w:t>Asurion Subscriber Billing System SQA Testing Specification</w:t>
      </w:r>
      <w:r>
        <w:t>.</w:t>
      </w:r>
    </w:p>
    <w:p w:rsidR="00D11FD7" w:rsidRDefault="00EF2239" w:rsidP="000E7DED">
      <w:pPr>
        <w:pStyle w:val="Heading2"/>
      </w:pPr>
      <w:bookmarkStart w:id="295" w:name="_Toc312235471"/>
      <w:bookmarkStart w:id="296" w:name="_Ref307385291"/>
      <w:r>
        <w:t>A.</w:t>
      </w:r>
      <w:r w:rsidR="000339D7">
        <w:t>6</w:t>
      </w:r>
      <w:r w:rsidR="00D11FD7">
        <w:t xml:space="preserve"> </w:t>
      </w:r>
      <w:r w:rsidR="00196321">
        <w:t xml:space="preserve">Asurion Subscriber Billing System </w:t>
      </w:r>
      <w:r w:rsidR="00D11FD7">
        <w:t>Glossary</w:t>
      </w:r>
      <w:bookmarkEnd w:id="295"/>
    </w:p>
    <w:p w:rsidR="00D11FD7" w:rsidRDefault="00891AA0" w:rsidP="000E7DED">
      <w:pPr>
        <w:keepNext/>
        <w:tabs>
          <w:tab w:val="left" w:pos="720"/>
        </w:tabs>
        <w:spacing w:before="120" w:after="120"/>
      </w:pPr>
      <w:r>
        <w:t xml:space="preserve">This glossary defines abbreviations and terms used in this document. </w:t>
      </w: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210"/>
      </w:tblGrid>
      <w:tr w:rsidR="00891AA0" w:rsidRPr="00A66844" w:rsidTr="006B3EA1">
        <w:trPr>
          <w:tblHeader/>
        </w:trPr>
        <w:tc>
          <w:tcPr>
            <w:tcW w:w="2700" w:type="dxa"/>
            <w:shd w:val="clear" w:color="auto" w:fill="FFC000"/>
          </w:tcPr>
          <w:p w:rsidR="00891AA0" w:rsidRPr="00796D9A" w:rsidRDefault="00891AA0" w:rsidP="00891AA0">
            <w:pPr>
              <w:spacing w:before="60" w:after="60"/>
              <w:jc w:val="center"/>
              <w:rPr>
                <w:b/>
                <w:sz w:val="20"/>
                <w:szCs w:val="20"/>
              </w:rPr>
            </w:pPr>
            <w:r>
              <w:rPr>
                <w:b/>
                <w:sz w:val="20"/>
                <w:szCs w:val="20"/>
              </w:rPr>
              <w:t>Abbreviation / Term</w:t>
            </w:r>
          </w:p>
        </w:tc>
        <w:tc>
          <w:tcPr>
            <w:tcW w:w="6210" w:type="dxa"/>
            <w:shd w:val="clear" w:color="auto" w:fill="FFC000"/>
          </w:tcPr>
          <w:p w:rsidR="00891AA0" w:rsidRPr="00796D9A" w:rsidRDefault="00891AA0" w:rsidP="00891AA0">
            <w:pPr>
              <w:spacing w:before="60" w:after="60"/>
              <w:jc w:val="center"/>
              <w:rPr>
                <w:b/>
                <w:sz w:val="20"/>
                <w:szCs w:val="20"/>
              </w:rPr>
            </w:pPr>
            <w:r>
              <w:rPr>
                <w:b/>
                <w:sz w:val="20"/>
                <w:szCs w:val="20"/>
              </w:rPr>
              <w:t>Description</w:t>
            </w:r>
          </w:p>
        </w:tc>
      </w:tr>
      <w:tr w:rsidR="00FF3846" w:rsidRPr="00A66844" w:rsidTr="006B3EA1">
        <w:tc>
          <w:tcPr>
            <w:tcW w:w="2700" w:type="dxa"/>
          </w:tcPr>
          <w:p w:rsidR="00FF3846" w:rsidRPr="002D38FB" w:rsidRDefault="00FF3846" w:rsidP="008744B6">
            <w:pPr>
              <w:spacing w:before="60" w:after="60"/>
              <w:rPr>
                <w:sz w:val="20"/>
                <w:szCs w:val="20"/>
              </w:rPr>
            </w:pPr>
            <w:r>
              <w:rPr>
                <w:sz w:val="20"/>
                <w:szCs w:val="20"/>
              </w:rPr>
              <w:t>Billing Cycle</w:t>
            </w:r>
          </w:p>
        </w:tc>
        <w:tc>
          <w:tcPr>
            <w:tcW w:w="6210" w:type="dxa"/>
          </w:tcPr>
          <w:p w:rsidR="00FF3846" w:rsidRDefault="00FF3846" w:rsidP="008744B6">
            <w:pPr>
              <w:spacing w:before="60" w:after="60"/>
              <w:rPr>
                <w:sz w:val="20"/>
                <w:szCs w:val="20"/>
              </w:rPr>
            </w:pPr>
            <w:r>
              <w:rPr>
                <w:sz w:val="20"/>
                <w:szCs w:val="20"/>
              </w:rPr>
              <w:t xml:space="preserve">Billing cycle for an enrolled subscriber. </w:t>
            </w:r>
          </w:p>
        </w:tc>
      </w:tr>
      <w:tr w:rsidR="00891AA0" w:rsidRPr="00A66844" w:rsidTr="006B3EA1">
        <w:tc>
          <w:tcPr>
            <w:tcW w:w="2700" w:type="dxa"/>
          </w:tcPr>
          <w:p w:rsidR="00891AA0" w:rsidRPr="002D38FB" w:rsidRDefault="006B3EA1" w:rsidP="008744B6">
            <w:pPr>
              <w:spacing w:before="60" w:after="60"/>
              <w:rPr>
                <w:sz w:val="20"/>
                <w:szCs w:val="20"/>
              </w:rPr>
            </w:pPr>
            <w:r>
              <w:t>CRM</w:t>
            </w:r>
            <w:r w:rsidR="00465AF4">
              <w:fldChar w:fldCharType="begin"/>
            </w:r>
            <w:r w:rsidR="00465AF4">
              <w:instrText xml:space="preserve"> XE "</w:instrText>
            </w:r>
            <w:r w:rsidR="00465AF4" w:rsidRPr="00A86839">
              <w:instrText>CRM</w:instrText>
            </w:r>
            <w:r w:rsidR="00465AF4">
              <w:instrText xml:space="preserve">" </w:instrText>
            </w:r>
            <w:r w:rsidR="00465AF4">
              <w:fldChar w:fldCharType="end"/>
            </w:r>
          </w:p>
        </w:tc>
        <w:tc>
          <w:tcPr>
            <w:tcW w:w="6210" w:type="dxa"/>
          </w:tcPr>
          <w:p w:rsidR="00891AA0" w:rsidRPr="00EA2A19" w:rsidRDefault="0075454B" w:rsidP="008744B6">
            <w:pPr>
              <w:spacing w:before="60" w:after="60"/>
              <w:rPr>
                <w:sz w:val="20"/>
                <w:szCs w:val="20"/>
              </w:rPr>
            </w:pPr>
            <w:r>
              <w:rPr>
                <w:sz w:val="20"/>
                <w:szCs w:val="20"/>
              </w:rPr>
              <w:t xml:space="preserve">Asurion Customer Relationship Management. </w:t>
            </w:r>
            <w:proofErr w:type="gramStart"/>
            <w:r>
              <w:rPr>
                <w:sz w:val="20"/>
                <w:szCs w:val="20"/>
              </w:rPr>
              <w:t>Automatic  CRM</w:t>
            </w:r>
            <w:proofErr w:type="gramEnd"/>
            <w:r>
              <w:rPr>
                <w:sz w:val="20"/>
                <w:szCs w:val="20"/>
              </w:rPr>
              <w:t xml:space="preserve"> processes flow through the Subscriber Billing System after a subscriber is enrolled.</w:t>
            </w:r>
          </w:p>
        </w:tc>
      </w:tr>
      <w:tr w:rsidR="008350FA" w:rsidRPr="00A66844" w:rsidTr="006B3EA1">
        <w:tc>
          <w:tcPr>
            <w:tcW w:w="2700" w:type="dxa"/>
          </w:tcPr>
          <w:p w:rsidR="008350FA" w:rsidRPr="002D38FB" w:rsidRDefault="009C1320" w:rsidP="001F1186">
            <w:pPr>
              <w:spacing w:before="60" w:after="60"/>
              <w:rPr>
                <w:sz w:val="20"/>
                <w:szCs w:val="20"/>
              </w:rPr>
            </w:pPr>
            <w:r>
              <w:rPr>
                <w:sz w:val="20"/>
                <w:szCs w:val="20"/>
              </w:rPr>
              <w:t>CVV</w:t>
            </w:r>
          </w:p>
        </w:tc>
        <w:tc>
          <w:tcPr>
            <w:tcW w:w="6210" w:type="dxa"/>
          </w:tcPr>
          <w:p w:rsidR="008350FA" w:rsidRPr="00EA2A19" w:rsidRDefault="001F1186" w:rsidP="00F673F7">
            <w:pPr>
              <w:spacing w:before="60" w:after="60"/>
              <w:rPr>
                <w:sz w:val="20"/>
                <w:szCs w:val="20"/>
              </w:rPr>
            </w:pPr>
            <w:r>
              <w:rPr>
                <w:sz w:val="20"/>
                <w:szCs w:val="20"/>
              </w:rPr>
              <w:t>Card Verification Value</w:t>
            </w:r>
            <w:r w:rsidR="007B36E0">
              <w:rPr>
                <w:sz w:val="20"/>
                <w:szCs w:val="20"/>
              </w:rPr>
              <w:t>.</w:t>
            </w:r>
            <w:r w:rsidR="00397DC2">
              <w:rPr>
                <w:sz w:val="20"/>
                <w:szCs w:val="20"/>
              </w:rPr>
              <w:fldChar w:fldCharType="begin"/>
            </w:r>
            <w:r w:rsidR="00397DC2">
              <w:instrText xml:space="preserve"> XE "</w:instrText>
            </w:r>
            <w:r w:rsidR="00397DC2" w:rsidRPr="00BD39C1">
              <w:rPr>
                <w:sz w:val="20"/>
                <w:szCs w:val="20"/>
              </w:rPr>
              <w:instrText>Card Verification Value</w:instrText>
            </w:r>
            <w:r w:rsidR="00397DC2" w:rsidRPr="00BD39C1">
              <w:instrText xml:space="preserve"> (CVV)</w:instrText>
            </w:r>
            <w:r w:rsidR="00397DC2">
              <w:instrText xml:space="preserve">" </w:instrText>
            </w:r>
            <w:r w:rsidR="00397DC2">
              <w:rPr>
                <w:sz w:val="20"/>
                <w:szCs w:val="20"/>
              </w:rPr>
              <w:fldChar w:fldCharType="end"/>
            </w:r>
          </w:p>
        </w:tc>
      </w:tr>
      <w:tr w:rsidR="008F442B" w:rsidRPr="00A66844" w:rsidTr="006B3EA1">
        <w:tc>
          <w:tcPr>
            <w:tcW w:w="2700" w:type="dxa"/>
          </w:tcPr>
          <w:p w:rsidR="008F442B" w:rsidRDefault="008F442B" w:rsidP="00397DC2">
            <w:pPr>
              <w:spacing w:before="60" w:after="60"/>
              <w:rPr>
                <w:sz w:val="20"/>
                <w:szCs w:val="20"/>
              </w:rPr>
            </w:pPr>
            <w:r>
              <w:rPr>
                <w:sz w:val="20"/>
                <w:szCs w:val="20"/>
              </w:rPr>
              <w:t>DR</w:t>
            </w:r>
          </w:p>
        </w:tc>
        <w:tc>
          <w:tcPr>
            <w:tcW w:w="6210" w:type="dxa"/>
          </w:tcPr>
          <w:p w:rsidR="008F442B" w:rsidRDefault="008F442B" w:rsidP="00696281">
            <w:pPr>
              <w:spacing w:before="60" w:after="60"/>
            </w:pPr>
            <w:r>
              <w:t>Disaster Recovery</w:t>
            </w:r>
            <w:r>
              <w:fldChar w:fldCharType="begin"/>
            </w:r>
            <w:r>
              <w:instrText xml:space="preserve"> XE "</w:instrText>
            </w:r>
            <w:r w:rsidRPr="00D604AD">
              <w:instrText>Disaster Recovery (DR)</w:instrText>
            </w:r>
            <w:r>
              <w:instrText xml:space="preserve">" </w:instrText>
            </w:r>
            <w:r>
              <w:fldChar w:fldCharType="end"/>
            </w:r>
          </w:p>
        </w:tc>
      </w:tr>
      <w:tr w:rsidR="00426E6B" w:rsidRPr="00A66844" w:rsidTr="006B3EA1">
        <w:tc>
          <w:tcPr>
            <w:tcW w:w="2700" w:type="dxa"/>
          </w:tcPr>
          <w:p w:rsidR="00426E6B" w:rsidRDefault="00426E6B" w:rsidP="00397DC2">
            <w:pPr>
              <w:spacing w:before="60" w:after="60"/>
              <w:rPr>
                <w:sz w:val="20"/>
                <w:szCs w:val="20"/>
              </w:rPr>
            </w:pPr>
            <w:r>
              <w:rPr>
                <w:sz w:val="20"/>
                <w:szCs w:val="20"/>
              </w:rPr>
              <w:lastRenderedPageBreak/>
              <w:t>EndDate</w:t>
            </w:r>
            <w:r w:rsidR="004113A5">
              <w:rPr>
                <w:sz w:val="20"/>
                <w:szCs w:val="20"/>
              </w:rPr>
              <w:fldChar w:fldCharType="begin"/>
            </w:r>
            <w:r w:rsidR="004113A5">
              <w:instrText xml:space="preserve"> XE "</w:instrText>
            </w:r>
            <w:r w:rsidR="004113A5" w:rsidRPr="008D4738">
              <w:rPr>
                <w:sz w:val="20"/>
                <w:szCs w:val="20"/>
              </w:rPr>
              <w:instrText>EndDate</w:instrText>
            </w:r>
            <w:r w:rsidR="004113A5">
              <w:instrText xml:space="preserve">" </w:instrText>
            </w:r>
            <w:r w:rsidR="004113A5">
              <w:rPr>
                <w:sz w:val="20"/>
                <w:szCs w:val="20"/>
              </w:rPr>
              <w:fldChar w:fldCharType="end"/>
            </w:r>
          </w:p>
        </w:tc>
        <w:tc>
          <w:tcPr>
            <w:tcW w:w="6210" w:type="dxa"/>
          </w:tcPr>
          <w:p w:rsidR="00426E6B" w:rsidRDefault="00426E6B" w:rsidP="00426E6B">
            <w:r>
              <w:t>End date of enrollment for a subscriber.</w:t>
            </w:r>
          </w:p>
        </w:tc>
      </w:tr>
      <w:tr w:rsidR="001C7FC3" w:rsidRPr="00A66844" w:rsidTr="006B3EA1">
        <w:tc>
          <w:tcPr>
            <w:tcW w:w="2700" w:type="dxa"/>
          </w:tcPr>
          <w:p w:rsidR="001C7FC3" w:rsidRDefault="001C7FC3" w:rsidP="00397DC2">
            <w:pPr>
              <w:spacing w:before="60" w:after="60"/>
              <w:rPr>
                <w:sz w:val="20"/>
                <w:szCs w:val="20"/>
              </w:rPr>
            </w:pPr>
            <w:r>
              <w:rPr>
                <w:sz w:val="20"/>
                <w:szCs w:val="20"/>
              </w:rPr>
              <w:t>ESB</w:t>
            </w:r>
          </w:p>
        </w:tc>
        <w:tc>
          <w:tcPr>
            <w:tcW w:w="6210" w:type="dxa"/>
          </w:tcPr>
          <w:p w:rsidR="001C7FC3" w:rsidRPr="005125FC" w:rsidRDefault="005009CB" w:rsidP="00696281">
            <w:pPr>
              <w:spacing w:before="60" w:after="60"/>
            </w:pPr>
            <w:r>
              <w:t>Enterprise Service Bus</w:t>
            </w:r>
            <w:r w:rsidR="00397DC2">
              <w:fldChar w:fldCharType="begin"/>
            </w:r>
            <w:r w:rsidR="00397DC2">
              <w:instrText xml:space="preserve"> XE "</w:instrText>
            </w:r>
            <w:r w:rsidR="00397DC2" w:rsidRPr="00F4023D">
              <w:instrText>Enterprise Service Bus (ESB)</w:instrText>
            </w:r>
            <w:r w:rsidR="00397DC2">
              <w:instrText xml:space="preserve">" </w:instrText>
            </w:r>
            <w:r w:rsidR="00397DC2">
              <w:fldChar w:fldCharType="end"/>
            </w:r>
            <w:r>
              <w:t>.</w:t>
            </w:r>
          </w:p>
        </w:tc>
      </w:tr>
      <w:tr w:rsidR="00D655FB" w:rsidRPr="00A66844" w:rsidTr="006B3EA1">
        <w:tc>
          <w:tcPr>
            <w:tcW w:w="2700" w:type="dxa"/>
          </w:tcPr>
          <w:p w:rsidR="00D655FB" w:rsidRDefault="00D655FB" w:rsidP="00397DC2">
            <w:pPr>
              <w:spacing w:before="60" w:after="60"/>
              <w:rPr>
                <w:sz w:val="20"/>
                <w:szCs w:val="20"/>
              </w:rPr>
            </w:pPr>
            <w:r>
              <w:rPr>
                <w:sz w:val="20"/>
                <w:szCs w:val="20"/>
              </w:rPr>
              <w:t>ESN</w:t>
            </w:r>
          </w:p>
        </w:tc>
        <w:tc>
          <w:tcPr>
            <w:tcW w:w="6210" w:type="dxa"/>
          </w:tcPr>
          <w:p w:rsidR="00D655FB" w:rsidRPr="005125FC" w:rsidRDefault="00D655FB" w:rsidP="00F673F7">
            <w:pPr>
              <w:spacing w:before="60" w:after="60"/>
            </w:pPr>
            <w:r w:rsidRPr="008F4C68">
              <w:rPr>
                <w:rFonts w:cs="Arial"/>
                <w:sz w:val="20"/>
                <w:szCs w:val="20"/>
              </w:rPr>
              <w:t>Electronic Serial Number</w:t>
            </w:r>
            <w:r w:rsidR="00397DC2">
              <w:rPr>
                <w:rFonts w:cs="Arial"/>
                <w:sz w:val="20"/>
                <w:szCs w:val="20"/>
              </w:rPr>
              <w:fldChar w:fldCharType="begin"/>
            </w:r>
            <w:r w:rsidR="00397DC2">
              <w:instrText xml:space="preserve"> XE "</w:instrText>
            </w:r>
            <w:r w:rsidR="00397DC2" w:rsidRPr="00B2705A">
              <w:rPr>
                <w:rFonts w:cs="Arial"/>
                <w:sz w:val="20"/>
                <w:szCs w:val="20"/>
              </w:rPr>
              <w:instrText>Electronic Serial Number</w:instrText>
            </w:r>
            <w:r w:rsidR="00397DC2" w:rsidRPr="00B2705A">
              <w:rPr>
                <w:rFonts w:cs="Arial"/>
              </w:rPr>
              <w:instrText xml:space="preserve"> (ESN)</w:instrText>
            </w:r>
            <w:r w:rsidR="00397DC2">
              <w:instrText xml:space="preserve">" </w:instrText>
            </w:r>
            <w:r w:rsidR="00397DC2">
              <w:rPr>
                <w:rFonts w:cs="Arial"/>
                <w:sz w:val="20"/>
                <w:szCs w:val="20"/>
              </w:rPr>
              <w:fldChar w:fldCharType="end"/>
            </w:r>
            <w:r w:rsidR="00696281">
              <w:rPr>
                <w:rFonts w:cs="Arial"/>
                <w:sz w:val="20"/>
                <w:szCs w:val="20"/>
              </w:rPr>
              <w:t>.</w:t>
            </w:r>
          </w:p>
        </w:tc>
      </w:tr>
      <w:tr w:rsidR="009C1320" w:rsidRPr="00A66844" w:rsidTr="006B3EA1">
        <w:tc>
          <w:tcPr>
            <w:tcW w:w="2700" w:type="dxa"/>
          </w:tcPr>
          <w:p w:rsidR="009C1320" w:rsidRDefault="006D589F" w:rsidP="000D4080">
            <w:pPr>
              <w:spacing w:before="60" w:after="60"/>
              <w:rPr>
                <w:sz w:val="20"/>
                <w:szCs w:val="20"/>
              </w:rPr>
            </w:pPr>
            <w:r>
              <w:rPr>
                <w:sz w:val="20"/>
                <w:szCs w:val="20"/>
              </w:rPr>
              <w:t>ETL</w:t>
            </w:r>
          </w:p>
        </w:tc>
        <w:tc>
          <w:tcPr>
            <w:tcW w:w="6210" w:type="dxa"/>
          </w:tcPr>
          <w:p w:rsidR="009C1320" w:rsidRPr="005125FC" w:rsidRDefault="00397DC2" w:rsidP="00F673F7">
            <w:pPr>
              <w:spacing w:before="60" w:after="60"/>
            </w:pPr>
            <w:r>
              <w:rPr>
                <w:rFonts w:cs="Arial"/>
                <w:szCs w:val="22"/>
              </w:rPr>
              <w:t>Extraction, Transform, and Load</w:t>
            </w:r>
            <w:r w:rsidRPr="0070790E">
              <w:rPr>
                <w:rFonts w:cs="Arial"/>
                <w:szCs w:val="22"/>
              </w:rPr>
              <w:fldChar w:fldCharType="begin"/>
            </w:r>
            <w:r w:rsidRPr="0070790E">
              <w:rPr>
                <w:rFonts w:cs="Arial"/>
                <w:szCs w:val="22"/>
              </w:rPr>
              <w:instrText xml:space="preserve"> XE "Extraction, Transform, and Load (ETL)"</w:instrText>
            </w:r>
            <w:r>
              <w:rPr>
                <w:rFonts w:cs="Arial"/>
                <w:szCs w:val="22"/>
              </w:rPr>
              <w:instrText xml:space="preserve"> </w:instrText>
            </w:r>
            <w:r w:rsidRPr="0070790E">
              <w:rPr>
                <w:rFonts w:cs="Arial"/>
                <w:szCs w:val="22"/>
              </w:rPr>
              <w:fldChar w:fldCharType="end"/>
            </w:r>
            <w:r>
              <w:rPr>
                <w:rFonts w:cs="Arial"/>
                <w:szCs w:val="22"/>
              </w:rPr>
              <w:t>.</w:t>
            </w:r>
          </w:p>
        </w:tc>
      </w:tr>
      <w:tr w:rsidR="008350FA" w:rsidRPr="00A66844" w:rsidTr="006B3EA1">
        <w:tc>
          <w:tcPr>
            <w:tcW w:w="2700" w:type="dxa"/>
          </w:tcPr>
          <w:p w:rsidR="008350FA" w:rsidRPr="002D38FB" w:rsidRDefault="006B3EA1" w:rsidP="00397DC2">
            <w:pPr>
              <w:spacing w:before="60" w:after="60"/>
              <w:rPr>
                <w:sz w:val="20"/>
                <w:szCs w:val="20"/>
              </w:rPr>
            </w:pPr>
            <w:r>
              <w:rPr>
                <w:sz w:val="20"/>
                <w:szCs w:val="20"/>
              </w:rPr>
              <w:t>FSA</w:t>
            </w:r>
          </w:p>
        </w:tc>
        <w:tc>
          <w:tcPr>
            <w:tcW w:w="6210" w:type="dxa"/>
          </w:tcPr>
          <w:p w:rsidR="008350FA" w:rsidRPr="00EA2A19" w:rsidRDefault="006B3EA1" w:rsidP="001C7FC3">
            <w:pPr>
              <w:spacing w:before="60" w:after="60"/>
              <w:rPr>
                <w:sz w:val="20"/>
                <w:szCs w:val="20"/>
              </w:rPr>
            </w:pPr>
            <w:r w:rsidRPr="005125FC">
              <w:t>Finance Service Agent</w:t>
            </w:r>
            <w:r w:rsidR="001C7FC3">
              <w:fldChar w:fldCharType="begin"/>
            </w:r>
            <w:r w:rsidR="001C7FC3">
              <w:instrText xml:space="preserve"> XE "</w:instrText>
            </w:r>
            <w:r w:rsidR="001C7FC3" w:rsidRPr="00560467">
              <w:rPr>
                <w:rFonts w:cs="Arial"/>
                <w:szCs w:val="22"/>
              </w:rPr>
              <w:instrText>Finance Service</w:instrText>
            </w:r>
            <w:r w:rsidR="001C7FC3">
              <w:rPr>
                <w:rFonts w:cs="Arial"/>
                <w:szCs w:val="22"/>
              </w:rPr>
              <w:instrText xml:space="preserve"> Agent</w:instrText>
            </w:r>
            <w:r w:rsidR="00397DC2">
              <w:rPr>
                <w:rFonts w:cs="Arial"/>
                <w:szCs w:val="22"/>
              </w:rPr>
              <w:instrText xml:space="preserve"> (FSA)</w:instrText>
            </w:r>
            <w:r w:rsidR="001C7FC3">
              <w:instrText xml:space="preserve">" </w:instrText>
            </w:r>
            <w:r w:rsidR="001C7FC3">
              <w:fldChar w:fldCharType="end"/>
            </w:r>
          </w:p>
        </w:tc>
      </w:tr>
      <w:tr w:rsidR="008350FA" w:rsidRPr="00A66844" w:rsidTr="006B3EA1">
        <w:tc>
          <w:tcPr>
            <w:tcW w:w="2700" w:type="dxa"/>
          </w:tcPr>
          <w:p w:rsidR="008350FA" w:rsidRPr="002D38FB" w:rsidRDefault="008350FA" w:rsidP="00F673F7">
            <w:pPr>
              <w:spacing w:before="60" w:after="60"/>
              <w:rPr>
                <w:sz w:val="20"/>
                <w:szCs w:val="20"/>
              </w:rPr>
            </w:pPr>
            <w:r w:rsidRPr="006E269A">
              <w:rPr>
                <w:rFonts w:cs="Arial"/>
                <w:szCs w:val="22"/>
              </w:rPr>
              <w:t>Gateway</w:t>
            </w:r>
            <w:r w:rsidR="00734A4B">
              <w:rPr>
                <w:rFonts w:cs="Arial"/>
                <w:szCs w:val="22"/>
              </w:rPr>
              <w:fldChar w:fldCharType="begin"/>
            </w:r>
            <w:r w:rsidR="00734A4B">
              <w:instrText xml:space="preserve"> XE "</w:instrText>
            </w:r>
            <w:r w:rsidR="00734A4B" w:rsidRPr="00270A8A">
              <w:instrText>Gateway</w:instrText>
            </w:r>
            <w:r w:rsidR="00734A4B">
              <w:instrText xml:space="preserve">" </w:instrText>
            </w:r>
            <w:r w:rsidR="00734A4B">
              <w:rPr>
                <w:rFonts w:cs="Arial"/>
                <w:szCs w:val="22"/>
              </w:rPr>
              <w:fldChar w:fldCharType="end"/>
            </w:r>
          </w:p>
        </w:tc>
        <w:tc>
          <w:tcPr>
            <w:tcW w:w="6210" w:type="dxa"/>
          </w:tcPr>
          <w:p w:rsidR="008350FA" w:rsidRPr="00EA2A19" w:rsidRDefault="00901481" w:rsidP="00F673F7">
            <w:pPr>
              <w:spacing w:before="60" w:after="60"/>
              <w:rPr>
                <w:sz w:val="20"/>
                <w:szCs w:val="20"/>
              </w:rPr>
            </w:pPr>
            <w:r>
              <w:rPr>
                <w:sz w:val="20"/>
                <w:szCs w:val="20"/>
              </w:rPr>
              <w:t>Asurion Finance Service Gateway</w:t>
            </w:r>
            <w:r w:rsidR="00FF669E">
              <w:rPr>
                <w:sz w:val="20"/>
                <w:szCs w:val="20"/>
              </w:rPr>
              <w:t>.</w:t>
            </w:r>
            <w:r w:rsidR="00FA7D16">
              <w:rPr>
                <w:sz w:val="20"/>
                <w:szCs w:val="20"/>
              </w:rPr>
              <w:fldChar w:fldCharType="begin"/>
            </w:r>
            <w:r w:rsidR="00FA7D16">
              <w:instrText xml:space="preserve"> XE "</w:instrText>
            </w:r>
            <w:r w:rsidR="00FA7D16" w:rsidRPr="004E62C2">
              <w:rPr>
                <w:sz w:val="20"/>
                <w:szCs w:val="20"/>
              </w:rPr>
              <w:instrText>Finance Service Gateway</w:instrText>
            </w:r>
            <w:r w:rsidR="00FA7D16">
              <w:instrText xml:space="preserve">" </w:instrText>
            </w:r>
            <w:r w:rsidR="00FA7D16">
              <w:rPr>
                <w:sz w:val="20"/>
                <w:szCs w:val="20"/>
              </w:rPr>
              <w:fldChar w:fldCharType="end"/>
            </w:r>
          </w:p>
        </w:tc>
      </w:tr>
      <w:tr w:rsidR="00426E6B" w:rsidRPr="00A66844" w:rsidTr="006B3EA1">
        <w:tc>
          <w:tcPr>
            <w:tcW w:w="2700" w:type="dxa"/>
          </w:tcPr>
          <w:p w:rsidR="00426E6B" w:rsidRDefault="00426E6B" w:rsidP="00091995">
            <w:pPr>
              <w:spacing w:before="60" w:after="60"/>
              <w:rPr>
                <w:sz w:val="20"/>
                <w:szCs w:val="20"/>
              </w:rPr>
            </w:pPr>
            <w:r>
              <w:rPr>
                <w:sz w:val="20"/>
                <w:szCs w:val="20"/>
              </w:rPr>
              <w:t>LD</w:t>
            </w:r>
          </w:p>
        </w:tc>
        <w:tc>
          <w:tcPr>
            <w:tcW w:w="6210" w:type="dxa"/>
          </w:tcPr>
          <w:p w:rsidR="00426E6B" w:rsidRPr="002D4EDD" w:rsidRDefault="00426E6B" w:rsidP="00426E6B">
            <w:pPr>
              <w:spacing w:before="60" w:after="60"/>
              <w:rPr>
                <w:rFonts w:cs="Arial"/>
                <w:color w:val="000000"/>
                <w:sz w:val="20"/>
                <w:szCs w:val="20"/>
              </w:rPr>
            </w:pPr>
            <w:r>
              <w:rPr>
                <w:rFonts w:cs="Arial"/>
                <w:color w:val="000000"/>
                <w:sz w:val="20"/>
                <w:szCs w:val="20"/>
              </w:rPr>
              <w:t>Lead Days.</w:t>
            </w:r>
            <w:r>
              <w:rPr>
                <w:rFonts w:cs="Arial"/>
                <w:color w:val="000000"/>
                <w:sz w:val="20"/>
                <w:szCs w:val="20"/>
              </w:rPr>
              <w:fldChar w:fldCharType="begin"/>
            </w:r>
            <w:r>
              <w:instrText xml:space="preserve"> XE "</w:instrText>
            </w:r>
            <w:r w:rsidRPr="00D01137">
              <w:rPr>
                <w:rFonts w:cs="Arial"/>
                <w:color w:val="000000"/>
                <w:sz w:val="20"/>
                <w:szCs w:val="20"/>
              </w:rPr>
              <w:instrText>Lead Days (LD)</w:instrText>
            </w:r>
            <w:r>
              <w:instrText xml:space="preserve">" </w:instrText>
            </w:r>
            <w:r>
              <w:rPr>
                <w:rFonts w:cs="Arial"/>
                <w:color w:val="000000"/>
                <w:sz w:val="20"/>
                <w:szCs w:val="20"/>
              </w:rPr>
              <w:fldChar w:fldCharType="end"/>
            </w:r>
          </w:p>
        </w:tc>
      </w:tr>
      <w:tr w:rsidR="006B3EA1" w:rsidRPr="00A66844" w:rsidTr="006B3EA1">
        <w:tc>
          <w:tcPr>
            <w:tcW w:w="2700" w:type="dxa"/>
          </w:tcPr>
          <w:p w:rsidR="006B3EA1" w:rsidRDefault="009C1320" w:rsidP="00091995">
            <w:pPr>
              <w:spacing w:before="60" w:after="60"/>
              <w:rPr>
                <w:sz w:val="20"/>
                <w:szCs w:val="20"/>
              </w:rPr>
            </w:pPr>
            <w:r>
              <w:rPr>
                <w:sz w:val="20"/>
                <w:szCs w:val="20"/>
              </w:rPr>
              <w:t>MDN</w:t>
            </w:r>
            <w:r w:rsidR="00091995">
              <w:rPr>
                <w:sz w:val="20"/>
                <w:szCs w:val="20"/>
              </w:rPr>
              <w:fldChar w:fldCharType="begin"/>
            </w:r>
            <w:r w:rsidR="00091995">
              <w:instrText xml:space="preserve"> XE "</w:instrText>
            </w:r>
            <w:r w:rsidR="00091995" w:rsidRPr="00253FD3">
              <w:instrText>Mobile Device Number (MDN)</w:instrText>
            </w:r>
            <w:r w:rsidR="00091995">
              <w:instrText xml:space="preserve">" </w:instrText>
            </w:r>
            <w:r w:rsidR="00091995">
              <w:rPr>
                <w:sz w:val="20"/>
                <w:szCs w:val="20"/>
              </w:rPr>
              <w:fldChar w:fldCharType="end"/>
            </w:r>
          </w:p>
        </w:tc>
        <w:tc>
          <w:tcPr>
            <w:tcW w:w="6210" w:type="dxa"/>
          </w:tcPr>
          <w:p w:rsidR="006B3EA1" w:rsidRPr="00EA2A19" w:rsidRDefault="00426E6B" w:rsidP="00426E6B">
            <w:pPr>
              <w:spacing w:before="60" w:after="60"/>
              <w:rPr>
                <w:sz w:val="20"/>
                <w:szCs w:val="20"/>
              </w:rPr>
            </w:pPr>
            <w:r>
              <w:rPr>
                <w:rFonts w:cs="Arial"/>
                <w:color w:val="000000"/>
                <w:sz w:val="20"/>
                <w:szCs w:val="20"/>
              </w:rPr>
              <w:t>Mobile Device N</w:t>
            </w:r>
            <w:r w:rsidR="00091995" w:rsidRPr="002D4EDD">
              <w:rPr>
                <w:rFonts w:cs="Arial"/>
                <w:color w:val="000000"/>
                <w:sz w:val="20"/>
                <w:szCs w:val="20"/>
              </w:rPr>
              <w:t>umber</w:t>
            </w:r>
            <w:r>
              <w:rPr>
                <w:rFonts w:cs="Arial"/>
                <w:color w:val="000000"/>
                <w:sz w:val="20"/>
                <w:szCs w:val="20"/>
              </w:rPr>
              <w:t>.</w:t>
            </w:r>
            <w:r>
              <w:rPr>
                <w:rFonts w:cs="Arial"/>
                <w:color w:val="000000"/>
                <w:sz w:val="20"/>
                <w:szCs w:val="20"/>
              </w:rPr>
              <w:fldChar w:fldCharType="begin"/>
            </w:r>
            <w:r>
              <w:instrText xml:space="preserve"> XE "</w:instrText>
            </w:r>
            <w:r w:rsidRPr="00F930B4">
              <w:rPr>
                <w:rFonts w:cs="Arial"/>
                <w:color w:val="000000"/>
                <w:sz w:val="20"/>
                <w:szCs w:val="20"/>
              </w:rPr>
              <w:instrText>Mobile Device Number (MDN)</w:instrText>
            </w:r>
            <w:r>
              <w:instrText xml:space="preserve">" </w:instrText>
            </w:r>
            <w:r>
              <w:rPr>
                <w:rFonts w:cs="Arial"/>
                <w:color w:val="000000"/>
                <w:sz w:val="20"/>
                <w:szCs w:val="20"/>
              </w:rPr>
              <w:fldChar w:fldCharType="end"/>
            </w:r>
          </w:p>
        </w:tc>
      </w:tr>
      <w:tr w:rsidR="00426E6B" w:rsidRPr="00A66844" w:rsidTr="006B3EA1">
        <w:tc>
          <w:tcPr>
            <w:tcW w:w="2700" w:type="dxa"/>
          </w:tcPr>
          <w:p w:rsidR="00426E6B" w:rsidRDefault="00426E6B" w:rsidP="008744B6">
            <w:pPr>
              <w:spacing w:before="60" w:after="60"/>
              <w:rPr>
                <w:sz w:val="20"/>
                <w:szCs w:val="20"/>
              </w:rPr>
            </w:pPr>
            <w:r>
              <w:rPr>
                <w:sz w:val="20"/>
                <w:szCs w:val="20"/>
              </w:rPr>
              <w:t>MLD</w:t>
            </w:r>
          </w:p>
        </w:tc>
        <w:tc>
          <w:tcPr>
            <w:tcW w:w="6210" w:type="dxa"/>
          </w:tcPr>
          <w:p w:rsidR="00426E6B" w:rsidRDefault="00426E6B" w:rsidP="00426E6B">
            <w:pPr>
              <w:spacing w:before="60" w:after="60"/>
            </w:pPr>
            <w:r>
              <w:rPr>
                <w:rFonts w:cs="Arial"/>
                <w:color w:val="000000"/>
                <w:sz w:val="20"/>
                <w:szCs w:val="20"/>
              </w:rPr>
              <w:t>Mandate Lead Days.</w:t>
            </w:r>
            <w:r>
              <w:rPr>
                <w:rFonts w:cs="Arial"/>
                <w:color w:val="000000"/>
                <w:sz w:val="20"/>
                <w:szCs w:val="20"/>
              </w:rPr>
              <w:fldChar w:fldCharType="begin"/>
            </w:r>
            <w:r>
              <w:instrText xml:space="preserve"> XE "</w:instrText>
            </w:r>
            <w:r w:rsidRPr="00627186">
              <w:rPr>
                <w:rFonts w:cs="Arial"/>
                <w:color w:val="000000"/>
                <w:sz w:val="20"/>
                <w:szCs w:val="20"/>
              </w:rPr>
              <w:instrText>Mandate Lead Days (MLD)</w:instrText>
            </w:r>
            <w:r>
              <w:instrText xml:space="preserve">" </w:instrText>
            </w:r>
            <w:r>
              <w:rPr>
                <w:rFonts w:cs="Arial"/>
                <w:color w:val="000000"/>
                <w:sz w:val="20"/>
                <w:szCs w:val="20"/>
              </w:rPr>
              <w:fldChar w:fldCharType="end"/>
            </w:r>
          </w:p>
        </w:tc>
      </w:tr>
      <w:tr w:rsidR="00484073" w:rsidRPr="00A66844" w:rsidTr="006B3EA1">
        <w:tc>
          <w:tcPr>
            <w:tcW w:w="2700" w:type="dxa"/>
          </w:tcPr>
          <w:p w:rsidR="00484073" w:rsidRDefault="009C1320" w:rsidP="008744B6">
            <w:pPr>
              <w:spacing w:before="60" w:after="60"/>
              <w:rPr>
                <w:sz w:val="20"/>
                <w:szCs w:val="20"/>
              </w:rPr>
            </w:pPr>
            <w:r>
              <w:rPr>
                <w:sz w:val="20"/>
                <w:szCs w:val="20"/>
              </w:rPr>
              <w:t>.NET</w:t>
            </w:r>
          </w:p>
        </w:tc>
        <w:tc>
          <w:tcPr>
            <w:tcW w:w="6210" w:type="dxa"/>
          </w:tcPr>
          <w:p w:rsidR="00484073" w:rsidRPr="00EA2A19" w:rsidRDefault="001B01E2" w:rsidP="00C83204">
            <w:pPr>
              <w:spacing w:before="60" w:after="60"/>
              <w:rPr>
                <w:sz w:val="20"/>
                <w:szCs w:val="20"/>
              </w:rPr>
            </w:pPr>
            <w:r>
              <w:t>Authorized users control manual “NET</w:t>
            </w:r>
            <w:r>
              <w:fldChar w:fldCharType="begin"/>
            </w:r>
            <w:r>
              <w:instrText xml:space="preserve"> XE "</w:instrText>
            </w:r>
            <w:r w:rsidRPr="005609A0">
              <w:instrText>NET</w:instrText>
            </w:r>
            <w:r>
              <w:instrText xml:space="preserve">" </w:instrText>
            </w:r>
            <w:r>
              <w:fldChar w:fldCharType="end"/>
            </w:r>
            <w:r>
              <w:t xml:space="preserve">” processes </w:t>
            </w:r>
            <w:r w:rsidR="00C83204">
              <w:t>through</w:t>
            </w:r>
            <w:r>
              <w:t xml:space="preserve"> Tibco</w:t>
            </w:r>
            <w:r>
              <w:fldChar w:fldCharType="begin"/>
            </w:r>
            <w:r>
              <w:instrText xml:space="preserve"> XE "</w:instrText>
            </w:r>
            <w:r w:rsidRPr="008365FB">
              <w:instrText>Tibco</w:instrText>
            </w:r>
            <w:r>
              <w:instrText xml:space="preserve">" </w:instrText>
            </w:r>
            <w:r>
              <w:fldChar w:fldCharType="end"/>
            </w:r>
            <w:r>
              <w:t xml:space="preserve"> BusinessWorks (BW)</w:t>
            </w:r>
            <w:r w:rsidR="00C83204">
              <w:t xml:space="preserve"> screens</w:t>
            </w:r>
            <w:r>
              <w:fldChar w:fldCharType="begin"/>
            </w:r>
            <w:r>
              <w:instrText xml:space="preserve"> XE "</w:instrText>
            </w:r>
            <w:r w:rsidRPr="00435449">
              <w:instrText>BusinessWorks (BW)</w:instrText>
            </w:r>
            <w:r>
              <w:instrText xml:space="preserve">" </w:instrText>
            </w:r>
            <w:r>
              <w:fldChar w:fldCharType="end"/>
            </w:r>
            <w:r w:rsidR="00C83204">
              <w:t>.</w:t>
            </w:r>
          </w:p>
        </w:tc>
      </w:tr>
      <w:tr w:rsidR="009C1320" w:rsidRPr="00A66844" w:rsidTr="006B3EA1">
        <w:tc>
          <w:tcPr>
            <w:tcW w:w="2700" w:type="dxa"/>
          </w:tcPr>
          <w:p w:rsidR="009C1320" w:rsidRDefault="006D589F" w:rsidP="00426E6B">
            <w:pPr>
              <w:spacing w:before="60" w:after="60"/>
              <w:rPr>
                <w:sz w:val="20"/>
                <w:szCs w:val="20"/>
              </w:rPr>
            </w:pPr>
            <w:r>
              <w:rPr>
                <w:sz w:val="20"/>
                <w:szCs w:val="20"/>
              </w:rPr>
              <w:t>NOC</w:t>
            </w:r>
          </w:p>
        </w:tc>
        <w:tc>
          <w:tcPr>
            <w:tcW w:w="6210" w:type="dxa"/>
          </w:tcPr>
          <w:p w:rsidR="009C1320" w:rsidRPr="00EA2A19" w:rsidRDefault="00C83204" w:rsidP="008744B6">
            <w:pPr>
              <w:spacing w:before="60" w:after="60"/>
              <w:rPr>
                <w:sz w:val="20"/>
                <w:szCs w:val="20"/>
              </w:rPr>
            </w:pPr>
            <w:r>
              <w:rPr>
                <w:sz w:val="20"/>
                <w:szCs w:val="20"/>
              </w:rPr>
              <w:t>Network Operations Center</w:t>
            </w:r>
            <w:r w:rsidR="00426E6B">
              <w:rPr>
                <w:sz w:val="20"/>
                <w:szCs w:val="20"/>
              </w:rPr>
              <w:t xml:space="preserve"> (NOC)</w:t>
            </w:r>
            <w:r w:rsidR="00426E6B">
              <w:rPr>
                <w:sz w:val="20"/>
                <w:szCs w:val="20"/>
              </w:rPr>
              <w:fldChar w:fldCharType="begin"/>
            </w:r>
            <w:r w:rsidR="00426E6B">
              <w:instrText xml:space="preserve"> XE "</w:instrText>
            </w:r>
            <w:r w:rsidR="00426E6B" w:rsidRPr="00F66E03">
              <w:rPr>
                <w:sz w:val="20"/>
                <w:szCs w:val="20"/>
              </w:rPr>
              <w:instrText>Network Operations Center (NOC)</w:instrText>
            </w:r>
            <w:r w:rsidR="00426E6B">
              <w:instrText xml:space="preserve">" </w:instrText>
            </w:r>
            <w:r w:rsidR="00426E6B">
              <w:rPr>
                <w:sz w:val="20"/>
                <w:szCs w:val="20"/>
              </w:rPr>
              <w:fldChar w:fldCharType="end"/>
            </w:r>
          </w:p>
        </w:tc>
      </w:tr>
      <w:tr w:rsidR="009C1320" w:rsidRPr="00A66844" w:rsidTr="006B3EA1">
        <w:tc>
          <w:tcPr>
            <w:tcW w:w="2700" w:type="dxa"/>
          </w:tcPr>
          <w:p w:rsidR="009C1320" w:rsidRDefault="008F442B" w:rsidP="00426E6B">
            <w:pPr>
              <w:spacing w:before="60" w:after="60"/>
              <w:rPr>
                <w:sz w:val="20"/>
                <w:szCs w:val="20"/>
              </w:rPr>
            </w:pPr>
            <w:r>
              <w:rPr>
                <w:sz w:val="20"/>
                <w:szCs w:val="20"/>
              </w:rPr>
              <w:t>PCI</w:t>
            </w:r>
          </w:p>
        </w:tc>
        <w:tc>
          <w:tcPr>
            <w:tcW w:w="6210" w:type="dxa"/>
          </w:tcPr>
          <w:p w:rsidR="008F442B" w:rsidRDefault="00426E6B" w:rsidP="008F442B">
            <w:pPr>
              <w:spacing w:before="60"/>
              <w:rPr>
                <w:rFonts w:cs="Arial"/>
                <w:szCs w:val="22"/>
              </w:rPr>
            </w:pPr>
            <w:r>
              <w:rPr>
                <w:rFonts w:cs="Arial"/>
                <w:szCs w:val="22"/>
              </w:rPr>
              <w:t>Payment Card Industry (PCI)</w:t>
            </w:r>
            <w:r>
              <w:rPr>
                <w:rFonts w:cs="Arial"/>
                <w:szCs w:val="22"/>
              </w:rPr>
              <w:fldChar w:fldCharType="begin"/>
            </w:r>
            <w:r>
              <w:instrText xml:space="preserve"> XE "</w:instrText>
            </w:r>
            <w:r w:rsidRPr="00C52AA8">
              <w:rPr>
                <w:rFonts w:cs="Arial"/>
                <w:szCs w:val="22"/>
              </w:rPr>
              <w:instrText>Payment Card Industry (PCI)</w:instrText>
            </w:r>
            <w:r>
              <w:instrText xml:space="preserve">" </w:instrText>
            </w:r>
            <w:r>
              <w:rPr>
                <w:rFonts w:cs="Arial"/>
                <w:szCs w:val="22"/>
              </w:rPr>
              <w:fldChar w:fldCharType="end"/>
            </w:r>
            <w:r>
              <w:rPr>
                <w:rFonts w:cs="Arial"/>
                <w:szCs w:val="22"/>
              </w:rPr>
              <w:t>.</w:t>
            </w:r>
          </w:p>
          <w:p w:rsidR="009C1320" w:rsidRPr="00EA2A19" w:rsidRDefault="008F442B" w:rsidP="008F442B">
            <w:pPr>
              <w:rPr>
                <w:sz w:val="20"/>
                <w:szCs w:val="20"/>
              </w:rPr>
            </w:pPr>
            <w:r w:rsidRPr="002D255C">
              <w:rPr>
                <w:rFonts w:cs="Arial"/>
                <w:szCs w:val="22"/>
              </w:rPr>
              <w:t xml:space="preserve">Asurion </w:t>
            </w:r>
            <w:r>
              <w:rPr>
                <w:rFonts w:cs="Arial"/>
                <w:szCs w:val="22"/>
              </w:rPr>
              <w:t>complies with all PCI</w:t>
            </w:r>
            <w:r w:rsidR="00426E6B">
              <w:rPr>
                <w:rFonts w:cs="Arial"/>
                <w:szCs w:val="22"/>
              </w:rPr>
              <w:fldChar w:fldCharType="begin"/>
            </w:r>
            <w:r w:rsidR="00426E6B">
              <w:instrText xml:space="preserve"> XE "</w:instrText>
            </w:r>
            <w:r w:rsidR="00426E6B" w:rsidRPr="004270C0">
              <w:rPr>
                <w:sz w:val="20"/>
                <w:szCs w:val="20"/>
              </w:rPr>
              <w:instrText>PCI</w:instrText>
            </w:r>
            <w:r w:rsidR="00426E6B">
              <w:instrText xml:space="preserve">" </w:instrText>
            </w:r>
            <w:r w:rsidR="00426E6B">
              <w:rPr>
                <w:rFonts w:cs="Arial"/>
                <w:szCs w:val="22"/>
              </w:rPr>
              <w:fldChar w:fldCharType="end"/>
            </w:r>
            <w:r>
              <w:rPr>
                <w:rFonts w:cs="Arial"/>
                <w:szCs w:val="22"/>
              </w:rPr>
              <w:t xml:space="preserve"> </w:t>
            </w:r>
            <w:r w:rsidRPr="002D255C">
              <w:rPr>
                <w:rFonts w:cs="Arial"/>
                <w:szCs w:val="22"/>
              </w:rPr>
              <w:t xml:space="preserve"> standards for data security</w:t>
            </w:r>
            <w:r>
              <w:rPr>
                <w:rFonts w:cs="Arial"/>
                <w:szCs w:val="22"/>
              </w:rPr>
              <w:t>.</w:t>
            </w:r>
          </w:p>
        </w:tc>
      </w:tr>
      <w:tr w:rsidR="009C1320" w:rsidRPr="00A66844" w:rsidTr="006B3EA1">
        <w:tc>
          <w:tcPr>
            <w:tcW w:w="2700" w:type="dxa"/>
          </w:tcPr>
          <w:p w:rsidR="009C1320" w:rsidRDefault="008F442B" w:rsidP="00426E6B">
            <w:pPr>
              <w:spacing w:before="60" w:after="60"/>
              <w:rPr>
                <w:sz w:val="20"/>
                <w:szCs w:val="20"/>
              </w:rPr>
            </w:pPr>
            <w:r>
              <w:rPr>
                <w:sz w:val="20"/>
                <w:szCs w:val="20"/>
              </w:rPr>
              <w:t>PII</w:t>
            </w:r>
          </w:p>
        </w:tc>
        <w:tc>
          <w:tcPr>
            <w:tcW w:w="6210" w:type="dxa"/>
          </w:tcPr>
          <w:p w:rsidR="008F442B" w:rsidRDefault="008F442B" w:rsidP="008F442B">
            <w:pPr>
              <w:spacing w:before="60"/>
              <w:rPr>
                <w:rFonts w:cs="Arial"/>
                <w:szCs w:val="22"/>
              </w:rPr>
            </w:pPr>
            <w:r w:rsidRPr="002D255C">
              <w:rPr>
                <w:rFonts w:cs="Arial"/>
                <w:szCs w:val="22"/>
              </w:rPr>
              <w:t>Personally Identifiable Information</w:t>
            </w:r>
            <w:r w:rsidR="00426E6B">
              <w:rPr>
                <w:rFonts w:cs="Arial"/>
                <w:szCs w:val="22"/>
              </w:rPr>
              <w:fldChar w:fldCharType="begin"/>
            </w:r>
            <w:r w:rsidR="00426E6B">
              <w:instrText xml:space="preserve"> XE "</w:instrText>
            </w:r>
            <w:r w:rsidR="00426E6B" w:rsidRPr="00084974">
              <w:rPr>
                <w:rFonts w:cs="Arial"/>
                <w:szCs w:val="22"/>
              </w:rPr>
              <w:instrText>Personally Identifiable Information (PII)</w:instrText>
            </w:r>
            <w:r w:rsidR="00426E6B">
              <w:instrText xml:space="preserve">" </w:instrText>
            </w:r>
            <w:r w:rsidR="00426E6B">
              <w:rPr>
                <w:rFonts w:cs="Arial"/>
                <w:szCs w:val="22"/>
              </w:rPr>
              <w:fldChar w:fldCharType="end"/>
            </w:r>
            <w:r w:rsidR="00426E6B">
              <w:rPr>
                <w:rFonts w:cs="Arial"/>
                <w:szCs w:val="22"/>
              </w:rPr>
              <w:t>.</w:t>
            </w:r>
          </w:p>
          <w:p w:rsidR="009C1320" w:rsidRPr="00EA2A19" w:rsidRDefault="008F442B" w:rsidP="00426E6B">
            <w:pPr>
              <w:rPr>
                <w:sz w:val="20"/>
                <w:szCs w:val="20"/>
              </w:rPr>
            </w:pPr>
            <w:r>
              <w:rPr>
                <w:rFonts w:cs="Arial"/>
                <w:szCs w:val="22"/>
              </w:rPr>
              <w:t>Asurion complies with all PII</w:t>
            </w:r>
            <w:r w:rsidR="00426E6B">
              <w:rPr>
                <w:rFonts w:cs="Arial"/>
                <w:szCs w:val="22"/>
              </w:rPr>
              <w:t xml:space="preserve"> </w:t>
            </w:r>
            <w:r w:rsidRPr="002D255C">
              <w:rPr>
                <w:rFonts w:cs="Arial"/>
                <w:szCs w:val="22"/>
              </w:rPr>
              <w:t>standards for data security</w:t>
            </w:r>
            <w:r>
              <w:rPr>
                <w:rFonts w:cs="Arial"/>
                <w:szCs w:val="22"/>
              </w:rPr>
              <w:t>.</w:t>
            </w:r>
          </w:p>
        </w:tc>
      </w:tr>
      <w:tr w:rsidR="000576B4" w:rsidRPr="0075454B" w:rsidTr="006B3EA1">
        <w:tc>
          <w:tcPr>
            <w:tcW w:w="2700" w:type="dxa"/>
          </w:tcPr>
          <w:p w:rsidR="000576B4" w:rsidRPr="0075454B" w:rsidRDefault="000576B4" w:rsidP="008744B6">
            <w:pPr>
              <w:spacing w:before="60" w:after="60"/>
              <w:rPr>
                <w:rFonts w:cs="Arial"/>
                <w:sz w:val="20"/>
                <w:szCs w:val="20"/>
              </w:rPr>
            </w:pPr>
            <w:r>
              <w:rPr>
                <w:rFonts w:cs="Arial"/>
                <w:sz w:val="20"/>
                <w:szCs w:val="20"/>
              </w:rPr>
              <w:t>POS</w:t>
            </w:r>
          </w:p>
        </w:tc>
        <w:tc>
          <w:tcPr>
            <w:tcW w:w="6210" w:type="dxa"/>
          </w:tcPr>
          <w:p w:rsidR="000576B4" w:rsidRPr="0075454B" w:rsidRDefault="000576B4" w:rsidP="008744B6">
            <w:pPr>
              <w:spacing w:before="60" w:after="60"/>
              <w:rPr>
                <w:rFonts w:cs="Arial"/>
                <w:color w:val="000000"/>
                <w:sz w:val="20"/>
                <w:szCs w:val="20"/>
              </w:rPr>
            </w:pPr>
            <w:r>
              <w:rPr>
                <w:rFonts w:cs="Arial"/>
                <w:color w:val="000000"/>
                <w:sz w:val="20"/>
                <w:szCs w:val="20"/>
              </w:rPr>
              <w:t>Point of Sale</w:t>
            </w:r>
            <w:r w:rsidR="004113A5">
              <w:rPr>
                <w:rFonts w:cs="Arial"/>
                <w:color w:val="000000"/>
                <w:sz w:val="20"/>
                <w:szCs w:val="20"/>
              </w:rPr>
              <w:fldChar w:fldCharType="begin"/>
            </w:r>
            <w:r w:rsidR="004113A5">
              <w:instrText xml:space="preserve"> XE "</w:instrText>
            </w:r>
            <w:r w:rsidR="004113A5" w:rsidRPr="002C371A">
              <w:rPr>
                <w:rFonts w:cs="Arial"/>
                <w:color w:val="000000"/>
                <w:sz w:val="20"/>
                <w:szCs w:val="20"/>
              </w:rPr>
              <w:instrText>Point of Sale</w:instrText>
            </w:r>
            <w:r w:rsidR="004113A5" w:rsidRPr="002C371A">
              <w:rPr>
                <w:rFonts w:cs="Arial"/>
                <w:color w:val="000000"/>
              </w:rPr>
              <w:instrText xml:space="preserve"> (POS)</w:instrText>
            </w:r>
            <w:r w:rsidR="004113A5">
              <w:instrText xml:space="preserve">" </w:instrText>
            </w:r>
            <w:r w:rsidR="004113A5">
              <w:rPr>
                <w:rFonts w:cs="Arial"/>
                <w:color w:val="000000"/>
                <w:sz w:val="20"/>
                <w:szCs w:val="20"/>
              </w:rPr>
              <w:fldChar w:fldCharType="end"/>
            </w:r>
            <w:r>
              <w:rPr>
                <w:rFonts w:cs="Arial"/>
                <w:color w:val="000000"/>
                <w:sz w:val="20"/>
                <w:szCs w:val="20"/>
              </w:rPr>
              <w:t>.  For example, “Walmart POS”.</w:t>
            </w:r>
          </w:p>
        </w:tc>
      </w:tr>
      <w:tr w:rsidR="00426E6B" w:rsidRPr="0075454B" w:rsidTr="006B3EA1">
        <w:tc>
          <w:tcPr>
            <w:tcW w:w="2700" w:type="dxa"/>
          </w:tcPr>
          <w:p w:rsidR="00426E6B" w:rsidRPr="0075454B" w:rsidRDefault="00426E6B" w:rsidP="008744B6">
            <w:pPr>
              <w:spacing w:before="60" w:after="60"/>
              <w:rPr>
                <w:rFonts w:cs="Arial"/>
                <w:sz w:val="20"/>
                <w:szCs w:val="20"/>
              </w:rPr>
            </w:pPr>
            <w:r>
              <w:rPr>
                <w:rFonts w:cs="Arial"/>
                <w:color w:val="000000"/>
                <w:sz w:val="20"/>
                <w:szCs w:val="20"/>
              </w:rPr>
              <w:t>ScheduledProcessDate</w:t>
            </w:r>
            <w:r w:rsidR="004113A5">
              <w:rPr>
                <w:rFonts w:cs="Arial"/>
                <w:color w:val="000000"/>
                <w:sz w:val="20"/>
                <w:szCs w:val="20"/>
              </w:rPr>
              <w:fldChar w:fldCharType="begin"/>
            </w:r>
            <w:r w:rsidR="004113A5">
              <w:instrText xml:space="preserve"> XE "</w:instrText>
            </w:r>
            <w:r w:rsidR="004113A5" w:rsidRPr="006D7CEA">
              <w:rPr>
                <w:rFonts w:cs="Arial"/>
                <w:color w:val="000000"/>
                <w:sz w:val="20"/>
                <w:szCs w:val="20"/>
              </w:rPr>
              <w:instrText>ScheduledProcessDate</w:instrText>
            </w:r>
            <w:r w:rsidR="004113A5">
              <w:instrText xml:space="preserve">" </w:instrText>
            </w:r>
            <w:r w:rsidR="004113A5">
              <w:rPr>
                <w:rFonts w:cs="Arial"/>
                <w:color w:val="000000"/>
                <w:sz w:val="20"/>
                <w:szCs w:val="20"/>
              </w:rPr>
              <w:fldChar w:fldCharType="end"/>
            </w:r>
          </w:p>
        </w:tc>
        <w:tc>
          <w:tcPr>
            <w:tcW w:w="6210" w:type="dxa"/>
          </w:tcPr>
          <w:p w:rsidR="00426E6B" w:rsidRPr="0075454B" w:rsidRDefault="00426E6B" w:rsidP="00AD742F">
            <w:pPr>
              <w:rPr>
                <w:rFonts w:cs="Arial"/>
                <w:color w:val="000000"/>
                <w:sz w:val="20"/>
                <w:szCs w:val="20"/>
              </w:rPr>
            </w:pPr>
            <w:r>
              <w:rPr>
                <w:rFonts w:cs="Arial"/>
                <w:color w:val="000000"/>
                <w:sz w:val="20"/>
                <w:szCs w:val="20"/>
              </w:rPr>
              <w:t>Today’s Date + MLD – LD.</w:t>
            </w:r>
          </w:p>
        </w:tc>
      </w:tr>
      <w:tr w:rsidR="006B3EA1" w:rsidRPr="0075454B" w:rsidTr="006B3EA1">
        <w:tc>
          <w:tcPr>
            <w:tcW w:w="2700" w:type="dxa"/>
          </w:tcPr>
          <w:p w:rsidR="006B3EA1" w:rsidRPr="0075454B" w:rsidRDefault="0075454B" w:rsidP="008744B6">
            <w:pPr>
              <w:spacing w:before="60" w:after="60"/>
              <w:rPr>
                <w:rFonts w:cs="Arial"/>
                <w:sz w:val="20"/>
                <w:szCs w:val="20"/>
              </w:rPr>
            </w:pPr>
            <w:r w:rsidRPr="0075454B">
              <w:rPr>
                <w:rFonts w:cs="Arial"/>
                <w:sz w:val="20"/>
                <w:szCs w:val="20"/>
              </w:rPr>
              <w:t>StartDate</w:t>
            </w:r>
            <w:r w:rsidR="004113A5">
              <w:rPr>
                <w:rFonts w:cs="Arial"/>
                <w:sz w:val="20"/>
                <w:szCs w:val="20"/>
              </w:rPr>
              <w:fldChar w:fldCharType="begin"/>
            </w:r>
            <w:r w:rsidR="004113A5">
              <w:instrText xml:space="preserve"> XE "</w:instrText>
            </w:r>
            <w:r w:rsidR="004113A5" w:rsidRPr="001060C0">
              <w:rPr>
                <w:rFonts w:cs="Arial"/>
                <w:sz w:val="20"/>
                <w:szCs w:val="20"/>
              </w:rPr>
              <w:instrText>StartDate</w:instrText>
            </w:r>
            <w:r w:rsidR="004113A5">
              <w:instrText xml:space="preserve">" </w:instrText>
            </w:r>
            <w:r w:rsidR="004113A5">
              <w:rPr>
                <w:rFonts w:cs="Arial"/>
                <w:sz w:val="20"/>
                <w:szCs w:val="20"/>
              </w:rPr>
              <w:fldChar w:fldCharType="end"/>
            </w:r>
          </w:p>
        </w:tc>
        <w:tc>
          <w:tcPr>
            <w:tcW w:w="6210" w:type="dxa"/>
          </w:tcPr>
          <w:p w:rsidR="006B3EA1" w:rsidRPr="0075454B" w:rsidRDefault="0075454B" w:rsidP="008744B6">
            <w:pPr>
              <w:spacing w:before="60" w:after="60"/>
              <w:rPr>
                <w:rFonts w:cs="Arial"/>
                <w:sz w:val="20"/>
                <w:szCs w:val="20"/>
              </w:rPr>
            </w:pPr>
            <w:r w:rsidRPr="0075454B">
              <w:rPr>
                <w:rFonts w:cs="Arial"/>
                <w:color w:val="000000"/>
                <w:sz w:val="20"/>
                <w:szCs w:val="20"/>
              </w:rPr>
              <w:t>The start date (anniversary) of a billing cycle.</w:t>
            </w:r>
          </w:p>
        </w:tc>
      </w:tr>
      <w:tr w:rsidR="00956CE0" w:rsidRPr="00A66844" w:rsidTr="0008324C">
        <w:tc>
          <w:tcPr>
            <w:tcW w:w="2700" w:type="dxa"/>
          </w:tcPr>
          <w:p w:rsidR="00956CE0" w:rsidRDefault="00956CE0" w:rsidP="0008324C">
            <w:pPr>
              <w:spacing w:before="60" w:after="60"/>
              <w:rPr>
                <w:sz w:val="20"/>
                <w:szCs w:val="20"/>
              </w:rPr>
            </w:pPr>
            <w:r>
              <w:rPr>
                <w:sz w:val="20"/>
                <w:szCs w:val="20"/>
              </w:rPr>
              <w:t>Status</w:t>
            </w:r>
          </w:p>
        </w:tc>
        <w:tc>
          <w:tcPr>
            <w:tcW w:w="6210" w:type="dxa"/>
          </w:tcPr>
          <w:p w:rsidR="00956CE0" w:rsidRDefault="00956CE0" w:rsidP="0008324C">
            <w:pPr>
              <w:keepNext/>
              <w:spacing w:before="60" w:after="60"/>
            </w:pPr>
            <w:r>
              <w:t xml:space="preserve">Current status of an object in the Subscriber Billing System. Thus, “Transaction Status” refers to the current status of </w:t>
            </w:r>
            <w:proofErr w:type="gramStart"/>
            <w:r>
              <w:t>an</w:t>
            </w:r>
            <w:proofErr w:type="gramEnd"/>
            <w:r>
              <w:t xml:space="preserve"> subscriber account for example, “Authorize”).</w:t>
            </w:r>
          </w:p>
          <w:p w:rsidR="00956CE0" w:rsidRDefault="00956CE0" w:rsidP="0008324C">
            <w:pPr>
              <w:spacing w:before="60" w:after="60"/>
              <w:rPr>
                <w:sz w:val="20"/>
                <w:szCs w:val="20"/>
              </w:rPr>
            </w:pPr>
            <w:r>
              <w:t>See the list of status descriptions in the Appendix in “Asurion Subscriber Billing System Finance Service API Specification”.</w:t>
            </w:r>
          </w:p>
        </w:tc>
      </w:tr>
      <w:tr w:rsidR="00956CE0" w:rsidRPr="00A66844" w:rsidTr="006B3EA1">
        <w:tc>
          <w:tcPr>
            <w:tcW w:w="2700" w:type="dxa"/>
          </w:tcPr>
          <w:p w:rsidR="00956CE0" w:rsidRDefault="00956CE0" w:rsidP="00871274">
            <w:pPr>
              <w:spacing w:before="60" w:after="60"/>
              <w:rPr>
                <w:sz w:val="20"/>
                <w:szCs w:val="20"/>
              </w:rPr>
            </w:pPr>
            <w:r>
              <w:rPr>
                <w:sz w:val="20"/>
                <w:szCs w:val="20"/>
              </w:rPr>
              <w:t>Tender</w:t>
            </w:r>
          </w:p>
        </w:tc>
        <w:tc>
          <w:tcPr>
            <w:tcW w:w="6210" w:type="dxa"/>
          </w:tcPr>
          <w:p w:rsidR="00956CE0" w:rsidRDefault="00956CE0" w:rsidP="00956CE0">
            <w:pPr>
              <w:spacing w:before="60" w:after="60"/>
              <w:rPr>
                <w:sz w:val="20"/>
                <w:szCs w:val="20"/>
              </w:rPr>
            </w:pPr>
            <w:r>
              <w:rPr>
                <w:sz w:val="20"/>
                <w:szCs w:val="20"/>
              </w:rPr>
              <w:t>Type of payment (for example, ECheck).</w:t>
            </w:r>
          </w:p>
        </w:tc>
      </w:tr>
      <w:tr w:rsidR="006B3EA1" w:rsidRPr="00A66844" w:rsidTr="006B3EA1">
        <w:tc>
          <w:tcPr>
            <w:tcW w:w="2700" w:type="dxa"/>
          </w:tcPr>
          <w:p w:rsidR="006B3EA1" w:rsidRDefault="006B3EA1" w:rsidP="00871274">
            <w:pPr>
              <w:spacing w:before="60" w:after="60"/>
              <w:rPr>
                <w:sz w:val="20"/>
                <w:szCs w:val="20"/>
              </w:rPr>
            </w:pPr>
            <w:r>
              <w:rPr>
                <w:sz w:val="20"/>
                <w:szCs w:val="20"/>
              </w:rPr>
              <w:t>TI</w:t>
            </w:r>
            <w:r w:rsidR="00871274">
              <w:rPr>
                <w:sz w:val="20"/>
                <w:szCs w:val="20"/>
              </w:rPr>
              <w:t>BCO</w:t>
            </w:r>
            <w:r w:rsidR="00871274">
              <w:rPr>
                <w:sz w:val="20"/>
                <w:szCs w:val="20"/>
              </w:rPr>
              <w:fldChar w:fldCharType="begin"/>
            </w:r>
            <w:r w:rsidR="00871274">
              <w:instrText xml:space="preserve"> XE "</w:instrText>
            </w:r>
            <w:r w:rsidR="00871274" w:rsidRPr="008D6E3B">
              <w:rPr>
                <w:sz w:val="20"/>
                <w:szCs w:val="20"/>
              </w:rPr>
              <w:instrText>TIBCO</w:instrText>
            </w:r>
            <w:r w:rsidR="00871274">
              <w:instrText xml:space="preserve">" </w:instrText>
            </w:r>
            <w:r w:rsidR="00871274">
              <w:rPr>
                <w:sz w:val="20"/>
                <w:szCs w:val="20"/>
              </w:rPr>
              <w:fldChar w:fldCharType="end"/>
            </w:r>
            <w:r w:rsidR="00871274">
              <w:rPr>
                <w:sz w:val="20"/>
                <w:szCs w:val="20"/>
              </w:rPr>
              <w:t xml:space="preserve"> </w:t>
            </w:r>
            <w:r>
              <w:rPr>
                <w:sz w:val="20"/>
                <w:szCs w:val="20"/>
              </w:rPr>
              <w:t>WSDL</w:t>
            </w:r>
          </w:p>
        </w:tc>
        <w:tc>
          <w:tcPr>
            <w:tcW w:w="6210" w:type="dxa"/>
          </w:tcPr>
          <w:p w:rsidR="006B3EA1" w:rsidRPr="00EA2A19" w:rsidRDefault="00871274" w:rsidP="001C7FC3">
            <w:pPr>
              <w:spacing w:before="60" w:after="60"/>
              <w:rPr>
                <w:sz w:val="20"/>
                <w:szCs w:val="20"/>
              </w:rPr>
            </w:pPr>
            <w:r>
              <w:rPr>
                <w:sz w:val="20"/>
                <w:szCs w:val="20"/>
              </w:rPr>
              <w:t>See “WSDL”.</w:t>
            </w:r>
          </w:p>
        </w:tc>
      </w:tr>
      <w:tr w:rsidR="006B3EA1" w:rsidRPr="00A66844" w:rsidTr="006B3EA1">
        <w:tc>
          <w:tcPr>
            <w:tcW w:w="2700" w:type="dxa"/>
          </w:tcPr>
          <w:p w:rsidR="006B3EA1" w:rsidRDefault="006B3EA1" w:rsidP="008744B6">
            <w:pPr>
              <w:spacing w:before="60" w:after="60"/>
              <w:rPr>
                <w:sz w:val="20"/>
                <w:szCs w:val="20"/>
              </w:rPr>
            </w:pPr>
            <w:r w:rsidRPr="005125FC">
              <w:t>VIP</w:t>
            </w:r>
            <w:r w:rsidR="00871274">
              <w:fldChar w:fldCharType="begin"/>
            </w:r>
            <w:r w:rsidR="00871274">
              <w:instrText xml:space="preserve"> XE "</w:instrText>
            </w:r>
            <w:r w:rsidR="00871274" w:rsidRPr="00DE54B9">
              <w:instrText>VIP</w:instrText>
            </w:r>
            <w:r w:rsidR="00871274">
              <w:instrText xml:space="preserve">" </w:instrText>
            </w:r>
            <w:r w:rsidR="00871274">
              <w:fldChar w:fldCharType="end"/>
            </w:r>
          </w:p>
        </w:tc>
        <w:tc>
          <w:tcPr>
            <w:tcW w:w="6210" w:type="dxa"/>
          </w:tcPr>
          <w:p w:rsidR="006B3EA1" w:rsidRPr="00EA2A19" w:rsidRDefault="006B3EA1" w:rsidP="008744B6">
            <w:pPr>
              <w:spacing w:before="60" w:after="60"/>
              <w:rPr>
                <w:sz w:val="20"/>
                <w:szCs w:val="20"/>
              </w:rPr>
            </w:pPr>
            <w:r w:rsidRPr="005125FC">
              <w:t>Asurion Virtual IP</w:t>
            </w:r>
            <w:r w:rsidR="002B080D">
              <w:t>.</w:t>
            </w:r>
          </w:p>
        </w:tc>
      </w:tr>
      <w:tr w:rsidR="006B3EA1" w:rsidRPr="00A66844" w:rsidTr="006B3EA1">
        <w:tc>
          <w:tcPr>
            <w:tcW w:w="2700" w:type="dxa"/>
          </w:tcPr>
          <w:p w:rsidR="006B3EA1" w:rsidRDefault="006B3EA1" w:rsidP="008744B6">
            <w:pPr>
              <w:spacing w:before="60" w:after="60"/>
              <w:rPr>
                <w:sz w:val="20"/>
                <w:szCs w:val="20"/>
              </w:rPr>
            </w:pPr>
            <w:r>
              <w:rPr>
                <w:sz w:val="20"/>
                <w:szCs w:val="20"/>
              </w:rPr>
              <w:t>WSDL</w:t>
            </w:r>
            <w:r w:rsidR="00871274">
              <w:rPr>
                <w:sz w:val="20"/>
                <w:szCs w:val="20"/>
              </w:rPr>
              <w:fldChar w:fldCharType="begin"/>
            </w:r>
            <w:r w:rsidR="00871274">
              <w:instrText xml:space="preserve"> XE "</w:instrText>
            </w:r>
            <w:r w:rsidR="00871274" w:rsidRPr="008D095B">
              <w:rPr>
                <w:sz w:val="20"/>
                <w:szCs w:val="20"/>
              </w:rPr>
              <w:instrText>WSDL</w:instrText>
            </w:r>
            <w:r w:rsidR="00871274">
              <w:instrText xml:space="preserve">" </w:instrText>
            </w:r>
            <w:r w:rsidR="00871274">
              <w:rPr>
                <w:sz w:val="20"/>
                <w:szCs w:val="20"/>
              </w:rPr>
              <w:fldChar w:fldCharType="end"/>
            </w:r>
          </w:p>
        </w:tc>
        <w:tc>
          <w:tcPr>
            <w:tcW w:w="6210" w:type="dxa"/>
          </w:tcPr>
          <w:p w:rsidR="006B3EA1" w:rsidRPr="00EA2A19" w:rsidRDefault="00871274" w:rsidP="00871274">
            <w:pPr>
              <w:spacing w:before="60" w:after="60"/>
              <w:rPr>
                <w:sz w:val="20"/>
                <w:szCs w:val="20"/>
              </w:rPr>
            </w:pPr>
            <w:r>
              <w:t>Developed with Asurion, the TIBCO XML Web Service Description Lang</w:t>
            </w:r>
            <w:r w:rsidR="00042887">
              <w:t>u</w:t>
            </w:r>
            <w:r>
              <w:t>age. Asurion uses WSDL definitions for the Finance Service</w:t>
            </w:r>
            <w:r>
              <w:fldChar w:fldCharType="begin"/>
            </w:r>
            <w:r>
              <w:instrText xml:space="preserve"> XE "</w:instrText>
            </w:r>
            <w:r w:rsidRPr="00560467">
              <w:rPr>
                <w:rFonts w:cs="Arial"/>
                <w:szCs w:val="22"/>
              </w:rPr>
              <w:instrText>Finance Service</w:instrText>
            </w:r>
            <w:r>
              <w:instrText xml:space="preserve">" </w:instrText>
            </w:r>
            <w:r>
              <w:fldChar w:fldCharType="end"/>
            </w:r>
            <w:r>
              <w:t xml:space="preserve"> service names, port names, bindings, address locations, port types, and operations</w:t>
            </w:r>
          </w:p>
        </w:tc>
      </w:tr>
      <w:bookmarkEnd w:id="296"/>
    </w:tbl>
    <w:p w:rsidR="00C33FEE" w:rsidRDefault="00C33FEE">
      <w:pPr>
        <w:rPr>
          <w:rFonts w:cs="Arial"/>
          <w:b/>
          <w:bCs/>
          <w:kern w:val="32"/>
          <w:sz w:val="32"/>
          <w:szCs w:val="32"/>
        </w:rPr>
      </w:pPr>
      <w:r>
        <w:br w:type="page"/>
      </w:r>
    </w:p>
    <w:p w:rsidR="00CB745B" w:rsidRDefault="00CB745B" w:rsidP="000E7DED">
      <w:pPr>
        <w:pStyle w:val="Heading1"/>
        <w:jc w:val="center"/>
      </w:pPr>
      <w:bookmarkStart w:id="297" w:name="_Toc312235472"/>
      <w:r>
        <w:lastRenderedPageBreak/>
        <w:t>Index</w:t>
      </w:r>
      <w:bookmarkEnd w:id="297"/>
    </w:p>
    <w:p w:rsidR="00B25524" w:rsidRPr="00B25524" w:rsidRDefault="00B25524" w:rsidP="00CB745B">
      <w:pPr>
        <w:rPr>
          <w:rFonts w:cs="Arial"/>
          <w:noProof/>
          <w:szCs w:val="22"/>
        </w:rPr>
        <w:sectPr w:rsidR="00B25524" w:rsidRPr="00B25524" w:rsidSect="00B25524">
          <w:headerReference w:type="default" r:id="rId51"/>
          <w:footerReference w:type="default" r:id="rId52"/>
          <w:type w:val="continuous"/>
          <w:pgSz w:w="12240" w:h="15840"/>
          <w:pgMar w:top="1440" w:right="1080" w:bottom="1440" w:left="1440" w:header="720" w:footer="720" w:gutter="245"/>
          <w:cols w:space="720"/>
          <w:docGrid w:linePitch="360"/>
        </w:sectPr>
      </w:pPr>
      <w:r>
        <w:rPr>
          <w:rFonts w:cs="Arial"/>
          <w:szCs w:val="22"/>
        </w:rPr>
        <w:fldChar w:fldCharType="begin"/>
      </w:r>
      <w:r>
        <w:rPr>
          <w:rFonts w:cs="Arial"/>
          <w:szCs w:val="22"/>
        </w:rPr>
        <w:instrText xml:space="preserve"> INDEX \c "2" \z "1033" </w:instrText>
      </w:r>
      <w:r>
        <w:rPr>
          <w:rFonts w:cs="Arial"/>
          <w:szCs w:val="22"/>
        </w:rPr>
        <w:fldChar w:fldCharType="separate"/>
      </w:r>
    </w:p>
    <w:p w:rsidR="00B25524" w:rsidRPr="00B25524" w:rsidRDefault="00B25524">
      <w:pPr>
        <w:pStyle w:val="Index1"/>
      </w:pPr>
      <w:r w:rsidRPr="00B25524">
        <w:lastRenderedPageBreak/>
        <w:t>.NET Errors, 113</w:t>
      </w:r>
    </w:p>
    <w:p w:rsidR="00B25524" w:rsidRPr="00B25524" w:rsidRDefault="00B25524">
      <w:pPr>
        <w:pStyle w:val="Index1"/>
      </w:pPr>
      <w:r w:rsidRPr="00B25524">
        <w:rPr>
          <w:i/>
        </w:rPr>
        <w:t>AccessCodeType</w:t>
      </w:r>
      <w:r w:rsidRPr="00B25524">
        <w:t>, 45</w:t>
      </w:r>
    </w:p>
    <w:p w:rsidR="00B25524" w:rsidRPr="00B25524" w:rsidRDefault="00B25524">
      <w:pPr>
        <w:pStyle w:val="Index1"/>
      </w:pPr>
      <w:r w:rsidRPr="00B25524">
        <w:t>AccessCount, 19, 27, 72</w:t>
      </w:r>
    </w:p>
    <w:p w:rsidR="00B25524" w:rsidRPr="00B25524" w:rsidRDefault="00B25524">
      <w:pPr>
        <w:pStyle w:val="Index1"/>
      </w:pPr>
      <w:r w:rsidRPr="00B25524">
        <w:t>Account, 45</w:t>
      </w:r>
    </w:p>
    <w:p w:rsidR="00B25524" w:rsidRPr="00B25524" w:rsidRDefault="00B25524">
      <w:pPr>
        <w:pStyle w:val="Index1"/>
      </w:pPr>
      <w:r w:rsidRPr="00B25524">
        <w:t>Address, 45</w:t>
      </w:r>
    </w:p>
    <w:p w:rsidR="00B25524" w:rsidRPr="00B25524" w:rsidRDefault="00B25524">
      <w:pPr>
        <w:pStyle w:val="Index1"/>
      </w:pPr>
      <w:r w:rsidRPr="00B25524">
        <w:t>Addresses, 46</w:t>
      </w:r>
    </w:p>
    <w:p w:rsidR="00B25524" w:rsidRPr="00B25524" w:rsidRDefault="00B25524">
      <w:pPr>
        <w:pStyle w:val="Index1"/>
      </w:pPr>
      <w:r w:rsidRPr="00B25524">
        <w:t>AddressType, 45</w:t>
      </w:r>
    </w:p>
    <w:p w:rsidR="00B25524" w:rsidRPr="00B25524" w:rsidRDefault="00B25524">
      <w:pPr>
        <w:pStyle w:val="Index1"/>
      </w:pPr>
      <w:r w:rsidRPr="00B25524">
        <w:t>AlarmLevelEnum, 46</w:t>
      </w:r>
    </w:p>
    <w:p w:rsidR="00B25524" w:rsidRPr="00B25524" w:rsidRDefault="00B25524">
      <w:pPr>
        <w:pStyle w:val="Index1"/>
      </w:pPr>
      <w:r w:rsidRPr="00B25524">
        <w:t>and IsHandlingRefundValid, 18</w:t>
      </w:r>
    </w:p>
    <w:p w:rsidR="00B25524" w:rsidRPr="00B25524" w:rsidRDefault="00B25524">
      <w:pPr>
        <w:pStyle w:val="Index1"/>
      </w:pPr>
      <w:r w:rsidRPr="00B25524">
        <w:t>AreaCodeType, 46</w:t>
      </w:r>
    </w:p>
    <w:p w:rsidR="00B25524" w:rsidRPr="00B25524" w:rsidRDefault="00B25524">
      <w:pPr>
        <w:pStyle w:val="Index1"/>
      </w:pPr>
      <w:r w:rsidRPr="00B25524">
        <w:t>ARIA, 78</w:t>
      </w:r>
    </w:p>
    <w:p w:rsidR="00B25524" w:rsidRPr="00B25524" w:rsidRDefault="00B25524">
      <w:pPr>
        <w:pStyle w:val="Index1"/>
      </w:pPr>
      <w:r w:rsidRPr="00B25524">
        <w:t>Aria Billing System, 11, 12, 13, 19, 34, 65, 82, 85</w:t>
      </w:r>
    </w:p>
    <w:p w:rsidR="00B25524" w:rsidRPr="00B25524" w:rsidRDefault="00B25524">
      <w:pPr>
        <w:pStyle w:val="Index1"/>
      </w:pPr>
      <w:r w:rsidRPr="00B25524">
        <w:t>ARIA Service Method</w:t>
      </w:r>
    </w:p>
    <w:p w:rsidR="00B25524" w:rsidRPr="00B25524" w:rsidRDefault="00B25524">
      <w:pPr>
        <w:pStyle w:val="Index2"/>
        <w:tabs>
          <w:tab w:val="right" w:leader="dot" w:pos="4367"/>
        </w:tabs>
        <w:rPr>
          <w:noProof/>
        </w:rPr>
      </w:pPr>
      <w:r w:rsidRPr="00B25524">
        <w:rPr>
          <w:noProof/>
        </w:rPr>
        <w:t>get_acct_details_all, 19</w:t>
      </w:r>
    </w:p>
    <w:p w:rsidR="00B25524" w:rsidRPr="00B25524" w:rsidRDefault="00B25524">
      <w:pPr>
        <w:pStyle w:val="Index1"/>
      </w:pPr>
      <w:r w:rsidRPr="00B25524">
        <w:t>Asurion Finance Database, 13, 17, 19, 91</w:t>
      </w:r>
    </w:p>
    <w:p w:rsidR="00B25524" w:rsidRPr="00B25524" w:rsidRDefault="00B25524">
      <w:pPr>
        <w:pStyle w:val="Index1"/>
      </w:pPr>
      <w:r w:rsidRPr="00B25524">
        <w:t>AsurionFinanace Database Table</w:t>
      </w:r>
    </w:p>
    <w:p w:rsidR="00B25524" w:rsidRPr="00B25524" w:rsidRDefault="00B25524">
      <w:pPr>
        <w:pStyle w:val="Index2"/>
        <w:tabs>
          <w:tab w:val="right" w:leader="dot" w:pos="4367"/>
        </w:tabs>
        <w:rPr>
          <w:noProof/>
        </w:rPr>
      </w:pPr>
      <w:r w:rsidRPr="00B25524">
        <w:rPr>
          <w:rFonts w:cs="Arial"/>
          <w:noProof/>
        </w:rPr>
        <w:t>AreaUser Table</w:t>
      </w:r>
      <w:r w:rsidRPr="00B25524">
        <w:rPr>
          <w:noProof/>
        </w:rPr>
        <w:t>, 13</w:t>
      </w:r>
    </w:p>
    <w:p w:rsidR="00B25524" w:rsidRPr="00B25524" w:rsidRDefault="00B25524">
      <w:pPr>
        <w:pStyle w:val="Index1"/>
      </w:pPr>
      <w:r w:rsidRPr="00B25524">
        <w:t>AsurionFinance Database, 13, 18, 86</w:t>
      </w:r>
    </w:p>
    <w:p w:rsidR="00B25524" w:rsidRPr="00B25524" w:rsidRDefault="00B25524">
      <w:pPr>
        <w:pStyle w:val="Index1"/>
      </w:pPr>
      <w:r w:rsidRPr="00B25524">
        <w:t>AsurionFinance Database Table</w:t>
      </w:r>
    </w:p>
    <w:p w:rsidR="00B25524" w:rsidRPr="00B25524" w:rsidRDefault="00B25524">
      <w:pPr>
        <w:pStyle w:val="Index2"/>
        <w:tabs>
          <w:tab w:val="right" w:leader="dot" w:pos="4367"/>
        </w:tabs>
        <w:rPr>
          <w:noProof/>
        </w:rPr>
      </w:pPr>
      <w:r w:rsidRPr="00B25524">
        <w:rPr>
          <w:noProof/>
        </w:rPr>
        <w:t>AriaUser, 85</w:t>
      </w:r>
    </w:p>
    <w:p w:rsidR="00B25524" w:rsidRPr="00B25524" w:rsidRDefault="00B25524">
      <w:pPr>
        <w:pStyle w:val="Index2"/>
        <w:tabs>
          <w:tab w:val="right" w:leader="dot" w:pos="4367"/>
        </w:tabs>
        <w:rPr>
          <w:noProof/>
        </w:rPr>
      </w:pPr>
      <w:r w:rsidRPr="00B25524">
        <w:rPr>
          <w:noProof/>
        </w:rPr>
        <w:t>BTADetail, 86</w:t>
      </w:r>
    </w:p>
    <w:p w:rsidR="00B25524" w:rsidRPr="00B25524" w:rsidRDefault="00B25524">
      <w:pPr>
        <w:pStyle w:val="Index2"/>
        <w:tabs>
          <w:tab w:val="right" w:leader="dot" w:pos="4367"/>
        </w:tabs>
        <w:rPr>
          <w:noProof/>
        </w:rPr>
      </w:pPr>
      <w:r w:rsidRPr="00B25524">
        <w:rPr>
          <w:rFonts w:cs="Arial"/>
          <w:noProof/>
        </w:rPr>
        <w:t>BTADetail Table</w:t>
      </w:r>
      <w:r w:rsidRPr="00B25524">
        <w:rPr>
          <w:noProof/>
        </w:rPr>
        <w:t>, 14</w:t>
      </w:r>
    </w:p>
    <w:p w:rsidR="00B25524" w:rsidRPr="00B25524" w:rsidRDefault="00B25524">
      <w:pPr>
        <w:pStyle w:val="Index2"/>
        <w:tabs>
          <w:tab w:val="right" w:leader="dot" w:pos="4367"/>
        </w:tabs>
        <w:rPr>
          <w:noProof/>
        </w:rPr>
      </w:pPr>
      <w:r w:rsidRPr="00B25524">
        <w:rPr>
          <w:noProof/>
        </w:rPr>
        <w:t>Code, 86</w:t>
      </w:r>
    </w:p>
    <w:p w:rsidR="00B25524" w:rsidRPr="00B25524" w:rsidRDefault="00B25524">
      <w:pPr>
        <w:pStyle w:val="Index2"/>
        <w:tabs>
          <w:tab w:val="right" w:leader="dot" w:pos="4367"/>
        </w:tabs>
        <w:rPr>
          <w:noProof/>
        </w:rPr>
      </w:pPr>
      <w:r w:rsidRPr="00B25524">
        <w:rPr>
          <w:noProof/>
        </w:rPr>
        <w:t>CodeType, 86</w:t>
      </w:r>
    </w:p>
    <w:p w:rsidR="00B25524" w:rsidRPr="00B25524" w:rsidRDefault="00B25524">
      <w:pPr>
        <w:pStyle w:val="Index2"/>
        <w:tabs>
          <w:tab w:val="right" w:leader="dot" w:pos="4367"/>
        </w:tabs>
        <w:rPr>
          <w:noProof/>
        </w:rPr>
      </w:pPr>
      <w:r w:rsidRPr="00B25524">
        <w:rPr>
          <w:noProof/>
        </w:rPr>
        <w:t>CreditCardDetail, 86</w:t>
      </w:r>
    </w:p>
    <w:p w:rsidR="00B25524" w:rsidRPr="00B25524" w:rsidRDefault="00B25524">
      <w:pPr>
        <w:pStyle w:val="Index2"/>
        <w:tabs>
          <w:tab w:val="right" w:leader="dot" w:pos="4367"/>
        </w:tabs>
        <w:rPr>
          <w:noProof/>
        </w:rPr>
      </w:pPr>
      <w:r w:rsidRPr="00B25524">
        <w:rPr>
          <w:rFonts w:cs="Arial"/>
          <w:noProof/>
        </w:rPr>
        <w:t>CreditCardDetail Table</w:t>
      </w:r>
      <w:r w:rsidRPr="00B25524">
        <w:rPr>
          <w:noProof/>
        </w:rPr>
        <w:t>, 14</w:t>
      </w:r>
    </w:p>
    <w:p w:rsidR="00B25524" w:rsidRPr="00B25524" w:rsidRDefault="00B25524">
      <w:pPr>
        <w:pStyle w:val="Index2"/>
        <w:tabs>
          <w:tab w:val="right" w:leader="dot" w:pos="4367"/>
        </w:tabs>
        <w:rPr>
          <w:noProof/>
        </w:rPr>
      </w:pPr>
      <w:r w:rsidRPr="00B25524">
        <w:rPr>
          <w:noProof/>
        </w:rPr>
        <w:t>DeuCSDetail, 87</w:t>
      </w:r>
    </w:p>
    <w:p w:rsidR="00B25524" w:rsidRPr="00B25524" w:rsidRDefault="00B25524">
      <w:pPr>
        <w:pStyle w:val="Index2"/>
        <w:tabs>
          <w:tab w:val="right" w:leader="dot" w:pos="4367"/>
        </w:tabs>
        <w:rPr>
          <w:noProof/>
        </w:rPr>
      </w:pPr>
      <w:r w:rsidRPr="00B25524">
        <w:rPr>
          <w:noProof/>
        </w:rPr>
        <w:t>DeuCSDetail Table, 14</w:t>
      </w:r>
    </w:p>
    <w:p w:rsidR="00B25524" w:rsidRPr="00B25524" w:rsidRDefault="00B25524">
      <w:pPr>
        <w:pStyle w:val="Index2"/>
        <w:tabs>
          <w:tab w:val="right" w:leader="dot" w:pos="4367"/>
        </w:tabs>
        <w:rPr>
          <w:noProof/>
        </w:rPr>
      </w:pPr>
      <w:r w:rsidRPr="00B25524">
        <w:rPr>
          <w:noProof/>
        </w:rPr>
        <w:t>DirectDebitDetail, 87</w:t>
      </w:r>
    </w:p>
    <w:p w:rsidR="00B25524" w:rsidRPr="00B25524" w:rsidRDefault="00B25524">
      <w:pPr>
        <w:pStyle w:val="Index2"/>
        <w:tabs>
          <w:tab w:val="right" w:leader="dot" w:pos="4367"/>
        </w:tabs>
        <w:rPr>
          <w:noProof/>
        </w:rPr>
      </w:pPr>
      <w:r w:rsidRPr="00B25524">
        <w:rPr>
          <w:noProof/>
        </w:rPr>
        <w:t>DirectDebitDetail Table, 14</w:t>
      </w:r>
    </w:p>
    <w:p w:rsidR="00B25524" w:rsidRPr="00B25524" w:rsidRDefault="00B25524">
      <w:pPr>
        <w:pStyle w:val="Index2"/>
        <w:tabs>
          <w:tab w:val="right" w:leader="dot" w:pos="4367"/>
        </w:tabs>
        <w:rPr>
          <w:noProof/>
        </w:rPr>
      </w:pPr>
      <w:r w:rsidRPr="00B25524">
        <w:rPr>
          <w:noProof/>
        </w:rPr>
        <w:t>ECheckDetail, 88</w:t>
      </w:r>
    </w:p>
    <w:p w:rsidR="00B25524" w:rsidRPr="00B25524" w:rsidRDefault="00B25524">
      <w:pPr>
        <w:pStyle w:val="Index2"/>
        <w:tabs>
          <w:tab w:val="right" w:leader="dot" w:pos="4367"/>
        </w:tabs>
        <w:rPr>
          <w:noProof/>
        </w:rPr>
      </w:pPr>
      <w:r w:rsidRPr="00B25524">
        <w:rPr>
          <w:noProof/>
        </w:rPr>
        <w:t>ECheckDetail Table, 14</w:t>
      </w:r>
    </w:p>
    <w:p w:rsidR="00B25524" w:rsidRPr="00B25524" w:rsidRDefault="00B25524">
      <w:pPr>
        <w:pStyle w:val="Index2"/>
        <w:tabs>
          <w:tab w:val="right" w:leader="dot" w:pos="4367"/>
        </w:tabs>
        <w:rPr>
          <w:noProof/>
        </w:rPr>
      </w:pPr>
      <w:r w:rsidRPr="00B25524">
        <w:rPr>
          <w:noProof/>
        </w:rPr>
        <w:t>EDIFactDetail, 88</w:t>
      </w:r>
    </w:p>
    <w:p w:rsidR="00B25524" w:rsidRPr="00B25524" w:rsidRDefault="00B25524">
      <w:pPr>
        <w:pStyle w:val="Index2"/>
        <w:tabs>
          <w:tab w:val="right" w:leader="dot" w:pos="4367"/>
        </w:tabs>
        <w:rPr>
          <w:noProof/>
        </w:rPr>
      </w:pPr>
      <w:r w:rsidRPr="00B25524">
        <w:rPr>
          <w:noProof/>
        </w:rPr>
        <w:t>EDIFactDetail Table, 14</w:t>
      </w:r>
    </w:p>
    <w:p w:rsidR="00B25524" w:rsidRPr="00B25524" w:rsidRDefault="00B25524">
      <w:pPr>
        <w:pStyle w:val="Index2"/>
        <w:tabs>
          <w:tab w:val="right" w:leader="dot" w:pos="4367"/>
        </w:tabs>
        <w:rPr>
          <w:noProof/>
        </w:rPr>
      </w:pPr>
      <w:r w:rsidRPr="00B25524">
        <w:rPr>
          <w:noProof/>
        </w:rPr>
        <w:t>InStoreDetail, 89</w:t>
      </w:r>
    </w:p>
    <w:p w:rsidR="00B25524" w:rsidRPr="00B25524" w:rsidRDefault="00B25524">
      <w:pPr>
        <w:pStyle w:val="Index2"/>
        <w:tabs>
          <w:tab w:val="right" w:leader="dot" w:pos="4367"/>
        </w:tabs>
        <w:rPr>
          <w:noProof/>
        </w:rPr>
      </w:pPr>
      <w:r w:rsidRPr="00B25524">
        <w:rPr>
          <w:noProof/>
        </w:rPr>
        <w:t>InStoreDetail Table, 14</w:t>
      </w:r>
    </w:p>
    <w:p w:rsidR="00B25524" w:rsidRPr="00B25524" w:rsidRDefault="00B25524">
      <w:pPr>
        <w:pStyle w:val="Index2"/>
        <w:tabs>
          <w:tab w:val="right" w:leader="dot" w:pos="4367"/>
        </w:tabs>
        <w:rPr>
          <w:noProof/>
        </w:rPr>
      </w:pPr>
      <w:r w:rsidRPr="00B25524">
        <w:rPr>
          <w:noProof/>
        </w:rPr>
        <w:t>PaymentGatewayRequestStatus Table, 14</w:t>
      </w:r>
    </w:p>
    <w:p w:rsidR="00B25524" w:rsidRPr="00B25524" w:rsidRDefault="00B25524">
      <w:pPr>
        <w:pStyle w:val="Index2"/>
        <w:tabs>
          <w:tab w:val="right" w:leader="dot" w:pos="4367"/>
        </w:tabs>
        <w:rPr>
          <w:noProof/>
        </w:rPr>
      </w:pPr>
      <w:r w:rsidRPr="00B25524">
        <w:rPr>
          <w:noProof/>
        </w:rPr>
        <w:t>RefundQueue, 89</w:t>
      </w:r>
    </w:p>
    <w:p w:rsidR="00B25524" w:rsidRPr="00B25524" w:rsidRDefault="00B25524">
      <w:pPr>
        <w:pStyle w:val="Index2"/>
        <w:tabs>
          <w:tab w:val="right" w:leader="dot" w:pos="4367"/>
        </w:tabs>
        <w:rPr>
          <w:noProof/>
        </w:rPr>
      </w:pPr>
      <w:r w:rsidRPr="00B25524">
        <w:rPr>
          <w:noProof/>
        </w:rPr>
        <w:t>RefundQueue Table, 14</w:t>
      </w:r>
    </w:p>
    <w:p w:rsidR="00B25524" w:rsidRPr="00B25524" w:rsidRDefault="00B25524">
      <w:pPr>
        <w:pStyle w:val="Index2"/>
        <w:tabs>
          <w:tab w:val="right" w:leader="dot" w:pos="4367"/>
        </w:tabs>
        <w:rPr>
          <w:noProof/>
        </w:rPr>
      </w:pPr>
      <w:r w:rsidRPr="00B25524">
        <w:rPr>
          <w:noProof/>
        </w:rPr>
        <w:t>RefundQueueFee Table, 14</w:t>
      </w:r>
    </w:p>
    <w:p w:rsidR="00B25524" w:rsidRPr="00B25524" w:rsidRDefault="00B25524">
      <w:pPr>
        <w:pStyle w:val="Index2"/>
        <w:tabs>
          <w:tab w:val="right" w:leader="dot" w:pos="4367"/>
        </w:tabs>
        <w:rPr>
          <w:noProof/>
        </w:rPr>
      </w:pPr>
      <w:r w:rsidRPr="00B25524">
        <w:rPr>
          <w:noProof/>
        </w:rPr>
        <w:t>Transaction, 90</w:t>
      </w:r>
    </w:p>
    <w:p w:rsidR="00B25524" w:rsidRPr="00B25524" w:rsidRDefault="00B25524">
      <w:pPr>
        <w:pStyle w:val="Index2"/>
        <w:tabs>
          <w:tab w:val="right" w:leader="dot" w:pos="4367"/>
        </w:tabs>
        <w:rPr>
          <w:noProof/>
        </w:rPr>
      </w:pPr>
      <w:r w:rsidRPr="00B25524">
        <w:rPr>
          <w:noProof/>
        </w:rPr>
        <w:t>Transaction Table, 14</w:t>
      </w:r>
    </w:p>
    <w:p w:rsidR="00B25524" w:rsidRPr="00B25524" w:rsidRDefault="00B25524">
      <w:pPr>
        <w:pStyle w:val="Index2"/>
        <w:tabs>
          <w:tab w:val="right" w:leader="dot" w:pos="4367"/>
        </w:tabs>
        <w:rPr>
          <w:noProof/>
        </w:rPr>
      </w:pPr>
      <w:r w:rsidRPr="00B25524">
        <w:rPr>
          <w:noProof/>
        </w:rPr>
        <w:t>TransactionDetail, 90</w:t>
      </w:r>
    </w:p>
    <w:p w:rsidR="00B25524" w:rsidRPr="00B25524" w:rsidRDefault="00B25524">
      <w:pPr>
        <w:pStyle w:val="Index2"/>
        <w:tabs>
          <w:tab w:val="right" w:leader="dot" w:pos="4367"/>
        </w:tabs>
        <w:rPr>
          <w:noProof/>
        </w:rPr>
      </w:pPr>
      <w:r w:rsidRPr="00B25524">
        <w:rPr>
          <w:noProof/>
        </w:rPr>
        <w:t>TransactionDetail Table, 14</w:t>
      </w:r>
    </w:p>
    <w:p w:rsidR="00B25524" w:rsidRPr="00B25524" w:rsidRDefault="00B25524">
      <w:pPr>
        <w:pStyle w:val="Index2"/>
        <w:tabs>
          <w:tab w:val="right" w:leader="dot" w:pos="4367"/>
        </w:tabs>
        <w:rPr>
          <w:noProof/>
        </w:rPr>
      </w:pPr>
      <w:r w:rsidRPr="00B25524">
        <w:rPr>
          <w:noProof/>
        </w:rPr>
        <w:t>Verisign, 90, 92</w:t>
      </w:r>
    </w:p>
    <w:p w:rsidR="00B25524" w:rsidRPr="00B25524" w:rsidRDefault="00B25524">
      <w:pPr>
        <w:pStyle w:val="Index2"/>
        <w:tabs>
          <w:tab w:val="right" w:leader="dot" w:pos="4367"/>
        </w:tabs>
        <w:rPr>
          <w:noProof/>
        </w:rPr>
      </w:pPr>
      <w:r w:rsidRPr="00B25524">
        <w:rPr>
          <w:noProof/>
        </w:rPr>
        <w:t>VerisignDetail Table, 14</w:t>
      </w:r>
    </w:p>
    <w:p w:rsidR="00B25524" w:rsidRPr="00B25524" w:rsidRDefault="00B25524">
      <w:pPr>
        <w:pStyle w:val="Index1"/>
      </w:pPr>
      <w:r w:rsidRPr="00B25524">
        <w:t>AsurionFinance Database Tables, 85</w:t>
      </w:r>
    </w:p>
    <w:p w:rsidR="00B25524" w:rsidRPr="00B25524" w:rsidRDefault="00B25524">
      <w:pPr>
        <w:pStyle w:val="Index1"/>
      </w:pPr>
      <w:r w:rsidRPr="00B25524">
        <w:lastRenderedPageBreak/>
        <w:t>AuthenticateUser Web Service, 33</w:t>
      </w:r>
    </w:p>
    <w:p w:rsidR="00B25524" w:rsidRPr="00B25524" w:rsidRDefault="00B25524">
      <w:pPr>
        <w:pStyle w:val="Index1"/>
      </w:pPr>
      <w:r w:rsidRPr="00B25524">
        <w:t>Authentication, 11, 33, 57, 65, 71, 75</w:t>
      </w:r>
    </w:p>
    <w:p w:rsidR="00B25524" w:rsidRPr="00B25524" w:rsidRDefault="00B25524">
      <w:pPr>
        <w:pStyle w:val="Index1"/>
      </w:pPr>
      <w:r w:rsidRPr="00B25524">
        <w:t>Authorization, 33</w:t>
      </w:r>
    </w:p>
    <w:p w:rsidR="00B25524" w:rsidRPr="00B25524" w:rsidRDefault="00B25524">
      <w:pPr>
        <w:pStyle w:val="Index1"/>
      </w:pPr>
      <w:r w:rsidRPr="00B25524">
        <w:t>AutoConfirm, 42</w:t>
      </w:r>
    </w:p>
    <w:p w:rsidR="00B25524" w:rsidRPr="00B25524" w:rsidRDefault="00B25524">
      <w:pPr>
        <w:pStyle w:val="Index1"/>
      </w:pPr>
      <w:r w:rsidRPr="00B25524">
        <w:t>BaseRequest, 44, 46, 57</w:t>
      </w:r>
    </w:p>
    <w:p w:rsidR="00B25524" w:rsidRPr="00B25524" w:rsidRDefault="00B25524">
      <w:pPr>
        <w:pStyle w:val="Index1"/>
      </w:pPr>
      <w:r w:rsidRPr="00B25524">
        <w:t>BaseResponse, 44, 46, 57</w:t>
      </w:r>
    </w:p>
    <w:p w:rsidR="00B25524" w:rsidRPr="00B25524" w:rsidRDefault="00B25524">
      <w:pPr>
        <w:pStyle w:val="Index1"/>
      </w:pPr>
      <w:r w:rsidRPr="00B25524">
        <w:t>BatchOnFailure, 25, 27, 73, 74</w:t>
      </w:r>
    </w:p>
    <w:p w:rsidR="00B25524" w:rsidRPr="00B25524" w:rsidRDefault="00B25524">
      <w:pPr>
        <w:pStyle w:val="Index1"/>
      </w:pPr>
      <w:r w:rsidRPr="00B25524">
        <w:t>BillingAddress, 24, 27, 73, 76</w:t>
      </w:r>
    </w:p>
    <w:p w:rsidR="00B25524" w:rsidRPr="00B25524" w:rsidRDefault="00B25524">
      <w:pPr>
        <w:pStyle w:val="Index1"/>
      </w:pPr>
      <w:r w:rsidRPr="00B25524">
        <w:t>BusinessWorks (BW), 6, 115</w:t>
      </w:r>
    </w:p>
    <w:p w:rsidR="00B25524" w:rsidRPr="00B25524" w:rsidRDefault="00B25524">
      <w:pPr>
        <w:pStyle w:val="Index1"/>
      </w:pPr>
      <w:r w:rsidRPr="00B25524">
        <w:t>CalculateTax, 16, 21</w:t>
      </w:r>
    </w:p>
    <w:p w:rsidR="00B25524" w:rsidRPr="00B25524" w:rsidRDefault="00B25524">
      <w:pPr>
        <w:pStyle w:val="Index1"/>
      </w:pPr>
      <w:r w:rsidRPr="00B25524">
        <w:t>CalculateTax API, 92</w:t>
      </w:r>
    </w:p>
    <w:p w:rsidR="00B25524" w:rsidRPr="00B25524" w:rsidRDefault="00B25524">
      <w:pPr>
        <w:pStyle w:val="Index1"/>
      </w:pPr>
      <w:r w:rsidRPr="00B25524">
        <w:t>CalculateTaxes, 4, 5, 11, 13, 42, 44, 55, 77</w:t>
      </w:r>
    </w:p>
    <w:p w:rsidR="00B25524" w:rsidRPr="00B25524" w:rsidRDefault="00B25524">
      <w:pPr>
        <w:pStyle w:val="Index1"/>
      </w:pPr>
      <w:r w:rsidRPr="00B25524">
        <w:t>CalculateTaxes API Data Types, 77</w:t>
      </w:r>
    </w:p>
    <w:p w:rsidR="00B25524" w:rsidRPr="00B25524" w:rsidRDefault="00B25524">
      <w:pPr>
        <w:pStyle w:val="Index1"/>
      </w:pPr>
      <w:r w:rsidRPr="00B25524">
        <w:t>CalculateTaxes Errors, 114</w:t>
      </w:r>
    </w:p>
    <w:p w:rsidR="00B25524" w:rsidRPr="00B25524" w:rsidRDefault="00B25524">
      <w:pPr>
        <w:pStyle w:val="Index1"/>
      </w:pPr>
      <w:r w:rsidRPr="00B25524">
        <w:t>CalculateTaxes Service, 13</w:t>
      </w:r>
    </w:p>
    <w:p w:rsidR="00B25524" w:rsidRPr="00B25524" w:rsidRDefault="00B25524">
      <w:pPr>
        <w:pStyle w:val="Index1"/>
      </w:pPr>
      <w:r w:rsidRPr="00B25524">
        <w:t>CalculateTaxesGateway, 13, 42</w:t>
      </w:r>
    </w:p>
    <w:p w:rsidR="00B25524" w:rsidRPr="00B25524" w:rsidRDefault="00B25524">
      <w:pPr>
        <w:pStyle w:val="Index1"/>
      </w:pPr>
      <w:r w:rsidRPr="00B25524">
        <w:t>CalculateTaxRequest, 77</w:t>
      </w:r>
    </w:p>
    <w:p w:rsidR="00B25524" w:rsidRPr="00B25524" w:rsidRDefault="00B25524">
      <w:pPr>
        <w:pStyle w:val="Index1"/>
      </w:pPr>
      <w:r w:rsidRPr="00B25524">
        <w:t>CalculateTaxResponse, 77</w:t>
      </w:r>
    </w:p>
    <w:p w:rsidR="00B25524" w:rsidRPr="00B25524" w:rsidRDefault="00B25524">
      <w:pPr>
        <w:pStyle w:val="Index1"/>
      </w:pPr>
      <w:r w:rsidRPr="00B25524">
        <w:t>Canadian, 78, 80</w:t>
      </w:r>
    </w:p>
    <w:p w:rsidR="00B25524" w:rsidRPr="00B25524" w:rsidRDefault="00B25524">
      <w:pPr>
        <w:pStyle w:val="Index2"/>
        <w:tabs>
          <w:tab w:val="right" w:leader="dot" w:pos="4367"/>
        </w:tabs>
        <w:rPr>
          <w:noProof/>
        </w:rPr>
      </w:pPr>
      <w:r w:rsidRPr="00B25524">
        <w:rPr>
          <w:noProof/>
        </w:rPr>
        <w:t>TaxResult, 78</w:t>
      </w:r>
    </w:p>
    <w:p w:rsidR="00B25524" w:rsidRPr="00B25524" w:rsidRDefault="00B25524">
      <w:pPr>
        <w:pStyle w:val="Index1"/>
      </w:pPr>
      <w:r w:rsidRPr="00B25524">
        <w:t>CancelContract, 22</w:t>
      </w:r>
    </w:p>
    <w:p w:rsidR="00B25524" w:rsidRPr="00B25524" w:rsidRDefault="00B25524">
      <w:pPr>
        <w:pStyle w:val="Index1"/>
      </w:pPr>
      <w:r w:rsidRPr="00B25524">
        <w:t>CancelPremium, 9, 17, 42</w:t>
      </w:r>
    </w:p>
    <w:p w:rsidR="00B25524" w:rsidRPr="00B25524" w:rsidRDefault="00B25524">
      <w:pPr>
        <w:pStyle w:val="Index1"/>
      </w:pPr>
      <w:r w:rsidRPr="00B25524">
        <w:t>CancelPremium API Service, 9, 17</w:t>
      </w:r>
    </w:p>
    <w:p w:rsidR="00B25524" w:rsidRPr="00B25524" w:rsidRDefault="00B25524">
      <w:pPr>
        <w:pStyle w:val="Index1"/>
      </w:pPr>
      <w:r w:rsidRPr="00B25524">
        <w:t>CancelPremium Process Flows, 18</w:t>
      </w:r>
    </w:p>
    <w:p w:rsidR="00B25524" w:rsidRPr="00B25524" w:rsidRDefault="00B25524">
      <w:pPr>
        <w:pStyle w:val="Index1"/>
      </w:pPr>
      <w:r w:rsidRPr="00B25524">
        <w:t>CancelPremiumByContractId, 17, 18</w:t>
      </w:r>
    </w:p>
    <w:p w:rsidR="00B25524" w:rsidRPr="00B25524" w:rsidRDefault="00B25524">
      <w:pPr>
        <w:pStyle w:val="Index1"/>
      </w:pPr>
      <w:r w:rsidRPr="00B25524">
        <w:t>CancelPremiumRequest, 17</w:t>
      </w:r>
    </w:p>
    <w:p w:rsidR="00B25524" w:rsidRPr="00B25524" w:rsidRDefault="00B25524">
      <w:pPr>
        <w:pStyle w:val="Index1"/>
      </w:pPr>
      <w:r w:rsidRPr="00B25524">
        <w:t>CancelPremiumResponse, 18</w:t>
      </w:r>
    </w:p>
    <w:p w:rsidR="00B25524" w:rsidRPr="00B25524" w:rsidRDefault="00B25524">
      <w:pPr>
        <w:pStyle w:val="Index1"/>
      </w:pPr>
      <w:r w:rsidRPr="00B25524">
        <w:t>CancelReason, 46</w:t>
      </w:r>
    </w:p>
    <w:p w:rsidR="00B25524" w:rsidRPr="00B25524" w:rsidRDefault="00B25524">
      <w:pPr>
        <w:pStyle w:val="Index1"/>
      </w:pPr>
      <w:r w:rsidRPr="00B25524">
        <w:t>Canonical Model, 55, 64, 77</w:t>
      </w:r>
    </w:p>
    <w:p w:rsidR="00B25524" w:rsidRPr="00B25524" w:rsidRDefault="00B25524">
      <w:pPr>
        <w:pStyle w:val="Index1"/>
      </w:pPr>
      <w:r w:rsidRPr="00B25524">
        <w:t>Card Verification Value (CVV), 114</w:t>
      </w:r>
    </w:p>
    <w:p w:rsidR="00B25524" w:rsidRPr="00B25524" w:rsidRDefault="00B25524">
      <w:pPr>
        <w:pStyle w:val="Index1"/>
      </w:pPr>
      <w:r w:rsidRPr="00B25524">
        <w:t>Certification, 33, 36</w:t>
      </w:r>
    </w:p>
    <w:p w:rsidR="00B25524" w:rsidRPr="00B25524" w:rsidRDefault="00B25524">
      <w:pPr>
        <w:pStyle w:val="Index1"/>
      </w:pPr>
      <w:r w:rsidRPr="00B25524">
        <w:t>Channel, 46</w:t>
      </w:r>
    </w:p>
    <w:p w:rsidR="00B25524" w:rsidRPr="00B25524" w:rsidRDefault="00B25524">
      <w:pPr>
        <w:pStyle w:val="Index1"/>
      </w:pPr>
      <w:r w:rsidRPr="00B25524">
        <w:t>ClaimInfo, 46</w:t>
      </w:r>
    </w:p>
    <w:p w:rsidR="00B25524" w:rsidRPr="00B25524" w:rsidRDefault="00B25524">
      <w:pPr>
        <w:pStyle w:val="Index1"/>
      </w:pPr>
      <w:r w:rsidRPr="00B25524">
        <w:rPr>
          <w:i/>
        </w:rPr>
        <w:t>ClientHashValue</w:t>
      </w:r>
      <w:r w:rsidRPr="00B25524">
        <w:t>, 14, 18, 19, 25, 26, 27, 35, 36, 72, 73, 89</w:t>
      </w:r>
    </w:p>
    <w:p w:rsidR="00B25524" w:rsidRPr="00B25524" w:rsidRDefault="00B25524">
      <w:pPr>
        <w:pStyle w:val="Index1"/>
      </w:pPr>
      <w:r w:rsidRPr="00B25524">
        <w:t>Comment1, 25, 30, 35, 65, 73</w:t>
      </w:r>
    </w:p>
    <w:p w:rsidR="00B25524" w:rsidRPr="00B25524" w:rsidRDefault="00B25524">
      <w:pPr>
        <w:pStyle w:val="Index1"/>
      </w:pPr>
      <w:r w:rsidRPr="00B25524">
        <w:t>Comment2, 25, 30, 35, 65, 73</w:t>
      </w:r>
    </w:p>
    <w:p w:rsidR="00B25524" w:rsidRPr="00B25524" w:rsidRDefault="00B25524">
      <w:pPr>
        <w:pStyle w:val="Index1"/>
      </w:pPr>
      <w:r w:rsidRPr="00B25524">
        <w:t>ContractId, 18, 22, 24, 29, 60, 63, 99, 103</w:t>
      </w:r>
    </w:p>
    <w:p w:rsidR="00B25524" w:rsidRPr="00B25524" w:rsidRDefault="00B25524">
      <w:pPr>
        <w:pStyle w:val="Index1"/>
      </w:pPr>
      <w:r w:rsidRPr="00B25524">
        <w:t>CountryAbbr, 46</w:t>
      </w:r>
    </w:p>
    <w:p w:rsidR="00B25524" w:rsidRPr="00B25524" w:rsidRDefault="00B25524">
      <w:pPr>
        <w:pStyle w:val="Index1"/>
      </w:pPr>
      <w:r w:rsidRPr="00B25524">
        <w:t>CountryCodeType, 46</w:t>
      </w:r>
    </w:p>
    <w:p w:rsidR="00B25524" w:rsidRPr="00B25524" w:rsidRDefault="00B25524">
      <w:pPr>
        <w:pStyle w:val="Index1"/>
      </w:pPr>
      <w:r w:rsidRPr="00B25524">
        <w:t>CreateContract, 42, 44, 55, 60, 61, 64, 65, 66, 69, 70, 71, 73, 75, 77, 81, 99</w:t>
      </w:r>
    </w:p>
    <w:p w:rsidR="00B25524" w:rsidRPr="00B25524" w:rsidRDefault="00B25524">
      <w:pPr>
        <w:pStyle w:val="Index1"/>
      </w:pPr>
      <w:r w:rsidRPr="00B25524">
        <w:t>CreateContract Errors, 113</w:t>
      </w:r>
    </w:p>
    <w:p w:rsidR="00B25524" w:rsidRPr="00B25524" w:rsidRDefault="00B25524">
      <w:pPr>
        <w:pStyle w:val="Index1"/>
      </w:pPr>
      <w:r w:rsidRPr="00B25524">
        <w:t>CreateContract Service, 11, 12</w:t>
      </w:r>
    </w:p>
    <w:p w:rsidR="00B25524" w:rsidRPr="00B25524" w:rsidRDefault="00B25524">
      <w:pPr>
        <w:pStyle w:val="Index1"/>
      </w:pPr>
      <w:r w:rsidRPr="00B25524">
        <w:t>CreateContractGateway, 11, 54</w:t>
      </w:r>
    </w:p>
    <w:p w:rsidR="00B25524" w:rsidRPr="00B25524" w:rsidRDefault="00B25524">
      <w:pPr>
        <w:pStyle w:val="Index1"/>
      </w:pPr>
      <w:r w:rsidRPr="00B25524">
        <w:t>CreateContractNote, 42</w:t>
      </w:r>
    </w:p>
    <w:p w:rsidR="00B25524" w:rsidRPr="00B25524" w:rsidRDefault="00B25524">
      <w:pPr>
        <w:pStyle w:val="Index1"/>
      </w:pPr>
      <w:r w:rsidRPr="00B25524">
        <w:t>CreateContractRequest, 64</w:t>
      </w:r>
    </w:p>
    <w:p w:rsidR="00B25524" w:rsidRPr="00B25524" w:rsidRDefault="00B25524">
      <w:pPr>
        <w:pStyle w:val="Index1"/>
      </w:pPr>
      <w:r w:rsidRPr="00B25524">
        <w:t>CreditCard, 25, 26, 51, 91</w:t>
      </w:r>
    </w:p>
    <w:p w:rsidR="00B25524" w:rsidRPr="00B25524" w:rsidRDefault="00B25524">
      <w:pPr>
        <w:pStyle w:val="Index1"/>
      </w:pPr>
      <w:r w:rsidRPr="00B25524">
        <w:lastRenderedPageBreak/>
        <w:t>CRM, 6, 9, 10, 11, 17, 18, 21, 23, 24, 29, 42, 85, 92, 103, 111, 114</w:t>
      </w:r>
    </w:p>
    <w:p w:rsidR="00B25524" w:rsidRPr="00B25524" w:rsidRDefault="00B25524">
      <w:pPr>
        <w:pStyle w:val="Index1"/>
      </w:pPr>
      <w:r w:rsidRPr="00B25524">
        <w:t>CRM Database, 16, 17, 21</w:t>
      </w:r>
    </w:p>
    <w:p w:rsidR="00B25524" w:rsidRPr="00B25524" w:rsidRDefault="00B25524">
      <w:pPr>
        <w:pStyle w:val="Index1"/>
      </w:pPr>
      <w:r w:rsidRPr="00B25524">
        <w:t>CRM Database Table</w:t>
      </w:r>
    </w:p>
    <w:p w:rsidR="00B25524" w:rsidRPr="00B25524" w:rsidRDefault="00B25524">
      <w:pPr>
        <w:pStyle w:val="Index2"/>
        <w:tabs>
          <w:tab w:val="right" w:leader="dot" w:pos="4367"/>
        </w:tabs>
        <w:rPr>
          <w:noProof/>
        </w:rPr>
      </w:pPr>
      <w:r w:rsidRPr="00B25524">
        <w:rPr>
          <w:noProof/>
        </w:rPr>
        <w:t>AncillaryData, 92</w:t>
      </w:r>
    </w:p>
    <w:p w:rsidR="00B25524" w:rsidRPr="00B25524" w:rsidRDefault="00EA0D7A">
      <w:pPr>
        <w:pStyle w:val="Index2"/>
        <w:tabs>
          <w:tab w:val="right" w:leader="dot" w:pos="4367"/>
        </w:tabs>
        <w:rPr>
          <w:noProof/>
        </w:rPr>
      </w:pPr>
      <w:r>
        <w:rPr>
          <w:noProof/>
        </w:rPr>
        <w:t>asu_</w:t>
      </w:r>
      <w:r w:rsidR="00B25524" w:rsidRPr="00B25524">
        <w:rPr>
          <w:noProof/>
        </w:rPr>
        <w:t>billingcycle, 98</w:t>
      </w:r>
    </w:p>
    <w:p w:rsidR="00B25524" w:rsidRPr="00B25524" w:rsidRDefault="00EA0D7A">
      <w:pPr>
        <w:pStyle w:val="Index2"/>
        <w:tabs>
          <w:tab w:val="right" w:leader="dot" w:pos="4367"/>
        </w:tabs>
        <w:rPr>
          <w:noProof/>
        </w:rPr>
      </w:pPr>
      <w:r>
        <w:rPr>
          <w:noProof/>
        </w:rPr>
        <w:t>asu_</w:t>
      </w:r>
      <w:r w:rsidR="00B25524" w:rsidRPr="00B25524">
        <w:rPr>
          <w:noProof/>
        </w:rPr>
        <w:t>communicationdetail, 100</w:t>
      </w:r>
    </w:p>
    <w:p w:rsidR="00B25524" w:rsidRPr="00B25524" w:rsidRDefault="00EA0D7A">
      <w:pPr>
        <w:pStyle w:val="Index2"/>
        <w:tabs>
          <w:tab w:val="right" w:leader="dot" w:pos="4367"/>
        </w:tabs>
        <w:rPr>
          <w:noProof/>
        </w:rPr>
      </w:pPr>
      <w:r>
        <w:rPr>
          <w:noProof/>
        </w:rPr>
        <w:t>asu_</w:t>
      </w:r>
      <w:r w:rsidR="00B25524" w:rsidRPr="00B25524">
        <w:rPr>
          <w:noProof/>
        </w:rPr>
        <w:t>communicationmethod, 100</w:t>
      </w:r>
    </w:p>
    <w:p w:rsidR="00B25524" w:rsidRPr="00B25524" w:rsidRDefault="00EA0D7A">
      <w:pPr>
        <w:pStyle w:val="Index2"/>
        <w:tabs>
          <w:tab w:val="right" w:leader="dot" w:pos="4367"/>
        </w:tabs>
        <w:rPr>
          <w:noProof/>
        </w:rPr>
      </w:pPr>
      <w:r>
        <w:rPr>
          <w:noProof/>
        </w:rPr>
        <w:t>asu_</w:t>
      </w:r>
      <w:r w:rsidR="00B25524" w:rsidRPr="00B25524">
        <w:rPr>
          <w:noProof/>
        </w:rPr>
        <w:t>configuration, 100</w:t>
      </w:r>
    </w:p>
    <w:p w:rsidR="00B25524" w:rsidRPr="00B25524" w:rsidRDefault="00EA0D7A">
      <w:pPr>
        <w:pStyle w:val="Index2"/>
        <w:tabs>
          <w:tab w:val="right" w:leader="dot" w:pos="4367"/>
        </w:tabs>
        <w:rPr>
          <w:noProof/>
        </w:rPr>
      </w:pPr>
      <w:r>
        <w:rPr>
          <w:noProof/>
        </w:rPr>
        <w:t>asu_</w:t>
      </w:r>
      <w:r w:rsidR="00B25524" w:rsidRPr="00B25524">
        <w:rPr>
          <w:noProof/>
        </w:rPr>
        <w:t>configurationitems, 101</w:t>
      </w:r>
    </w:p>
    <w:p w:rsidR="00B25524" w:rsidRPr="00B25524" w:rsidRDefault="00EA0D7A">
      <w:pPr>
        <w:pStyle w:val="Index2"/>
        <w:tabs>
          <w:tab w:val="right" w:leader="dot" w:pos="4367"/>
        </w:tabs>
        <w:rPr>
          <w:noProof/>
        </w:rPr>
      </w:pPr>
      <w:r>
        <w:rPr>
          <w:noProof/>
        </w:rPr>
        <w:t>asu_</w:t>
      </w:r>
      <w:r w:rsidR="00B25524" w:rsidRPr="00B25524">
        <w:rPr>
          <w:noProof/>
        </w:rPr>
        <w:t>content, 101</w:t>
      </w:r>
    </w:p>
    <w:p w:rsidR="00B25524" w:rsidRPr="00B25524" w:rsidRDefault="00EA0D7A">
      <w:pPr>
        <w:pStyle w:val="Index2"/>
        <w:tabs>
          <w:tab w:val="right" w:leader="dot" w:pos="4367"/>
        </w:tabs>
        <w:rPr>
          <w:noProof/>
        </w:rPr>
      </w:pPr>
      <w:r>
        <w:rPr>
          <w:noProof/>
        </w:rPr>
        <w:t>asu_</w:t>
      </w:r>
      <w:r w:rsidR="00B25524" w:rsidRPr="00B25524">
        <w:rPr>
          <w:noProof/>
        </w:rPr>
        <w:t>contentgroup, 101</w:t>
      </w:r>
    </w:p>
    <w:p w:rsidR="00B25524" w:rsidRPr="00B25524" w:rsidRDefault="00EA0D7A">
      <w:pPr>
        <w:pStyle w:val="Index2"/>
        <w:tabs>
          <w:tab w:val="right" w:leader="dot" w:pos="4367"/>
        </w:tabs>
        <w:rPr>
          <w:noProof/>
        </w:rPr>
      </w:pPr>
      <w:r>
        <w:rPr>
          <w:noProof/>
        </w:rPr>
        <w:t>asu_</w:t>
      </w:r>
      <w:r w:rsidR="00B25524" w:rsidRPr="00B25524">
        <w:rPr>
          <w:noProof/>
        </w:rPr>
        <w:t>contentscript, 102</w:t>
      </w:r>
    </w:p>
    <w:p w:rsidR="00B25524" w:rsidRPr="00B25524" w:rsidRDefault="00EA0D7A">
      <w:pPr>
        <w:pStyle w:val="Index2"/>
        <w:tabs>
          <w:tab w:val="right" w:leader="dot" w:pos="4367"/>
        </w:tabs>
        <w:rPr>
          <w:noProof/>
        </w:rPr>
      </w:pPr>
      <w:r>
        <w:rPr>
          <w:noProof/>
        </w:rPr>
        <w:t>asu_</w:t>
      </w:r>
      <w:r w:rsidR="00B25524" w:rsidRPr="00B25524">
        <w:rPr>
          <w:noProof/>
        </w:rPr>
        <w:t>contentscriptset, 102</w:t>
      </w:r>
    </w:p>
    <w:p w:rsidR="00B25524" w:rsidRPr="00B25524" w:rsidRDefault="00EA0D7A">
      <w:pPr>
        <w:pStyle w:val="Index2"/>
        <w:tabs>
          <w:tab w:val="right" w:leader="dot" w:pos="4367"/>
        </w:tabs>
        <w:rPr>
          <w:noProof/>
        </w:rPr>
      </w:pPr>
      <w:r>
        <w:rPr>
          <w:noProof/>
        </w:rPr>
        <w:t>asu_</w:t>
      </w:r>
      <w:r w:rsidR="00B25524" w:rsidRPr="00B25524">
        <w:rPr>
          <w:noProof/>
        </w:rPr>
        <w:t>culture, 102</w:t>
      </w:r>
    </w:p>
    <w:p w:rsidR="00B25524" w:rsidRPr="00B25524" w:rsidRDefault="00EA0D7A">
      <w:pPr>
        <w:pStyle w:val="Index2"/>
        <w:tabs>
          <w:tab w:val="right" w:leader="dot" w:pos="4367"/>
        </w:tabs>
        <w:rPr>
          <w:noProof/>
        </w:rPr>
      </w:pPr>
      <w:r>
        <w:rPr>
          <w:noProof/>
        </w:rPr>
        <w:t>asu_</w:t>
      </w:r>
      <w:r w:rsidR="00B25524" w:rsidRPr="00B25524">
        <w:rPr>
          <w:noProof/>
        </w:rPr>
        <w:t>emsactivitylogger, 103</w:t>
      </w:r>
    </w:p>
    <w:p w:rsidR="00B25524" w:rsidRPr="00B25524" w:rsidRDefault="00EA0D7A">
      <w:pPr>
        <w:pStyle w:val="Index2"/>
        <w:tabs>
          <w:tab w:val="right" w:leader="dot" w:pos="4367"/>
        </w:tabs>
        <w:rPr>
          <w:noProof/>
        </w:rPr>
      </w:pPr>
      <w:r>
        <w:rPr>
          <w:noProof/>
        </w:rPr>
        <w:t>asu_</w:t>
      </w:r>
      <w:r w:rsidR="00B25524" w:rsidRPr="00B25524">
        <w:rPr>
          <w:noProof/>
        </w:rPr>
        <w:t>enrollment, 93</w:t>
      </w:r>
    </w:p>
    <w:p w:rsidR="00B25524" w:rsidRPr="00B25524" w:rsidRDefault="00EA0D7A">
      <w:pPr>
        <w:pStyle w:val="Index2"/>
        <w:tabs>
          <w:tab w:val="right" w:leader="dot" w:pos="4367"/>
        </w:tabs>
        <w:rPr>
          <w:noProof/>
        </w:rPr>
      </w:pPr>
      <w:r>
        <w:rPr>
          <w:noProof/>
        </w:rPr>
        <w:t>asu_</w:t>
      </w:r>
      <w:r w:rsidR="00B25524" w:rsidRPr="00B25524">
        <w:rPr>
          <w:noProof/>
        </w:rPr>
        <w:t>holiday, 103</w:t>
      </w:r>
    </w:p>
    <w:p w:rsidR="00B25524" w:rsidRPr="00B25524" w:rsidRDefault="00EA0D7A">
      <w:pPr>
        <w:pStyle w:val="Index2"/>
        <w:tabs>
          <w:tab w:val="right" w:leader="dot" w:pos="4367"/>
        </w:tabs>
        <w:rPr>
          <w:noProof/>
        </w:rPr>
      </w:pPr>
      <w:r>
        <w:rPr>
          <w:noProof/>
        </w:rPr>
        <w:t>asu_</w:t>
      </w:r>
      <w:r w:rsidR="00B25524" w:rsidRPr="00B25524">
        <w:rPr>
          <w:noProof/>
        </w:rPr>
        <w:t>paymentmethod, 103</w:t>
      </w:r>
    </w:p>
    <w:p w:rsidR="00B25524" w:rsidRPr="00B25524" w:rsidRDefault="00EA0D7A">
      <w:pPr>
        <w:pStyle w:val="Index2"/>
        <w:tabs>
          <w:tab w:val="right" w:leader="dot" w:pos="4367"/>
        </w:tabs>
        <w:rPr>
          <w:noProof/>
        </w:rPr>
      </w:pPr>
      <w:r>
        <w:rPr>
          <w:noProof/>
        </w:rPr>
        <w:t>asu_</w:t>
      </w:r>
      <w:r w:rsidR="00B25524" w:rsidRPr="00B25524">
        <w:rPr>
          <w:noProof/>
        </w:rPr>
        <w:t>program, 94</w:t>
      </w:r>
    </w:p>
    <w:p w:rsidR="00B25524" w:rsidRPr="00B25524" w:rsidRDefault="00B25524">
      <w:pPr>
        <w:pStyle w:val="Index2"/>
        <w:tabs>
          <w:tab w:val="right" w:leader="dot" w:pos="4367"/>
        </w:tabs>
        <w:rPr>
          <w:noProof/>
        </w:rPr>
      </w:pPr>
      <w:r w:rsidRPr="00B25524">
        <w:rPr>
          <w:noProof/>
        </w:rPr>
        <w:t>Contact, 104</w:t>
      </w:r>
    </w:p>
    <w:p w:rsidR="00B25524" w:rsidRPr="00B25524" w:rsidRDefault="00B25524">
      <w:pPr>
        <w:pStyle w:val="Index2"/>
        <w:tabs>
          <w:tab w:val="right" w:leader="dot" w:pos="4367"/>
        </w:tabs>
        <w:rPr>
          <w:noProof/>
        </w:rPr>
      </w:pPr>
      <w:r w:rsidRPr="00B25524">
        <w:rPr>
          <w:noProof/>
        </w:rPr>
        <w:t>Invoice, 109</w:t>
      </w:r>
    </w:p>
    <w:p w:rsidR="00B25524" w:rsidRPr="00B25524" w:rsidRDefault="00B25524">
      <w:pPr>
        <w:pStyle w:val="Index2"/>
        <w:tabs>
          <w:tab w:val="right" w:leader="dot" w:pos="4367"/>
        </w:tabs>
        <w:rPr>
          <w:noProof/>
        </w:rPr>
      </w:pPr>
      <w:r w:rsidRPr="00B25524">
        <w:rPr>
          <w:noProof/>
        </w:rPr>
        <w:t>ValidationSummary, 111</w:t>
      </w:r>
    </w:p>
    <w:p w:rsidR="00B25524" w:rsidRPr="00B25524" w:rsidRDefault="00B25524">
      <w:pPr>
        <w:pStyle w:val="Index1"/>
      </w:pPr>
      <w:r w:rsidRPr="00B25524">
        <w:t>CRM Database Tables, 92</w:t>
      </w:r>
    </w:p>
    <w:p w:rsidR="00B25524" w:rsidRPr="00B25524" w:rsidRDefault="00B25524">
      <w:pPr>
        <w:pStyle w:val="Index2"/>
        <w:tabs>
          <w:tab w:val="right" w:leader="dot" w:pos="4367"/>
        </w:tabs>
        <w:rPr>
          <w:noProof/>
        </w:rPr>
      </w:pPr>
      <w:r w:rsidRPr="00B25524">
        <w:rPr>
          <w:noProof/>
        </w:rPr>
        <w:t>AncillaryData Table, 16</w:t>
      </w:r>
    </w:p>
    <w:p w:rsidR="00B25524" w:rsidRPr="00B25524" w:rsidRDefault="00EA0D7A">
      <w:pPr>
        <w:pStyle w:val="Index2"/>
        <w:tabs>
          <w:tab w:val="right" w:leader="dot" w:pos="4367"/>
        </w:tabs>
        <w:rPr>
          <w:noProof/>
        </w:rPr>
      </w:pPr>
      <w:r>
        <w:rPr>
          <w:noProof/>
        </w:rPr>
        <w:t>asu_</w:t>
      </w:r>
      <w:r w:rsidR="00B25524" w:rsidRPr="00B25524">
        <w:rPr>
          <w:noProof/>
        </w:rPr>
        <w:t>billingcycle Table, 16</w:t>
      </w:r>
    </w:p>
    <w:p w:rsidR="00B25524" w:rsidRPr="00B25524" w:rsidRDefault="00EA0D7A">
      <w:pPr>
        <w:pStyle w:val="Index2"/>
        <w:tabs>
          <w:tab w:val="right" w:leader="dot" w:pos="4367"/>
        </w:tabs>
        <w:rPr>
          <w:noProof/>
        </w:rPr>
      </w:pPr>
      <w:r>
        <w:rPr>
          <w:noProof/>
        </w:rPr>
        <w:t>asu_</w:t>
      </w:r>
      <w:r w:rsidR="00B25524" w:rsidRPr="00B25524">
        <w:rPr>
          <w:noProof/>
        </w:rPr>
        <w:t>communicationmethod Table, 16</w:t>
      </w:r>
    </w:p>
    <w:p w:rsidR="00B25524" w:rsidRPr="00B25524" w:rsidRDefault="00EA0D7A">
      <w:pPr>
        <w:pStyle w:val="Index2"/>
        <w:tabs>
          <w:tab w:val="right" w:leader="dot" w:pos="4367"/>
        </w:tabs>
        <w:rPr>
          <w:noProof/>
        </w:rPr>
      </w:pPr>
      <w:r>
        <w:rPr>
          <w:noProof/>
        </w:rPr>
        <w:t>asu_</w:t>
      </w:r>
      <w:r w:rsidR="00B25524" w:rsidRPr="00B25524">
        <w:rPr>
          <w:noProof/>
        </w:rPr>
        <w:t>configuration Table, 16</w:t>
      </w:r>
    </w:p>
    <w:p w:rsidR="00B25524" w:rsidRPr="00B25524" w:rsidRDefault="00EA0D7A">
      <w:pPr>
        <w:pStyle w:val="Index2"/>
        <w:tabs>
          <w:tab w:val="right" w:leader="dot" w:pos="4367"/>
        </w:tabs>
        <w:rPr>
          <w:noProof/>
        </w:rPr>
      </w:pPr>
      <w:r>
        <w:rPr>
          <w:noProof/>
        </w:rPr>
        <w:t>asu_</w:t>
      </w:r>
      <w:r w:rsidR="00B25524" w:rsidRPr="00B25524">
        <w:rPr>
          <w:noProof/>
        </w:rPr>
        <w:t>configurationitems Table, 16</w:t>
      </w:r>
    </w:p>
    <w:p w:rsidR="00B25524" w:rsidRPr="00B25524" w:rsidRDefault="00EA0D7A">
      <w:pPr>
        <w:pStyle w:val="Index2"/>
        <w:tabs>
          <w:tab w:val="right" w:leader="dot" w:pos="4367"/>
        </w:tabs>
        <w:rPr>
          <w:noProof/>
        </w:rPr>
      </w:pPr>
      <w:r>
        <w:rPr>
          <w:noProof/>
        </w:rPr>
        <w:t>asu_</w:t>
      </w:r>
      <w:r w:rsidR="00B25524" w:rsidRPr="00B25524">
        <w:rPr>
          <w:noProof/>
        </w:rPr>
        <w:t>contentscriptset Table, 16</w:t>
      </w:r>
    </w:p>
    <w:p w:rsidR="00B25524" w:rsidRPr="00B25524" w:rsidRDefault="00EA0D7A">
      <w:pPr>
        <w:pStyle w:val="Index2"/>
        <w:tabs>
          <w:tab w:val="right" w:leader="dot" w:pos="4367"/>
        </w:tabs>
        <w:rPr>
          <w:noProof/>
        </w:rPr>
      </w:pPr>
      <w:r>
        <w:rPr>
          <w:noProof/>
        </w:rPr>
        <w:t>asu_</w:t>
      </w:r>
      <w:r w:rsidR="00B25524" w:rsidRPr="00B25524">
        <w:rPr>
          <w:noProof/>
        </w:rPr>
        <w:t>culture Table, 16</w:t>
      </w:r>
    </w:p>
    <w:p w:rsidR="00B25524" w:rsidRPr="00B25524" w:rsidRDefault="00EA0D7A">
      <w:pPr>
        <w:pStyle w:val="Index2"/>
        <w:tabs>
          <w:tab w:val="right" w:leader="dot" w:pos="4367"/>
        </w:tabs>
        <w:rPr>
          <w:noProof/>
        </w:rPr>
      </w:pPr>
      <w:r>
        <w:rPr>
          <w:noProof/>
        </w:rPr>
        <w:t>asu_</w:t>
      </w:r>
      <w:r w:rsidR="00B25524" w:rsidRPr="00B25524">
        <w:rPr>
          <w:noProof/>
        </w:rPr>
        <w:t>emsactivitylogger Table, 16</w:t>
      </w:r>
    </w:p>
    <w:p w:rsidR="00B25524" w:rsidRPr="00B25524" w:rsidRDefault="00EA0D7A">
      <w:pPr>
        <w:pStyle w:val="Index2"/>
        <w:tabs>
          <w:tab w:val="right" w:leader="dot" w:pos="4367"/>
        </w:tabs>
        <w:rPr>
          <w:noProof/>
        </w:rPr>
      </w:pPr>
      <w:r>
        <w:rPr>
          <w:noProof/>
        </w:rPr>
        <w:t>asu_</w:t>
      </w:r>
      <w:r w:rsidR="00B25524" w:rsidRPr="00B25524">
        <w:rPr>
          <w:noProof/>
        </w:rPr>
        <w:t>enrollment Table, 16</w:t>
      </w:r>
    </w:p>
    <w:p w:rsidR="00B25524" w:rsidRPr="00B25524" w:rsidRDefault="00EA0D7A">
      <w:pPr>
        <w:pStyle w:val="Index2"/>
        <w:tabs>
          <w:tab w:val="right" w:leader="dot" w:pos="4367"/>
        </w:tabs>
        <w:rPr>
          <w:noProof/>
        </w:rPr>
      </w:pPr>
      <w:r>
        <w:rPr>
          <w:noProof/>
        </w:rPr>
        <w:t>asu_</w:t>
      </w:r>
      <w:r w:rsidR="00B25524" w:rsidRPr="00B25524">
        <w:rPr>
          <w:noProof/>
        </w:rPr>
        <w:t>holiday Table, 16</w:t>
      </w:r>
    </w:p>
    <w:p w:rsidR="00B25524" w:rsidRPr="00B25524" w:rsidRDefault="00EA0D7A">
      <w:pPr>
        <w:pStyle w:val="Index2"/>
        <w:tabs>
          <w:tab w:val="right" w:leader="dot" w:pos="4367"/>
        </w:tabs>
        <w:rPr>
          <w:noProof/>
        </w:rPr>
      </w:pPr>
      <w:r>
        <w:rPr>
          <w:noProof/>
        </w:rPr>
        <w:t>asu_</w:t>
      </w:r>
      <w:r w:rsidR="00B25524" w:rsidRPr="00B25524">
        <w:rPr>
          <w:noProof/>
        </w:rPr>
        <w:t>paymentmethod Table, 16</w:t>
      </w:r>
    </w:p>
    <w:p w:rsidR="00B25524" w:rsidRPr="00B25524" w:rsidRDefault="00EA0D7A">
      <w:pPr>
        <w:pStyle w:val="Index2"/>
        <w:tabs>
          <w:tab w:val="right" w:leader="dot" w:pos="4367"/>
        </w:tabs>
        <w:rPr>
          <w:noProof/>
        </w:rPr>
      </w:pPr>
      <w:r>
        <w:rPr>
          <w:noProof/>
        </w:rPr>
        <w:t>asu_</w:t>
      </w:r>
      <w:r w:rsidR="00B25524" w:rsidRPr="00B25524">
        <w:rPr>
          <w:noProof/>
        </w:rPr>
        <w:t>program Table, 16</w:t>
      </w:r>
    </w:p>
    <w:p w:rsidR="00B25524" w:rsidRPr="00B25524" w:rsidRDefault="00B25524">
      <w:pPr>
        <w:pStyle w:val="Index2"/>
        <w:tabs>
          <w:tab w:val="right" w:leader="dot" w:pos="4367"/>
        </w:tabs>
        <w:rPr>
          <w:noProof/>
        </w:rPr>
      </w:pPr>
      <w:r w:rsidRPr="00B25524">
        <w:rPr>
          <w:noProof/>
        </w:rPr>
        <w:t>Contact Table, 16</w:t>
      </w:r>
    </w:p>
    <w:p w:rsidR="00B25524" w:rsidRPr="00B25524" w:rsidRDefault="00B25524">
      <w:pPr>
        <w:pStyle w:val="Index2"/>
        <w:tabs>
          <w:tab w:val="right" w:leader="dot" w:pos="4367"/>
        </w:tabs>
        <w:rPr>
          <w:noProof/>
        </w:rPr>
      </w:pPr>
      <w:r w:rsidRPr="00B25524">
        <w:rPr>
          <w:noProof/>
        </w:rPr>
        <w:t>Invoice Table, 16</w:t>
      </w:r>
    </w:p>
    <w:p w:rsidR="00B25524" w:rsidRPr="00B25524" w:rsidRDefault="00B25524">
      <w:pPr>
        <w:pStyle w:val="Index2"/>
        <w:tabs>
          <w:tab w:val="right" w:leader="dot" w:pos="4367"/>
        </w:tabs>
        <w:rPr>
          <w:noProof/>
        </w:rPr>
      </w:pPr>
      <w:r w:rsidRPr="00B25524">
        <w:rPr>
          <w:noProof/>
        </w:rPr>
        <w:t>ValidationSummary Table, 16</w:t>
      </w:r>
    </w:p>
    <w:p w:rsidR="00B25524" w:rsidRPr="00B25524" w:rsidRDefault="00B25524">
      <w:pPr>
        <w:pStyle w:val="Index1"/>
      </w:pPr>
      <w:r w:rsidRPr="00B25524">
        <w:t>CRM Databse, 13</w:t>
      </w:r>
    </w:p>
    <w:p w:rsidR="00B25524" w:rsidRPr="00B25524" w:rsidRDefault="00B25524">
      <w:pPr>
        <w:pStyle w:val="Index1"/>
      </w:pPr>
      <w:r w:rsidRPr="00B25524">
        <w:t>CRM Errors, 113</w:t>
      </w:r>
    </w:p>
    <w:p w:rsidR="00B25524" w:rsidRPr="00B25524" w:rsidRDefault="00B25524">
      <w:pPr>
        <w:pStyle w:val="Index1"/>
      </w:pPr>
      <w:r w:rsidRPr="00B25524">
        <w:t>CRM Invoice, 28</w:t>
      </w:r>
    </w:p>
    <w:p w:rsidR="00B25524" w:rsidRPr="00B25524" w:rsidRDefault="00B25524">
      <w:pPr>
        <w:pStyle w:val="Index1"/>
      </w:pPr>
      <w:r w:rsidRPr="00B25524">
        <w:t>CRM Services, 9, 21</w:t>
      </w:r>
    </w:p>
    <w:p w:rsidR="00B25524" w:rsidRPr="00B25524" w:rsidRDefault="00B25524">
      <w:pPr>
        <w:pStyle w:val="Index1"/>
      </w:pPr>
      <w:r w:rsidRPr="00B25524">
        <w:t>CRM Web Service, 21</w:t>
      </w:r>
    </w:p>
    <w:p w:rsidR="00B25524" w:rsidRPr="00B25524" w:rsidRDefault="00B25524">
      <w:pPr>
        <w:pStyle w:val="Index1"/>
      </w:pPr>
      <w:r w:rsidRPr="00B25524">
        <w:t>Culture, 47</w:t>
      </w:r>
    </w:p>
    <w:p w:rsidR="00B25524" w:rsidRPr="00B25524" w:rsidRDefault="00B25524">
      <w:pPr>
        <w:pStyle w:val="Index1"/>
      </w:pPr>
      <w:r w:rsidRPr="00B25524">
        <w:t>Currency, 47</w:t>
      </w:r>
    </w:p>
    <w:p w:rsidR="00B25524" w:rsidRPr="00B25524" w:rsidRDefault="00B25524">
      <w:pPr>
        <w:pStyle w:val="Index1"/>
      </w:pPr>
      <w:r w:rsidRPr="00B25524">
        <w:t>Customer, 27, 47</w:t>
      </w:r>
    </w:p>
    <w:p w:rsidR="00B25524" w:rsidRPr="00B25524" w:rsidRDefault="00B25524">
      <w:pPr>
        <w:pStyle w:val="Index1"/>
      </w:pPr>
      <w:r w:rsidRPr="00B25524">
        <w:t>Customer Name, 30</w:t>
      </w:r>
    </w:p>
    <w:p w:rsidR="00B25524" w:rsidRPr="00B25524" w:rsidRDefault="00B25524">
      <w:pPr>
        <w:pStyle w:val="Index1"/>
      </w:pPr>
      <w:r w:rsidRPr="00B25524">
        <w:t>Data Security, 8</w:t>
      </w:r>
    </w:p>
    <w:p w:rsidR="00B25524" w:rsidRPr="00B25524" w:rsidRDefault="00B25524">
      <w:pPr>
        <w:pStyle w:val="Index1"/>
      </w:pPr>
      <w:r w:rsidRPr="00B25524">
        <w:t>DataKey, 19, 25, 26, 27, 35, 72, 73, 74, 77</w:t>
      </w:r>
    </w:p>
    <w:p w:rsidR="00B25524" w:rsidRPr="00B25524" w:rsidRDefault="00B25524">
      <w:pPr>
        <w:pStyle w:val="Index1"/>
      </w:pPr>
      <w:r w:rsidRPr="00B25524">
        <w:t>DenyRefund, 18</w:t>
      </w:r>
    </w:p>
    <w:p w:rsidR="00B25524" w:rsidRPr="00B25524" w:rsidRDefault="00B25524">
      <w:pPr>
        <w:pStyle w:val="Index1"/>
      </w:pPr>
      <w:r w:rsidRPr="00B25524">
        <w:lastRenderedPageBreak/>
        <w:t>DigiCertHighAssuranceCA Certificate Authority, 33</w:t>
      </w:r>
    </w:p>
    <w:p w:rsidR="00B25524" w:rsidRPr="00B25524" w:rsidRDefault="00B25524">
      <w:pPr>
        <w:pStyle w:val="Index1"/>
      </w:pPr>
      <w:r w:rsidRPr="00B25524">
        <w:t>Disaster Recovery (DR), 8, 36, 38, 114</w:t>
      </w:r>
    </w:p>
    <w:p w:rsidR="00B25524" w:rsidRPr="00B25524" w:rsidRDefault="00B25524">
      <w:pPr>
        <w:pStyle w:val="Index1"/>
      </w:pPr>
      <w:r w:rsidRPr="00B25524">
        <w:t>Discount, 47</w:t>
      </w:r>
    </w:p>
    <w:p w:rsidR="00B25524" w:rsidRPr="00B25524" w:rsidRDefault="00B25524">
      <w:pPr>
        <w:pStyle w:val="Index1"/>
      </w:pPr>
      <w:r w:rsidRPr="00B25524">
        <w:t>DiscountType, 47</w:t>
      </w:r>
    </w:p>
    <w:p w:rsidR="00B25524" w:rsidRPr="00B25524" w:rsidRDefault="00B25524">
      <w:pPr>
        <w:pStyle w:val="Index1"/>
      </w:pPr>
      <w:r w:rsidRPr="00B25524">
        <w:t>DoPayout, 42</w:t>
      </w:r>
    </w:p>
    <w:p w:rsidR="00B25524" w:rsidRPr="00B25524" w:rsidRDefault="00B25524">
      <w:pPr>
        <w:pStyle w:val="Index1"/>
      </w:pPr>
      <w:r w:rsidRPr="00B25524">
        <w:t>DR, 8, 36, 37, 38</w:t>
      </w:r>
    </w:p>
    <w:p w:rsidR="00B25524" w:rsidRPr="00B25524" w:rsidRDefault="00B25524">
      <w:pPr>
        <w:pStyle w:val="Index1"/>
      </w:pPr>
      <w:r w:rsidRPr="00B25524">
        <w:t>E2E Billing Operations, 40</w:t>
      </w:r>
    </w:p>
    <w:p w:rsidR="00B25524" w:rsidRPr="00B25524" w:rsidRDefault="00B25524">
      <w:pPr>
        <w:pStyle w:val="Index1"/>
      </w:pPr>
      <w:r w:rsidRPr="00B25524">
        <w:t>E2E Billing Operations Team, 40, 41</w:t>
      </w:r>
    </w:p>
    <w:p w:rsidR="00B25524" w:rsidRPr="00B25524" w:rsidRDefault="00B25524">
      <w:pPr>
        <w:pStyle w:val="Index1"/>
      </w:pPr>
      <w:r w:rsidRPr="00B25524">
        <w:t>Echeck, 25, 26, 88, 96, 97, 98</w:t>
      </w:r>
    </w:p>
    <w:p w:rsidR="00B25524" w:rsidRPr="00B25524" w:rsidRDefault="00B25524">
      <w:pPr>
        <w:pStyle w:val="Index1"/>
      </w:pPr>
      <w:r w:rsidRPr="00B25524">
        <w:t>Electronic Serial Number (ESN), 115</w:t>
      </w:r>
    </w:p>
    <w:p w:rsidR="00B25524" w:rsidRPr="00B25524" w:rsidRDefault="00B25524">
      <w:pPr>
        <w:pStyle w:val="Index1"/>
      </w:pPr>
      <w:r w:rsidRPr="00B25524">
        <w:t>EndDate, 115</w:t>
      </w:r>
    </w:p>
    <w:p w:rsidR="00B25524" w:rsidRPr="00B25524" w:rsidRDefault="00B25524">
      <w:pPr>
        <w:pStyle w:val="Index1"/>
      </w:pPr>
      <w:r w:rsidRPr="00B25524">
        <w:rPr>
          <w:i/>
        </w:rPr>
        <w:t>Enrollment</w:t>
      </w:r>
      <w:r w:rsidRPr="00B25524">
        <w:t>, 11, 16, 17, 21, 22, 23, 24, 48, 57, 59, 63, 92, 93, 94, 98, 99, 102, 104, 109</w:t>
      </w:r>
    </w:p>
    <w:p w:rsidR="00B25524" w:rsidRPr="00B25524" w:rsidRDefault="00B25524">
      <w:pPr>
        <w:pStyle w:val="Index1"/>
      </w:pPr>
      <w:r w:rsidRPr="00B25524">
        <w:t>Enterprise Canonical Model, 44</w:t>
      </w:r>
    </w:p>
    <w:p w:rsidR="00B25524" w:rsidRPr="00B25524" w:rsidRDefault="00B25524">
      <w:pPr>
        <w:pStyle w:val="Index1"/>
      </w:pPr>
      <w:r w:rsidRPr="00B25524">
        <w:t>Enterprise Service Bus (ESB), 11, 115</w:t>
      </w:r>
    </w:p>
    <w:p w:rsidR="00B25524" w:rsidRPr="00B25524" w:rsidRDefault="00B25524">
      <w:pPr>
        <w:pStyle w:val="Index1"/>
      </w:pPr>
      <w:r w:rsidRPr="00B25524">
        <w:t>Enterprise SOAP Message Log, 12</w:t>
      </w:r>
    </w:p>
    <w:p w:rsidR="00B25524" w:rsidRPr="00B25524" w:rsidRDefault="00B25524">
      <w:pPr>
        <w:pStyle w:val="Index1"/>
      </w:pPr>
      <w:r w:rsidRPr="00B25524">
        <w:t>ERD</w:t>
      </w:r>
    </w:p>
    <w:p w:rsidR="00B25524" w:rsidRPr="00B25524" w:rsidRDefault="00B25524">
      <w:pPr>
        <w:pStyle w:val="Index2"/>
        <w:tabs>
          <w:tab w:val="right" w:leader="dot" w:pos="4367"/>
        </w:tabs>
        <w:rPr>
          <w:noProof/>
        </w:rPr>
      </w:pPr>
      <w:r w:rsidRPr="00B25524">
        <w:rPr>
          <w:noProof/>
        </w:rPr>
        <w:t>AsurionFinance Database, 15</w:t>
      </w:r>
    </w:p>
    <w:p w:rsidR="00B25524" w:rsidRPr="00B25524" w:rsidRDefault="00B25524">
      <w:pPr>
        <w:pStyle w:val="Index2"/>
        <w:tabs>
          <w:tab w:val="right" w:leader="dot" w:pos="4367"/>
        </w:tabs>
        <w:rPr>
          <w:noProof/>
        </w:rPr>
      </w:pPr>
      <w:r w:rsidRPr="00B25524">
        <w:rPr>
          <w:noProof/>
        </w:rPr>
        <w:t>CRM Database, 17</w:t>
      </w:r>
    </w:p>
    <w:p w:rsidR="00B25524" w:rsidRPr="00B25524" w:rsidRDefault="00B25524">
      <w:pPr>
        <w:pStyle w:val="Index1"/>
      </w:pPr>
      <w:r w:rsidRPr="00B25524">
        <w:t>Error, 47</w:t>
      </w:r>
    </w:p>
    <w:p w:rsidR="00B25524" w:rsidRPr="00B25524" w:rsidRDefault="00B25524">
      <w:pPr>
        <w:pStyle w:val="Index1"/>
      </w:pPr>
      <w:r w:rsidRPr="00B25524">
        <w:t>ESB, 12, 13</w:t>
      </w:r>
    </w:p>
    <w:p w:rsidR="00B25524" w:rsidRPr="00B25524" w:rsidRDefault="00B25524">
      <w:pPr>
        <w:pStyle w:val="Index1"/>
      </w:pPr>
      <w:r w:rsidRPr="00B25524">
        <w:t>ESN, 48</w:t>
      </w:r>
    </w:p>
    <w:p w:rsidR="00B25524" w:rsidRPr="00B25524" w:rsidRDefault="00B25524">
      <w:pPr>
        <w:pStyle w:val="Index1"/>
      </w:pPr>
      <w:r w:rsidRPr="00B25524">
        <w:t>Extraction, Transform, and Load (ETL), 8, 115</w:t>
      </w:r>
    </w:p>
    <w:p w:rsidR="00B25524" w:rsidRPr="00B25524" w:rsidRDefault="00B25524">
      <w:pPr>
        <w:pStyle w:val="Index1"/>
      </w:pPr>
      <w:r w:rsidRPr="00B25524">
        <w:t>FeeType, 30, 35, 48, 49, 73, 75</w:t>
      </w:r>
    </w:p>
    <w:p w:rsidR="00B25524" w:rsidRPr="00B25524" w:rsidRDefault="00B25524">
      <w:pPr>
        <w:pStyle w:val="Index1"/>
      </w:pPr>
      <w:r w:rsidRPr="00B25524">
        <w:t>Finance Service, 6, 9, 10, 11, 13, 16, 21, 33, 34, 36, 39, 77, 85, 86, 91, 92, 116</w:t>
      </w:r>
    </w:p>
    <w:p w:rsidR="00B25524" w:rsidRPr="00B25524" w:rsidRDefault="00B25524">
      <w:pPr>
        <w:pStyle w:val="Index1"/>
      </w:pPr>
      <w:r w:rsidRPr="00B25524">
        <w:t>Finance Service Agent, 10, 11</w:t>
      </w:r>
    </w:p>
    <w:p w:rsidR="00B25524" w:rsidRPr="00B25524" w:rsidRDefault="00B25524">
      <w:pPr>
        <w:pStyle w:val="Index1"/>
      </w:pPr>
      <w:r w:rsidRPr="00B25524">
        <w:t>Finance Service Agent (FSA), 11, 12, 13, 115</w:t>
      </w:r>
    </w:p>
    <w:p w:rsidR="00B25524" w:rsidRPr="00B25524" w:rsidRDefault="00B25524">
      <w:pPr>
        <w:pStyle w:val="Index1"/>
      </w:pPr>
      <w:r w:rsidRPr="00B25524">
        <w:t>Finance Service Gateway, 11, 13, 34, 111, 115</w:t>
      </w:r>
    </w:p>
    <w:p w:rsidR="00B25524" w:rsidRPr="00B25524" w:rsidRDefault="00B25524">
      <w:pPr>
        <w:pStyle w:val="Index1"/>
      </w:pPr>
      <w:r w:rsidRPr="00B25524">
        <w:t>Finance ServiceGateway Process Flows, 10</w:t>
      </w:r>
    </w:p>
    <w:p w:rsidR="00B25524" w:rsidRPr="00B25524" w:rsidRDefault="00B25524">
      <w:pPr>
        <w:pStyle w:val="Index1"/>
      </w:pPr>
      <w:r w:rsidRPr="00B25524">
        <w:t>FinanceGateway, 42</w:t>
      </w:r>
    </w:p>
    <w:p w:rsidR="00B25524" w:rsidRPr="00B25524" w:rsidRDefault="00B25524">
      <w:pPr>
        <w:pStyle w:val="Index1"/>
      </w:pPr>
      <w:r w:rsidRPr="00B25524">
        <w:t>FinanceServiceAgent, 42</w:t>
      </w:r>
    </w:p>
    <w:p w:rsidR="00B25524" w:rsidRPr="00B25524" w:rsidRDefault="00B25524">
      <w:pPr>
        <w:pStyle w:val="Index1"/>
      </w:pPr>
      <w:r w:rsidRPr="00B25524">
        <w:t>FTP, 11</w:t>
      </w:r>
    </w:p>
    <w:p w:rsidR="00B25524" w:rsidRPr="00B25524" w:rsidRDefault="00B25524">
      <w:pPr>
        <w:pStyle w:val="Index1"/>
      </w:pPr>
      <w:r w:rsidRPr="00B25524">
        <w:t>Gateway, 6, 7, 10, 11, 13, 14, 16, 33, 34, 36, 39, 42, 65, 66, 68, 69, 70, 71, 77, 78, 85, 87, 88, 92, 115</w:t>
      </w:r>
    </w:p>
    <w:p w:rsidR="00B25524" w:rsidRPr="00B25524" w:rsidRDefault="00B25524">
      <w:pPr>
        <w:pStyle w:val="Index1"/>
      </w:pPr>
      <w:r w:rsidRPr="00B25524">
        <w:t>geoCodes, 79</w:t>
      </w:r>
    </w:p>
    <w:p w:rsidR="00B25524" w:rsidRPr="00B25524" w:rsidRDefault="00B25524">
      <w:pPr>
        <w:pStyle w:val="Index1"/>
      </w:pPr>
      <w:r w:rsidRPr="00B25524">
        <w:t>GetClientHashValue API Service, 9, 18</w:t>
      </w:r>
    </w:p>
    <w:p w:rsidR="00B25524" w:rsidRPr="00B25524" w:rsidRDefault="00B25524">
      <w:pPr>
        <w:pStyle w:val="Index1"/>
      </w:pPr>
      <w:r w:rsidRPr="00B25524">
        <w:t>GetClientHashValueByDataKey, 18</w:t>
      </w:r>
    </w:p>
    <w:p w:rsidR="00B25524" w:rsidRPr="00B25524" w:rsidRDefault="00B25524">
      <w:pPr>
        <w:pStyle w:val="Index1"/>
      </w:pPr>
      <w:r w:rsidRPr="00B25524">
        <w:t>GetContract, 9, 11, 19, 81</w:t>
      </w:r>
    </w:p>
    <w:p w:rsidR="00B25524" w:rsidRPr="00B25524" w:rsidRDefault="00B25524">
      <w:pPr>
        <w:pStyle w:val="Index1"/>
      </w:pPr>
      <w:r w:rsidRPr="00B25524">
        <w:t>GetContract API Services, 9, 19</w:t>
      </w:r>
    </w:p>
    <w:p w:rsidR="00B25524" w:rsidRPr="00B25524" w:rsidRDefault="00B25524">
      <w:pPr>
        <w:pStyle w:val="Index1"/>
      </w:pPr>
      <w:r w:rsidRPr="00B25524">
        <w:t>GetContract Process Flow, 19</w:t>
      </w:r>
    </w:p>
    <w:p w:rsidR="00B25524" w:rsidRPr="00B25524" w:rsidRDefault="00B25524">
      <w:pPr>
        <w:pStyle w:val="Index1"/>
      </w:pPr>
      <w:r w:rsidRPr="00B25524">
        <w:t>GetContracts, 10, 12, 19, 42</w:t>
      </w:r>
    </w:p>
    <w:p w:rsidR="00B25524" w:rsidRPr="00B25524" w:rsidRDefault="00B25524">
      <w:pPr>
        <w:pStyle w:val="Index1"/>
      </w:pPr>
      <w:r w:rsidRPr="00B25524">
        <w:rPr>
          <w:i/>
        </w:rPr>
        <w:t>GetPaymedntsByTransactionId</w:t>
      </w:r>
      <w:r w:rsidRPr="00B25524">
        <w:t>, 23</w:t>
      </w:r>
    </w:p>
    <w:p w:rsidR="00B25524" w:rsidRPr="00B25524" w:rsidRDefault="00B25524">
      <w:pPr>
        <w:pStyle w:val="Index1"/>
      </w:pPr>
      <w:r w:rsidRPr="00B25524">
        <w:t>GetPayments, 9, 19, 20, 42</w:t>
      </w:r>
    </w:p>
    <w:p w:rsidR="00B25524" w:rsidRPr="00B25524" w:rsidRDefault="00B25524">
      <w:pPr>
        <w:pStyle w:val="Index2"/>
        <w:tabs>
          <w:tab w:val="right" w:leader="dot" w:pos="4367"/>
        </w:tabs>
        <w:rPr>
          <w:noProof/>
        </w:rPr>
      </w:pPr>
      <w:r w:rsidRPr="00B25524">
        <w:rPr>
          <w:rFonts w:cs="Arial"/>
          <w:noProof/>
        </w:rPr>
        <w:t>GetPaymentsByTransactionId</w:t>
      </w:r>
      <w:r w:rsidRPr="00B25524">
        <w:rPr>
          <w:noProof/>
        </w:rPr>
        <w:t>, 20</w:t>
      </w:r>
    </w:p>
    <w:p w:rsidR="00B25524" w:rsidRPr="00B25524" w:rsidRDefault="00B25524">
      <w:pPr>
        <w:pStyle w:val="Index2"/>
        <w:tabs>
          <w:tab w:val="right" w:leader="dot" w:pos="4367"/>
        </w:tabs>
        <w:rPr>
          <w:noProof/>
        </w:rPr>
      </w:pPr>
      <w:r w:rsidRPr="00B25524">
        <w:rPr>
          <w:rFonts w:cs="Arial"/>
          <w:noProof/>
        </w:rPr>
        <w:lastRenderedPageBreak/>
        <w:t>GetPaymentsRequest</w:t>
      </w:r>
      <w:r w:rsidRPr="00B25524">
        <w:rPr>
          <w:noProof/>
        </w:rPr>
        <w:t>, 20</w:t>
      </w:r>
    </w:p>
    <w:p w:rsidR="00B25524" w:rsidRPr="00B25524" w:rsidRDefault="00B25524">
      <w:pPr>
        <w:pStyle w:val="Index2"/>
        <w:tabs>
          <w:tab w:val="right" w:leader="dot" w:pos="4367"/>
        </w:tabs>
        <w:rPr>
          <w:noProof/>
        </w:rPr>
      </w:pPr>
      <w:r w:rsidRPr="00B25524">
        <w:rPr>
          <w:rFonts w:cs="Arial"/>
          <w:noProof/>
        </w:rPr>
        <w:t>GetPaymentsResponse</w:t>
      </w:r>
      <w:r w:rsidRPr="00B25524">
        <w:rPr>
          <w:noProof/>
        </w:rPr>
        <w:t>, 20</w:t>
      </w:r>
    </w:p>
    <w:p w:rsidR="00B25524" w:rsidRPr="00B25524" w:rsidRDefault="00B25524">
      <w:pPr>
        <w:pStyle w:val="Index2"/>
        <w:tabs>
          <w:tab w:val="right" w:leader="dot" w:pos="4367"/>
        </w:tabs>
        <w:rPr>
          <w:noProof/>
        </w:rPr>
      </w:pPr>
      <w:r w:rsidRPr="00B25524">
        <w:rPr>
          <w:rFonts w:cs="Arial"/>
          <w:noProof/>
        </w:rPr>
        <w:t>GetPaymentsResult</w:t>
      </w:r>
      <w:r w:rsidRPr="00B25524">
        <w:rPr>
          <w:noProof/>
        </w:rPr>
        <w:t>, 20</w:t>
      </w:r>
    </w:p>
    <w:p w:rsidR="00B25524" w:rsidRPr="00B25524" w:rsidRDefault="00B25524">
      <w:pPr>
        <w:pStyle w:val="Index1"/>
      </w:pPr>
      <w:r w:rsidRPr="00B25524">
        <w:t>GetPayments API Services, 9, 19</w:t>
      </w:r>
    </w:p>
    <w:p w:rsidR="00B25524" w:rsidRPr="00B25524" w:rsidRDefault="00B25524">
      <w:pPr>
        <w:pStyle w:val="Index1"/>
      </w:pPr>
      <w:r w:rsidRPr="00B25524">
        <w:t>GetPayments Process Flow, 20</w:t>
      </w:r>
    </w:p>
    <w:p w:rsidR="00B25524" w:rsidRPr="00B25524" w:rsidRDefault="00B25524">
      <w:pPr>
        <w:pStyle w:val="Index1"/>
      </w:pPr>
      <w:r w:rsidRPr="00B25524">
        <w:t>GetPaymentsByTransactionId, 20</w:t>
      </w:r>
    </w:p>
    <w:p w:rsidR="00B25524" w:rsidRPr="00B25524" w:rsidRDefault="00B25524">
      <w:pPr>
        <w:pStyle w:val="Index1"/>
      </w:pPr>
      <w:r w:rsidRPr="00B25524">
        <w:t>GetPaymentsGlobal, 20</w:t>
      </w:r>
    </w:p>
    <w:p w:rsidR="00B25524" w:rsidRPr="00B25524" w:rsidRDefault="00B25524">
      <w:pPr>
        <w:pStyle w:val="Index1"/>
      </w:pPr>
      <w:r w:rsidRPr="00B25524">
        <w:t>GetPaymentsIntelliset, 20</w:t>
      </w:r>
    </w:p>
    <w:p w:rsidR="00B25524" w:rsidRPr="00B25524" w:rsidRDefault="00B25524">
      <w:pPr>
        <w:pStyle w:val="Index1"/>
      </w:pPr>
      <w:r w:rsidRPr="00B25524">
        <w:t>GetPaymentsUK, 20</w:t>
      </w:r>
    </w:p>
    <w:p w:rsidR="00B25524" w:rsidRPr="00B25524" w:rsidRDefault="00B25524">
      <w:pPr>
        <w:pStyle w:val="Index1"/>
      </w:pPr>
      <w:r w:rsidRPr="00B25524">
        <w:t>Global Collect, 12, 13, 71, 113</w:t>
      </w:r>
    </w:p>
    <w:p w:rsidR="00B25524" w:rsidRPr="00B25524" w:rsidRDefault="00B25524">
      <w:pPr>
        <w:pStyle w:val="Index1"/>
      </w:pPr>
      <w:r w:rsidRPr="00B25524">
        <w:t>Hawk, 34</w:t>
      </w:r>
    </w:p>
    <w:p w:rsidR="00B25524" w:rsidRPr="00B25524" w:rsidRDefault="00B25524">
      <w:pPr>
        <w:pStyle w:val="Index1"/>
      </w:pPr>
      <w:r w:rsidRPr="00B25524">
        <w:t>HTTP, 11, 12, 13, 19, 111, 112</w:t>
      </w:r>
    </w:p>
    <w:p w:rsidR="00B25524" w:rsidRPr="00B25524" w:rsidRDefault="00B25524">
      <w:pPr>
        <w:pStyle w:val="Index1"/>
      </w:pPr>
      <w:r w:rsidRPr="00B25524">
        <w:t>HTTP POST, 112</w:t>
      </w:r>
    </w:p>
    <w:p w:rsidR="00B25524" w:rsidRPr="00B25524" w:rsidRDefault="00B25524">
      <w:pPr>
        <w:pStyle w:val="Index1"/>
      </w:pPr>
      <w:r w:rsidRPr="00B25524">
        <w:t>HTTPS, 7</w:t>
      </w:r>
    </w:p>
    <w:p w:rsidR="00B25524" w:rsidRPr="00B25524" w:rsidRDefault="00B25524">
      <w:pPr>
        <w:pStyle w:val="Index1"/>
      </w:pPr>
      <w:r w:rsidRPr="00B25524">
        <w:t>InsertBehaviorStateMDM, 12</w:t>
      </w:r>
    </w:p>
    <w:p w:rsidR="00B25524" w:rsidRPr="00B25524" w:rsidRDefault="00B25524">
      <w:pPr>
        <w:pStyle w:val="Index1"/>
      </w:pPr>
      <w:r w:rsidRPr="00B25524">
        <w:t>InStore, 25, 26, 46, 70</w:t>
      </w:r>
    </w:p>
    <w:p w:rsidR="00B25524" w:rsidRPr="00B25524" w:rsidRDefault="00B25524">
      <w:pPr>
        <w:pStyle w:val="Index1"/>
      </w:pPr>
      <w:r w:rsidRPr="00B25524">
        <w:t>IsOverride, 19, 25, 27, 73, 76</w:t>
      </w:r>
    </w:p>
    <w:p w:rsidR="00B25524" w:rsidRPr="00B25524" w:rsidRDefault="00B25524">
      <w:pPr>
        <w:pStyle w:val="Index1"/>
      </w:pPr>
      <w:r w:rsidRPr="00B25524">
        <w:t>IsPPIDValidParamValid, 18</w:t>
      </w:r>
    </w:p>
    <w:p w:rsidR="00B25524" w:rsidRPr="00B25524" w:rsidRDefault="00B25524">
      <w:pPr>
        <w:pStyle w:val="Index1"/>
      </w:pPr>
      <w:r w:rsidRPr="00B25524">
        <w:t>IsRequestBySubscriber, 18</w:t>
      </w:r>
    </w:p>
    <w:p w:rsidR="00B25524" w:rsidRPr="00B25524" w:rsidRDefault="00B25524">
      <w:pPr>
        <w:pStyle w:val="Index1"/>
      </w:pPr>
      <w:r w:rsidRPr="00B25524">
        <w:t>IT Product Support</w:t>
      </w:r>
    </w:p>
    <w:p w:rsidR="00B25524" w:rsidRPr="00B25524" w:rsidRDefault="00B25524">
      <w:pPr>
        <w:pStyle w:val="Index2"/>
        <w:tabs>
          <w:tab w:val="right" w:leader="dot" w:pos="4367"/>
        </w:tabs>
        <w:rPr>
          <w:noProof/>
        </w:rPr>
      </w:pPr>
      <w:r w:rsidRPr="00B25524">
        <w:rPr>
          <w:rFonts w:cs="Arial"/>
          <w:noProof/>
        </w:rPr>
        <w:t>L2</w:t>
      </w:r>
      <w:r w:rsidRPr="00B25524">
        <w:rPr>
          <w:noProof/>
        </w:rPr>
        <w:t>, 40</w:t>
      </w:r>
    </w:p>
    <w:p w:rsidR="00B25524" w:rsidRPr="00B25524" w:rsidRDefault="00B25524">
      <w:pPr>
        <w:pStyle w:val="Index2"/>
        <w:tabs>
          <w:tab w:val="right" w:leader="dot" w:pos="4367"/>
        </w:tabs>
        <w:rPr>
          <w:noProof/>
        </w:rPr>
      </w:pPr>
      <w:r w:rsidRPr="00B25524">
        <w:rPr>
          <w:rFonts w:cs="Arial"/>
          <w:noProof/>
        </w:rPr>
        <w:t>L2</w:t>
      </w:r>
      <w:r w:rsidRPr="00B25524">
        <w:rPr>
          <w:noProof/>
        </w:rPr>
        <w:t>, 40</w:t>
      </w:r>
    </w:p>
    <w:p w:rsidR="00B25524" w:rsidRPr="00B25524" w:rsidRDefault="00B25524">
      <w:pPr>
        <w:pStyle w:val="Index1"/>
      </w:pPr>
      <w:r w:rsidRPr="00B25524">
        <w:t>JMS, 7</w:t>
      </w:r>
    </w:p>
    <w:p w:rsidR="00B25524" w:rsidRPr="00B25524" w:rsidRDefault="00B25524">
      <w:pPr>
        <w:pStyle w:val="Index1"/>
      </w:pPr>
      <w:r w:rsidRPr="00B25524">
        <w:t>L2, 33, 40, 41</w:t>
      </w:r>
    </w:p>
    <w:p w:rsidR="00B25524" w:rsidRPr="00B25524" w:rsidRDefault="00B25524">
      <w:pPr>
        <w:pStyle w:val="Index1"/>
      </w:pPr>
      <w:r w:rsidRPr="00B25524">
        <w:t>L3, 40, 41</w:t>
      </w:r>
    </w:p>
    <w:p w:rsidR="00B25524" w:rsidRPr="00B25524" w:rsidRDefault="00B25524">
      <w:pPr>
        <w:pStyle w:val="Index1"/>
      </w:pPr>
      <w:r w:rsidRPr="00B25524">
        <w:rPr>
          <w:color w:val="000000"/>
        </w:rPr>
        <w:t>Lead Days (LD)</w:t>
      </w:r>
      <w:r w:rsidRPr="00B25524">
        <w:t>, 115</w:t>
      </w:r>
    </w:p>
    <w:p w:rsidR="00B25524" w:rsidRPr="00B25524" w:rsidRDefault="00B25524">
      <w:pPr>
        <w:pStyle w:val="Index1"/>
      </w:pPr>
      <w:r w:rsidRPr="00B25524">
        <w:t>Logging Services, 34</w:t>
      </w:r>
    </w:p>
    <w:p w:rsidR="00B25524" w:rsidRPr="00B25524" w:rsidRDefault="00B25524">
      <w:pPr>
        <w:pStyle w:val="Index1"/>
      </w:pPr>
      <w:r w:rsidRPr="00B25524">
        <w:rPr>
          <w:color w:val="000000"/>
        </w:rPr>
        <w:t>Mandate Lead Days (MLD)</w:t>
      </w:r>
      <w:r w:rsidRPr="00B25524">
        <w:t>, 115</w:t>
      </w:r>
    </w:p>
    <w:p w:rsidR="00B25524" w:rsidRPr="00B25524" w:rsidRDefault="00B25524">
      <w:pPr>
        <w:pStyle w:val="Index1"/>
      </w:pPr>
      <w:r w:rsidRPr="00B25524">
        <w:rPr>
          <w:i/>
        </w:rPr>
        <w:t>Message Header API Services</w:t>
      </w:r>
      <w:r w:rsidRPr="00B25524">
        <w:t>, 20</w:t>
      </w:r>
    </w:p>
    <w:p w:rsidR="00B25524" w:rsidRPr="00B25524" w:rsidRDefault="00B25524">
      <w:pPr>
        <w:pStyle w:val="Index1"/>
      </w:pPr>
      <w:r w:rsidRPr="00B25524">
        <w:t>Message Header Services, 9</w:t>
      </w:r>
    </w:p>
    <w:p w:rsidR="00B25524" w:rsidRPr="00B25524" w:rsidRDefault="00B25524">
      <w:pPr>
        <w:pStyle w:val="Index1"/>
      </w:pPr>
      <w:r w:rsidRPr="00B25524">
        <w:t>MessageHeader, 20, 55</w:t>
      </w:r>
    </w:p>
    <w:p w:rsidR="00B25524" w:rsidRPr="00B25524" w:rsidRDefault="00B25524">
      <w:pPr>
        <w:pStyle w:val="Index1"/>
      </w:pPr>
      <w:r w:rsidRPr="00B25524">
        <w:t>Mobile Device Number (MDN), 32, 85, 89, 103, 115</w:t>
      </w:r>
    </w:p>
    <w:p w:rsidR="00B25524" w:rsidRPr="00B25524" w:rsidRDefault="00B25524">
      <w:pPr>
        <w:pStyle w:val="Index1"/>
      </w:pPr>
      <w:r w:rsidRPr="00B25524">
        <w:t>Monitoring</w:t>
      </w:r>
    </w:p>
    <w:p w:rsidR="00B25524" w:rsidRPr="00B25524" w:rsidRDefault="00B25524">
      <w:pPr>
        <w:pStyle w:val="Index2"/>
        <w:tabs>
          <w:tab w:val="right" w:leader="dot" w:pos="4367"/>
        </w:tabs>
        <w:rPr>
          <w:noProof/>
        </w:rPr>
      </w:pPr>
      <w:r w:rsidRPr="00B25524">
        <w:rPr>
          <w:noProof/>
        </w:rPr>
        <w:t>BW Engine Exceptions, 34</w:t>
      </w:r>
    </w:p>
    <w:p w:rsidR="00B25524" w:rsidRPr="00B25524" w:rsidRDefault="00B25524">
      <w:pPr>
        <w:pStyle w:val="Index2"/>
        <w:tabs>
          <w:tab w:val="right" w:leader="dot" w:pos="4367"/>
        </w:tabs>
        <w:rPr>
          <w:noProof/>
        </w:rPr>
      </w:pPr>
      <w:r w:rsidRPr="00B25524">
        <w:rPr>
          <w:noProof/>
        </w:rPr>
        <w:t>BW Historical Data, 34</w:t>
      </w:r>
    </w:p>
    <w:p w:rsidR="00B25524" w:rsidRPr="00B25524" w:rsidRDefault="00B25524">
      <w:pPr>
        <w:pStyle w:val="Index2"/>
        <w:tabs>
          <w:tab w:val="right" w:leader="dot" w:pos="4367"/>
        </w:tabs>
        <w:rPr>
          <w:noProof/>
        </w:rPr>
      </w:pPr>
      <w:r w:rsidRPr="00B25524">
        <w:rPr>
          <w:noProof/>
        </w:rPr>
        <w:t>BW Instance Restarts, 34</w:t>
      </w:r>
    </w:p>
    <w:p w:rsidR="00B25524" w:rsidRPr="00B25524" w:rsidRDefault="00B25524">
      <w:pPr>
        <w:pStyle w:val="Index2"/>
        <w:tabs>
          <w:tab w:val="right" w:leader="dot" w:pos="4367"/>
        </w:tabs>
        <w:rPr>
          <w:noProof/>
        </w:rPr>
      </w:pPr>
      <w:r w:rsidRPr="00B25524">
        <w:rPr>
          <w:noProof/>
        </w:rPr>
        <w:t>BW Log Files, 34</w:t>
      </w:r>
    </w:p>
    <w:p w:rsidR="00B25524" w:rsidRPr="00B25524" w:rsidRDefault="00B25524">
      <w:pPr>
        <w:pStyle w:val="Index2"/>
        <w:tabs>
          <w:tab w:val="right" w:leader="dot" w:pos="4367"/>
        </w:tabs>
        <w:rPr>
          <w:noProof/>
        </w:rPr>
      </w:pPr>
      <w:r w:rsidRPr="00B25524">
        <w:rPr>
          <w:noProof/>
        </w:rPr>
        <w:t>Connection Counts, 34</w:t>
      </w:r>
    </w:p>
    <w:p w:rsidR="00B25524" w:rsidRPr="00B25524" w:rsidRDefault="00B25524">
      <w:pPr>
        <w:pStyle w:val="Index2"/>
        <w:tabs>
          <w:tab w:val="right" w:leader="dot" w:pos="4367"/>
        </w:tabs>
        <w:rPr>
          <w:noProof/>
        </w:rPr>
      </w:pPr>
      <w:r w:rsidRPr="00B25524">
        <w:rPr>
          <w:noProof/>
        </w:rPr>
        <w:t>Error DB Inserts, 34</w:t>
      </w:r>
    </w:p>
    <w:p w:rsidR="00B25524" w:rsidRPr="00B25524" w:rsidRDefault="00B25524">
      <w:pPr>
        <w:pStyle w:val="Index2"/>
        <w:tabs>
          <w:tab w:val="right" w:leader="dot" w:pos="4367"/>
        </w:tabs>
        <w:rPr>
          <w:noProof/>
        </w:rPr>
      </w:pPr>
      <w:r w:rsidRPr="00B25524">
        <w:rPr>
          <w:noProof/>
        </w:rPr>
        <w:t>Rulebase, 34</w:t>
      </w:r>
    </w:p>
    <w:p w:rsidR="00B25524" w:rsidRPr="00B25524" w:rsidRDefault="00B25524">
      <w:pPr>
        <w:pStyle w:val="Index1"/>
      </w:pPr>
      <w:r w:rsidRPr="00B25524">
        <w:t>Monitoring Services, 34</w:t>
      </w:r>
    </w:p>
    <w:p w:rsidR="00B25524" w:rsidRPr="00B25524" w:rsidRDefault="00B25524">
      <w:pPr>
        <w:pStyle w:val="Index1"/>
      </w:pPr>
      <w:r w:rsidRPr="00B25524">
        <w:t>NET, 6, 42, 115</w:t>
      </w:r>
    </w:p>
    <w:p w:rsidR="00B25524" w:rsidRPr="00B25524" w:rsidRDefault="00B25524">
      <w:pPr>
        <w:pStyle w:val="Index1"/>
      </w:pPr>
      <w:r w:rsidRPr="00B25524">
        <w:t>Network Operations Center (NOC), 33, 115</w:t>
      </w:r>
    </w:p>
    <w:p w:rsidR="00B25524" w:rsidRPr="00B25524" w:rsidRDefault="00B25524">
      <w:pPr>
        <w:pStyle w:val="Index1"/>
      </w:pPr>
      <w:r w:rsidRPr="00B25524">
        <w:t>Networks</w:t>
      </w:r>
    </w:p>
    <w:p w:rsidR="00B25524" w:rsidRPr="00B25524" w:rsidRDefault="00B25524">
      <w:pPr>
        <w:pStyle w:val="Index2"/>
        <w:tabs>
          <w:tab w:val="right" w:leader="dot" w:pos="4367"/>
        </w:tabs>
        <w:rPr>
          <w:noProof/>
        </w:rPr>
      </w:pPr>
      <w:r w:rsidRPr="00B25524">
        <w:rPr>
          <w:noProof/>
        </w:rPr>
        <w:t>Client, 33</w:t>
      </w:r>
    </w:p>
    <w:p w:rsidR="00B25524" w:rsidRPr="00B25524" w:rsidRDefault="00B25524">
      <w:pPr>
        <w:pStyle w:val="Index1"/>
      </w:pPr>
      <w:r w:rsidRPr="00B25524">
        <w:t>NullPremiumPaidThroughDate, 18</w:t>
      </w:r>
    </w:p>
    <w:p w:rsidR="00B25524" w:rsidRPr="00B25524" w:rsidRDefault="00B25524">
      <w:pPr>
        <w:pStyle w:val="Index1"/>
      </w:pPr>
      <w:r w:rsidRPr="00B25524">
        <w:t>P6, 33, 40</w:t>
      </w:r>
    </w:p>
    <w:p w:rsidR="00B25524" w:rsidRPr="00B25524" w:rsidRDefault="00B25524">
      <w:pPr>
        <w:pStyle w:val="Index1"/>
      </w:pPr>
      <w:r w:rsidRPr="00B25524">
        <w:rPr>
          <w:color w:val="000000"/>
          <w:lang w:val="en"/>
        </w:rPr>
        <w:t>Paessler Router Traffic Grapher (PRTG)</w:t>
      </w:r>
      <w:r w:rsidRPr="00B25524">
        <w:t>, 34</w:t>
      </w:r>
    </w:p>
    <w:p w:rsidR="00B25524" w:rsidRPr="00B25524" w:rsidRDefault="00B25524">
      <w:pPr>
        <w:pStyle w:val="Index1"/>
      </w:pPr>
      <w:r w:rsidRPr="00B25524">
        <w:t>Payment Card Industry (PCI), 115</w:t>
      </w:r>
    </w:p>
    <w:p w:rsidR="00B25524" w:rsidRPr="00B25524" w:rsidRDefault="00B25524">
      <w:pPr>
        <w:pStyle w:val="Index1"/>
      </w:pPr>
      <w:r w:rsidRPr="00B25524">
        <w:t>Payment Status, 30</w:t>
      </w:r>
    </w:p>
    <w:p w:rsidR="00B25524" w:rsidRPr="00B25524" w:rsidRDefault="00B25524">
      <w:pPr>
        <w:pStyle w:val="Index1"/>
      </w:pPr>
      <w:r w:rsidRPr="00B25524">
        <w:lastRenderedPageBreak/>
        <w:t>PCI, 7, 115</w:t>
      </w:r>
    </w:p>
    <w:p w:rsidR="00B25524" w:rsidRPr="00B25524" w:rsidRDefault="00B25524">
      <w:pPr>
        <w:pStyle w:val="Index1"/>
      </w:pPr>
      <w:r w:rsidRPr="00B25524">
        <w:t>Personally Identifiable Information (PII), 115</w:t>
      </w:r>
    </w:p>
    <w:p w:rsidR="00B25524" w:rsidRPr="00B25524" w:rsidRDefault="00B25524">
      <w:pPr>
        <w:pStyle w:val="Index1"/>
      </w:pPr>
      <w:r w:rsidRPr="00B25524">
        <w:t>PII, 7</w:t>
      </w:r>
    </w:p>
    <w:p w:rsidR="00B25524" w:rsidRPr="00B25524" w:rsidRDefault="00B25524">
      <w:pPr>
        <w:pStyle w:val="Index1"/>
      </w:pPr>
      <w:r w:rsidRPr="00B25524">
        <w:rPr>
          <w:color w:val="000000"/>
        </w:rPr>
        <w:t>Point of Sale (POS)</w:t>
      </w:r>
      <w:r w:rsidRPr="00B25524">
        <w:t>, 115</w:t>
      </w:r>
    </w:p>
    <w:p w:rsidR="00B25524" w:rsidRPr="00B25524" w:rsidRDefault="00B25524">
      <w:pPr>
        <w:pStyle w:val="Index1"/>
      </w:pPr>
      <w:r w:rsidRPr="00B25524">
        <w:t>Port Bindings, 111</w:t>
      </w:r>
    </w:p>
    <w:p w:rsidR="00B25524" w:rsidRPr="00B25524" w:rsidRDefault="00B25524">
      <w:pPr>
        <w:pStyle w:val="Index1"/>
      </w:pPr>
      <w:r w:rsidRPr="00B25524">
        <w:t>ProcessDunning, 9, 21, 42</w:t>
      </w:r>
    </w:p>
    <w:p w:rsidR="00B25524" w:rsidRPr="00B25524" w:rsidRDefault="00B25524">
      <w:pPr>
        <w:pStyle w:val="Index2"/>
        <w:tabs>
          <w:tab w:val="right" w:leader="dot" w:pos="4367"/>
        </w:tabs>
        <w:rPr>
          <w:noProof/>
        </w:rPr>
      </w:pPr>
      <w:r w:rsidRPr="00B25524">
        <w:rPr>
          <w:rFonts w:cs="Arial"/>
          <w:noProof/>
        </w:rPr>
        <w:t>ProcessDunningByContractId</w:t>
      </w:r>
      <w:r w:rsidRPr="00B25524">
        <w:rPr>
          <w:noProof/>
        </w:rPr>
        <w:t>, 22</w:t>
      </w:r>
    </w:p>
    <w:p w:rsidR="00B25524" w:rsidRPr="00B25524" w:rsidRDefault="00B25524">
      <w:pPr>
        <w:pStyle w:val="Index2"/>
        <w:tabs>
          <w:tab w:val="right" w:leader="dot" w:pos="4367"/>
        </w:tabs>
        <w:rPr>
          <w:noProof/>
        </w:rPr>
      </w:pPr>
      <w:r w:rsidRPr="00B25524">
        <w:rPr>
          <w:rFonts w:cs="Arial"/>
          <w:noProof/>
        </w:rPr>
        <w:t>ProcessDunningRequest</w:t>
      </w:r>
      <w:r w:rsidRPr="00B25524">
        <w:rPr>
          <w:noProof/>
        </w:rPr>
        <w:t>, 22</w:t>
      </w:r>
    </w:p>
    <w:p w:rsidR="00B25524" w:rsidRPr="00B25524" w:rsidRDefault="00B25524">
      <w:pPr>
        <w:pStyle w:val="Index2"/>
        <w:tabs>
          <w:tab w:val="right" w:leader="dot" w:pos="4367"/>
        </w:tabs>
        <w:rPr>
          <w:noProof/>
        </w:rPr>
      </w:pPr>
      <w:r w:rsidRPr="00B25524">
        <w:rPr>
          <w:rFonts w:cs="Arial"/>
          <w:noProof/>
        </w:rPr>
        <w:t>ProcessDunningResponse</w:t>
      </w:r>
      <w:r w:rsidRPr="00B25524">
        <w:rPr>
          <w:noProof/>
        </w:rPr>
        <w:t>, 22</w:t>
      </w:r>
    </w:p>
    <w:p w:rsidR="00B25524" w:rsidRPr="00B25524" w:rsidRDefault="00B25524">
      <w:pPr>
        <w:pStyle w:val="Index2"/>
        <w:tabs>
          <w:tab w:val="right" w:leader="dot" w:pos="4367"/>
        </w:tabs>
        <w:rPr>
          <w:noProof/>
        </w:rPr>
      </w:pPr>
      <w:r w:rsidRPr="00B25524">
        <w:rPr>
          <w:rFonts w:cs="Arial"/>
          <w:noProof/>
        </w:rPr>
        <w:t>ProcessDunningResult</w:t>
      </w:r>
      <w:r w:rsidRPr="00B25524">
        <w:rPr>
          <w:noProof/>
        </w:rPr>
        <w:t>, 22</w:t>
      </w:r>
    </w:p>
    <w:p w:rsidR="00B25524" w:rsidRPr="00B25524" w:rsidRDefault="00B25524">
      <w:pPr>
        <w:pStyle w:val="Index1"/>
      </w:pPr>
      <w:r w:rsidRPr="00B25524">
        <w:t>ProcessDunning API Services, 9, 21</w:t>
      </w:r>
    </w:p>
    <w:p w:rsidR="00B25524" w:rsidRPr="00B25524" w:rsidRDefault="00B25524">
      <w:pPr>
        <w:pStyle w:val="Index1"/>
      </w:pPr>
      <w:r w:rsidRPr="00B25524">
        <w:t>ProcessDunning Process Flow, 22</w:t>
      </w:r>
    </w:p>
    <w:p w:rsidR="00B25524" w:rsidRPr="00B25524" w:rsidRDefault="00B25524">
      <w:pPr>
        <w:pStyle w:val="Index1"/>
      </w:pPr>
      <w:r w:rsidRPr="00B25524">
        <w:t>ProcessDunningByContractId, 22</w:t>
      </w:r>
    </w:p>
    <w:p w:rsidR="00B25524" w:rsidRPr="00B25524" w:rsidRDefault="00B25524">
      <w:pPr>
        <w:pStyle w:val="Index1"/>
      </w:pPr>
      <w:r w:rsidRPr="00B25524">
        <w:t>ProcessDunningResult, 22</w:t>
      </w:r>
    </w:p>
    <w:p w:rsidR="00B25524" w:rsidRPr="00B25524" w:rsidRDefault="00B25524">
      <w:pPr>
        <w:pStyle w:val="Index1"/>
      </w:pPr>
      <w:r w:rsidRPr="00B25524">
        <w:t>ProcessNonRef Payment, 44</w:t>
      </w:r>
    </w:p>
    <w:p w:rsidR="00B25524" w:rsidRPr="00B25524" w:rsidRDefault="00B25524">
      <w:pPr>
        <w:pStyle w:val="Index1"/>
      </w:pPr>
      <w:r w:rsidRPr="00B25524">
        <w:t>ProcessNonRefPayment, 4, 5, 11, 12, 13, 42, 54, 55, 64, 66, 71, 75, 112</w:t>
      </w:r>
    </w:p>
    <w:p w:rsidR="00B25524" w:rsidRPr="00B25524" w:rsidRDefault="00B25524">
      <w:pPr>
        <w:pStyle w:val="Index1"/>
      </w:pPr>
      <w:r w:rsidRPr="00B25524">
        <w:t>ProcessNonRefPayment Errors, 114</w:t>
      </w:r>
    </w:p>
    <w:p w:rsidR="00B25524" w:rsidRPr="00B25524" w:rsidRDefault="00B25524">
      <w:pPr>
        <w:pStyle w:val="Index1"/>
      </w:pPr>
      <w:r w:rsidRPr="00B25524">
        <w:t>ProcessNonRefPayment Service, 13</w:t>
      </w:r>
    </w:p>
    <w:p w:rsidR="00B25524" w:rsidRPr="00B25524" w:rsidRDefault="00B25524">
      <w:pPr>
        <w:pStyle w:val="Index1"/>
      </w:pPr>
      <w:r w:rsidRPr="00B25524">
        <w:t>ProcessNonRefPayments Gateway, 12</w:t>
      </w:r>
    </w:p>
    <w:p w:rsidR="00B25524" w:rsidRPr="00B25524" w:rsidRDefault="00B25524">
      <w:pPr>
        <w:pStyle w:val="Index1"/>
      </w:pPr>
      <w:r w:rsidRPr="00B25524">
        <w:t>ProcessNonRefPremiumPayment API, 12</w:t>
      </w:r>
    </w:p>
    <w:p w:rsidR="00B25524" w:rsidRPr="00B25524" w:rsidRDefault="00B25524">
      <w:pPr>
        <w:pStyle w:val="Index1"/>
      </w:pPr>
      <w:r w:rsidRPr="00B25524">
        <w:t>ProcessPreDunning</w:t>
      </w:r>
    </w:p>
    <w:p w:rsidR="00B25524" w:rsidRPr="00B25524" w:rsidRDefault="00B25524">
      <w:pPr>
        <w:pStyle w:val="Index2"/>
        <w:tabs>
          <w:tab w:val="right" w:leader="dot" w:pos="4367"/>
        </w:tabs>
        <w:rPr>
          <w:noProof/>
        </w:rPr>
      </w:pPr>
      <w:r w:rsidRPr="00B25524">
        <w:rPr>
          <w:rFonts w:cs="Arial"/>
          <w:i/>
          <w:noProof/>
        </w:rPr>
        <w:t>ProcessPreDunningByTransactionId</w:t>
      </w:r>
      <w:r w:rsidRPr="00B25524">
        <w:rPr>
          <w:noProof/>
        </w:rPr>
        <w:t>, 23</w:t>
      </w:r>
    </w:p>
    <w:p w:rsidR="00B25524" w:rsidRPr="00B25524" w:rsidRDefault="00B25524">
      <w:pPr>
        <w:pStyle w:val="Index2"/>
        <w:tabs>
          <w:tab w:val="right" w:leader="dot" w:pos="4367"/>
        </w:tabs>
        <w:rPr>
          <w:noProof/>
        </w:rPr>
      </w:pPr>
      <w:r w:rsidRPr="00B25524">
        <w:rPr>
          <w:rFonts w:cs="Arial"/>
          <w:i/>
          <w:noProof/>
        </w:rPr>
        <w:t>ProcessPreDunningRequest</w:t>
      </w:r>
      <w:r w:rsidRPr="00B25524">
        <w:rPr>
          <w:noProof/>
        </w:rPr>
        <w:t>, 23</w:t>
      </w:r>
    </w:p>
    <w:p w:rsidR="00B25524" w:rsidRPr="00B25524" w:rsidRDefault="00B25524">
      <w:pPr>
        <w:pStyle w:val="Index2"/>
        <w:tabs>
          <w:tab w:val="right" w:leader="dot" w:pos="4367"/>
        </w:tabs>
        <w:rPr>
          <w:noProof/>
        </w:rPr>
      </w:pPr>
      <w:r w:rsidRPr="00B25524">
        <w:rPr>
          <w:rFonts w:cs="Arial"/>
          <w:i/>
          <w:noProof/>
        </w:rPr>
        <w:t>ProcessPreDunningResponse</w:t>
      </w:r>
      <w:r w:rsidRPr="00B25524">
        <w:rPr>
          <w:noProof/>
        </w:rPr>
        <w:t>, 23</w:t>
      </w:r>
    </w:p>
    <w:p w:rsidR="00B25524" w:rsidRPr="00B25524" w:rsidRDefault="00B25524">
      <w:pPr>
        <w:pStyle w:val="Index2"/>
        <w:tabs>
          <w:tab w:val="right" w:leader="dot" w:pos="4367"/>
        </w:tabs>
        <w:rPr>
          <w:noProof/>
        </w:rPr>
      </w:pPr>
      <w:r w:rsidRPr="00B25524">
        <w:rPr>
          <w:rFonts w:cs="Arial"/>
          <w:i/>
          <w:noProof/>
        </w:rPr>
        <w:t>ProcessPreDunningResult</w:t>
      </w:r>
      <w:r w:rsidRPr="00B25524">
        <w:rPr>
          <w:noProof/>
        </w:rPr>
        <w:t>, 23</w:t>
      </w:r>
    </w:p>
    <w:p w:rsidR="00B25524" w:rsidRPr="00B25524" w:rsidRDefault="00B25524">
      <w:pPr>
        <w:pStyle w:val="Index1"/>
      </w:pPr>
      <w:r w:rsidRPr="00B25524">
        <w:t>ProcessPreDunning  Process Flow, 23</w:t>
      </w:r>
    </w:p>
    <w:p w:rsidR="00B25524" w:rsidRPr="00B25524" w:rsidRDefault="00B25524">
      <w:pPr>
        <w:pStyle w:val="Index1"/>
      </w:pPr>
      <w:r w:rsidRPr="00B25524">
        <w:t>ProcessPreDunning API Service, 9, 22</w:t>
      </w:r>
    </w:p>
    <w:p w:rsidR="00B25524" w:rsidRPr="00B25524" w:rsidRDefault="00B25524">
      <w:pPr>
        <w:pStyle w:val="Index1"/>
      </w:pPr>
      <w:r w:rsidRPr="00B25524">
        <w:rPr>
          <w:i/>
        </w:rPr>
        <w:t>ProcessPreDunningResult</w:t>
      </w:r>
      <w:r w:rsidRPr="00B25524">
        <w:t>, 23</w:t>
      </w:r>
    </w:p>
    <w:p w:rsidR="00B25524" w:rsidRPr="00B25524" w:rsidRDefault="00B25524">
      <w:pPr>
        <w:pStyle w:val="Index1"/>
      </w:pPr>
      <w:r w:rsidRPr="00B25524">
        <w:t>ProcessPremium, 42</w:t>
      </w:r>
    </w:p>
    <w:p w:rsidR="00B25524" w:rsidRPr="00B25524" w:rsidRDefault="00B25524">
      <w:pPr>
        <w:pStyle w:val="Index2"/>
        <w:tabs>
          <w:tab w:val="right" w:leader="dot" w:pos="4367"/>
        </w:tabs>
        <w:rPr>
          <w:noProof/>
        </w:rPr>
      </w:pPr>
      <w:r w:rsidRPr="00B25524">
        <w:rPr>
          <w:rFonts w:cs="Arial"/>
          <w:noProof/>
        </w:rPr>
        <w:t>ProcessPremiumByContractId</w:t>
      </w:r>
      <w:r w:rsidRPr="00B25524">
        <w:rPr>
          <w:noProof/>
        </w:rPr>
        <w:t>, 24</w:t>
      </w:r>
    </w:p>
    <w:p w:rsidR="00B25524" w:rsidRPr="00B25524" w:rsidRDefault="00B25524">
      <w:pPr>
        <w:pStyle w:val="Index2"/>
        <w:tabs>
          <w:tab w:val="right" w:leader="dot" w:pos="4367"/>
        </w:tabs>
        <w:rPr>
          <w:noProof/>
        </w:rPr>
      </w:pPr>
      <w:r w:rsidRPr="00B25524">
        <w:rPr>
          <w:rFonts w:cs="Arial"/>
          <w:noProof/>
        </w:rPr>
        <w:t>ProcessPremiumByContractIdWithBillingCycleId</w:t>
      </w:r>
      <w:r w:rsidRPr="00B25524">
        <w:rPr>
          <w:noProof/>
        </w:rPr>
        <w:t>, 24</w:t>
      </w:r>
    </w:p>
    <w:p w:rsidR="00B25524" w:rsidRPr="00B25524" w:rsidRDefault="00B25524">
      <w:pPr>
        <w:pStyle w:val="Index2"/>
        <w:tabs>
          <w:tab w:val="right" w:leader="dot" w:pos="4367"/>
        </w:tabs>
        <w:rPr>
          <w:noProof/>
        </w:rPr>
      </w:pPr>
      <w:r w:rsidRPr="00B25524">
        <w:rPr>
          <w:rFonts w:cs="Arial"/>
          <w:noProof/>
        </w:rPr>
        <w:t>ProcessPremiumByTransactionId</w:t>
      </w:r>
      <w:r w:rsidRPr="00B25524">
        <w:rPr>
          <w:noProof/>
        </w:rPr>
        <w:t>, 24</w:t>
      </w:r>
    </w:p>
    <w:p w:rsidR="00B25524" w:rsidRPr="00B25524" w:rsidRDefault="00B25524">
      <w:pPr>
        <w:pStyle w:val="Index2"/>
        <w:tabs>
          <w:tab w:val="right" w:leader="dot" w:pos="4367"/>
        </w:tabs>
        <w:rPr>
          <w:noProof/>
        </w:rPr>
      </w:pPr>
      <w:r w:rsidRPr="00B25524">
        <w:rPr>
          <w:rFonts w:cs="Arial"/>
          <w:noProof/>
        </w:rPr>
        <w:t>ProcessPremiumByTransactionIdWithTender</w:t>
      </w:r>
      <w:r w:rsidRPr="00B25524">
        <w:rPr>
          <w:noProof/>
        </w:rPr>
        <w:t>, 24</w:t>
      </w:r>
    </w:p>
    <w:p w:rsidR="00B25524" w:rsidRPr="00B25524" w:rsidRDefault="00B25524">
      <w:pPr>
        <w:pStyle w:val="Index2"/>
        <w:tabs>
          <w:tab w:val="right" w:leader="dot" w:pos="4367"/>
        </w:tabs>
        <w:rPr>
          <w:noProof/>
        </w:rPr>
      </w:pPr>
      <w:r w:rsidRPr="00B25524">
        <w:rPr>
          <w:rFonts w:cs="Arial"/>
          <w:noProof/>
        </w:rPr>
        <w:t>ProcessPremiumRequest</w:t>
      </w:r>
      <w:r w:rsidRPr="00B25524">
        <w:rPr>
          <w:noProof/>
        </w:rPr>
        <w:t>, 24</w:t>
      </w:r>
    </w:p>
    <w:p w:rsidR="00B25524" w:rsidRPr="00B25524" w:rsidRDefault="00B25524">
      <w:pPr>
        <w:pStyle w:val="Index2"/>
        <w:tabs>
          <w:tab w:val="right" w:leader="dot" w:pos="4367"/>
        </w:tabs>
        <w:rPr>
          <w:noProof/>
        </w:rPr>
      </w:pPr>
      <w:r w:rsidRPr="00B25524">
        <w:rPr>
          <w:rFonts w:cs="Arial"/>
          <w:noProof/>
        </w:rPr>
        <w:t>ProcessPremiumResponse</w:t>
      </w:r>
      <w:r w:rsidRPr="00B25524">
        <w:rPr>
          <w:noProof/>
        </w:rPr>
        <w:t>, 24</w:t>
      </w:r>
    </w:p>
    <w:p w:rsidR="00B25524" w:rsidRPr="00B25524" w:rsidRDefault="00B25524">
      <w:pPr>
        <w:pStyle w:val="Index2"/>
        <w:tabs>
          <w:tab w:val="right" w:leader="dot" w:pos="4367"/>
        </w:tabs>
        <w:rPr>
          <w:noProof/>
        </w:rPr>
      </w:pPr>
      <w:r w:rsidRPr="00B25524">
        <w:rPr>
          <w:rFonts w:cs="Arial"/>
          <w:noProof/>
        </w:rPr>
        <w:t>ProcessPremiumResult</w:t>
      </w:r>
      <w:r w:rsidRPr="00B25524">
        <w:rPr>
          <w:noProof/>
        </w:rPr>
        <w:t>, 24</w:t>
      </w:r>
    </w:p>
    <w:p w:rsidR="00B25524" w:rsidRPr="00B25524" w:rsidRDefault="00B25524">
      <w:pPr>
        <w:pStyle w:val="Index2"/>
        <w:tabs>
          <w:tab w:val="right" w:leader="dot" w:pos="4367"/>
        </w:tabs>
        <w:rPr>
          <w:noProof/>
        </w:rPr>
      </w:pPr>
      <w:r w:rsidRPr="00B25524">
        <w:rPr>
          <w:rFonts w:cs="Arial"/>
          <w:noProof/>
        </w:rPr>
        <w:t>UpdatePremiumByContractId</w:t>
      </w:r>
      <w:r w:rsidRPr="00B25524">
        <w:rPr>
          <w:noProof/>
        </w:rPr>
        <w:t>, 24</w:t>
      </w:r>
    </w:p>
    <w:p w:rsidR="00B25524" w:rsidRPr="00B25524" w:rsidRDefault="00B25524">
      <w:pPr>
        <w:pStyle w:val="Index1"/>
      </w:pPr>
      <w:r w:rsidRPr="00B25524">
        <w:t>ProcessPremium API Services, 9, 23</w:t>
      </w:r>
    </w:p>
    <w:p w:rsidR="00B25524" w:rsidRPr="00B25524" w:rsidRDefault="00B25524">
      <w:pPr>
        <w:pStyle w:val="Index1"/>
      </w:pPr>
      <w:r w:rsidRPr="00B25524">
        <w:t>ProcessPremium Process Flow, 24</w:t>
      </w:r>
    </w:p>
    <w:p w:rsidR="00B25524" w:rsidRPr="00B25524" w:rsidRDefault="00B25524">
      <w:pPr>
        <w:pStyle w:val="Index1"/>
      </w:pPr>
      <w:r w:rsidRPr="00B25524">
        <w:t>ProcessRefPayment</w:t>
      </w:r>
    </w:p>
    <w:p w:rsidR="00B25524" w:rsidRPr="00B25524" w:rsidRDefault="00B25524">
      <w:pPr>
        <w:pStyle w:val="Index2"/>
        <w:tabs>
          <w:tab w:val="right" w:leader="dot" w:pos="4367"/>
        </w:tabs>
        <w:rPr>
          <w:noProof/>
        </w:rPr>
      </w:pPr>
      <w:r w:rsidRPr="00B25524">
        <w:rPr>
          <w:rFonts w:cs="Arial"/>
          <w:noProof/>
        </w:rPr>
        <w:t>ProcessRefPaymentByTransactionId</w:t>
      </w:r>
      <w:r w:rsidRPr="00B25524">
        <w:rPr>
          <w:noProof/>
        </w:rPr>
        <w:t>, 25</w:t>
      </w:r>
    </w:p>
    <w:p w:rsidR="00B25524" w:rsidRPr="00B25524" w:rsidRDefault="00B25524">
      <w:pPr>
        <w:pStyle w:val="Index2"/>
        <w:tabs>
          <w:tab w:val="right" w:leader="dot" w:pos="4367"/>
        </w:tabs>
        <w:rPr>
          <w:noProof/>
        </w:rPr>
      </w:pPr>
      <w:r w:rsidRPr="00B25524">
        <w:rPr>
          <w:rFonts w:cs="Arial"/>
          <w:noProof/>
        </w:rPr>
        <w:t>ProcessRefPaymentByTransactionType</w:t>
      </w:r>
      <w:r w:rsidRPr="00B25524">
        <w:rPr>
          <w:noProof/>
        </w:rPr>
        <w:t>, 25</w:t>
      </w:r>
    </w:p>
    <w:p w:rsidR="00B25524" w:rsidRPr="00B25524" w:rsidRDefault="00B25524">
      <w:pPr>
        <w:pStyle w:val="Index2"/>
        <w:tabs>
          <w:tab w:val="right" w:leader="dot" w:pos="4367"/>
        </w:tabs>
        <w:rPr>
          <w:noProof/>
        </w:rPr>
      </w:pPr>
      <w:r w:rsidRPr="00B25524">
        <w:rPr>
          <w:rFonts w:cs="Arial"/>
          <w:noProof/>
        </w:rPr>
        <w:t>ProcessRefPaymentRequest</w:t>
      </w:r>
      <w:r w:rsidRPr="00B25524">
        <w:rPr>
          <w:noProof/>
        </w:rPr>
        <w:t>, 25</w:t>
      </w:r>
    </w:p>
    <w:p w:rsidR="00B25524" w:rsidRPr="00B25524" w:rsidRDefault="00B25524">
      <w:pPr>
        <w:pStyle w:val="Index2"/>
        <w:tabs>
          <w:tab w:val="right" w:leader="dot" w:pos="4367"/>
        </w:tabs>
        <w:rPr>
          <w:noProof/>
        </w:rPr>
      </w:pPr>
      <w:r w:rsidRPr="00B25524">
        <w:rPr>
          <w:rFonts w:cs="Arial"/>
          <w:noProof/>
        </w:rPr>
        <w:t>ProcessRefPaymentResponse</w:t>
      </w:r>
      <w:r w:rsidRPr="00B25524">
        <w:rPr>
          <w:noProof/>
        </w:rPr>
        <w:t>, 25</w:t>
      </w:r>
    </w:p>
    <w:p w:rsidR="00B25524" w:rsidRPr="00B25524" w:rsidRDefault="00B25524">
      <w:pPr>
        <w:pStyle w:val="Index2"/>
        <w:tabs>
          <w:tab w:val="right" w:leader="dot" w:pos="4367"/>
        </w:tabs>
        <w:rPr>
          <w:noProof/>
        </w:rPr>
      </w:pPr>
      <w:r w:rsidRPr="00B25524">
        <w:rPr>
          <w:rFonts w:cs="Arial"/>
          <w:noProof/>
        </w:rPr>
        <w:t>ProcessRefPaymentResult</w:t>
      </w:r>
      <w:r w:rsidRPr="00B25524">
        <w:rPr>
          <w:noProof/>
        </w:rPr>
        <w:t>, 25</w:t>
      </w:r>
    </w:p>
    <w:p w:rsidR="00B25524" w:rsidRPr="00B25524" w:rsidRDefault="00B25524">
      <w:pPr>
        <w:pStyle w:val="Index2"/>
        <w:tabs>
          <w:tab w:val="right" w:leader="dot" w:pos="4367"/>
        </w:tabs>
        <w:rPr>
          <w:noProof/>
        </w:rPr>
      </w:pPr>
      <w:r w:rsidRPr="00B25524">
        <w:rPr>
          <w:rFonts w:cs="Arial"/>
          <w:noProof/>
        </w:rPr>
        <w:t>ProcessRefPaymentSecure3d</w:t>
      </w:r>
      <w:r w:rsidRPr="00B25524">
        <w:rPr>
          <w:noProof/>
        </w:rPr>
        <w:t>, 25</w:t>
      </w:r>
    </w:p>
    <w:p w:rsidR="00B25524" w:rsidRPr="00B25524" w:rsidRDefault="00B25524">
      <w:pPr>
        <w:pStyle w:val="Index2"/>
        <w:tabs>
          <w:tab w:val="right" w:leader="dot" w:pos="4367"/>
        </w:tabs>
        <w:rPr>
          <w:noProof/>
        </w:rPr>
      </w:pPr>
      <w:r w:rsidRPr="00B25524">
        <w:rPr>
          <w:rFonts w:cs="Arial"/>
          <w:noProof/>
        </w:rPr>
        <w:t>ProcessRefPaymentStoreResult</w:t>
      </w:r>
      <w:r w:rsidRPr="00B25524">
        <w:rPr>
          <w:noProof/>
        </w:rPr>
        <w:t>, 25</w:t>
      </w:r>
    </w:p>
    <w:p w:rsidR="00B25524" w:rsidRPr="00B25524" w:rsidRDefault="00B25524">
      <w:pPr>
        <w:pStyle w:val="Index1"/>
      </w:pPr>
      <w:r w:rsidRPr="00B25524">
        <w:lastRenderedPageBreak/>
        <w:t>ProcessRefPayment  Process Flow, 26</w:t>
      </w:r>
    </w:p>
    <w:p w:rsidR="00B25524" w:rsidRPr="00B25524" w:rsidRDefault="00B25524">
      <w:pPr>
        <w:pStyle w:val="Index1"/>
      </w:pPr>
      <w:r w:rsidRPr="00B25524">
        <w:t>ProcessRefPayment API Services, 9, 25</w:t>
      </w:r>
    </w:p>
    <w:p w:rsidR="00B25524" w:rsidRPr="00B25524" w:rsidRDefault="00B25524">
      <w:pPr>
        <w:pStyle w:val="Index1"/>
      </w:pPr>
      <w:r w:rsidRPr="00B25524">
        <w:t>ProcessRefPaymentGateway, 43</w:t>
      </w:r>
    </w:p>
    <w:p w:rsidR="00B25524" w:rsidRPr="00B25524" w:rsidRDefault="00B25524">
      <w:pPr>
        <w:pStyle w:val="Index1"/>
      </w:pPr>
      <w:r w:rsidRPr="00B25524">
        <w:t>ProcessRefPremiumPayment, 9, 43</w:t>
      </w:r>
    </w:p>
    <w:p w:rsidR="00B25524" w:rsidRPr="00B25524" w:rsidRDefault="00B25524">
      <w:pPr>
        <w:pStyle w:val="Index2"/>
        <w:tabs>
          <w:tab w:val="right" w:leader="dot" w:pos="4367"/>
        </w:tabs>
        <w:rPr>
          <w:noProof/>
        </w:rPr>
      </w:pPr>
      <w:r w:rsidRPr="00B25524">
        <w:rPr>
          <w:rFonts w:cs="Arial"/>
          <w:noProof/>
        </w:rPr>
        <w:t>CreditPremiumPaymentByTransactionId</w:t>
      </w:r>
      <w:r w:rsidRPr="00B25524">
        <w:rPr>
          <w:noProof/>
        </w:rPr>
        <w:t>, 27</w:t>
      </w:r>
    </w:p>
    <w:p w:rsidR="00B25524" w:rsidRPr="00B25524" w:rsidRDefault="00B25524">
      <w:pPr>
        <w:pStyle w:val="Index2"/>
        <w:tabs>
          <w:tab w:val="right" w:leader="dot" w:pos="4367"/>
        </w:tabs>
        <w:rPr>
          <w:noProof/>
        </w:rPr>
      </w:pPr>
      <w:r w:rsidRPr="00B25524">
        <w:rPr>
          <w:rFonts w:cs="Arial"/>
          <w:noProof/>
        </w:rPr>
        <w:t>ProcessRefPremiumByTransactionType</w:t>
      </w:r>
      <w:r w:rsidRPr="00B25524">
        <w:rPr>
          <w:noProof/>
        </w:rPr>
        <w:t>, 26</w:t>
      </w:r>
    </w:p>
    <w:p w:rsidR="00B25524" w:rsidRPr="00B25524" w:rsidRDefault="00B25524">
      <w:pPr>
        <w:pStyle w:val="Index2"/>
        <w:tabs>
          <w:tab w:val="right" w:leader="dot" w:pos="4367"/>
        </w:tabs>
        <w:rPr>
          <w:noProof/>
        </w:rPr>
      </w:pPr>
      <w:r w:rsidRPr="00B25524">
        <w:rPr>
          <w:rFonts w:cs="Arial"/>
          <w:noProof/>
        </w:rPr>
        <w:t>ProcessRefPremiumPaymentByTransactionId</w:t>
      </w:r>
      <w:r w:rsidRPr="00B25524">
        <w:rPr>
          <w:noProof/>
        </w:rPr>
        <w:t>, 27</w:t>
      </w:r>
    </w:p>
    <w:p w:rsidR="00B25524" w:rsidRPr="00B25524" w:rsidRDefault="00B25524">
      <w:pPr>
        <w:pStyle w:val="Index2"/>
        <w:tabs>
          <w:tab w:val="right" w:leader="dot" w:pos="4367"/>
        </w:tabs>
        <w:rPr>
          <w:noProof/>
        </w:rPr>
      </w:pPr>
      <w:r w:rsidRPr="00B25524">
        <w:rPr>
          <w:rFonts w:cs="Arial"/>
          <w:noProof/>
        </w:rPr>
        <w:t>ProcessRefPremiumPaymentRequest</w:t>
      </w:r>
      <w:r w:rsidRPr="00B25524">
        <w:rPr>
          <w:noProof/>
        </w:rPr>
        <w:t>, 26</w:t>
      </w:r>
    </w:p>
    <w:p w:rsidR="00B25524" w:rsidRPr="00B25524" w:rsidRDefault="00B25524">
      <w:pPr>
        <w:pStyle w:val="Index2"/>
        <w:tabs>
          <w:tab w:val="right" w:leader="dot" w:pos="4367"/>
        </w:tabs>
        <w:rPr>
          <w:noProof/>
        </w:rPr>
      </w:pPr>
      <w:r w:rsidRPr="00B25524">
        <w:rPr>
          <w:rFonts w:cs="Arial"/>
          <w:noProof/>
        </w:rPr>
        <w:t>ProcessRefPremiumPaymentResponse</w:t>
      </w:r>
      <w:r w:rsidRPr="00B25524">
        <w:rPr>
          <w:noProof/>
        </w:rPr>
        <w:t>, 27</w:t>
      </w:r>
    </w:p>
    <w:p w:rsidR="00B25524" w:rsidRPr="00B25524" w:rsidRDefault="00B25524">
      <w:pPr>
        <w:pStyle w:val="Index2"/>
        <w:tabs>
          <w:tab w:val="right" w:leader="dot" w:pos="4367"/>
        </w:tabs>
        <w:rPr>
          <w:noProof/>
        </w:rPr>
      </w:pPr>
      <w:r w:rsidRPr="00B25524">
        <w:rPr>
          <w:rFonts w:cs="Arial"/>
          <w:noProof/>
        </w:rPr>
        <w:t>ProcessRefPremiumPaymentResult</w:t>
      </w:r>
      <w:r w:rsidRPr="00B25524">
        <w:rPr>
          <w:noProof/>
        </w:rPr>
        <w:t>, 27</w:t>
      </w:r>
    </w:p>
    <w:p w:rsidR="00B25524" w:rsidRPr="00B25524" w:rsidRDefault="00B25524">
      <w:pPr>
        <w:pStyle w:val="Index2"/>
        <w:tabs>
          <w:tab w:val="right" w:leader="dot" w:pos="4367"/>
        </w:tabs>
        <w:rPr>
          <w:noProof/>
        </w:rPr>
      </w:pPr>
      <w:r w:rsidRPr="00B25524">
        <w:rPr>
          <w:rFonts w:cs="Arial"/>
          <w:noProof/>
        </w:rPr>
        <w:t>UpdatePremiumPaymentByTransactionId</w:t>
      </w:r>
      <w:r w:rsidRPr="00B25524">
        <w:rPr>
          <w:noProof/>
        </w:rPr>
        <w:t>, 27</w:t>
      </w:r>
    </w:p>
    <w:p w:rsidR="00B25524" w:rsidRPr="00B25524" w:rsidRDefault="00B25524">
      <w:pPr>
        <w:pStyle w:val="Index1"/>
      </w:pPr>
      <w:r w:rsidRPr="00B25524">
        <w:t>ProcessRefPremiumPayment API Services, 9, 26</w:t>
      </w:r>
    </w:p>
    <w:p w:rsidR="00B25524" w:rsidRPr="00B25524" w:rsidRDefault="00B25524">
      <w:pPr>
        <w:pStyle w:val="Index1"/>
      </w:pPr>
      <w:r w:rsidRPr="00B25524">
        <w:t>ProcessRefPremiumPayment Process Flow, 27</w:t>
      </w:r>
    </w:p>
    <w:p w:rsidR="00B25524" w:rsidRPr="00B25524" w:rsidRDefault="00B25524">
      <w:pPr>
        <w:pStyle w:val="Index1"/>
      </w:pPr>
      <w:r w:rsidRPr="00B25524">
        <w:t>ProcessRefPremiumPaymentByTransactionType, 26</w:t>
      </w:r>
    </w:p>
    <w:p w:rsidR="00B25524" w:rsidRPr="00B25524" w:rsidRDefault="00B25524">
      <w:pPr>
        <w:pStyle w:val="Index1"/>
      </w:pPr>
      <w:r w:rsidRPr="00B25524">
        <w:t>ProcessRefund API Services, 9, 28</w:t>
      </w:r>
    </w:p>
    <w:p w:rsidR="00B25524" w:rsidRPr="00B25524" w:rsidRDefault="00B25524">
      <w:pPr>
        <w:pStyle w:val="Index1"/>
      </w:pPr>
      <w:r w:rsidRPr="00B25524">
        <w:t>ProcessRefundsForCancelled, 43</w:t>
      </w:r>
    </w:p>
    <w:p w:rsidR="00B25524" w:rsidRPr="00B25524" w:rsidRDefault="00B25524">
      <w:pPr>
        <w:pStyle w:val="Index1"/>
      </w:pPr>
      <w:r w:rsidRPr="00B25524">
        <w:t>ProvideFullRefund, 18</w:t>
      </w:r>
    </w:p>
    <w:p w:rsidR="00B25524" w:rsidRPr="00B25524" w:rsidRDefault="00B25524">
      <w:pPr>
        <w:pStyle w:val="Index1"/>
      </w:pPr>
      <w:r w:rsidRPr="00B25524">
        <w:t>Proxy Server, 10, 11, 12, 19</w:t>
      </w:r>
    </w:p>
    <w:p w:rsidR="00B25524" w:rsidRPr="00B25524" w:rsidRDefault="00B25524">
      <w:pPr>
        <w:pStyle w:val="Index1"/>
      </w:pPr>
      <w:r w:rsidRPr="00B25524">
        <w:t>QA, 34</w:t>
      </w:r>
    </w:p>
    <w:p w:rsidR="00B25524" w:rsidRPr="00B25524" w:rsidRDefault="00B25524">
      <w:pPr>
        <w:pStyle w:val="Index1"/>
      </w:pPr>
      <w:r w:rsidRPr="00B25524">
        <w:t>QA Test</w:t>
      </w:r>
    </w:p>
    <w:p w:rsidR="00B25524" w:rsidRPr="00B25524" w:rsidRDefault="00B25524">
      <w:pPr>
        <w:pStyle w:val="Index2"/>
        <w:tabs>
          <w:tab w:val="right" w:leader="dot" w:pos="4367"/>
        </w:tabs>
        <w:rPr>
          <w:noProof/>
        </w:rPr>
      </w:pPr>
      <w:r w:rsidRPr="00B25524">
        <w:rPr>
          <w:noProof/>
        </w:rPr>
        <w:t>End-to-End, 39</w:t>
      </w:r>
    </w:p>
    <w:p w:rsidR="00B25524" w:rsidRPr="00B25524" w:rsidRDefault="00B25524">
      <w:pPr>
        <w:pStyle w:val="Index2"/>
        <w:tabs>
          <w:tab w:val="right" w:leader="dot" w:pos="4367"/>
        </w:tabs>
        <w:rPr>
          <w:noProof/>
        </w:rPr>
      </w:pPr>
      <w:r w:rsidRPr="00B25524">
        <w:rPr>
          <w:noProof/>
        </w:rPr>
        <w:t>Integration, 39</w:t>
      </w:r>
    </w:p>
    <w:p w:rsidR="00B25524" w:rsidRPr="00B25524" w:rsidRDefault="00B25524">
      <w:pPr>
        <w:pStyle w:val="Index2"/>
        <w:tabs>
          <w:tab w:val="right" w:leader="dot" w:pos="4367"/>
        </w:tabs>
        <w:rPr>
          <w:noProof/>
        </w:rPr>
      </w:pPr>
      <w:r w:rsidRPr="00B25524">
        <w:rPr>
          <w:noProof/>
        </w:rPr>
        <w:t>Regression, 39</w:t>
      </w:r>
    </w:p>
    <w:p w:rsidR="00B25524" w:rsidRPr="00B25524" w:rsidRDefault="00B25524">
      <w:pPr>
        <w:pStyle w:val="Index2"/>
        <w:tabs>
          <w:tab w:val="right" w:leader="dot" w:pos="4367"/>
        </w:tabs>
        <w:rPr>
          <w:noProof/>
        </w:rPr>
      </w:pPr>
      <w:r w:rsidRPr="00B25524">
        <w:rPr>
          <w:noProof/>
        </w:rPr>
        <w:t>Smoke, 39</w:t>
      </w:r>
    </w:p>
    <w:p w:rsidR="00B25524" w:rsidRPr="00B25524" w:rsidRDefault="00B25524">
      <w:pPr>
        <w:pStyle w:val="Index2"/>
        <w:tabs>
          <w:tab w:val="right" w:leader="dot" w:pos="4367"/>
        </w:tabs>
        <w:rPr>
          <w:noProof/>
        </w:rPr>
      </w:pPr>
      <w:r w:rsidRPr="00B25524">
        <w:rPr>
          <w:noProof/>
        </w:rPr>
        <w:t>System, 39</w:t>
      </w:r>
    </w:p>
    <w:p w:rsidR="00B25524" w:rsidRPr="00B25524" w:rsidRDefault="00B25524">
      <w:pPr>
        <w:pStyle w:val="Index1"/>
      </w:pPr>
      <w:r w:rsidRPr="00B25524">
        <w:t>Quality Assurance (QA), 39</w:t>
      </w:r>
    </w:p>
    <w:p w:rsidR="00B25524" w:rsidRPr="00B25524" w:rsidRDefault="00B25524">
      <w:pPr>
        <w:pStyle w:val="Index1"/>
      </w:pPr>
      <w:r w:rsidRPr="00B25524">
        <w:t>ReconcilePayment, 9, 29, 42, 43</w:t>
      </w:r>
    </w:p>
    <w:p w:rsidR="00B25524" w:rsidRPr="00B25524" w:rsidRDefault="00B25524">
      <w:pPr>
        <w:pStyle w:val="Index2"/>
        <w:tabs>
          <w:tab w:val="right" w:leader="dot" w:pos="4367"/>
        </w:tabs>
        <w:rPr>
          <w:noProof/>
        </w:rPr>
      </w:pPr>
      <w:r w:rsidRPr="00B25524">
        <w:rPr>
          <w:rFonts w:cs="Arial"/>
          <w:noProof/>
        </w:rPr>
        <w:t>ReconcileCharge</w:t>
      </w:r>
      <w:r w:rsidRPr="00B25524">
        <w:rPr>
          <w:noProof/>
        </w:rPr>
        <w:t>, 29</w:t>
      </w:r>
    </w:p>
    <w:p w:rsidR="00B25524" w:rsidRPr="00B25524" w:rsidRDefault="00B25524">
      <w:pPr>
        <w:pStyle w:val="Index2"/>
        <w:tabs>
          <w:tab w:val="right" w:leader="dot" w:pos="4367"/>
        </w:tabs>
        <w:rPr>
          <w:noProof/>
        </w:rPr>
      </w:pPr>
      <w:r w:rsidRPr="00B25524">
        <w:rPr>
          <w:rFonts w:cs="Arial"/>
          <w:noProof/>
        </w:rPr>
        <w:t>ReconcileMandate</w:t>
      </w:r>
      <w:r w:rsidRPr="00B25524">
        <w:rPr>
          <w:noProof/>
        </w:rPr>
        <w:t>, 29</w:t>
      </w:r>
    </w:p>
    <w:p w:rsidR="00B25524" w:rsidRPr="00B25524" w:rsidRDefault="00B25524">
      <w:pPr>
        <w:pStyle w:val="Index2"/>
        <w:tabs>
          <w:tab w:val="right" w:leader="dot" w:pos="4367"/>
        </w:tabs>
        <w:rPr>
          <w:noProof/>
        </w:rPr>
      </w:pPr>
      <w:r w:rsidRPr="00B25524">
        <w:rPr>
          <w:rFonts w:cs="Arial"/>
          <w:noProof/>
        </w:rPr>
        <w:t>ReconcilePaymentRequest</w:t>
      </w:r>
      <w:r w:rsidRPr="00B25524">
        <w:rPr>
          <w:noProof/>
        </w:rPr>
        <w:t>, 29</w:t>
      </w:r>
    </w:p>
    <w:p w:rsidR="00B25524" w:rsidRPr="00B25524" w:rsidRDefault="00B25524">
      <w:pPr>
        <w:pStyle w:val="Index2"/>
        <w:tabs>
          <w:tab w:val="right" w:leader="dot" w:pos="4367"/>
        </w:tabs>
        <w:rPr>
          <w:noProof/>
        </w:rPr>
      </w:pPr>
      <w:r w:rsidRPr="00B25524">
        <w:rPr>
          <w:rFonts w:cs="Arial"/>
          <w:noProof/>
        </w:rPr>
        <w:t>ReconcilePaymentRespone</w:t>
      </w:r>
      <w:r w:rsidRPr="00B25524">
        <w:rPr>
          <w:noProof/>
        </w:rPr>
        <w:t>, 29</w:t>
      </w:r>
    </w:p>
    <w:p w:rsidR="00B25524" w:rsidRPr="00B25524" w:rsidRDefault="00B25524">
      <w:pPr>
        <w:pStyle w:val="Index2"/>
        <w:tabs>
          <w:tab w:val="right" w:leader="dot" w:pos="4367"/>
        </w:tabs>
        <w:rPr>
          <w:noProof/>
        </w:rPr>
      </w:pPr>
      <w:r w:rsidRPr="00B25524">
        <w:rPr>
          <w:rFonts w:cs="Arial"/>
          <w:noProof/>
        </w:rPr>
        <w:t>ReconcilePaymentResult</w:t>
      </w:r>
      <w:r w:rsidRPr="00B25524">
        <w:rPr>
          <w:noProof/>
        </w:rPr>
        <w:t>, 29</w:t>
      </w:r>
    </w:p>
    <w:p w:rsidR="00B25524" w:rsidRPr="00B25524" w:rsidRDefault="00B25524">
      <w:pPr>
        <w:pStyle w:val="Index1"/>
      </w:pPr>
      <w:r w:rsidRPr="00B25524">
        <w:t>ReconcilePayment API Services, 9, 29</w:t>
      </w:r>
    </w:p>
    <w:p w:rsidR="00B25524" w:rsidRPr="00B25524" w:rsidRDefault="00B25524">
      <w:pPr>
        <w:pStyle w:val="Index1"/>
      </w:pPr>
      <w:r w:rsidRPr="00B25524">
        <w:t>ReconcilePayment Porcess Flow, 29</w:t>
      </w:r>
    </w:p>
    <w:p w:rsidR="00B25524" w:rsidRPr="00B25524" w:rsidRDefault="00B25524">
      <w:pPr>
        <w:pStyle w:val="Index1"/>
      </w:pPr>
      <w:r w:rsidRPr="00B25524">
        <w:t>RefundedFees, 18</w:t>
      </w:r>
    </w:p>
    <w:p w:rsidR="00B25524" w:rsidRPr="00B25524" w:rsidRDefault="00B25524">
      <w:pPr>
        <w:pStyle w:val="Index1"/>
      </w:pPr>
      <w:r w:rsidRPr="00B25524">
        <w:t>RefundId, 28, 32</w:t>
      </w:r>
    </w:p>
    <w:p w:rsidR="00B25524" w:rsidRPr="00B25524" w:rsidRDefault="00B25524">
      <w:pPr>
        <w:pStyle w:val="Index1"/>
      </w:pPr>
      <w:r w:rsidRPr="00B25524">
        <w:t>Requirements</w:t>
      </w:r>
    </w:p>
    <w:p w:rsidR="00B25524" w:rsidRPr="00B25524" w:rsidRDefault="00B25524">
      <w:pPr>
        <w:pStyle w:val="Index2"/>
        <w:tabs>
          <w:tab w:val="right" w:leader="dot" w:pos="4367"/>
        </w:tabs>
        <w:rPr>
          <w:noProof/>
        </w:rPr>
      </w:pPr>
      <w:r w:rsidRPr="00B25524">
        <w:rPr>
          <w:rFonts w:cs="Arial"/>
          <w:noProof/>
        </w:rPr>
        <w:t>Asurion Schemas</w:t>
      </w:r>
      <w:r w:rsidRPr="00B25524">
        <w:rPr>
          <w:noProof/>
        </w:rPr>
        <w:t>, 7</w:t>
      </w:r>
    </w:p>
    <w:p w:rsidR="00B25524" w:rsidRPr="00B25524" w:rsidRDefault="00B25524">
      <w:pPr>
        <w:pStyle w:val="Index2"/>
        <w:tabs>
          <w:tab w:val="right" w:leader="dot" w:pos="4367"/>
        </w:tabs>
        <w:rPr>
          <w:noProof/>
        </w:rPr>
      </w:pPr>
      <w:r w:rsidRPr="00B25524">
        <w:rPr>
          <w:rFonts w:cs="Arial"/>
          <w:noProof/>
        </w:rPr>
        <w:t>Network Connectivity</w:t>
      </w:r>
      <w:r w:rsidRPr="00B25524">
        <w:rPr>
          <w:noProof/>
        </w:rPr>
        <w:t>, 7</w:t>
      </w:r>
    </w:p>
    <w:p w:rsidR="00B25524" w:rsidRPr="00B25524" w:rsidRDefault="00B25524">
      <w:pPr>
        <w:pStyle w:val="Index2"/>
        <w:tabs>
          <w:tab w:val="right" w:leader="dot" w:pos="4367"/>
        </w:tabs>
        <w:rPr>
          <w:noProof/>
        </w:rPr>
      </w:pPr>
      <w:r w:rsidRPr="00B25524">
        <w:rPr>
          <w:rFonts w:cs="Arial"/>
          <w:noProof/>
        </w:rPr>
        <w:t>Software</w:t>
      </w:r>
      <w:r w:rsidRPr="00B25524">
        <w:rPr>
          <w:noProof/>
        </w:rPr>
        <w:t>, 7</w:t>
      </w:r>
    </w:p>
    <w:p w:rsidR="00B25524" w:rsidRPr="00B25524" w:rsidRDefault="00B25524">
      <w:pPr>
        <w:pStyle w:val="Index2"/>
        <w:tabs>
          <w:tab w:val="right" w:leader="dot" w:pos="4367"/>
        </w:tabs>
        <w:rPr>
          <w:noProof/>
        </w:rPr>
      </w:pPr>
      <w:r w:rsidRPr="00B25524">
        <w:rPr>
          <w:rFonts w:cs="Arial"/>
          <w:noProof/>
        </w:rPr>
        <w:t>Standards Compliance</w:t>
      </w:r>
      <w:r w:rsidRPr="00B25524">
        <w:rPr>
          <w:noProof/>
        </w:rPr>
        <w:t>, 7</w:t>
      </w:r>
    </w:p>
    <w:p w:rsidR="00B25524" w:rsidRPr="00B25524" w:rsidRDefault="00B25524">
      <w:pPr>
        <w:pStyle w:val="Index2"/>
        <w:tabs>
          <w:tab w:val="right" w:leader="dot" w:pos="4367"/>
        </w:tabs>
        <w:rPr>
          <w:noProof/>
        </w:rPr>
      </w:pPr>
      <w:r w:rsidRPr="00B25524">
        <w:rPr>
          <w:rFonts w:cs="Arial"/>
          <w:noProof/>
        </w:rPr>
        <w:t>User Authorization</w:t>
      </w:r>
      <w:r w:rsidRPr="00B25524">
        <w:rPr>
          <w:noProof/>
        </w:rPr>
        <w:t>, 7</w:t>
      </w:r>
    </w:p>
    <w:p w:rsidR="00B25524" w:rsidRPr="00B25524" w:rsidRDefault="00B25524">
      <w:pPr>
        <w:pStyle w:val="Index1"/>
      </w:pPr>
      <w:r w:rsidRPr="00B25524">
        <w:t>ResubmitFailed Invoices, 43</w:t>
      </w:r>
    </w:p>
    <w:p w:rsidR="00B25524" w:rsidRPr="00B25524" w:rsidRDefault="00B25524">
      <w:pPr>
        <w:pStyle w:val="Index1"/>
      </w:pPr>
      <w:r w:rsidRPr="00B25524">
        <w:lastRenderedPageBreak/>
        <w:t>ReturnUnmasked, 20</w:t>
      </w:r>
    </w:p>
    <w:p w:rsidR="00B25524" w:rsidRPr="00B25524" w:rsidRDefault="00B25524">
      <w:pPr>
        <w:pStyle w:val="Index1"/>
      </w:pPr>
      <w:r w:rsidRPr="00B25524">
        <w:t>Root Certificate Authority, 36</w:t>
      </w:r>
    </w:p>
    <w:p w:rsidR="00B25524" w:rsidRPr="00B25524" w:rsidRDefault="00B25524">
      <w:pPr>
        <w:pStyle w:val="Index1"/>
      </w:pPr>
      <w:r w:rsidRPr="00B25524">
        <w:rPr>
          <w:color w:val="000000"/>
        </w:rPr>
        <w:t>ScheduledProcessDate</w:t>
      </w:r>
      <w:r w:rsidRPr="00B25524">
        <w:t>, 115</w:t>
      </w:r>
    </w:p>
    <w:p w:rsidR="00B25524" w:rsidRPr="00B25524" w:rsidRDefault="00B25524">
      <w:pPr>
        <w:pStyle w:val="Index1"/>
      </w:pPr>
      <w:r w:rsidRPr="00B25524">
        <w:t>SearchPayments</w:t>
      </w:r>
    </w:p>
    <w:p w:rsidR="00B25524" w:rsidRPr="00B25524" w:rsidRDefault="00B25524">
      <w:pPr>
        <w:pStyle w:val="Index2"/>
        <w:tabs>
          <w:tab w:val="right" w:leader="dot" w:pos="4367"/>
        </w:tabs>
        <w:rPr>
          <w:noProof/>
        </w:rPr>
      </w:pPr>
      <w:r w:rsidRPr="00B25524">
        <w:rPr>
          <w:rFonts w:cs="Arial"/>
          <w:noProof/>
        </w:rPr>
        <w:t>SearchPaymentsByComment@</w:t>
      </w:r>
      <w:r w:rsidRPr="00B25524">
        <w:rPr>
          <w:noProof/>
        </w:rPr>
        <w:t>, 30</w:t>
      </w:r>
    </w:p>
    <w:p w:rsidR="00B25524" w:rsidRPr="00B25524" w:rsidRDefault="00B25524">
      <w:pPr>
        <w:pStyle w:val="Index2"/>
        <w:tabs>
          <w:tab w:val="right" w:leader="dot" w:pos="4367"/>
        </w:tabs>
        <w:rPr>
          <w:noProof/>
        </w:rPr>
      </w:pPr>
      <w:r w:rsidRPr="00B25524">
        <w:rPr>
          <w:rFonts w:cs="Arial"/>
          <w:noProof/>
        </w:rPr>
        <w:t>SearchPaymentsByComment1FeeType</w:t>
      </w:r>
      <w:r w:rsidRPr="00B25524">
        <w:rPr>
          <w:noProof/>
        </w:rPr>
        <w:t>, 30</w:t>
      </w:r>
    </w:p>
    <w:p w:rsidR="00B25524" w:rsidRPr="00B25524" w:rsidRDefault="00B25524">
      <w:pPr>
        <w:pStyle w:val="Index2"/>
        <w:tabs>
          <w:tab w:val="right" w:leader="dot" w:pos="4367"/>
        </w:tabs>
        <w:rPr>
          <w:noProof/>
        </w:rPr>
      </w:pPr>
      <w:r w:rsidRPr="00B25524">
        <w:rPr>
          <w:rFonts w:cs="Arial"/>
          <w:noProof/>
        </w:rPr>
        <w:t>SearchPaymentsByComment1OrName</w:t>
      </w:r>
      <w:r w:rsidRPr="00B25524">
        <w:rPr>
          <w:noProof/>
        </w:rPr>
        <w:t>, 30</w:t>
      </w:r>
    </w:p>
    <w:p w:rsidR="00B25524" w:rsidRPr="00B25524" w:rsidRDefault="00B25524">
      <w:pPr>
        <w:pStyle w:val="Index2"/>
        <w:tabs>
          <w:tab w:val="right" w:leader="dot" w:pos="4367"/>
        </w:tabs>
        <w:rPr>
          <w:noProof/>
        </w:rPr>
      </w:pPr>
      <w:r w:rsidRPr="00B25524">
        <w:rPr>
          <w:rFonts w:cs="Arial"/>
          <w:noProof/>
        </w:rPr>
        <w:t>SearchPaymentsByStatus</w:t>
      </w:r>
      <w:r w:rsidRPr="00B25524">
        <w:rPr>
          <w:noProof/>
        </w:rPr>
        <w:t>, 30</w:t>
      </w:r>
    </w:p>
    <w:p w:rsidR="00B25524" w:rsidRPr="00B25524" w:rsidRDefault="00B25524">
      <w:pPr>
        <w:pStyle w:val="Index2"/>
        <w:tabs>
          <w:tab w:val="right" w:leader="dot" w:pos="4367"/>
        </w:tabs>
        <w:rPr>
          <w:noProof/>
        </w:rPr>
      </w:pPr>
      <w:r w:rsidRPr="00B25524">
        <w:rPr>
          <w:rFonts w:cs="Arial"/>
          <w:noProof/>
        </w:rPr>
        <w:t>SearchPaymentsRequest</w:t>
      </w:r>
      <w:r w:rsidRPr="00B25524">
        <w:rPr>
          <w:noProof/>
        </w:rPr>
        <w:t>, 30</w:t>
      </w:r>
    </w:p>
    <w:p w:rsidR="00B25524" w:rsidRPr="00B25524" w:rsidRDefault="00B25524">
      <w:pPr>
        <w:pStyle w:val="Index2"/>
        <w:tabs>
          <w:tab w:val="right" w:leader="dot" w:pos="4367"/>
        </w:tabs>
        <w:rPr>
          <w:noProof/>
        </w:rPr>
      </w:pPr>
      <w:r w:rsidRPr="00B25524">
        <w:rPr>
          <w:rFonts w:cs="Arial"/>
          <w:noProof/>
        </w:rPr>
        <w:t>SearchPaymentsResponse</w:t>
      </w:r>
      <w:r w:rsidRPr="00B25524">
        <w:rPr>
          <w:noProof/>
        </w:rPr>
        <w:t>, 30</w:t>
      </w:r>
    </w:p>
    <w:p w:rsidR="00B25524" w:rsidRPr="00B25524" w:rsidRDefault="00B25524">
      <w:pPr>
        <w:pStyle w:val="Index2"/>
        <w:tabs>
          <w:tab w:val="right" w:leader="dot" w:pos="4367"/>
        </w:tabs>
        <w:rPr>
          <w:noProof/>
        </w:rPr>
      </w:pPr>
      <w:r w:rsidRPr="00B25524">
        <w:rPr>
          <w:rFonts w:cs="Arial"/>
          <w:noProof/>
        </w:rPr>
        <w:t>SearchPaymentsResult</w:t>
      </w:r>
      <w:r w:rsidRPr="00B25524">
        <w:rPr>
          <w:noProof/>
        </w:rPr>
        <w:t>, 30</w:t>
      </w:r>
    </w:p>
    <w:p w:rsidR="00B25524" w:rsidRPr="00B25524" w:rsidRDefault="00B25524">
      <w:pPr>
        <w:pStyle w:val="Index1"/>
      </w:pPr>
      <w:r w:rsidRPr="00B25524">
        <w:t>SearchPayments API Services, 9, 30</w:t>
      </w:r>
    </w:p>
    <w:p w:rsidR="00B25524" w:rsidRPr="00B25524" w:rsidRDefault="00B25524">
      <w:pPr>
        <w:pStyle w:val="Index1"/>
      </w:pPr>
      <w:r w:rsidRPr="00B25524">
        <w:t>SearchPayments Process Flow, 30</w:t>
      </w:r>
    </w:p>
    <w:p w:rsidR="00B25524" w:rsidRPr="00B25524" w:rsidRDefault="00B25524">
      <w:pPr>
        <w:pStyle w:val="Index1"/>
      </w:pPr>
      <w:r w:rsidRPr="00B25524">
        <w:t>SearchReconciledPayments</w:t>
      </w:r>
    </w:p>
    <w:p w:rsidR="00B25524" w:rsidRPr="00B25524" w:rsidRDefault="00B25524">
      <w:pPr>
        <w:pStyle w:val="Index2"/>
        <w:tabs>
          <w:tab w:val="right" w:leader="dot" w:pos="4367"/>
        </w:tabs>
        <w:rPr>
          <w:noProof/>
        </w:rPr>
      </w:pPr>
      <w:r w:rsidRPr="00B25524">
        <w:rPr>
          <w:rFonts w:cs="Arial"/>
          <w:noProof/>
        </w:rPr>
        <w:t>SearchReconciledPaymentsAll</w:t>
      </w:r>
      <w:r w:rsidRPr="00B25524">
        <w:rPr>
          <w:noProof/>
        </w:rPr>
        <w:t>, 31</w:t>
      </w:r>
    </w:p>
    <w:p w:rsidR="00B25524" w:rsidRPr="00B25524" w:rsidRDefault="00B25524">
      <w:pPr>
        <w:pStyle w:val="Index2"/>
        <w:tabs>
          <w:tab w:val="right" w:leader="dot" w:pos="4367"/>
        </w:tabs>
        <w:rPr>
          <w:noProof/>
        </w:rPr>
      </w:pPr>
      <w:r w:rsidRPr="00B25524">
        <w:rPr>
          <w:rFonts w:cs="Arial"/>
          <w:noProof/>
        </w:rPr>
        <w:t>SearchReconciledPaymentsRequst</w:t>
      </w:r>
      <w:r w:rsidRPr="00B25524">
        <w:rPr>
          <w:noProof/>
        </w:rPr>
        <w:t>, 31</w:t>
      </w:r>
    </w:p>
    <w:p w:rsidR="00B25524" w:rsidRPr="00B25524" w:rsidRDefault="00B25524">
      <w:pPr>
        <w:pStyle w:val="Index2"/>
        <w:tabs>
          <w:tab w:val="right" w:leader="dot" w:pos="4367"/>
        </w:tabs>
        <w:rPr>
          <w:noProof/>
        </w:rPr>
      </w:pPr>
      <w:r w:rsidRPr="00B25524">
        <w:rPr>
          <w:rFonts w:cs="Arial"/>
          <w:noProof/>
        </w:rPr>
        <w:t>SearchReconciledPaymentsResponse</w:t>
      </w:r>
      <w:r w:rsidRPr="00B25524">
        <w:rPr>
          <w:noProof/>
        </w:rPr>
        <w:t>, 31</w:t>
      </w:r>
    </w:p>
    <w:p w:rsidR="00B25524" w:rsidRPr="00B25524" w:rsidRDefault="00B25524">
      <w:pPr>
        <w:pStyle w:val="Index2"/>
        <w:tabs>
          <w:tab w:val="right" w:leader="dot" w:pos="4367"/>
        </w:tabs>
        <w:rPr>
          <w:noProof/>
        </w:rPr>
      </w:pPr>
      <w:r w:rsidRPr="00B25524">
        <w:rPr>
          <w:rFonts w:cs="Arial"/>
          <w:noProof/>
        </w:rPr>
        <w:t>SearchReconciledPaymentsResult</w:t>
      </w:r>
      <w:r w:rsidRPr="00B25524">
        <w:rPr>
          <w:noProof/>
        </w:rPr>
        <w:t>, 31</w:t>
      </w:r>
    </w:p>
    <w:p w:rsidR="00B25524" w:rsidRPr="00B25524" w:rsidRDefault="00B25524">
      <w:pPr>
        <w:pStyle w:val="Index1"/>
      </w:pPr>
      <w:r w:rsidRPr="00B25524">
        <w:t>SearchReconciledPayments API Services, 9, 31</w:t>
      </w:r>
    </w:p>
    <w:p w:rsidR="00B25524" w:rsidRPr="00B25524" w:rsidRDefault="00B25524">
      <w:pPr>
        <w:pStyle w:val="Index1"/>
      </w:pPr>
      <w:r w:rsidRPr="00B25524">
        <w:t>SearchRefunds API Service</w:t>
      </w:r>
    </w:p>
    <w:p w:rsidR="00B25524" w:rsidRPr="00B25524" w:rsidRDefault="00B25524">
      <w:pPr>
        <w:pStyle w:val="Index2"/>
        <w:tabs>
          <w:tab w:val="right" w:leader="dot" w:pos="4367"/>
        </w:tabs>
        <w:rPr>
          <w:noProof/>
        </w:rPr>
      </w:pPr>
      <w:r w:rsidRPr="00B25524">
        <w:rPr>
          <w:rFonts w:cs="Arial"/>
          <w:noProof/>
        </w:rPr>
        <w:t>SearchRefundsAdvanced</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SearchRefundsByFeeClass</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SearchRefundsById</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SearchRefundsByStatusAndFeeClass</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SearchRefundsByTransactinId</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SearchRefundsRequest</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SearchRefundsResponse</w:t>
      </w:r>
      <w:r w:rsidRPr="00B25524">
        <w:rPr>
          <w:noProof/>
        </w:rPr>
        <w:t>, 32</w:t>
      </w:r>
    </w:p>
    <w:p w:rsidR="00B25524" w:rsidRPr="00B25524" w:rsidRDefault="00B25524">
      <w:pPr>
        <w:pStyle w:val="Index2"/>
        <w:tabs>
          <w:tab w:val="right" w:leader="dot" w:pos="4367"/>
        </w:tabs>
        <w:rPr>
          <w:noProof/>
        </w:rPr>
      </w:pPr>
      <w:r w:rsidRPr="00B25524">
        <w:rPr>
          <w:rFonts w:cs="Arial"/>
          <w:noProof/>
        </w:rPr>
        <w:t>SearchRefundsResult</w:t>
      </w:r>
      <w:r w:rsidRPr="00B25524">
        <w:rPr>
          <w:noProof/>
        </w:rPr>
        <w:t>, 32</w:t>
      </w:r>
    </w:p>
    <w:p w:rsidR="00B25524" w:rsidRPr="00B25524" w:rsidRDefault="00B25524">
      <w:pPr>
        <w:pStyle w:val="Index1"/>
      </w:pPr>
      <w:r w:rsidRPr="00B25524">
        <w:t>SearchRefunds API Services, 9, 32</w:t>
      </w:r>
    </w:p>
    <w:p w:rsidR="00B25524" w:rsidRPr="00B25524" w:rsidRDefault="00B25524">
      <w:pPr>
        <w:pStyle w:val="Index1"/>
      </w:pPr>
      <w:r w:rsidRPr="00B25524">
        <w:t>SearchResult, 20</w:t>
      </w:r>
    </w:p>
    <w:p w:rsidR="00B25524" w:rsidRPr="00B25524" w:rsidRDefault="00B25524">
      <w:pPr>
        <w:pStyle w:val="Index1"/>
      </w:pPr>
      <w:r w:rsidRPr="00B25524">
        <w:t>SendCancellation Notice, 43</w:t>
      </w:r>
    </w:p>
    <w:p w:rsidR="00B25524" w:rsidRPr="00B25524" w:rsidRDefault="00B25524">
      <w:pPr>
        <w:pStyle w:val="Index1"/>
      </w:pPr>
      <w:r w:rsidRPr="00B25524">
        <w:t>Service</w:t>
      </w:r>
    </w:p>
    <w:p w:rsidR="00B25524" w:rsidRPr="00B25524" w:rsidRDefault="00B25524">
      <w:pPr>
        <w:pStyle w:val="Index2"/>
        <w:tabs>
          <w:tab w:val="right" w:leader="dot" w:pos="4367"/>
        </w:tabs>
        <w:rPr>
          <w:noProof/>
        </w:rPr>
      </w:pPr>
      <w:r w:rsidRPr="00B25524">
        <w:rPr>
          <w:noProof/>
        </w:rPr>
        <w:t>CancelPremium API Service, 9, 17</w:t>
      </w:r>
    </w:p>
    <w:p w:rsidR="00B25524" w:rsidRPr="00B25524" w:rsidRDefault="00B25524">
      <w:pPr>
        <w:pStyle w:val="Index1"/>
      </w:pPr>
      <w:r w:rsidRPr="00B25524">
        <w:t>SMTP, 11</w:t>
      </w:r>
    </w:p>
    <w:p w:rsidR="00B25524" w:rsidRPr="00B25524" w:rsidRDefault="00B25524">
      <w:pPr>
        <w:pStyle w:val="Index1"/>
      </w:pPr>
      <w:r w:rsidRPr="00B25524">
        <w:t>SOAP, 7, 11, 12, 13, 17, 18, 19, 20, 21, 111, 112</w:t>
      </w:r>
    </w:p>
    <w:p w:rsidR="00B25524" w:rsidRPr="00B25524" w:rsidRDefault="00B25524">
      <w:pPr>
        <w:pStyle w:val="Index1"/>
      </w:pPr>
      <w:r w:rsidRPr="00B25524">
        <w:t>SSL Certificates, 33</w:t>
      </w:r>
    </w:p>
    <w:p w:rsidR="00B25524" w:rsidRPr="00B25524" w:rsidRDefault="00B25524">
      <w:pPr>
        <w:pStyle w:val="Index1"/>
      </w:pPr>
      <w:r w:rsidRPr="00B25524">
        <w:t>StartDate, 115</w:t>
      </w:r>
    </w:p>
    <w:p w:rsidR="00B25524" w:rsidRPr="00B25524" w:rsidRDefault="00B25524">
      <w:pPr>
        <w:pStyle w:val="Index1"/>
      </w:pPr>
      <w:r w:rsidRPr="00B25524">
        <w:t>Status, 29, 30, 32, 35, 45, 52, 56, 70, 75, 83, 86, 89, 90, 91, 95, 98, 99, 100, 107, 109, 111</w:t>
      </w:r>
    </w:p>
    <w:p w:rsidR="00B25524" w:rsidRPr="00B25524" w:rsidRDefault="00B25524">
      <w:pPr>
        <w:pStyle w:val="Index2"/>
        <w:tabs>
          <w:tab w:val="right" w:leader="dot" w:pos="4367"/>
        </w:tabs>
        <w:rPr>
          <w:noProof/>
        </w:rPr>
      </w:pPr>
      <w:r w:rsidRPr="00B25524">
        <w:rPr>
          <w:noProof/>
        </w:rPr>
        <w:t>Submitted for Refund, 18</w:t>
      </w:r>
    </w:p>
    <w:p w:rsidR="00B25524" w:rsidRPr="00B25524" w:rsidRDefault="00B25524">
      <w:pPr>
        <w:pStyle w:val="Index1"/>
      </w:pPr>
      <w:r w:rsidRPr="00B25524">
        <w:t>Sterling Data Center (SDC)., 36</w:t>
      </w:r>
    </w:p>
    <w:p w:rsidR="00B25524" w:rsidRPr="00B25524" w:rsidRDefault="00B25524">
      <w:pPr>
        <w:pStyle w:val="Index1"/>
      </w:pPr>
      <w:r w:rsidRPr="00B25524">
        <w:t>Support</w:t>
      </w:r>
    </w:p>
    <w:p w:rsidR="00B25524" w:rsidRPr="00B25524" w:rsidRDefault="00B25524">
      <w:pPr>
        <w:pStyle w:val="Index2"/>
        <w:tabs>
          <w:tab w:val="right" w:leader="dot" w:pos="4367"/>
        </w:tabs>
        <w:rPr>
          <w:noProof/>
        </w:rPr>
      </w:pPr>
      <w:r w:rsidRPr="00B25524">
        <w:rPr>
          <w:rFonts w:cs="Arial"/>
          <w:noProof/>
        </w:rPr>
        <w:t>L1 (NOC)</w:t>
      </w:r>
      <w:r w:rsidRPr="00B25524">
        <w:rPr>
          <w:noProof/>
        </w:rPr>
        <w:t>, 40, 41</w:t>
      </w:r>
    </w:p>
    <w:p w:rsidR="00B25524" w:rsidRPr="00B25524" w:rsidRDefault="00B25524">
      <w:pPr>
        <w:pStyle w:val="Index2"/>
        <w:tabs>
          <w:tab w:val="right" w:leader="dot" w:pos="4367"/>
        </w:tabs>
        <w:rPr>
          <w:noProof/>
        </w:rPr>
      </w:pPr>
      <w:r w:rsidRPr="00B25524">
        <w:rPr>
          <w:noProof/>
        </w:rPr>
        <w:t>NOC, 33, 34, 40, 41</w:t>
      </w:r>
    </w:p>
    <w:p w:rsidR="00B25524" w:rsidRPr="00B25524" w:rsidRDefault="00B25524">
      <w:pPr>
        <w:pStyle w:val="Index1"/>
      </w:pPr>
      <w:r w:rsidRPr="00B25524">
        <w:t>System Assumptions, 7</w:t>
      </w:r>
    </w:p>
    <w:p w:rsidR="00B25524" w:rsidRPr="00B25524" w:rsidRDefault="00B25524">
      <w:pPr>
        <w:pStyle w:val="Index1"/>
      </w:pPr>
      <w:r w:rsidRPr="00B25524">
        <w:t>System Constraints, 7</w:t>
      </w:r>
    </w:p>
    <w:p w:rsidR="00B25524" w:rsidRPr="00B25524" w:rsidRDefault="00B25524">
      <w:pPr>
        <w:pStyle w:val="Index1"/>
      </w:pPr>
      <w:r w:rsidRPr="00B25524">
        <w:lastRenderedPageBreak/>
        <w:t>System Control</w:t>
      </w:r>
    </w:p>
    <w:p w:rsidR="00B25524" w:rsidRPr="00B25524" w:rsidRDefault="00B25524">
      <w:pPr>
        <w:pStyle w:val="Index2"/>
        <w:tabs>
          <w:tab w:val="right" w:leader="dot" w:pos="4367"/>
        </w:tabs>
        <w:rPr>
          <w:noProof/>
        </w:rPr>
      </w:pPr>
      <w:r w:rsidRPr="00B25524">
        <w:rPr>
          <w:noProof/>
        </w:rPr>
        <w:t>Claim Lock, 35</w:t>
      </w:r>
    </w:p>
    <w:p w:rsidR="00B25524" w:rsidRPr="00B25524" w:rsidRDefault="00B25524">
      <w:pPr>
        <w:pStyle w:val="Index2"/>
        <w:tabs>
          <w:tab w:val="right" w:leader="dot" w:pos="4367"/>
        </w:tabs>
        <w:rPr>
          <w:noProof/>
        </w:rPr>
      </w:pPr>
      <w:r w:rsidRPr="00B25524">
        <w:rPr>
          <w:noProof/>
        </w:rPr>
        <w:t>Rules Engine, 35</w:t>
      </w:r>
    </w:p>
    <w:p w:rsidR="00B25524" w:rsidRPr="00B25524" w:rsidRDefault="00B25524">
      <w:pPr>
        <w:pStyle w:val="Index1"/>
      </w:pPr>
      <w:r w:rsidRPr="00B25524">
        <w:t>System Password, 33</w:t>
      </w:r>
    </w:p>
    <w:p w:rsidR="00B25524" w:rsidRPr="00B25524" w:rsidRDefault="00B25524">
      <w:pPr>
        <w:pStyle w:val="Index1"/>
      </w:pPr>
      <w:r w:rsidRPr="00B25524">
        <w:t>System Requirements, 7</w:t>
      </w:r>
    </w:p>
    <w:p w:rsidR="00B25524" w:rsidRPr="00B25524" w:rsidRDefault="00B25524">
      <w:pPr>
        <w:pStyle w:val="Index1"/>
      </w:pPr>
      <w:r w:rsidRPr="00B25524">
        <w:t>System Risks, 7</w:t>
      </w:r>
    </w:p>
    <w:p w:rsidR="00B25524" w:rsidRPr="00B25524" w:rsidRDefault="00B25524">
      <w:pPr>
        <w:pStyle w:val="Index1"/>
      </w:pPr>
      <w:r w:rsidRPr="00B25524">
        <w:t>System Security, 33</w:t>
      </w:r>
    </w:p>
    <w:p w:rsidR="00B25524" w:rsidRPr="00B25524" w:rsidRDefault="00B25524">
      <w:pPr>
        <w:pStyle w:val="Index1"/>
      </w:pPr>
      <w:r w:rsidRPr="00B25524">
        <w:t>Systems Control</w:t>
      </w:r>
    </w:p>
    <w:p w:rsidR="00B25524" w:rsidRPr="00B25524" w:rsidRDefault="00B25524">
      <w:pPr>
        <w:pStyle w:val="Index2"/>
        <w:tabs>
          <w:tab w:val="right" w:leader="dot" w:pos="4367"/>
        </w:tabs>
        <w:rPr>
          <w:noProof/>
        </w:rPr>
      </w:pPr>
      <w:r w:rsidRPr="00B25524">
        <w:rPr>
          <w:noProof/>
        </w:rPr>
        <w:t>Rubber Wall Protection, 35</w:t>
      </w:r>
    </w:p>
    <w:p w:rsidR="00B25524" w:rsidRPr="00B25524" w:rsidRDefault="00B25524">
      <w:pPr>
        <w:pStyle w:val="Index1"/>
      </w:pPr>
      <w:r w:rsidRPr="00B25524">
        <w:t>Tender, 24, 27, 29, 59, 62, 66, 67, 70, 73, 99</w:t>
      </w:r>
    </w:p>
    <w:p w:rsidR="00B25524" w:rsidRPr="00B25524" w:rsidRDefault="00B25524">
      <w:pPr>
        <w:pStyle w:val="Index1"/>
      </w:pPr>
      <w:r w:rsidRPr="00B25524">
        <w:t>Third Party Connectivity, 8</w:t>
      </w:r>
    </w:p>
    <w:p w:rsidR="00B25524" w:rsidRPr="00B25524" w:rsidRDefault="00B25524">
      <w:pPr>
        <w:pStyle w:val="Index1"/>
      </w:pPr>
      <w:r w:rsidRPr="00B25524">
        <w:t>Tibco, 6, 12, 34, 42, 92, 103, 115</w:t>
      </w:r>
    </w:p>
    <w:p w:rsidR="00B25524" w:rsidRPr="00B25524" w:rsidRDefault="00B25524">
      <w:pPr>
        <w:pStyle w:val="Index1"/>
      </w:pPr>
      <w:r w:rsidRPr="00B25524">
        <w:t>TIBCO, 115</w:t>
      </w:r>
    </w:p>
    <w:p w:rsidR="00B25524" w:rsidRPr="00B25524" w:rsidRDefault="00B25524">
      <w:pPr>
        <w:pStyle w:val="Index1"/>
      </w:pPr>
      <w:r w:rsidRPr="00B25524">
        <w:t>Tibco ActiveMatrix BusinessWorks (BW), 7</w:t>
      </w:r>
    </w:p>
    <w:p w:rsidR="00B25524" w:rsidRPr="00B25524" w:rsidRDefault="00B25524">
      <w:pPr>
        <w:pStyle w:val="Index1"/>
      </w:pPr>
      <w:r w:rsidRPr="00B25524">
        <w:t>Tibco Enterpise Management System (EMS, 7</w:t>
      </w:r>
    </w:p>
    <w:p w:rsidR="00B25524" w:rsidRPr="00B25524" w:rsidRDefault="00B25524">
      <w:pPr>
        <w:pStyle w:val="Index1"/>
      </w:pPr>
      <w:r w:rsidRPr="00B25524">
        <w:t>Tibco Enterprise RTView, 34</w:t>
      </w:r>
    </w:p>
    <w:p w:rsidR="00B25524" w:rsidRPr="00B25524" w:rsidRDefault="00B25524">
      <w:pPr>
        <w:pStyle w:val="Index1"/>
      </w:pPr>
      <w:r w:rsidRPr="00B25524">
        <w:t>Tibco wrapper, 19</w:t>
      </w:r>
    </w:p>
    <w:p w:rsidR="00B25524" w:rsidRPr="00B25524" w:rsidRDefault="00B25524">
      <w:pPr>
        <w:pStyle w:val="Index1"/>
      </w:pPr>
      <w:r w:rsidRPr="00B25524">
        <w:lastRenderedPageBreak/>
        <w:t>Transaction, 19, 20, 24, 30, 31, 35, 65, 66, 69, 72, 74, 75, 76, 88, 89, 90, 91, 94, 98</w:t>
      </w:r>
    </w:p>
    <w:p w:rsidR="00B25524" w:rsidRPr="00B25524" w:rsidRDefault="00B25524">
      <w:pPr>
        <w:pStyle w:val="Index1"/>
      </w:pPr>
      <w:r w:rsidRPr="00B25524">
        <w:rPr>
          <w:i/>
        </w:rPr>
        <w:t>Transaction Duplication</w:t>
      </w:r>
      <w:r w:rsidRPr="00B25524">
        <w:t>, 35</w:t>
      </w:r>
    </w:p>
    <w:p w:rsidR="00B25524" w:rsidRPr="00B25524" w:rsidRDefault="00B25524">
      <w:pPr>
        <w:pStyle w:val="Index1"/>
      </w:pPr>
      <w:r w:rsidRPr="00B25524">
        <w:t>TransactionAmount, 25, 26, 27, 29, 74, 77</w:t>
      </w:r>
    </w:p>
    <w:p w:rsidR="00B25524" w:rsidRPr="00B25524" w:rsidRDefault="00B25524">
      <w:pPr>
        <w:pStyle w:val="Index1"/>
      </w:pPr>
      <w:r w:rsidRPr="00B25524">
        <w:t>TransactionId, 20, 22, 23, 24, 25, 26, 27, 32, 58, 72, 74, 76, 99</w:t>
      </w:r>
    </w:p>
    <w:p w:rsidR="00B25524" w:rsidRPr="00B25524" w:rsidRDefault="00B25524">
      <w:pPr>
        <w:pStyle w:val="Index1"/>
      </w:pPr>
      <w:r w:rsidRPr="00B25524">
        <w:t>TransactionType, 19, 25, 26, 27, 74, 76</w:t>
      </w:r>
    </w:p>
    <w:p w:rsidR="00B25524" w:rsidRPr="00B25524" w:rsidRDefault="00B25524">
      <w:pPr>
        <w:pStyle w:val="Index1"/>
      </w:pPr>
      <w:r w:rsidRPr="00B25524">
        <w:t>UpdateContract, 43</w:t>
      </w:r>
    </w:p>
    <w:p w:rsidR="00B25524" w:rsidRPr="00B25524" w:rsidRDefault="00B25524">
      <w:pPr>
        <w:pStyle w:val="Index1"/>
      </w:pPr>
      <w:r w:rsidRPr="00B25524">
        <w:t>UpdatePremiumPaymentByTransactionId, 27</w:t>
      </w:r>
    </w:p>
    <w:p w:rsidR="00B25524" w:rsidRPr="00B25524" w:rsidRDefault="00B25524">
      <w:pPr>
        <w:pStyle w:val="Index1"/>
      </w:pPr>
      <w:r w:rsidRPr="00B25524">
        <w:t>User ID, 11, 33, 68, 85</w:t>
      </w:r>
    </w:p>
    <w:p w:rsidR="00B25524" w:rsidRPr="00B25524" w:rsidRDefault="00B25524">
      <w:pPr>
        <w:pStyle w:val="Index1"/>
      </w:pPr>
      <w:r w:rsidRPr="00B25524">
        <w:t>VIP, 116</w:t>
      </w:r>
    </w:p>
    <w:p w:rsidR="00B25524" w:rsidRPr="00B25524" w:rsidRDefault="00B25524">
      <w:pPr>
        <w:pStyle w:val="Index1"/>
      </w:pPr>
      <w:r w:rsidRPr="00B25524">
        <w:t>WalMart, 89, 90</w:t>
      </w:r>
    </w:p>
    <w:p w:rsidR="00B25524" w:rsidRPr="00B25524" w:rsidRDefault="00B25524">
      <w:pPr>
        <w:pStyle w:val="Index1"/>
      </w:pPr>
      <w:r w:rsidRPr="00B25524">
        <w:t>WalmartPOS, 44</w:t>
      </w:r>
    </w:p>
    <w:p w:rsidR="00B25524" w:rsidRPr="00B25524" w:rsidRDefault="00B25524">
      <w:pPr>
        <w:pStyle w:val="Index1"/>
      </w:pPr>
      <w:r w:rsidRPr="00B25524">
        <w:t>Web Browser, 7</w:t>
      </w:r>
    </w:p>
    <w:p w:rsidR="00B25524" w:rsidRPr="00B25524" w:rsidRDefault="00B25524">
      <w:pPr>
        <w:pStyle w:val="Index1"/>
      </w:pPr>
      <w:r w:rsidRPr="00B25524">
        <w:t>WSDL, 44, 116</w:t>
      </w:r>
    </w:p>
    <w:p w:rsidR="00B25524" w:rsidRPr="00B25524" w:rsidRDefault="00B25524">
      <w:pPr>
        <w:pStyle w:val="Index1"/>
      </w:pPr>
      <w:r w:rsidRPr="00B25524">
        <w:t>XML schema, 64</w:t>
      </w:r>
    </w:p>
    <w:p w:rsidR="00B25524" w:rsidRPr="00B25524" w:rsidRDefault="00B25524">
      <w:pPr>
        <w:pStyle w:val="Index1"/>
      </w:pPr>
      <w:r w:rsidRPr="00B25524">
        <w:t>ZeroPremiumPaidThroughDate, 18</w:t>
      </w:r>
    </w:p>
    <w:p w:rsidR="00B25524" w:rsidRDefault="00B25524" w:rsidP="00CB745B">
      <w:pPr>
        <w:rPr>
          <w:rFonts w:cs="Arial"/>
          <w:noProof/>
          <w:szCs w:val="22"/>
        </w:rPr>
        <w:sectPr w:rsidR="00B25524" w:rsidSect="00B25524">
          <w:type w:val="continuous"/>
          <w:pgSz w:w="12240" w:h="15840"/>
          <w:pgMar w:top="1440" w:right="1080" w:bottom="1440" w:left="1440" w:header="720" w:footer="720" w:gutter="245"/>
          <w:cols w:num="2" w:space="720"/>
          <w:docGrid w:linePitch="360"/>
        </w:sectPr>
      </w:pPr>
    </w:p>
    <w:p w:rsidR="00F27A15" w:rsidRPr="005D3A21" w:rsidRDefault="00B25524" w:rsidP="00CB745B">
      <w:pPr>
        <w:rPr>
          <w:rFonts w:cs="Arial"/>
          <w:szCs w:val="22"/>
        </w:rPr>
      </w:pPr>
      <w:r>
        <w:rPr>
          <w:rFonts w:cs="Arial"/>
          <w:szCs w:val="22"/>
        </w:rPr>
        <w:lastRenderedPageBreak/>
        <w:fldChar w:fldCharType="end"/>
      </w:r>
    </w:p>
    <w:sectPr w:rsidR="00F27A15" w:rsidRPr="005D3A21" w:rsidSect="00B25524">
      <w:type w:val="continuous"/>
      <w:pgSz w:w="12240" w:h="15840"/>
      <w:pgMar w:top="1440" w:right="1080" w:bottom="1440" w:left="1440" w:header="720" w:footer="720" w:gutter="24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E50" w:rsidRDefault="00BF7E50">
      <w:r>
        <w:separator/>
      </w:r>
    </w:p>
  </w:endnote>
  <w:endnote w:type="continuationSeparator" w:id="0">
    <w:p w:rsidR="00BF7E50" w:rsidRDefault="00BF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HBPCCJ+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595" w:rsidRDefault="004725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2595" w:rsidRDefault="004725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595" w:rsidRDefault="00472595">
    <w:pPr>
      <w:pStyle w:val="Footer"/>
    </w:pPr>
    <w:ins w:id="8" w:author="Dell Burner" w:date="2002-06-23T22:49:00Z">
      <w:r>
        <w:fldChar w:fldCharType="begin"/>
      </w:r>
      <w:r>
        <w:instrText xml:space="preserve"> DATE \@ "MM/dd/yyyy" </w:instrText>
      </w:r>
    </w:ins>
    <w:r>
      <w:fldChar w:fldCharType="separate"/>
    </w:r>
    <w:r w:rsidR="005749A9">
      <w:rPr>
        <w:noProof/>
      </w:rPr>
      <w:t>05/16/2012</w:t>
    </w:r>
    <w:ins w:id="9" w:author="Dell Burner" w:date="2002-06-23T22:49:00Z">
      <w:r>
        <w:fldChar w:fldCharType="end"/>
      </w:r>
    </w:ins>
    <w:r>
      <w:tab/>
    </w:r>
    <w:r>
      <w:tab/>
    </w:r>
    <w:r>
      <w:rPr>
        <w:noProof/>
      </w:rPr>
      <w:drawing>
        <wp:anchor distT="0" distB="0" distL="114300" distR="114300" simplePos="0" relativeHeight="251657216" behindDoc="1" locked="0" layoutInCell="1" allowOverlap="1" wp14:anchorId="57EA870E" wp14:editId="5B4C1467">
          <wp:simplePos x="0" y="0"/>
          <wp:positionH relativeFrom="column">
            <wp:align>right</wp:align>
          </wp:positionH>
          <wp:positionV relativeFrom="paragraph">
            <wp:posOffset>-8890</wp:posOffset>
          </wp:positionV>
          <wp:extent cx="1828800" cy="552450"/>
          <wp:effectExtent l="0" t="0" r="0" b="0"/>
          <wp:wrapTight wrapText="bothSides">
            <wp:wrapPolygon edited="0">
              <wp:start x="0" y="0"/>
              <wp:lineTo x="0" y="20855"/>
              <wp:lineTo x="21375" y="20855"/>
              <wp:lineTo x="21375" y="0"/>
              <wp:lineTo x="0" y="0"/>
            </wp:wrapPolygon>
          </wp:wrapTight>
          <wp:docPr id="1" name="Picture 1" descr="cid:image002.jpg@01C50515.0ADC7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50515.0ADC77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595" w:rsidRDefault="004725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6FC7">
      <w:rPr>
        <w:rStyle w:val="PageNumber"/>
        <w:noProof/>
      </w:rPr>
      <w:t>109</w:t>
    </w:r>
    <w:r>
      <w:rPr>
        <w:rStyle w:val="PageNumber"/>
      </w:rPr>
      <w:fldChar w:fldCharType="end"/>
    </w:r>
  </w:p>
  <w:p w:rsidR="00472595" w:rsidRDefault="00472595">
    <w:pPr>
      <w:pStyle w:val="Footer"/>
    </w:pPr>
    <w:r>
      <w:rPr>
        <w:noProof/>
      </w:rPr>
      <w:drawing>
        <wp:anchor distT="0" distB="0" distL="114300" distR="114300" simplePos="0" relativeHeight="251658240" behindDoc="1" locked="0" layoutInCell="1" allowOverlap="1" wp14:anchorId="6A2A6168" wp14:editId="76E7CB0A">
          <wp:simplePos x="0" y="0"/>
          <wp:positionH relativeFrom="column">
            <wp:posOffset>4187825</wp:posOffset>
          </wp:positionH>
          <wp:positionV relativeFrom="paragraph">
            <wp:posOffset>-167640</wp:posOffset>
          </wp:positionV>
          <wp:extent cx="1828800" cy="571500"/>
          <wp:effectExtent l="0" t="0" r="0" b="0"/>
          <wp:wrapTight wrapText="bothSides">
            <wp:wrapPolygon edited="0">
              <wp:start x="0" y="0"/>
              <wp:lineTo x="0" y="20880"/>
              <wp:lineTo x="21375" y="20880"/>
              <wp:lineTo x="21375" y="0"/>
              <wp:lineTo x="0" y="0"/>
            </wp:wrapPolygon>
          </wp:wrapTight>
          <wp:docPr id="7" name="Picture 7" descr="cid:image002.jpg@01C50515.0ADC7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50515.0ADC77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14:sizeRelH relativeFrom="page">
            <wp14:pctWidth>0</wp14:pctWidth>
          </wp14:sizeRelH>
          <wp14:sizeRelV relativeFrom="page">
            <wp14:pctHeight>0</wp14:pctHeight>
          </wp14:sizeRelV>
        </wp:anchor>
      </w:drawing>
    </w:r>
    <w:ins w:id="298" w:author="Dell Burner" w:date="2002-06-23T22:49:00Z">
      <w:r>
        <w:fldChar w:fldCharType="begin"/>
      </w:r>
      <w:r>
        <w:instrText xml:space="preserve"> DATE \@ "MM/dd/yyyy" </w:instrText>
      </w:r>
    </w:ins>
    <w:r>
      <w:fldChar w:fldCharType="separate"/>
    </w:r>
    <w:r w:rsidR="005749A9">
      <w:rPr>
        <w:noProof/>
      </w:rPr>
      <w:t>05/16/2012</w:t>
    </w:r>
    <w:ins w:id="299" w:author="Dell Burner" w:date="2002-06-23T22:49:00Z">
      <w:r>
        <w:fldChar w:fldCharType="end"/>
      </w:r>
    </w:ins>
    <w:bookmarkStart w:id="300" w:name="_Toc518226924"/>
    <w:r>
      <w:tab/>
    </w:r>
    <w:r>
      <w:tab/>
    </w:r>
    <w:bookmarkEnd w:id="30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E50" w:rsidRDefault="00BF7E50">
      <w:r>
        <w:separator/>
      </w:r>
    </w:p>
  </w:footnote>
  <w:footnote w:type="continuationSeparator" w:id="0">
    <w:p w:rsidR="00BF7E50" w:rsidRDefault="00BF7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595" w:rsidRDefault="00472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8A0D814"/>
    <w:lvl w:ilvl="0">
      <w:start w:val="1"/>
      <w:numFmt w:val="decimal"/>
      <w:pStyle w:val="ListNumber3"/>
      <w:lvlText w:val="%1."/>
      <w:lvlJc w:val="left"/>
      <w:pPr>
        <w:tabs>
          <w:tab w:val="num" w:pos="1080"/>
        </w:tabs>
        <w:ind w:left="1080" w:hanging="360"/>
      </w:pPr>
    </w:lvl>
  </w:abstractNum>
  <w:abstractNum w:abstractNumId="1">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131972"/>
    <w:multiLevelType w:val="hybridMultilevel"/>
    <w:tmpl w:val="D3A6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163B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A1A3A21"/>
    <w:multiLevelType w:val="hybridMultilevel"/>
    <w:tmpl w:val="9AB2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C6C39"/>
    <w:multiLevelType w:val="hybridMultilevel"/>
    <w:tmpl w:val="45E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2DC9"/>
    <w:multiLevelType w:val="hybridMultilevel"/>
    <w:tmpl w:val="683C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62CE"/>
    <w:multiLevelType w:val="hybridMultilevel"/>
    <w:tmpl w:val="6E00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010E2"/>
    <w:multiLevelType w:val="hybridMultilevel"/>
    <w:tmpl w:val="BB7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75A"/>
    <w:multiLevelType w:val="hybridMultilevel"/>
    <w:tmpl w:val="FC0A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41411"/>
    <w:multiLevelType w:val="hybridMultilevel"/>
    <w:tmpl w:val="276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22CE0"/>
    <w:multiLevelType w:val="hybridMultilevel"/>
    <w:tmpl w:val="963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C7253"/>
    <w:multiLevelType w:val="hybridMultilevel"/>
    <w:tmpl w:val="5DEA5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B43F90"/>
    <w:multiLevelType w:val="hybridMultilevel"/>
    <w:tmpl w:val="670C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F9C0645"/>
    <w:multiLevelType w:val="hybridMultilevel"/>
    <w:tmpl w:val="D95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B7F83"/>
    <w:multiLevelType w:val="hybridMultilevel"/>
    <w:tmpl w:val="737E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3944AF"/>
    <w:multiLevelType w:val="hybridMultilevel"/>
    <w:tmpl w:val="B02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C43072"/>
    <w:multiLevelType w:val="hybridMultilevel"/>
    <w:tmpl w:val="693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1C7906"/>
    <w:multiLevelType w:val="hybridMultilevel"/>
    <w:tmpl w:val="8900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AE232D"/>
    <w:multiLevelType w:val="hybridMultilevel"/>
    <w:tmpl w:val="6ADA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FB6216"/>
    <w:multiLevelType w:val="hybridMultilevel"/>
    <w:tmpl w:val="5BA2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62704"/>
    <w:multiLevelType w:val="hybridMultilevel"/>
    <w:tmpl w:val="E0BC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393DE1"/>
    <w:multiLevelType w:val="hybridMultilevel"/>
    <w:tmpl w:val="5472E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3C10C0"/>
    <w:multiLevelType w:val="hybridMultilevel"/>
    <w:tmpl w:val="9CA25B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7C7069A"/>
    <w:multiLevelType w:val="multilevel"/>
    <w:tmpl w:val="0409001F"/>
    <w:styleLink w:val="111111"/>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81007B8"/>
    <w:multiLevelType w:val="hybridMultilevel"/>
    <w:tmpl w:val="A82E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35F01"/>
    <w:multiLevelType w:val="hybridMultilevel"/>
    <w:tmpl w:val="526A3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DD49EC"/>
    <w:multiLevelType w:val="hybridMultilevel"/>
    <w:tmpl w:val="E438F8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 w:numId="3">
    <w:abstractNumId w:val="24"/>
  </w:num>
  <w:num w:numId="4">
    <w:abstractNumId w:val="3"/>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6"/>
  </w:num>
  <w:num w:numId="9">
    <w:abstractNumId w:val="16"/>
  </w:num>
  <w:num w:numId="10">
    <w:abstractNumId w:val="7"/>
  </w:num>
  <w:num w:numId="11">
    <w:abstractNumId w:val="25"/>
  </w:num>
  <w:num w:numId="12">
    <w:abstractNumId w:val="20"/>
  </w:num>
  <w:num w:numId="13">
    <w:abstractNumId w:val="19"/>
  </w:num>
  <w:num w:numId="14">
    <w:abstractNumId w:val="27"/>
  </w:num>
  <w:num w:numId="15">
    <w:abstractNumId w:val="4"/>
  </w:num>
  <w:num w:numId="16">
    <w:abstractNumId w:val="11"/>
  </w:num>
  <w:num w:numId="17">
    <w:abstractNumId w:val="17"/>
  </w:num>
  <w:num w:numId="18">
    <w:abstractNumId w:val="21"/>
  </w:num>
  <w:num w:numId="19">
    <w:abstractNumId w:val="26"/>
  </w:num>
  <w:num w:numId="20">
    <w:abstractNumId w:val="8"/>
  </w:num>
  <w:num w:numId="21">
    <w:abstractNumId w:val="18"/>
  </w:num>
  <w:num w:numId="22">
    <w:abstractNumId w:val="14"/>
  </w:num>
  <w:num w:numId="23">
    <w:abstractNumId w:val="2"/>
  </w:num>
  <w:num w:numId="24">
    <w:abstractNumId w:val="9"/>
  </w:num>
  <w:num w:numId="25">
    <w:abstractNumId w:val="22"/>
  </w:num>
  <w:num w:numId="26">
    <w:abstractNumId w:val="12"/>
  </w:num>
  <w:num w:numId="27">
    <w:abstractNumId w:val="13"/>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AE"/>
    <w:rsid w:val="0000027C"/>
    <w:rsid w:val="0000048C"/>
    <w:rsid w:val="0000049B"/>
    <w:rsid w:val="000007A5"/>
    <w:rsid w:val="00001222"/>
    <w:rsid w:val="00001697"/>
    <w:rsid w:val="0000258A"/>
    <w:rsid w:val="0000293F"/>
    <w:rsid w:val="0000336D"/>
    <w:rsid w:val="00005D56"/>
    <w:rsid w:val="0000643E"/>
    <w:rsid w:val="000065F0"/>
    <w:rsid w:val="00006AE7"/>
    <w:rsid w:val="00006E42"/>
    <w:rsid w:val="00007B72"/>
    <w:rsid w:val="000103B7"/>
    <w:rsid w:val="0001096C"/>
    <w:rsid w:val="00012356"/>
    <w:rsid w:val="0001236A"/>
    <w:rsid w:val="00012732"/>
    <w:rsid w:val="00012E61"/>
    <w:rsid w:val="0001351F"/>
    <w:rsid w:val="00013CEB"/>
    <w:rsid w:val="000152E2"/>
    <w:rsid w:val="00015AD6"/>
    <w:rsid w:val="00016DCC"/>
    <w:rsid w:val="00017F7F"/>
    <w:rsid w:val="00020181"/>
    <w:rsid w:val="00020EF2"/>
    <w:rsid w:val="00020FAC"/>
    <w:rsid w:val="00021260"/>
    <w:rsid w:val="0002157D"/>
    <w:rsid w:val="000224B0"/>
    <w:rsid w:val="000226B8"/>
    <w:rsid w:val="0002318B"/>
    <w:rsid w:val="000236CD"/>
    <w:rsid w:val="0002413C"/>
    <w:rsid w:val="00024302"/>
    <w:rsid w:val="00025245"/>
    <w:rsid w:val="00025DDC"/>
    <w:rsid w:val="000271FB"/>
    <w:rsid w:val="000276ED"/>
    <w:rsid w:val="00031750"/>
    <w:rsid w:val="00031C0A"/>
    <w:rsid w:val="00032428"/>
    <w:rsid w:val="00032441"/>
    <w:rsid w:val="00033571"/>
    <w:rsid w:val="000339D7"/>
    <w:rsid w:val="00033C61"/>
    <w:rsid w:val="0003476C"/>
    <w:rsid w:val="00034D47"/>
    <w:rsid w:val="0003547D"/>
    <w:rsid w:val="000355D8"/>
    <w:rsid w:val="000361F0"/>
    <w:rsid w:val="000366F9"/>
    <w:rsid w:val="00036975"/>
    <w:rsid w:val="0003727F"/>
    <w:rsid w:val="00037D4D"/>
    <w:rsid w:val="00037E6F"/>
    <w:rsid w:val="00037F7A"/>
    <w:rsid w:val="00040AC0"/>
    <w:rsid w:val="00041A59"/>
    <w:rsid w:val="000423CD"/>
    <w:rsid w:val="000426A4"/>
    <w:rsid w:val="00042887"/>
    <w:rsid w:val="0004575E"/>
    <w:rsid w:val="00045DC9"/>
    <w:rsid w:val="0005034F"/>
    <w:rsid w:val="00051174"/>
    <w:rsid w:val="000525E4"/>
    <w:rsid w:val="000529AC"/>
    <w:rsid w:val="00052C83"/>
    <w:rsid w:val="000546F7"/>
    <w:rsid w:val="0005489E"/>
    <w:rsid w:val="000560A3"/>
    <w:rsid w:val="000576B4"/>
    <w:rsid w:val="000579B4"/>
    <w:rsid w:val="0006082D"/>
    <w:rsid w:val="00060A1F"/>
    <w:rsid w:val="00061C49"/>
    <w:rsid w:val="00061E8A"/>
    <w:rsid w:val="00062E35"/>
    <w:rsid w:val="0006474E"/>
    <w:rsid w:val="00065118"/>
    <w:rsid w:val="00065165"/>
    <w:rsid w:val="000653D7"/>
    <w:rsid w:val="000666C7"/>
    <w:rsid w:val="000667CC"/>
    <w:rsid w:val="00066942"/>
    <w:rsid w:val="00066D55"/>
    <w:rsid w:val="0006740A"/>
    <w:rsid w:val="00067476"/>
    <w:rsid w:val="000677CD"/>
    <w:rsid w:val="000678AC"/>
    <w:rsid w:val="00067C9E"/>
    <w:rsid w:val="000703E6"/>
    <w:rsid w:val="00070779"/>
    <w:rsid w:val="000712F4"/>
    <w:rsid w:val="000716DF"/>
    <w:rsid w:val="000718A0"/>
    <w:rsid w:val="00071C0F"/>
    <w:rsid w:val="00071D20"/>
    <w:rsid w:val="00072C2E"/>
    <w:rsid w:val="000732C2"/>
    <w:rsid w:val="000744AF"/>
    <w:rsid w:val="0007489B"/>
    <w:rsid w:val="000758D7"/>
    <w:rsid w:val="000759EB"/>
    <w:rsid w:val="00076113"/>
    <w:rsid w:val="00076B57"/>
    <w:rsid w:val="00076E40"/>
    <w:rsid w:val="0007718E"/>
    <w:rsid w:val="00077EBA"/>
    <w:rsid w:val="00077F98"/>
    <w:rsid w:val="000803F6"/>
    <w:rsid w:val="0008198B"/>
    <w:rsid w:val="00081EC3"/>
    <w:rsid w:val="00081F91"/>
    <w:rsid w:val="00083062"/>
    <w:rsid w:val="0008324C"/>
    <w:rsid w:val="0008458A"/>
    <w:rsid w:val="000846CA"/>
    <w:rsid w:val="0008489C"/>
    <w:rsid w:val="00084AD1"/>
    <w:rsid w:val="000858B0"/>
    <w:rsid w:val="000859A7"/>
    <w:rsid w:val="00085A08"/>
    <w:rsid w:val="0008658E"/>
    <w:rsid w:val="00086837"/>
    <w:rsid w:val="00086E9D"/>
    <w:rsid w:val="00086F45"/>
    <w:rsid w:val="00090F20"/>
    <w:rsid w:val="0009187D"/>
    <w:rsid w:val="0009191A"/>
    <w:rsid w:val="00091995"/>
    <w:rsid w:val="000935C7"/>
    <w:rsid w:val="000943AD"/>
    <w:rsid w:val="000943CA"/>
    <w:rsid w:val="00095496"/>
    <w:rsid w:val="00095626"/>
    <w:rsid w:val="00095A69"/>
    <w:rsid w:val="00095EFB"/>
    <w:rsid w:val="00096F8B"/>
    <w:rsid w:val="000975F4"/>
    <w:rsid w:val="0009774C"/>
    <w:rsid w:val="00097B10"/>
    <w:rsid w:val="00097FE2"/>
    <w:rsid w:val="000A1050"/>
    <w:rsid w:val="000A1597"/>
    <w:rsid w:val="000A1BFC"/>
    <w:rsid w:val="000A23B9"/>
    <w:rsid w:val="000A449A"/>
    <w:rsid w:val="000A47CA"/>
    <w:rsid w:val="000A53F8"/>
    <w:rsid w:val="000A54F0"/>
    <w:rsid w:val="000A5FF7"/>
    <w:rsid w:val="000A7489"/>
    <w:rsid w:val="000B0D3D"/>
    <w:rsid w:val="000B21B8"/>
    <w:rsid w:val="000B3713"/>
    <w:rsid w:val="000B3DC9"/>
    <w:rsid w:val="000B4B0A"/>
    <w:rsid w:val="000B5838"/>
    <w:rsid w:val="000B6D65"/>
    <w:rsid w:val="000B6EF9"/>
    <w:rsid w:val="000B6F06"/>
    <w:rsid w:val="000B6F55"/>
    <w:rsid w:val="000B7E36"/>
    <w:rsid w:val="000C0633"/>
    <w:rsid w:val="000C0956"/>
    <w:rsid w:val="000C0B5B"/>
    <w:rsid w:val="000C21BF"/>
    <w:rsid w:val="000C23A8"/>
    <w:rsid w:val="000C3F9B"/>
    <w:rsid w:val="000C53B0"/>
    <w:rsid w:val="000C581F"/>
    <w:rsid w:val="000C64E9"/>
    <w:rsid w:val="000C687A"/>
    <w:rsid w:val="000C79A7"/>
    <w:rsid w:val="000D0289"/>
    <w:rsid w:val="000D05B9"/>
    <w:rsid w:val="000D3531"/>
    <w:rsid w:val="000D376E"/>
    <w:rsid w:val="000D3F82"/>
    <w:rsid w:val="000D4080"/>
    <w:rsid w:val="000D4B43"/>
    <w:rsid w:val="000D61F1"/>
    <w:rsid w:val="000D698F"/>
    <w:rsid w:val="000D74C9"/>
    <w:rsid w:val="000D7FAA"/>
    <w:rsid w:val="000E0359"/>
    <w:rsid w:val="000E1ED8"/>
    <w:rsid w:val="000E26B5"/>
    <w:rsid w:val="000E4A90"/>
    <w:rsid w:val="000E5C64"/>
    <w:rsid w:val="000E69E4"/>
    <w:rsid w:val="000E6AE1"/>
    <w:rsid w:val="000E7A90"/>
    <w:rsid w:val="000E7B12"/>
    <w:rsid w:val="000E7DED"/>
    <w:rsid w:val="000F08CA"/>
    <w:rsid w:val="000F0D55"/>
    <w:rsid w:val="000F126D"/>
    <w:rsid w:val="000F2034"/>
    <w:rsid w:val="000F2503"/>
    <w:rsid w:val="000F2D54"/>
    <w:rsid w:val="000F4386"/>
    <w:rsid w:val="000F4F06"/>
    <w:rsid w:val="000F5BA4"/>
    <w:rsid w:val="000F5CEF"/>
    <w:rsid w:val="000F5DF5"/>
    <w:rsid w:val="000F674E"/>
    <w:rsid w:val="000F6B90"/>
    <w:rsid w:val="000F712B"/>
    <w:rsid w:val="000F7404"/>
    <w:rsid w:val="00100478"/>
    <w:rsid w:val="001010DB"/>
    <w:rsid w:val="00101DF5"/>
    <w:rsid w:val="001038AC"/>
    <w:rsid w:val="0010561E"/>
    <w:rsid w:val="0010586C"/>
    <w:rsid w:val="001059E4"/>
    <w:rsid w:val="001060BA"/>
    <w:rsid w:val="001060DD"/>
    <w:rsid w:val="001076B3"/>
    <w:rsid w:val="00110905"/>
    <w:rsid w:val="001110C7"/>
    <w:rsid w:val="00111309"/>
    <w:rsid w:val="00112009"/>
    <w:rsid w:val="001126DD"/>
    <w:rsid w:val="00113AAE"/>
    <w:rsid w:val="001151D6"/>
    <w:rsid w:val="00115210"/>
    <w:rsid w:val="0011538B"/>
    <w:rsid w:val="00115540"/>
    <w:rsid w:val="00115A1C"/>
    <w:rsid w:val="001165DD"/>
    <w:rsid w:val="0011756E"/>
    <w:rsid w:val="00117B89"/>
    <w:rsid w:val="00117BA9"/>
    <w:rsid w:val="00121741"/>
    <w:rsid w:val="001218F4"/>
    <w:rsid w:val="0012229F"/>
    <w:rsid w:val="00124B00"/>
    <w:rsid w:val="00124CCB"/>
    <w:rsid w:val="00124FA1"/>
    <w:rsid w:val="00125235"/>
    <w:rsid w:val="00127ECF"/>
    <w:rsid w:val="00131E94"/>
    <w:rsid w:val="0013270A"/>
    <w:rsid w:val="00132B58"/>
    <w:rsid w:val="001330A8"/>
    <w:rsid w:val="00134D9B"/>
    <w:rsid w:val="00137627"/>
    <w:rsid w:val="00141327"/>
    <w:rsid w:val="00142C56"/>
    <w:rsid w:val="001434C4"/>
    <w:rsid w:val="001442B0"/>
    <w:rsid w:val="0014504B"/>
    <w:rsid w:val="00145604"/>
    <w:rsid w:val="00145F6A"/>
    <w:rsid w:val="001469B5"/>
    <w:rsid w:val="001509FD"/>
    <w:rsid w:val="00150E80"/>
    <w:rsid w:val="001517C1"/>
    <w:rsid w:val="0015196F"/>
    <w:rsid w:val="00151D92"/>
    <w:rsid w:val="00152520"/>
    <w:rsid w:val="00155DDD"/>
    <w:rsid w:val="00156BEF"/>
    <w:rsid w:val="001577CE"/>
    <w:rsid w:val="00157B91"/>
    <w:rsid w:val="0016050F"/>
    <w:rsid w:val="00160668"/>
    <w:rsid w:val="00160D3C"/>
    <w:rsid w:val="00160EBF"/>
    <w:rsid w:val="00161475"/>
    <w:rsid w:val="00161F86"/>
    <w:rsid w:val="00163363"/>
    <w:rsid w:val="00163399"/>
    <w:rsid w:val="001644D5"/>
    <w:rsid w:val="00164982"/>
    <w:rsid w:val="0016566C"/>
    <w:rsid w:val="001657D1"/>
    <w:rsid w:val="00165801"/>
    <w:rsid w:val="00165C1E"/>
    <w:rsid w:val="0016607B"/>
    <w:rsid w:val="00166D7E"/>
    <w:rsid w:val="001671C6"/>
    <w:rsid w:val="001672F3"/>
    <w:rsid w:val="00167660"/>
    <w:rsid w:val="00167869"/>
    <w:rsid w:val="00167B28"/>
    <w:rsid w:val="00167FDC"/>
    <w:rsid w:val="0017003E"/>
    <w:rsid w:val="00171AA2"/>
    <w:rsid w:val="00172095"/>
    <w:rsid w:val="00172281"/>
    <w:rsid w:val="00172C8C"/>
    <w:rsid w:val="0017405F"/>
    <w:rsid w:val="001742E5"/>
    <w:rsid w:val="001807BC"/>
    <w:rsid w:val="00183753"/>
    <w:rsid w:val="001840CE"/>
    <w:rsid w:val="0018453A"/>
    <w:rsid w:val="001851D5"/>
    <w:rsid w:val="00185828"/>
    <w:rsid w:val="00186EFE"/>
    <w:rsid w:val="0019005C"/>
    <w:rsid w:val="001905D3"/>
    <w:rsid w:val="00191654"/>
    <w:rsid w:val="00191B15"/>
    <w:rsid w:val="00192BEE"/>
    <w:rsid w:val="00193B61"/>
    <w:rsid w:val="0019422A"/>
    <w:rsid w:val="00194D89"/>
    <w:rsid w:val="00194FED"/>
    <w:rsid w:val="00195557"/>
    <w:rsid w:val="00195BA5"/>
    <w:rsid w:val="00195C2D"/>
    <w:rsid w:val="00195FF3"/>
    <w:rsid w:val="00196321"/>
    <w:rsid w:val="00196578"/>
    <w:rsid w:val="00196828"/>
    <w:rsid w:val="00196E85"/>
    <w:rsid w:val="00196FA9"/>
    <w:rsid w:val="0019760B"/>
    <w:rsid w:val="001976D6"/>
    <w:rsid w:val="0019772D"/>
    <w:rsid w:val="00197E0F"/>
    <w:rsid w:val="001A11F6"/>
    <w:rsid w:val="001A12B2"/>
    <w:rsid w:val="001A2EC9"/>
    <w:rsid w:val="001A306D"/>
    <w:rsid w:val="001A42FB"/>
    <w:rsid w:val="001A6C9C"/>
    <w:rsid w:val="001A71BC"/>
    <w:rsid w:val="001A793F"/>
    <w:rsid w:val="001B01E2"/>
    <w:rsid w:val="001B074C"/>
    <w:rsid w:val="001B25D0"/>
    <w:rsid w:val="001B35A8"/>
    <w:rsid w:val="001B47C0"/>
    <w:rsid w:val="001B49BD"/>
    <w:rsid w:val="001B7720"/>
    <w:rsid w:val="001C02DF"/>
    <w:rsid w:val="001C0F79"/>
    <w:rsid w:val="001C174E"/>
    <w:rsid w:val="001C1DE3"/>
    <w:rsid w:val="001C2411"/>
    <w:rsid w:val="001C361E"/>
    <w:rsid w:val="001C3E0C"/>
    <w:rsid w:val="001C46AE"/>
    <w:rsid w:val="001C4B33"/>
    <w:rsid w:val="001C5206"/>
    <w:rsid w:val="001C6465"/>
    <w:rsid w:val="001C6940"/>
    <w:rsid w:val="001C79BF"/>
    <w:rsid w:val="001C7F54"/>
    <w:rsid w:val="001C7FC3"/>
    <w:rsid w:val="001D0194"/>
    <w:rsid w:val="001D1CA4"/>
    <w:rsid w:val="001D26B8"/>
    <w:rsid w:val="001D30B1"/>
    <w:rsid w:val="001D3273"/>
    <w:rsid w:val="001D3564"/>
    <w:rsid w:val="001D35D0"/>
    <w:rsid w:val="001D3F3A"/>
    <w:rsid w:val="001D4068"/>
    <w:rsid w:val="001D694E"/>
    <w:rsid w:val="001D7488"/>
    <w:rsid w:val="001D77A8"/>
    <w:rsid w:val="001E08D6"/>
    <w:rsid w:val="001E0CB6"/>
    <w:rsid w:val="001E0F66"/>
    <w:rsid w:val="001E18E0"/>
    <w:rsid w:val="001E213B"/>
    <w:rsid w:val="001E2A2D"/>
    <w:rsid w:val="001E31F2"/>
    <w:rsid w:val="001E38CD"/>
    <w:rsid w:val="001E3BB8"/>
    <w:rsid w:val="001E417C"/>
    <w:rsid w:val="001E4E8B"/>
    <w:rsid w:val="001E5E82"/>
    <w:rsid w:val="001E66C0"/>
    <w:rsid w:val="001E75F1"/>
    <w:rsid w:val="001E7CD3"/>
    <w:rsid w:val="001F1186"/>
    <w:rsid w:val="001F27CD"/>
    <w:rsid w:val="001F2BD0"/>
    <w:rsid w:val="001F3CE4"/>
    <w:rsid w:val="001F40E8"/>
    <w:rsid w:val="001F4732"/>
    <w:rsid w:val="001F532A"/>
    <w:rsid w:val="001F56BA"/>
    <w:rsid w:val="001F5D4F"/>
    <w:rsid w:val="001F7CFE"/>
    <w:rsid w:val="00200C15"/>
    <w:rsid w:val="00201030"/>
    <w:rsid w:val="00201BD9"/>
    <w:rsid w:val="00202F8C"/>
    <w:rsid w:val="002038B7"/>
    <w:rsid w:val="00203D63"/>
    <w:rsid w:val="00203FFE"/>
    <w:rsid w:val="0020553B"/>
    <w:rsid w:val="00205BBF"/>
    <w:rsid w:val="00206313"/>
    <w:rsid w:val="002063BC"/>
    <w:rsid w:val="00206773"/>
    <w:rsid w:val="002102C1"/>
    <w:rsid w:val="002106DF"/>
    <w:rsid w:val="002106FB"/>
    <w:rsid w:val="0021114C"/>
    <w:rsid w:val="00211342"/>
    <w:rsid w:val="00211F34"/>
    <w:rsid w:val="00212396"/>
    <w:rsid w:val="00212BFD"/>
    <w:rsid w:val="0021314B"/>
    <w:rsid w:val="0021336B"/>
    <w:rsid w:val="0021356D"/>
    <w:rsid w:val="0021425C"/>
    <w:rsid w:val="00217A60"/>
    <w:rsid w:val="00220EF0"/>
    <w:rsid w:val="00220FAD"/>
    <w:rsid w:val="002212F5"/>
    <w:rsid w:val="0022161A"/>
    <w:rsid w:val="0022196C"/>
    <w:rsid w:val="0022200F"/>
    <w:rsid w:val="002228D4"/>
    <w:rsid w:val="00223007"/>
    <w:rsid w:val="0022311B"/>
    <w:rsid w:val="00224426"/>
    <w:rsid w:val="0022482C"/>
    <w:rsid w:val="00224D58"/>
    <w:rsid w:val="00225230"/>
    <w:rsid w:val="0022622A"/>
    <w:rsid w:val="00226D5A"/>
    <w:rsid w:val="0022777A"/>
    <w:rsid w:val="00227B6B"/>
    <w:rsid w:val="002306D2"/>
    <w:rsid w:val="0023203E"/>
    <w:rsid w:val="00232F57"/>
    <w:rsid w:val="002343D9"/>
    <w:rsid w:val="00235166"/>
    <w:rsid w:val="00235F0B"/>
    <w:rsid w:val="0023727B"/>
    <w:rsid w:val="002403B1"/>
    <w:rsid w:val="002405FC"/>
    <w:rsid w:val="00240B2A"/>
    <w:rsid w:val="00240F94"/>
    <w:rsid w:val="002410F1"/>
    <w:rsid w:val="00241E0E"/>
    <w:rsid w:val="00243192"/>
    <w:rsid w:val="00243A69"/>
    <w:rsid w:val="00243CC5"/>
    <w:rsid w:val="00244887"/>
    <w:rsid w:val="002448CB"/>
    <w:rsid w:val="00244BEA"/>
    <w:rsid w:val="002452F5"/>
    <w:rsid w:val="00245D2C"/>
    <w:rsid w:val="00245D7A"/>
    <w:rsid w:val="00247CD5"/>
    <w:rsid w:val="00252ADA"/>
    <w:rsid w:val="00252E96"/>
    <w:rsid w:val="0025307F"/>
    <w:rsid w:val="00253B65"/>
    <w:rsid w:val="002544DD"/>
    <w:rsid w:val="00255051"/>
    <w:rsid w:val="00255AB3"/>
    <w:rsid w:val="0025679F"/>
    <w:rsid w:val="002568F2"/>
    <w:rsid w:val="00256BCE"/>
    <w:rsid w:val="00257062"/>
    <w:rsid w:val="00257701"/>
    <w:rsid w:val="00257CD7"/>
    <w:rsid w:val="002605E9"/>
    <w:rsid w:val="002613BD"/>
    <w:rsid w:val="002613D1"/>
    <w:rsid w:val="002615B6"/>
    <w:rsid w:val="002616A3"/>
    <w:rsid w:val="00261BF2"/>
    <w:rsid w:val="00261EE1"/>
    <w:rsid w:val="00262185"/>
    <w:rsid w:val="00263623"/>
    <w:rsid w:val="00263A8B"/>
    <w:rsid w:val="00263A8D"/>
    <w:rsid w:val="00263F9A"/>
    <w:rsid w:val="00264DE7"/>
    <w:rsid w:val="00266EF5"/>
    <w:rsid w:val="0026733F"/>
    <w:rsid w:val="00267665"/>
    <w:rsid w:val="00267A92"/>
    <w:rsid w:val="00267D40"/>
    <w:rsid w:val="002702B8"/>
    <w:rsid w:val="002703B5"/>
    <w:rsid w:val="0027089A"/>
    <w:rsid w:val="00270953"/>
    <w:rsid w:val="00270D14"/>
    <w:rsid w:val="00271110"/>
    <w:rsid w:val="0027258D"/>
    <w:rsid w:val="002725BB"/>
    <w:rsid w:val="00272C75"/>
    <w:rsid w:val="0027761F"/>
    <w:rsid w:val="002806C4"/>
    <w:rsid w:val="00281BEA"/>
    <w:rsid w:val="00282469"/>
    <w:rsid w:val="002838CD"/>
    <w:rsid w:val="0028408C"/>
    <w:rsid w:val="002841DA"/>
    <w:rsid w:val="00285725"/>
    <w:rsid w:val="00285DE4"/>
    <w:rsid w:val="00285F98"/>
    <w:rsid w:val="00290BF2"/>
    <w:rsid w:val="00290CA7"/>
    <w:rsid w:val="00291B70"/>
    <w:rsid w:val="00291BAF"/>
    <w:rsid w:val="002922B4"/>
    <w:rsid w:val="0029243C"/>
    <w:rsid w:val="002928D0"/>
    <w:rsid w:val="00292A88"/>
    <w:rsid w:val="00292FF1"/>
    <w:rsid w:val="002939BF"/>
    <w:rsid w:val="00295F63"/>
    <w:rsid w:val="00296616"/>
    <w:rsid w:val="00296F46"/>
    <w:rsid w:val="0029772E"/>
    <w:rsid w:val="0029792F"/>
    <w:rsid w:val="00297E46"/>
    <w:rsid w:val="00297E95"/>
    <w:rsid w:val="00297F1B"/>
    <w:rsid w:val="002A0399"/>
    <w:rsid w:val="002A151E"/>
    <w:rsid w:val="002A178C"/>
    <w:rsid w:val="002A1B6F"/>
    <w:rsid w:val="002A26D1"/>
    <w:rsid w:val="002A3082"/>
    <w:rsid w:val="002A3B18"/>
    <w:rsid w:val="002A3D80"/>
    <w:rsid w:val="002A53D1"/>
    <w:rsid w:val="002A544E"/>
    <w:rsid w:val="002A592C"/>
    <w:rsid w:val="002A72D8"/>
    <w:rsid w:val="002A7D6A"/>
    <w:rsid w:val="002B080D"/>
    <w:rsid w:val="002B178F"/>
    <w:rsid w:val="002B1896"/>
    <w:rsid w:val="002B1B4E"/>
    <w:rsid w:val="002B25EE"/>
    <w:rsid w:val="002B285B"/>
    <w:rsid w:val="002B2871"/>
    <w:rsid w:val="002B2D0B"/>
    <w:rsid w:val="002B3574"/>
    <w:rsid w:val="002B3ADC"/>
    <w:rsid w:val="002B7527"/>
    <w:rsid w:val="002B7BD1"/>
    <w:rsid w:val="002C0844"/>
    <w:rsid w:val="002C0EBF"/>
    <w:rsid w:val="002C10A1"/>
    <w:rsid w:val="002C12DA"/>
    <w:rsid w:val="002C15C0"/>
    <w:rsid w:val="002C1E4E"/>
    <w:rsid w:val="002C1F15"/>
    <w:rsid w:val="002C29AC"/>
    <w:rsid w:val="002C318D"/>
    <w:rsid w:val="002C3663"/>
    <w:rsid w:val="002C55CC"/>
    <w:rsid w:val="002C6ADF"/>
    <w:rsid w:val="002C7CA2"/>
    <w:rsid w:val="002D16C1"/>
    <w:rsid w:val="002D255C"/>
    <w:rsid w:val="002D273D"/>
    <w:rsid w:val="002D28CE"/>
    <w:rsid w:val="002D49B9"/>
    <w:rsid w:val="002D5A53"/>
    <w:rsid w:val="002D5DE7"/>
    <w:rsid w:val="002D6EA8"/>
    <w:rsid w:val="002D7D9D"/>
    <w:rsid w:val="002D7F38"/>
    <w:rsid w:val="002E0CF3"/>
    <w:rsid w:val="002E1530"/>
    <w:rsid w:val="002E2BDF"/>
    <w:rsid w:val="002E4779"/>
    <w:rsid w:val="002E6C7A"/>
    <w:rsid w:val="002F06D2"/>
    <w:rsid w:val="002F0768"/>
    <w:rsid w:val="002F088F"/>
    <w:rsid w:val="002F179B"/>
    <w:rsid w:val="002F2034"/>
    <w:rsid w:val="002F34A0"/>
    <w:rsid w:val="002F40D5"/>
    <w:rsid w:val="002F4159"/>
    <w:rsid w:val="002F5F4D"/>
    <w:rsid w:val="002F614E"/>
    <w:rsid w:val="002F640C"/>
    <w:rsid w:val="002F793B"/>
    <w:rsid w:val="003010A3"/>
    <w:rsid w:val="00302553"/>
    <w:rsid w:val="0030284A"/>
    <w:rsid w:val="003032A4"/>
    <w:rsid w:val="00303C5A"/>
    <w:rsid w:val="00303F4A"/>
    <w:rsid w:val="00304F8D"/>
    <w:rsid w:val="003051CF"/>
    <w:rsid w:val="00306056"/>
    <w:rsid w:val="00306E65"/>
    <w:rsid w:val="00306FC2"/>
    <w:rsid w:val="003079BC"/>
    <w:rsid w:val="00307C14"/>
    <w:rsid w:val="00307FCA"/>
    <w:rsid w:val="003101D5"/>
    <w:rsid w:val="003111AE"/>
    <w:rsid w:val="0031154E"/>
    <w:rsid w:val="0031161B"/>
    <w:rsid w:val="00311943"/>
    <w:rsid w:val="00311E1B"/>
    <w:rsid w:val="00312FE2"/>
    <w:rsid w:val="00313ED4"/>
    <w:rsid w:val="0031427B"/>
    <w:rsid w:val="00314A6C"/>
    <w:rsid w:val="00314F6D"/>
    <w:rsid w:val="00315457"/>
    <w:rsid w:val="003160C9"/>
    <w:rsid w:val="00316573"/>
    <w:rsid w:val="00316958"/>
    <w:rsid w:val="00316B0F"/>
    <w:rsid w:val="00320710"/>
    <w:rsid w:val="00320CD4"/>
    <w:rsid w:val="003219B8"/>
    <w:rsid w:val="00322A20"/>
    <w:rsid w:val="00323895"/>
    <w:rsid w:val="00323BE6"/>
    <w:rsid w:val="00323D81"/>
    <w:rsid w:val="00325595"/>
    <w:rsid w:val="00326214"/>
    <w:rsid w:val="00326A98"/>
    <w:rsid w:val="00326FC7"/>
    <w:rsid w:val="003279F8"/>
    <w:rsid w:val="00327E46"/>
    <w:rsid w:val="003316AF"/>
    <w:rsid w:val="003323D5"/>
    <w:rsid w:val="003336A4"/>
    <w:rsid w:val="00333B12"/>
    <w:rsid w:val="0033405C"/>
    <w:rsid w:val="00334245"/>
    <w:rsid w:val="00334C6C"/>
    <w:rsid w:val="00335172"/>
    <w:rsid w:val="00335DAD"/>
    <w:rsid w:val="003366B2"/>
    <w:rsid w:val="003368E5"/>
    <w:rsid w:val="00336998"/>
    <w:rsid w:val="00336E79"/>
    <w:rsid w:val="00336EB3"/>
    <w:rsid w:val="00337107"/>
    <w:rsid w:val="00337484"/>
    <w:rsid w:val="00340025"/>
    <w:rsid w:val="00340D02"/>
    <w:rsid w:val="00340E84"/>
    <w:rsid w:val="00342314"/>
    <w:rsid w:val="003432E8"/>
    <w:rsid w:val="00343589"/>
    <w:rsid w:val="003447F5"/>
    <w:rsid w:val="0034483D"/>
    <w:rsid w:val="00344F85"/>
    <w:rsid w:val="00345B31"/>
    <w:rsid w:val="003461F9"/>
    <w:rsid w:val="003466CE"/>
    <w:rsid w:val="003471B0"/>
    <w:rsid w:val="00347B4C"/>
    <w:rsid w:val="0035008D"/>
    <w:rsid w:val="00350CE4"/>
    <w:rsid w:val="00350D66"/>
    <w:rsid w:val="00350F36"/>
    <w:rsid w:val="00351EF4"/>
    <w:rsid w:val="00352158"/>
    <w:rsid w:val="00352628"/>
    <w:rsid w:val="00354256"/>
    <w:rsid w:val="00354988"/>
    <w:rsid w:val="00355286"/>
    <w:rsid w:val="00355CEC"/>
    <w:rsid w:val="003570F5"/>
    <w:rsid w:val="0036034A"/>
    <w:rsid w:val="003613C2"/>
    <w:rsid w:val="00361AF0"/>
    <w:rsid w:val="00362141"/>
    <w:rsid w:val="003623A0"/>
    <w:rsid w:val="00362C4B"/>
    <w:rsid w:val="00362C81"/>
    <w:rsid w:val="00362C88"/>
    <w:rsid w:val="00363E9E"/>
    <w:rsid w:val="003640B3"/>
    <w:rsid w:val="00364A26"/>
    <w:rsid w:val="00367380"/>
    <w:rsid w:val="003708AF"/>
    <w:rsid w:val="00370BDC"/>
    <w:rsid w:val="003718D7"/>
    <w:rsid w:val="00371B43"/>
    <w:rsid w:val="00373668"/>
    <w:rsid w:val="00373F70"/>
    <w:rsid w:val="003746B6"/>
    <w:rsid w:val="003761D3"/>
    <w:rsid w:val="00376F5C"/>
    <w:rsid w:val="003774EE"/>
    <w:rsid w:val="00380179"/>
    <w:rsid w:val="0038085B"/>
    <w:rsid w:val="00380AA8"/>
    <w:rsid w:val="003817C0"/>
    <w:rsid w:val="00381E1B"/>
    <w:rsid w:val="00382419"/>
    <w:rsid w:val="00382C8B"/>
    <w:rsid w:val="00382EFB"/>
    <w:rsid w:val="003833C9"/>
    <w:rsid w:val="00383605"/>
    <w:rsid w:val="00383ED8"/>
    <w:rsid w:val="0038462F"/>
    <w:rsid w:val="0038627A"/>
    <w:rsid w:val="003871F2"/>
    <w:rsid w:val="00390156"/>
    <w:rsid w:val="00390F22"/>
    <w:rsid w:val="00393B62"/>
    <w:rsid w:val="00393DFB"/>
    <w:rsid w:val="00394217"/>
    <w:rsid w:val="00395739"/>
    <w:rsid w:val="003967EA"/>
    <w:rsid w:val="00396931"/>
    <w:rsid w:val="00397733"/>
    <w:rsid w:val="00397DC2"/>
    <w:rsid w:val="003A02F0"/>
    <w:rsid w:val="003A0538"/>
    <w:rsid w:val="003A10FF"/>
    <w:rsid w:val="003A280B"/>
    <w:rsid w:val="003A2AF6"/>
    <w:rsid w:val="003A3998"/>
    <w:rsid w:val="003A3999"/>
    <w:rsid w:val="003A3A8F"/>
    <w:rsid w:val="003A413C"/>
    <w:rsid w:val="003A42EC"/>
    <w:rsid w:val="003A5391"/>
    <w:rsid w:val="003A540A"/>
    <w:rsid w:val="003A5584"/>
    <w:rsid w:val="003A620C"/>
    <w:rsid w:val="003A6522"/>
    <w:rsid w:val="003A6DB6"/>
    <w:rsid w:val="003B17FC"/>
    <w:rsid w:val="003B2690"/>
    <w:rsid w:val="003B453D"/>
    <w:rsid w:val="003B48BB"/>
    <w:rsid w:val="003B659E"/>
    <w:rsid w:val="003B66B4"/>
    <w:rsid w:val="003B6D8C"/>
    <w:rsid w:val="003B6E0F"/>
    <w:rsid w:val="003B7290"/>
    <w:rsid w:val="003B7BC0"/>
    <w:rsid w:val="003C0073"/>
    <w:rsid w:val="003C1393"/>
    <w:rsid w:val="003C153D"/>
    <w:rsid w:val="003C24AE"/>
    <w:rsid w:val="003C33BF"/>
    <w:rsid w:val="003C42DE"/>
    <w:rsid w:val="003C43C8"/>
    <w:rsid w:val="003C5083"/>
    <w:rsid w:val="003C6739"/>
    <w:rsid w:val="003C6B12"/>
    <w:rsid w:val="003C755C"/>
    <w:rsid w:val="003C78CC"/>
    <w:rsid w:val="003C7E6F"/>
    <w:rsid w:val="003D15EA"/>
    <w:rsid w:val="003D17E9"/>
    <w:rsid w:val="003D1AAF"/>
    <w:rsid w:val="003D2AB6"/>
    <w:rsid w:val="003D2D1D"/>
    <w:rsid w:val="003D5580"/>
    <w:rsid w:val="003D599E"/>
    <w:rsid w:val="003D5F2F"/>
    <w:rsid w:val="003D6965"/>
    <w:rsid w:val="003D7243"/>
    <w:rsid w:val="003E0278"/>
    <w:rsid w:val="003E041E"/>
    <w:rsid w:val="003E058B"/>
    <w:rsid w:val="003E3423"/>
    <w:rsid w:val="003E376B"/>
    <w:rsid w:val="003E3A44"/>
    <w:rsid w:val="003E5B6C"/>
    <w:rsid w:val="003E6BA4"/>
    <w:rsid w:val="003E6E95"/>
    <w:rsid w:val="003E7F54"/>
    <w:rsid w:val="003E7F5F"/>
    <w:rsid w:val="003F0582"/>
    <w:rsid w:val="003F26ED"/>
    <w:rsid w:val="003F2891"/>
    <w:rsid w:val="003F2F95"/>
    <w:rsid w:val="003F4560"/>
    <w:rsid w:val="003F559B"/>
    <w:rsid w:val="003F6B42"/>
    <w:rsid w:val="003F7905"/>
    <w:rsid w:val="004019EB"/>
    <w:rsid w:val="00401CA3"/>
    <w:rsid w:val="0040325E"/>
    <w:rsid w:val="00403A27"/>
    <w:rsid w:val="00404657"/>
    <w:rsid w:val="004046B5"/>
    <w:rsid w:val="00404D64"/>
    <w:rsid w:val="00405B3F"/>
    <w:rsid w:val="00407B11"/>
    <w:rsid w:val="004106D8"/>
    <w:rsid w:val="00410BA5"/>
    <w:rsid w:val="00410FC0"/>
    <w:rsid w:val="004113A5"/>
    <w:rsid w:val="004133C1"/>
    <w:rsid w:val="004136DC"/>
    <w:rsid w:val="00413F42"/>
    <w:rsid w:val="00414F27"/>
    <w:rsid w:val="00420AF1"/>
    <w:rsid w:val="0042185E"/>
    <w:rsid w:val="00421A90"/>
    <w:rsid w:val="0042287E"/>
    <w:rsid w:val="0042460F"/>
    <w:rsid w:val="00424755"/>
    <w:rsid w:val="00424A37"/>
    <w:rsid w:val="004252A6"/>
    <w:rsid w:val="0042587C"/>
    <w:rsid w:val="00425D1A"/>
    <w:rsid w:val="004260CE"/>
    <w:rsid w:val="004261E3"/>
    <w:rsid w:val="004263CC"/>
    <w:rsid w:val="00426E6B"/>
    <w:rsid w:val="00430FF2"/>
    <w:rsid w:val="00432222"/>
    <w:rsid w:val="00432D2F"/>
    <w:rsid w:val="00433363"/>
    <w:rsid w:val="0043337B"/>
    <w:rsid w:val="0043361C"/>
    <w:rsid w:val="00433E5A"/>
    <w:rsid w:val="00435F72"/>
    <w:rsid w:val="0043635A"/>
    <w:rsid w:val="0043761E"/>
    <w:rsid w:val="00437827"/>
    <w:rsid w:val="00437925"/>
    <w:rsid w:val="00440E6B"/>
    <w:rsid w:val="0044135A"/>
    <w:rsid w:val="004425C0"/>
    <w:rsid w:val="00442F3D"/>
    <w:rsid w:val="00442F44"/>
    <w:rsid w:val="004449F3"/>
    <w:rsid w:val="004455AD"/>
    <w:rsid w:val="00446B2E"/>
    <w:rsid w:val="00447A97"/>
    <w:rsid w:val="00450084"/>
    <w:rsid w:val="00450415"/>
    <w:rsid w:val="004517EB"/>
    <w:rsid w:val="00451E82"/>
    <w:rsid w:val="00452451"/>
    <w:rsid w:val="00452B17"/>
    <w:rsid w:val="0045364B"/>
    <w:rsid w:val="00454C0F"/>
    <w:rsid w:val="00455353"/>
    <w:rsid w:val="00455B0C"/>
    <w:rsid w:val="00456080"/>
    <w:rsid w:val="004564F5"/>
    <w:rsid w:val="00456A76"/>
    <w:rsid w:val="00460000"/>
    <w:rsid w:val="00461B9F"/>
    <w:rsid w:val="004621E9"/>
    <w:rsid w:val="0046273B"/>
    <w:rsid w:val="00462DD9"/>
    <w:rsid w:val="00462DF7"/>
    <w:rsid w:val="00463CF8"/>
    <w:rsid w:val="0046490F"/>
    <w:rsid w:val="004650C2"/>
    <w:rsid w:val="00465129"/>
    <w:rsid w:val="0046518A"/>
    <w:rsid w:val="004654D1"/>
    <w:rsid w:val="00465AF4"/>
    <w:rsid w:val="004665CD"/>
    <w:rsid w:val="00467A47"/>
    <w:rsid w:val="00470B4E"/>
    <w:rsid w:val="00470BBF"/>
    <w:rsid w:val="00470C34"/>
    <w:rsid w:val="00471CFF"/>
    <w:rsid w:val="00472595"/>
    <w:rsid w:val="00472687"/>
    <w:rsid w:val="0047330E"/>
    <w:rsid w:val="0047381F"/>
    <w:rsid w:val="00474455"/>
    <w:rsid w:val="00474850"/>
    <w:rsid w:val="00474EF3"/>
    <w:rsid w:val="0047727C"/>
    <w:rsid w:val="00480441"/>
    <w:rsid w:val="0048053F"/>
    <w:rsid w:val="0048159D"/>
    <w:rsid w:val="0048210E"/>
    <w:rsid w:val="00482F67"/>
    <w:rsid w:val="00482FDE"/>
    <w:rsid w:val="00483BE8"/>
    <w:rsid w:val="00484073"/>
    <w:rsid w:val="004845F1"/>
    <w:rsid w:val="00485C57"/>
    <w:rsid w:val="00486672"/>
    <w:rsid w:val="004875D1"/>
    <w:rsid w:val="0048782A"/>
    <w:rsid w:val="00487C41"/>
    <w:rsid w:val="004910A3"/>
    <w:rsid w:val="0049138D"/>
    <w:rsid w:val="00491C0B"/>
    <w:rsid w:val="004925C9"/>
    <w:rsid w:val="00492A56"/>
    <w:rsid w:val="00493178"/>
    <w:rsid w:val="00495849"/>
    <w:rsid w:val="00496391"/>
    <w:rsid w:val="00497F75"/>
    <w:rsid w:val="004A1303"/>
    <w:rsid w:val="004A2187"/>
    <w:rsid w:val="004A2890"/>
    <w:rsid w:val="004A2CA9"/>
    <w:rsid w:val="004A30E3"/>
    <w:rsid w:val="004A3BAA"/>
    <w:rsid w:val="004A3C44"/>
    <w:rsid w:val="004A3E30"/>
    <w:rsid w:val="004A40BB"/>
    <w:rsid w:val="004A40EE"/>
    <w:rsid w:val="004A4634"/>
    <w:rsid w:val="004A5F81"/>
    <w:rsid w:val="004A63B7"/>
    <w:rsid w:val="004B000C"/>
    <w:rsid w:val="004B040A"/>
    <w:rsid w:val="004B0AFA"/>
    <w:rsid w:val="004B0BF2"/>
    <w:rsid w:val="004B162B"/>
    <w:rsid w:val="004B2477"/>
    <w:rsid w:val="004B2B86"/>
    <w:rsid w:val="004B3503"/>
    <w:rsid w:val="004B464C"/>
    <w:rsid w:val="004B5240"/>
    <w:rsid w:val="004B6043"/>
    <w:rsid w:val="004B60E5"/>
    <w:rsid w:val="004B6194"/>
    <w:rsid w:val="004B7166"/>
    <w:rsid w:val="004B7364"/>
    <w:rsid w:val="004C060C"/>
    <w:rsid w:val="004C0DF7"/>
    <w:rsid w:val="004C4841"/>
    <w:rsid w:val="004C4D17"/>
    <w:rsid w:val="004C5DF9"/>
    <w:rsid w:val="004C65AC"/>
    <w:rsid w:val="004C66FD"/>
    <w:rsid w:val="004C76C8"/>
    <w:rsid w:val="004D02CA"/>
    <w:rsid w:val="004D2802"/>
    <w:rsid w:val="004D3451"/>
    <w:rsid w:val="004D5B1D"/>
    <w:rsid w:val="004D5E0E"/>
    <w:rsid w:val="004D5E2C"/>
    <w:rsid w:val="004D7319"/>
    <w:rsid w:val="004D788F"/>
    <w:rsid w:val="004E00A4"/>
    <w:rsid w:val="004E2023"/>
    <w:rsid w:val="004E213A"/>
    <w:rsid w:val="004E3167"/>
    <w:rsid w:val="004E4A46"/>
    <w:rsid w:val="004E4D7C"/>
    <w:rsid w:val="004E5188"/>
    <w:rsid w:val="004E569D"/>
    <w:rsid w:val="004E6185"/>
    <w:rsid w:val="004E7342"/>
    <w:rsid w:val="004E74D5"/>
    <w:rsid w:val="004F108D"/>
    <w:rsid w:val="004F137B"/>
    <w:rsid w:val="004F2336"/>
    <w:rsid w:val="004F30CD"/>
    <w:rsid w:val="004F3788"/>
    <w:rsid w:val="004F3F58"/>
    <w:rsid w:val="004F4350"/>
    <w:rsid w:val="004F4483"/>
    <w:rsid w:val="004F4F25"/>
    <w:rsid w:val="004F575B"/>
    <w:rsid w:val="004F5812"/>
    <w:rsid w:val="004F5CA0"/>
    <w:rsid w:val="004F6A5B"/>
    <w:rsid w:val="004F768A"/>
    <w:rsid w:val="00500921"/>
    <w:rsid w:val="005009CB"/>
    <w:rsid w:val="00501085"/>
    <w:rsid w:val="005010B6"/>
    <w:rsid w:val="005013C3"/>
    <w:rsid w:val="00501D8F"/>
    <w:rsid w:val="00501F8C"/>
    <w:rsid w:val="00502A01"/>
    <w:rsid w:val="00503001"/>
    <w:rsid w:val="00503912"/>
    <w:rsid w:val="00504A7B"/>
    <w:rsid w:val="00506A4B"/>
    <w:rsid w:val="0051046F"/>
    <w:rsid w:val="00510BB3"/>
    <w:rsid w:val="005112E5"/>
    <w:rsid w:val="00511873"/>
    <w:rsid w:val="005119B1"/>
    <w:rsid w:val="005125FC"/>
    <w:rsid w:val="00513ACA"/>
    <w:rsid w:val="005141DD"/>
    <w:rsid w:val="005143FD"/>
    <w:rsid w:val="00514E9C"/>
    <w:rsid w:val="00515619"/>
    <w:rsid w:val="005158E8"/>
    <w:rsid w:val="005164E1"/>
    <w:rsid w:val="0051699E"/>
    <w:rsid w:val="005171D5"/>
    <w:rsid w:val="00517919"/>
    <w:rsid w:val="00520238"/>
    <w:rsid w:val="005211CA"/>
    <w:rsid w:val="0052122F"/>
    <w:rsid w:val="0052338B"/>
    <w:rsid w:val="005257C5"/>
    <w:rsid w:val="00527ED9"/>
    <w:rsid w:val="00530478"/>
    <w:rsid w:val="00531007"/>
    <w:rsid w:val="00532D0E"/>
    <w:rsid w:val="005331A9"/>
    <w:rsid w:val="00533858"/>
    <w:rsid w:val="00533891"/>
    <w:rsid w:val="00533B20"/>
    <w:rsid w:val="00534CAA"/>
    <w:rsid w:val="005353B4"/>
    <w:rsid w:val="005354C1"/>
    <w:rsid w:val="00536372"/>
    <w:rsid w:val="00537926"/>
    <w:rsid w:val="00540830"/>
    <w:rsid w:val="00540B74"/>
    <w:rsid w:val="00540F68"/>
    <w:rsid w:val="0054148D"/>
    <w:rsid w:val="00542C4E"/>
    <w:rsid w:val="005432E7"/>
    <w:rsid w:val="005442E2"/>
    <w:rsid w:val="00544F4B"/>
    <w:rsid w:val="0054537F"/>
    <w:rsid w:val="00545BB0"/>
    <w:rsid w:val="00547EBA"/>
    <w:rsid w:val="005502B3"/>
    <w:rsid w:val="0055091C"/>
    <w:rsid w:val="005509F8"/>
    <w:rsid w:val="00550B1E"/>
    <w:rsid w:val="00550C59"/>
    <w:rsid w:val="005514C2"/>
    <w:rsid w:val="005517DF"/>
    <w:rsid w:val="00551ACA"/>
    <w:rsid w:val="00552F96"/>
    <w:rsid w:val="005530DA"/>
    <w:rsid w:val="0055597E"/>
    <w:rsid w:val="00555DE5"/>
    <w:rsid w:val="005564EB"/>
    <w:rsid w:val="00556C1C"/>
    <w:rsid w:val="00556C9C"/>
    <w:rsid w:val="005573FA"/>
    <w:rsid w:val="00561115"/>
    <w:rsid w:val="0056166A"/>
    <w:rsid w:val="00562DFE"/>
    <w:rsid w:val="00562E6B"/>
    <w:rsid w:val="00564CF7"/>
    <w:rsid w:val="00564DE5"/>
    <w:rsid w:val="00564FD0"/>
    <w:rsid w:val="005654C4"/>
    <w:rsid w:val="005658FC"/>
    <w:rsid w:val="00565CB2"/>
    <w:rsid w:val="00565DBA"/>
    <w:rsid w:val="005706AD"/>
    <w:rsid w:val="005706E1"/>
    <w:rsid w:val="005716FD"/>
    <w:rsid w:val="00572E2E"/>
    <w:rsid w:val="00573A6C"/>
    <w:rsid w:val="00573EA2"/>
    <w:rsid w:val="00573FEC"/>
    <w:rsid w:val="005749A9"/>
    <w:rsid w:val="00574AF1"/>
    <w:rsid w:val="005751C8"/>
    <w:rsid w:val="005751F8"/>
    <w:rsid w:val="0057570E"/>
    <w:rsid w:val="00575C08"/>
    <w:rsid w:val="0057684A"/>
    <w:rsid w:val="00576EFA"/>
    <w:rsid w:val="00577310"/>
    <w:rsid w:val="00577C07"/>
    <w:rsid w:val="005809AE"/>
    <w:rsid w:val="00581638"/>
    <w:rsid w:val="00581D30"/>
    <w:rsid w:val="00582103"/>
    <w:rsid w:val="00582463"/>
    <w:rsid w:val="00583178"/>
    <w:rsid w:val="00583B3D"/>
    <w:rsid w:val="005841F2"/>
    <w:rsid w:val="00585EBB"/>
    <w:rsid w:val="00586C94"/>
    <w:rsid w:val="00586EE0"/>
    <w:rsid w:val="0058782B"/>
    <w:rsid w:val="00587986"/>
    <w:rsid w:val="00587D5E"/>
    <w:rsid w:val="00590D69"/>
    <w:rsid w:val="00592393"/>
    <w:rsid w:val="005928B1"/>
    <w:rsid w:val="00593420"/>
    <w:rsid w:val="00593EFA"/>
    <w:rsid w:val="005950EC"/>
    <w:rsid w:val="00595A97"/>
    <w:rsid w:val="005960BE"/>
    <w:rsid w:val="00596AF4"/>
    <w:rsid w:val="005A124D"/>
    <w:rsid w:val="005A24F0"/>
    <w:rsid w:val="005A264B"/>
    <w:rsid w:val="005A3487"/>
    <w:rsid w:val="005A37E7"/>
    <w:rsid w:val="005A4ED6"/>
    <w:rsid w:val="005A5A53"/>
    <w:rsid w:val="005A5E92"/>
    <w:rsid w:val="005A6525"/>
    <w:rsid w:val="005A6A19"/>
    <w:rsid w:val="005A6E7F"/>
    <w:rsid w:val="005A7C2A"/>
    <w:rsid w:val="005A7F57"/>
    <w:rsid w:val="005B03DF"/>
    <w:rsid w:val="005B0849"/>
    <w:rsid w:val="005B2FF7"/>
    <w:rsid w:val="005B4050"/>
    <w:rsid w:val="005B42A3"/>
    <w:rsid w:val="005B4726"/>
    <w:rsid w:val="005B4F64"/>
    <w:rsid w:val="005B5761"/>
    <w:rsid w:val="005B590A"/>
    <w:rsid w:val="005B60D7"/>
    <w:rsid w:val="005B628D"/>
    <w:rsid w:val="005B7B9B"/>
    <w:rsid w:val="005B7CD4"/>
    <w:rsid w:val="005C02DF"/>
    <w:rsid w:val="005C1408"/>
    <w:rsid w:val="005C1C3D"/>
    <w:rsid w:val="005C1CC1"/>
    <w:rsid w:val="005C2262"/>
    <w:rsid w:val="005C2849"/>
    <w:rsid w:val="005C33C8"/>
    <w:rsid w:val="005C35FC"/>
    <w:rsid w:val="005C4844"/>
    <w:rsid w:val="005C4E3D"/>
    <w:rsid w:val="005C571F"/>
    <w:rsid w:val="005C5C56"/>
    <w:rsid w:val="005C6246"/>
    <w:rsid w:val="005C7058"/>
    <w:rsid w:val="005D0467"/>
    <w:rsid w:val="005D21D7"/>
    <w:rsid w:val="005D2F00"/>
    <w:rsid w:val="005D31E0"/>
    <w:rsid w:val="005D3A21"/>
    <w:rsid w:val="005D4BB1"/>
    <w:rsid w:val="005D7076"/>
    <w:rsid w:val="005D7360"/>
    <w:rsid w:val="005D7FA9"/>
    <w:rsid w:val="005E1507"/>
    <w:rsid w:val="005E2409"/>
    <w:rsid w:val="005E3C05"/>
    <w:rsid w:val="005E4051"/>
    <w:rsid w:val="005E41D2"/>
    <w:rsid w:val="005E42A9"/>
    <w:rsid w:val="005E5116"/>
    <w:rsid w:val="005E5A37"/>
    <w:rsid w:val="005E6995"/>
    <w:rsid w:val="005E7813"/>
    <w:rsid w:val="005E7B88"/>
    <w:rsid w:val="005F0F23"/>
    <w:rsid w:val="005F2030"/>
    <w:rsid w:val="005F393A"/>
    <w:rsid w:val="005F5019"/>
    <w:rsid w:val="005F7642"/>
    <w:rsid w:val="005F76DB"/>
    <w:rsid w:val="005F7998"/>
    <w:rsid w:val="005F799D"/>
    <w:rsid w:val="00601994"/>
    <w:rsid w:val="00601F83"/>
    <w:rsid w:val="00602F7B"/>
    <w:rsid w:val="006041DF"/>
    <w:rsid w:val="00604FE6"/>
    <w:rsid w:val="0060543D"/>
    <w:rsid w:val="006063F8"/>
    <w:rsid w:val="00606427"/>
    <w:rsid w:val="00606EE7"/>
    <w:rsid w:val="0060768D"/>
    <w:rsid w:val="00607CA1"/>
    <w:rsid w:val="006100B0"/>
    <w:rsid w:val="0061024C"/>
    <w:rsid w:val="00610CC2"/>
    <w:rsid w:val="0061108E"/>
    <w:rsid w:val="006114AE"/>
    <w:rsid w:val="006128A5"/>
    <w:rsid w:val="006131C7"/>
    <w:rsid w:val="00614273"/>
    <w:rsid w:val="00614EEA"/>
    <w:rsid w:val="00614F5D"/>
    <w:rsid w:val="00615353"/>
    <w:rsid w:val="006159C8"/>
    <w:rsid w:val="00615FBF"/>
    <w:rsid w:val="0061717C"/>
    <w:rsid w:val="00617552"/>
    <w:rsid w:val="00617BB9"/>
    <w:rsid w:val="00620F1D"/>
    <w:rsid w:val="006211AE"/>
    <w:rsid w:val="0062141C"/>
    <w:rsid w:val="00624662"/>
    <w:rsid w:val="00625600"/>
    <w:rsid w:val="006259C3"/>
    <w:rsid w:val="00625ACC"/>
    <w:rsid w:val="0062603A"/>
    <w:rsid w:val="006261BF"/>
    <w:rsid w:val="00626205"/>
    <w:rsid w:val="0062622F"/>
    <w:rsid w:val="00626FFB"/>
    <w:rsid w:val="006273B5"/>
    <w:rsid w:val="00631046"/>
    <w:rsid w:val="006321AE"/>
    <w:rsid w:val="00632892"/>
    <w:rsid w:val="0063299A"/>
    <w:rsid w:val="00633EE1"/>
    <w:rsid w:val="00634305"/>
    <w:rsid w:val="0063512E"/>
    <w:rsid w:val="00635B29"/>
    <w:rsid w:val="00636DF5"/>
    <w:rsid w:val="00637038"/>
    <w:rsid w:val="00641A12"/>
    <w:rsid w:val="0064232E"/>
    <w:rsid w:val="00642592"/>
    <w:rsid w:val="0064306E"/>
    <w:rsid w:val="006438EB"/>
    <w:rsid w:val="00643C2C"/>
    <w:rsid w:val="0064487B"/>
    <w:rsid w:val="00644EF8"/>
    <w:rsid w:val="00645583"/>
    <w:rsid w:val="00645AC4"/>
    <w:rsid w:val="00645AFA"/>
    <w:rsid w:val="00645C7F"/>
    <w:rsid w:val="006476A2"/>
    <w:rsid w:val="00647CB5"/>
    <w:rsid w:val="0065044B"/>
    <w:rsid w:val="00650DA7"/>
    <w:rsid w:val="00650ED2"/>
    <w:rsid w:val="00651410"/>
    <w:rsid w:val="00651917"/>
    <w:rsid w:val="0065281F"/>
    <w:rsid w:val="00652C01"/>
    <w:rsid w:val="00653833"/>
    <w:rsid w:val="00653DDA"/>
    <w:rsid w:val="0065427B"/>
    <w:rsid w:val="00654A89"/>
    <w:rsid w:val="00656374"/>
    <w:rsid w:val="0065637B"/>
    <w:rsid w:val="0065672A"/>
    <w:rsid w:val="0065784E"/>
    <w:rsid w:val="00657E25"/>
    <w:rsid w:val="006600E5"/>
    <w:rsid w:val="00660426"/>
    <w:rsid w:val="0066138E"/>
    <w:rsid w:val="006613B6"/>
    <w:rsid w:val="00661E3C"/>
    <w:rsid w:val="00662C07"/>
    <w:rsid w:val="0066459B"/>
    <w:rsid w:val="006651B9"/>
    <w:rsid w:val="00665BF9"/>
    <w:rsid w:val="00665EEC"/>
    <w:rsid w:val="00666F2B"/>
    <w:rsid w:val="00667951"/>
    <w:rsid w:val="00670E4D"/>
    <w:rsid w:val="00673BF0"/>
    <w:rsid w:val="006745F7"/>
    <w:rsid w:val="00675B67"/>
    <w:rsid w:val="00676561"/>
    <w:rsid w:val="0067674A"/>
    <w:rsid w:val="00676831"/>
    <w:rsid w:val="006777A5"/>
    <w:rsid w:val="00680FB9"/>
    <w:rsid w:val="00681636"/>
    <w:rsid w:val="00681638"/>
    <w:rsid w:val="006821C4"/>
    <w:rsid w:val="0068297B"/>
    <w:rsid w:val="00682E88"/>
    <w:rsid w:val="00683431"/>
    <w:rsid w:val="006834B0"/>
    <w:rsid w:val="00683536"/>
    <w:rsid w:val="00684405"/>
    <w:rsid w:val="006849FF"/>
    <w:rsid w:val="00684ADA"/>
    <w:rsid w:val="00684B66"/>
    <w:rsid w:val="006851EA"/>
    <w:rsid w:val="00685808"/>
    <w:rsid w:val="0068581E"/>
    <w:rsid w:val="006875F0"/>
    <w:rsid w:val="006918AF"/>
    <w:rsid w:val="00692123"/>
    <w:rsid w:val="0069367F"/>
    <w:rsid w:val="0069409B"/>
    <w:rsid w:val="00694231"/>
    <w:rsid w:val="00694589"/>
    <w:rsid w:val="006947BB"/>
    <w:rsid w:val="00694A60"/>
    <w:rsid w:val="00694BFF"/>
    <w:rsid w:val="00695CC3"/>
    <w:rsid w:val="00696281"/>
    <w:rsid w:val="00697678"/>
    <w:rsid w:val="006A048E"/>
    <w:rsid w:val="006A0710"/>
    <w:rsid w:val="006A0F2E"/>
    <w:rsid w:val="006A369F"/>
    <w:rsid w:val="006A3749"/>
    <w:rsid w:val="006A4104"/>
    <w:rsid w:val="006A4444"/>
    <w:rsid w:val="006A4632"/>
    <w:rsid w:val="006A5E65"/>
    <w:rsid w:val="006A67F4"/>
    <w:rsid w:val="006A6E13"/>
    <w:rsid w:val="006A7926"/>
    <w:rsid w:val="006B01FE"/>
    <w:rsid w:val="006B0529"/>
    <w:rsid w:val="006B08E0"/>
    <w:rsid w:val="006B14C0"/>
    <w:rsid w:val="006B1FAC"/>
    <w:rsid w:val="006B2236"/>
    <w:rsid w:val="006B3540"/>
    <w:rsid w:val="006B3855"/>
    <w:rsid w:val="006B3EA1"/>
    <w:rsid w:val="006B462D"/>
    <w:rsid w:val="006B469E"/>
    <w:rsid w:val="006B4A72"/>
    <w:rsid w:val="006B56A7"/>
    <w:rsid w:val="006B5E38"/>
    <w:rsid w:val="006B5ED1"/>
    <w:rsid w:val="006B6D64"/>
    <w:rsid w:val="006C01B6"/>
    <w:rsid w:val="006C0DD7"/>
    <w:rsid w:val="006C0F79"/>
    <w:rsid w:val="006C1B33"/>
    <w:rsid w:val="006C1D79"/>
    <w:rsid w:val="006C3888"/>
    <w:rsid w:val="006C4566"/>
    <w:rsid w:val="006C4C2E"/>
    <w:rsid w:val="006C54FE"/>
    <w:rsid w:val="006C6037"/>
    <w:rsid w:val="006C6A68"/>
    <w:rsid w:val="006C70E2"/>
    <w:rsid w:val="006D01EF"/>
    <w:rsid w:val="006D1AD0"/>
    <w:rsid w:val="006D1DA4"/>
    <w:rsid w:val="006D2149"/>
    <w:rsid w:val="006D39AD"/>
    <w:rsid w:val="006D3A46"/>
    <w:rsid w:val="006D4414"/>
    <w:rsid w:val="006D4F6D"/>
    <w:rsid w:val="006D4FEF"/>
    <w:rsid w:val="006D56EB"/>
    <w:rsid w:val="006D589F"/>
    <w:rsid w:val="006D63CD"/>
    <w:rsid w:val="006D6CAC"/>
    <w:rsid w:val="006D7ACB"/>
    <w:rsid w:val="006E03A5"/>
    <w:rsid w:val="006E0403"/>
    <w:rsid w:val="006E06A8"/>
    <w:rsid w:val="006E0877"/>
    <w:rsid w:val="006E1961"/>
    <w:rsid w:val="006E1CBC"/>
    <w:rsid w:val="006E2487"/>
    <w:rsid w:val="006E269A"/>
    <w:rsid w:val="006E308C"/>
    <w:rsid w:val="006E3A46"/>
    <w:rsid w:val="006E6A30"/>
    <w:rsid w:val="006E7298"/>
    <w:rsid w:val="006E7425"/>
    <w:rsid w:val="006E7553"/>
    <w:rsid w:val="006F0A55"/>
    <w:rsid w:val="006F1736"/>
    <w:rsid w:val="006F3268"/>
    <w:rsid w:val="006F34AC"/>
    <w:rsid w:val="006F3788"/>
    <w:rsid w:val="006F42A8"/>
    <w:rsid w:val="006F5113"/>
    <w:rsid w:val="006F56AC"/>
    <w:rsid w:val="006F59E5"/>
    <w:rsid w:val="006F5EAD"/>
    <w:rsid w:val="006F6206"/>
    <w:rsid w:val="006F628A"/>
    <w:rsid w:val="006F6547"/>
    <w:rsid w:val="006F7051"/>
    <w:rsid w:val="00700040"/>
    <w:rsid w:val="00701B00"/>
    <w:rsid w:val="00701FDE"/>
    <w:rsid w:val="00702E27"/>
    <w:rsid w:val="007030E9"/>
    <w:rsid w:val="00704728"/>
    <w:rsid w:val="007047F0"/>
    <w:rsid w:val="0070520F"/>
    <w:rsid w:val="00705CFD"/>
    <w:rsid w:val="0070624A"/>
    <w:rsid w:val="007070CC"/>
    <w:rsid w:val="0070790E"/>
    <w:rsid w:val="00707D4C"/>
    <w:rsid w:val="00710482"/>
    <w:rsid w:val="00711128"/>
    <w:rsid w:val="00711534"/>
    <w:rsid w:val="00712FC9"/>
    <w:rsid w:val="007141AD"/>
    <w:rsid w:val="0071528A"/>
    <w:rsid w:val="00715CF5"/>
    <w:rsid w:val="0071631C"/>
    <w:rsid w:val="00717F08"/>
    <w:rsid w:val="007203D4"/>
    <w:rsid w:val="007205F1"/>
    <w:rsid w:val="00720C2B"/>
    <w:rsid w:val="0072118B"/>
    <w:rsid w:val="00721551"/>
    <w:rsid w:val="00722130"/>
    <w:rsid w:val="00722140"/>
    <w:rsid w:val="00722BB3"/>
    <w:rsid w:val="00723F4F"/>
    <w:rsid w:val="007252A5"/>
    <w:rsid w:val="007265F2"/>
    <w:rsid w:val="007266C3"/>
    <w:rsid w:val="00727597"/>
    <w:rsid w:val="00727E97"/>
    <w:rsid w:val="00730346"/>
    <w:rsid w:val="00731411"/>
    <w:rsid w:val="0073179B"/>
    <w:rsid w:val="00731A82"/>
    <w:rsid w:val="00732DE8"/>
    <w:rsid w:val="007333F5"/>
    <w:rsid w:val="0073355D"/>
    <w:rsid w:val="007338FB"/>
    <w:rsid w:val="00734A4B"/>
    <w:rsid w:val="00734F80"/>
    <w:rsid w:val="00735193"/>
    <w:rsid w:val="0073556F"/>
    <w:rsid w:val="00735AC8"/>
    <w:rsid w:val="00735D42"/>
    <w:rsid w:val="00736056"/>
    <w:rsid w:val="00736258"/>
    <w:rsid w:val="00741783"/>
    <w:rsid w:val="00741B4B"/>
    <w:rsid w:val="00742101"/>
    <w:rsid w:val="00743534"/>
    <w:rsid w:val="00743BDA"/>
    <w:rsid w:val="00743C11"/>
    <w:rsid w:val="0074587C"/>
    <w:rsid w:val="00745ACA"/>
    <w:rsid w:val="00745BDD"/>
    <w:rsid w:val="00745E77"/>
    <w:rsid w:val="007462F5"/>
    <w:rsid w:val="0074686F"/>
    <w:rsid w:val="00746B06"/>
    <w:rsid w:val="00746D12"/>
    <w:rsid w:val="00747AB2"/>
    <w:rsid w:val="007510F2"/>
    <w:rsid w:val="00751BB3"/>
    <w:rsid w:val="007521B1"/>
    <w:rsid w:val="0075248B"/>
    <w:rsid w:val="007525FA"/>
    <w:rsid w:val="00752A82"/>
    <w:rsid w:val="0075306F"/>
    <w:rsid w:val="0075338B"/>
    <w:rsid w:val="00753DD9"/>
    <w:rsid w:val="0075454B"/>
    <w:rsid w:val="00754A82"/>
    <w:rsid w:val="0075576D"/>
    <w:rsid w:val="00756D53"/>
    <w:rsid w:val="00757839"/>
    <w:rsid w:val="007609D2"/>
    <w:rsid w:val="00764ED6"/>
    <w:rsid w:val="007651FF"/>
    <w:rsid w:val="007654E9"/>
    <w:rsid w:val="00765A90"/>
    <w:rsid w:val="00765AAA"/>
    <w:rsid w:val="00765F57"/>
    <w:rsid w:val="00766B1C"/>
    <w:rsid w:val="00766C68"/>
    <w:rsid w:val="007702DE"/>
    <w:rsid w:val="00770A39"/>
    <w:rsid w:val="00771167"/>
    <w:rsid w:val="0077120F"/>
    <w:rsid w:val="00771771"/>
    <w:rsid w:val="00771804"/>
    <w:rsid w:val="00771BA6"/>
    <w:rsid w:val="007726B8"/>
    <w:rsid w:val="00780AE8"/>
    <w:rsid w:val="00780AF2"/>
    <w:rsid w:val="00781AE8"/>
    <w:rsid w:val="00781C92"/>
    <w:rsid w:val="00784BFA"/>
    <w:rsid w:val="007851CD"/>
    <w:rsid w:val="0078548E"/>
    <w:rsid w:val="00785A93"/>
    <w:rsid w:val="00785FF6"/>
    <w:rsid w:val="00786163"/>
    <w:rsid w:val="007867BE"/>
    <w:rsid w:val="00786A8E"/>
    <w:rsid w:val="00787961"/>
    <w:rsid w:val="007913EA"/>
    <w:rsid w:val="00791933"/>
    <w:rsid w:val="00792ADB"/>
    <w:rsid w:val="00792E36"/>
    <w:rsid w:val="00794B8D"/>
    <w:rsid w:val="00794D70"/>
    <w:rsid w:val="007959F5"/>
    <w:rsid w:val="00795B46"/>
    <w:rsid w:val="00795E34"/>
    <w:rsid w:val="0079630E"/>
    <w:rsid w:val="00796D9A"/>
    <w:rsid w:val="00797639"/>
    <w:rsid w:val="00797CC2"/>
    <w:rsid w:val="007A1125"/>
    <w:rsid w:val="007A1310"/>
    <w:rsid w:val="007A153F"/>
    <w:rsid w:val="007A191A"/>
    <w:rsid w:val="007A1E7D"/>
    <w:rsid w:val="007A341D"/>
    <w:rsid w:val="007A4A7E"/>
    <w:rsid w:val="007A4D00"/>
    <w:rsid w:val="007A543C"/>
    <w:rsid w:val="007A634A"/>
    <w:rsid w:val="007A6523"/>
    <w:rsid w:val="007B00DF"/>
    <w:rsid w:val="007B01C8"/>
    <w:rsid w:val="007B1795"/>
    <w:rsid w:val="007B2D3D"/>
    <w:rsid w:val="007B3184"/>
    <w:rsid w:val="007B3372"/>
    <w:rsid w:val="007B36E0"/>
    <w:rsid w:val="007B40E1"/>
    <w:rsid w:val="007B4ABA"/>
    <w:rsid w:val="007B4BD4"/>
    <w:rsid w:val="007B7546"/>
    <w:rsid w:val="007B7F49"/>
    <w:rsid w:val="007C0FD5"/>
    <w:rsid w:val="007C1030"/>
    <w:rsid w:val="007C1227"/>
    <w:rsid w:val="007C1D88"/>
    <w:rsid w:val="007C3E74"/>
    <w:rsid w:val="007C41D0"/>
    <w:rsid w:val="007C4753"/>
    <w:rsid w:val="007C5D35"/>
    <w:rsid w:val="007C5EB8"/>
    <w:rsid w:val="007C6573"/>
    <w:rsid w:val="007C67E1"/>
    <w:rsid w:val="007C71A5"/>
    <w:rsid w:val="007C7559"/>
    <w:rsid w:val="007C7FEB"/>
    <w:rsid w:val="007D34F0"/>
    <w:rsid w:val="007D469F"/>
    <w:rsid w:val="007D4B86"/>
    <w:rsid w:val="007D6682"/>
    <w:rsid w:val="007D697B"/>
    <w:rsid w:val="007D76D6"/>
    <w:rsid w:val="007E08BB"/>
    <w:rsid w:val="007E09E1"/>
    <w:rsid w:val="007E18F0"/>
    <w:rsid w:val="007E1D4D"/>
    <w:rsid w:val="007E2A1E"/>
    <w:rsid w:val="007E39F4"/>
    <w:rsid w:val="007E3EE5"/>
    <w:rsid w:val="007E3F64"/>
    <w:rsid w:val="007E47EB"/>
    <w:rsid w:val="007E56DB"/>
    <w:rsid w:val="007E6BBA"/>
    <w:rsid w:val="007E6E01"/>
    <w:rsid w:val="007E75B0"/>
    <w:rsid w:val="007E76C7"/>
    <w:rsid w:val="007F004E"/>
    <w:rsid w:val="007F03E8"/>
    <w:rsid w:val="007F1136"/>
    <w:rsid w:val="007F12CE"/>
    <w:rsid w:val="007F1325"/>
    <w:rsid w:val="007F1AF0"/>
    <w:rsid w:val="007F3541"/>
    <w:rsid w:val="007F38FC"/>
    <w:rsid w:val="007F54F2"/>
    <w:rsid w:val="007F66DA"/>
    <w:rsid w:val="007F69D5"/>
    <w:rsid w:val="007F6E08"/>
    <w:rsid w:val="00800286"/>
    <w:rsid w:val="008002FA"/>
    <w:rsid w:val="0080121C"/>
    <w:rsid w:val="008013E9"/>
    <w:rsid w:val="00803D28"/>
    <w:rsid w:val="008045A8"/>
    <w:rsid w:val="00804C1F"/>
    <w:rsid w:val="00805C2E"/>
    <w:rsid w:val="00806AE5"/>
    <w:rsid w:val="008073ED"/>
    <w:rsid w:val="008103A8"/>
    <w:rsid w:val="0081054F"/>
    <w:rsid w:val="008118E2"/>
    <w:rsid w:val="00812059"/>
    <w:rsid w:val="00812192"/>
    <w:rsid w:val="00812432"/>
    <w:rsid w:val="00813F2B"/>
    <w:rsid w:val="0081420E"/>
    <w:rsid w:val="00814957"/>
    <w:rsid w:val="00814A55"/>
    <w:rsid w:val="00815202"/>
    <w:rsid w:val="00817064"/>
    <w:rsid w:val="00817773"/>
    <w:rsid w:val="00817CD3"/>
    <w:rsid w:val="00817D6E"/>
    <w:rsid w:val="008207EA"/>
    <w:rsid w:val="00820946"/>
    <w:rsid w:val="00821D61"/>
    <w:rsid w:val="008225A7"/>
    <w:rsid w:val="008227CC"/>
    <w:rsid w:val="00822E7F"/>
    <w:rsid w:val="0082337A"/>
    <w:rsid w:val="00824A88"/>
    <w:rsid w:val="00824C51"/>
    <w:rsid w:val="00824E57"/>
    <w:rsid w:val="00824F5B"/>
    <w:rsid w:val="00825B50"/>
    <w:rsid w:val="00826665"/>
    <w:rsid w:val="008267F2"/>
    <w:rsid w:val="00827593"/>
    <w:rsid w:val="00827D18"/>
    <w:rsid w:val="00827F2E"/>
    <w:rsid w:val="0083019E"/>
    <w:rsid w:val="008301EB"/>
    <w:rsid w:val="00830A8F"/>
    <w:rsid w:val="00831029"/>
    <w:rsid w:val="0083434E"/>
    <w:rsid w:val="00834633"/>
    <w:rsid w:val="0083464A"/>
    <w:rsid w:val="00834855"/>
    <w:rsid w:val="008350FA"/>
    <w:rsid w:val="0083531D"/>
    <w:rsid w:val="00835EC4"/>
    <w:rsid w:val="008367F1"/>
    <w:rsid w:val="00837CBC"/>
    <w:rsid w:val="00837F2A"/>
    <w:rsid w:val="00842109"/>
    <w:rsid w:val="00842348"/>
    <w:rsid w:val="008434DE"/>
    <w:rsid w:val="00843E6C"/>
    <w:rsid w:val="00845243"/>
    <w:rsid w:val="00845B94"/>
    <w:rsid w:val="00846143"/>
    <w:rsid w:val="00847833"/>
    <w:rsid w:val="00847E13"/>
    <w:rsid w:val="00847E98"/>
    <w:rsid w:val="008507CC"/>
    <w:rsid w:val="008509C8"/>
    <w:rsid w:val="00851361"/>
    <w:rsid w:val="00851D52"/>
    <w:rsid w:val="00851DBA"/>
    <w:rsid w:val="00852C16"/>
    <w:rsid w:val="00853254"/>
    <w:rsid w:val="008536B7"/>
    <w:rsid w:val="008537C4"/>
    <w:rsid w:val="0085437D"/>
    <w:rsid w:val="00854BD4"/>
    <w:rsid w:val="00854C4A"/>
    <w:rsid w:val="00855F08"/>
    <w:rsid w:val="00856E50"/>
    <w:rsid w:val="00857597"/>
    <w:rsid w:val="00857719"/>
    <w:rsid w:val="00857A47"/>
    <w:rsid w:val="008603C2"/>
    <w:rsid w:val="008607E3"/>
    <w:rsid w:val="00861B2F"/>
    <w:rsid w:val="0086231D"/>
    <w:rsid w:val="008623AB"/>
    <w:rsid w:val="008627C2"/>
    <w:rsid w:val="00862A0C"/>
    <w:rsid w:val="00864532"/>
    <w:rsid w:val="00865A36"/>
    <w:rsid w:val="00865B6F"/>
    <w:rsid w:val="00866BD1"/>
    <w:rsid w:val="008671D2"/>
    <w:rsid w:val="008672D3"/>
    <w:rsid w:val="00871274"/>
    <w:rsid w:val="00871B16"/>
    <w:rsid w:val="00871DCF"/>
    <w:rsid w:val="0087205E"/>
    <w:rsid w:val="0087212E"/>
    <w:rsid w:val="00873517"/>
    <w:rsid w:val="00873B03"/>
    <w:rsid w:val="00873C8F"/>
    <w:rsid w:val="008744B6"/>
    <w:rsid w:val="008750E7"/>
    <w:rsid w:val="008759C7"/>
    <w:rsid w:val="008763BA"/>
    <w:rsid w:val="008808EB"/>
    <w:rsid w:val="0088096B"/>
    <w:rsid w:val="008814DF"/>
    <w:rsid w:val="00881AD8"/>
    <w:rsid w:val="00881C80"/>
    <w:rsid w:val="00882179"/>
    <w:rsid w:val="00882211"/>
    <w:rsid w:val="008832D8"/>
    <w:rsid w:val="00884C06"/>
    <w:rsid w:val="008868AD"/>
    <w:rsid w:val="00886982"/>
    <w:rsid w:val="0088736F"/>
    <w:rsid w:val="008900C3"/>
    <w:rsid w:val="0089060C"/>
    <w:rsid w:val="00890653"/>
    <w:rsid w:val="00890A0A"/>
    <w:rsid w:val="00890C15"/>
    <w:rsid w:val="00891AA0"/>
    <w:rsid w:val="00891B41"/>
    <w:rsid w:val="00892139"/>
    <w:rsid w:val="00892FFC"/>
    <w:rsid w:val="008935B3"/>
    <w:rsid w:val="00894092"/>
    <w:rsid w:val="00895B79"/>
    <w:rsid w:val="00896CB3"/>
    <w:rsid w:val="008978E6"/>
    <w:rsid w:val="008A134C"/>
    <w:rsid w:val="008A1DE6"/>
    <w:rsid w:val="008A26E1"/>
    <w:rsid w:val="008A3224"/>
    <w:rsid w:val="008A428F"/>
    <w:rsid w:val="008A453A"/>
    <w:rsid w:val="008A5873"/>
    <w:rsid w:val="008A5A3D"/>
    <w:rsid w:val="008A5C47"/>
    <w:rsid w:val="008A6212"/>
    <w:rsid w:val="008A6432"/>
    <w:rsid w:val="008A72C3"/>
    <w:rsid w:val="008A794F"/>
    <w:rsid w:val="008A7A0C"/>
    <w:rsid w:val="008B019C"/>
    <w:rsid w:val="008B041D"/>
    <w:rsid w:val="008B06E8"/>
    <w:rsid w:val="008B0CCE"/>
    <w:rsid w:val="008B2312"/>
    <w:rsid w:val="008B2F0F"/>
    <w:rsid w:val="008B34D7"/>
    <w:rsid w:val="008B4059"/>
    <w:rsid w:val="008B4E0F"/>
    <w:rsid w:val="008B51C3"/>
    <w:rsid w:val="008B5993"/>
    <w:rsid w:val="008B77C5"/>
    <w:rsid w:val="008C02F8"/>
    <w:rsid w:val="008C03AC"/>
    <w:rsid w:val="008C04F5"/>
    <w:rsid w:val="008C1D45"/>
    <w:rsid w:val="008C56CB"/>
    <w:rsid w:val="008C6997"/>
    <w:rsid w:val="008C6EB2"/>
    <w:rsid w:val="008C78E3"/>
    <w:rsid w:val="008C7EE1"/>
    <w:rsid w:val="008D10F3"/>
    <w:rsid w:val="008D6068"/>
    <w:rsid w:val="008D6287"/>
    <w:rsid w:val="008D638C"/>
    <w:rsid w:val="008D69F8"/>
    <w:rsid w:val="008D6D06"/>
    <w:rsid w:val="008D7683"/>
    <w:rsid w:val="008D7A61"/>
    <w:rsid w:val="008E00D7"/>
    <w:rsid w:val="008E03BC"/>
    <w:rsid w:val="008E07A2"/>
    <w:rsid w:val="008E09E0"/>
    <w:rsid w:val="008E1DD6"/>
    <w:rsid w:val="008E20A2"/>
    <w:rsid w:val="008E24F0"/>
    <w:rsid w:val="008E2641"/>
    <w:rsid w:val="008E39DB"/>
    <w:rsid w:val="008E39F5"/>
    <w:rsid w:val="008E3BE5"/>
    <w:rsid w:val="008E3CC1"/>
    <w:rsid w:val="008E44DF"/>
    <w:rsid w:val="008E4DA6"/>
    <w:rsid w:val="008E4F1D"/>
    <w:rsid w:val="008E54FB"/>
    <w:rsid w:val="008E5E07"/>
    <w:rsid w:val="008E5E45"/>
    <w:rsid w:val="008E707A"/>
    <w:rsid w:val="008E775C"/>
    <w:rsid w:val="008F0B66"/>
    <w:rsid w:val="008F0C85"/>
    <w:rsid w:val="008F0DD4"/>
    <w:rsid w:val="008F1601"/>
    <w:rsid w:val="008F1F56"/>
    <w:rsid w:val="008F2319"/>
    <w:rsid w:val="008F442B"/>
    <w:rsid w:val="008F4562"/>
    <w:rsid w:val="008F459D"/>
    <w:rsid w:val="008F48F8"/>
    <w:rsid w:val="008F4C68"/>
    <w:rsid w:val="008F5CFB"/>
    <w:rsid w:val="008F6652"/>
    <w:rsid w:val="008F6C79"/>
    <w:rsid w:val="008F7528"/>
    <w:rsid w:val="008F77A7"/>
    <w:rsid w:val="00900071"/>
    <w:rsid w:val="00901481"/>
    <w:rsid w:val="0090148A"/>
    <w:rsid w:val="00901607"/>
    <w:rsid w:val="00901DF8"/>
    <w:rsid w:val="0090243C"/>
    <w:rsid w:val="00904F50"/>
    <w:rsid w:val="00905668"/>
    <w:rsid w:val="00905A53"/>
    <w:rsid w:val="00906E1D"/>
    <w:rsid w:val="00907002"/>
    <w:rsid w:val="00911F3B"/>
    <w:rsid w:val="00912EE4"/>
    <w:rsid w:val="00913075"/>
    <w:rsid w:val="00913BF4"/>
    <w:rsid w:val="00913CAA"/>
    <w:rsid w:val="00913E13"/>
    <w:rsid w:val="0091429B"/>
    <w:rsid w:val="0091467B"/>
    <w:rsid w:val="00914BC1"/>
    <w:rsid w:val="00914D1C"/>
    <w:rsid w:val="00914D55"/>
    <w:rsid w:val="00915A18"/>
    <w:rsid w:val="00915B11"/>
    <w:rsid w:val="009164E5"/>
    <w:rsid w:val="00917125"/>
    <w:rsid w:val="0091795B"/>
    <w:rsid w:val="00917DAE"/>
    <w:rsid w:val="00920343"/>
    <w:rsid w:val="009209CE"/>
    <w:rsid w:val="00920C62"/>
    <w:rsid w:val="00920E3A"/>
    <w:rsid w:val="00920E40"/>
    <w:rsid w:val="0092152E"/>
    <w:rsid w:val="00921C7B"/>
    <w:rsid w:val="00921E0A"/>
    <w:rsid w:val="00922CB1"/>
    <w:rsid w:val="009245D8"/>
    <w:rsid w:val="00924D2A"/>
    <w:rsid w:val="00925416"/>
    <w:rsid w:val="00925614"/>
    <w:rsid w:val="00926193"/>
    <w:rsid w:val="0092717A"/>
    <w:rsid w:val="00927AD1"/>
    <w:rsid w:val="00927EB1"/>
    <w:rsid w:val="00932A60"/>
    <w:rsid w:val="00933550"/>
    <w:rsid w:val="009340AA"/>
    <w:rsid w:val="00934271"/>
    <w:rsid w:val="009344F0"/>
    <w:rsid w:val="00934783"/>
    <w:rsid w:val="00934A3B"/>
    <w:rsid w:val="00935D00"/>
    <w:rsid w:val="009361E7"/>
    <w:rsid w:val="00936BF0"/>
    <w:rsid w:val="00936DFA"/>
    <w:rsid w:val="009375E0"/>
    <w:rsid w:val="00937CEC"/>
    <w:rsid w:val="00940838"/>
    <w:rsid w:val="009410CC"/>
    <w:rsid w:val="00941774"/>
    <w:rsid w:val="00942917"/>
    <w:rsid w:val="00942FCD"/>
    <w:rsid w:val="00943619"/>
    <w:rsid w:val="00944885"/>
    <w:rsid w:val="00944AA0"/>
    <w:rsid w:val="00944C9D"/>
    <w:rsid w:val="0094542F"/>
    <w:rsid w:val="00945879"/>
    <w:rsid w:val="00945BDA"/>
    <w:rsid w:val="00945C13"/>
    <w:rsid w:val="00946698"/>
    <w:rsid w:val="009468AD"/>
    <w:rsid w:val="0094727E"/>
    <w:rsid w:val="0094757C"/>
    <w:rsid w:val="00950DED"/>
    <w:rsid w:val="00951077"/>
    <w:rsid w:val="009512FA"/>
    <w:rsid w:val="0095155B"/>
    <w:rsid w:val="0095174A"/>
    <w:rsid w:val="00951824"/>
    <w:rsid w:val="00951BD4"/>
    <w:rsid w:val="0095396E"/>
    <w:rsid w:val="009546AB"/>
    <w:rsid w:val="0095510B"/>
    <w:rsid w:val="00955FF7"/>
    <w:rsid w:val="0095615F"/>
    <w:rsid w:val="00956522"/>
    <w:rsid w:val="0095674A"/>
    <w:rsid w:val="00956CE0"/>
    <w:rsid w:val="00957889"/>
    <w:rsid w:val="009606C2"/>
    <w:rsid w:val="009607C1"/>
    <w:rsid w:val="0096157C"/>
    <w:rsid w:val="00961B02"/>
    <w:rsid w:val="00961F1E"/>
    <w:rsid w:val="00962691"/>
    <w:rsid w:val="00962EE2"/>
    <w:rsid w:val="00964763"/>
    <w:rsid w:val="00964BBE"/>
    <w:rsid w:val="00964C21"/>
    <w:rsid w:val="00965698"/>
    <w:rsid w:val="00965C69"/>
    <w:rsid w:val="0097012D"/>
    <w:rsid w:val="009712C6"/>
    <w:rsid w:val="0097137E"/>
    <w:rsid w:val="00971382"/>
    <w:rsid w:val="0097265F"/>
    <w:rsid w:val="00972896"/>
    <w:rsid w:val="00972B7C"/>
    <w:rsid w:val="0097350D"/>
    <w:rsid w:val="00973580"/>
    <w:rsid w:val="00973626"/>
    <w:rsid w:val="00974C4D"/>
    <w:rsid w:val="0097513E"/>
    <w:rsid w:val="009758A6"/>
    <w:rsid w:val="00975AF2"/>
    <w:rsid w:val="009769FC"/>
    <w:rsid w:val="00976D53"/>
    <w:rsid w:val="009770B0"/>
    <w:rsid w:val="00977D67"/>
    <w:rsid w:val="00980A0A"/>
    <w:rsid w:val="00980CE7"/>
    <w:rsid w:val="00981B6D"/>
    <w:rsid w:val="00981F52"/>
    <w:rsid w:val="0098312D"/>
    <w:rsid w:val="00984BB1"/>
    <w:rsid w:val="00985028"/>
    <w:rsid w:val="009861FE"/>
    <w:rsid w:val="0098638F"/>
    <w:rsid w:val="0098774D"/>
    <w:rsid w:val="0098777C"/>
    <w:rsid w:val="00987F17"/>
    <w:rsid w:val="00990A58"/>
    <w:rsid w:val="00991289"/>
    <w:rsid w:val="0099242D"/>
    <w:rsid w:val="00992A33"/>
    <w:rsid w:val="00993F61"/>
    <w:rsid w:val="00994850"/>
    <w:rsid w:val="00994AC7"/>
    <w:rsid w:val="00994F52"/>
    <w:rsid w:val="00995327"/>
    <w:rsid w:val="00996409"/>
    <w:rsid w:val="009A04FE"/>
    <w:rsid w:val="009A0B9C"/>
    <w:rsid w:val="009A0E81"/>
    <w:rsid w:val="009A1172"/>
    <w:rsid w:val="009A18F6"/>
    <w:rsid w:val="009A1915"/>
    <w:rsid w:val="009A1E80"/>
    <w:rsid w:val="009A240F"/>
    <w:rsid w:val="009A2BDB"/>
    <w:rsid w:val="009A2E15"/>
    <w:rsid w:val="009A394D"/>
    <w:rsid w:val="009A3968"/>
    <w:rsid w:val="009A42DF"/>
    <w:rsid w:val="009A4711"/>
    <w:rsid w:val="009A49F3"/>
    <w:rsid w:val="009A5361"/>
    <w:rsid w:val="009A586E"/>
    <w:rsid w:val="009A5C4A"/>
    <w:rsid w:val="009A7D4F"/>
    <w:rsid w:val="009A7E3D"/>
    <w:rsid w:val="009A7F8D"/>
    <w:rsid w:val="009B02D2"/>
    <w:rsid w:val="009B05A0"/>
    <w:rsid w:val="009B0A64"/>
    <w:rsid w:val="009B0DAA"/>
    <w:rsid w:val="009B10C1"/>
    <w:rsid w:val="009B11FD"/>
    <w:rsid w:val="009B12BE"/>
    <w:rsid w:val="009B151A"/>
    <w:rsid w:val="009B175C"/>
    <w:rsid w:val="009B2B34"/>
    <w:rsid w:val="009B2B47"/>
    <w:rsid w:val="009B373D"/>
    <w:rsid w:val="009B4B79"/>
    <w:rsid w:val="009B50FC"/>
    <w:rsid w:val="009B528E"/>
    <w:rsid w:val="009B5B9E"/>
    <w:rsid w:val="009B5BFF"/>
    <w:rsid w:val="009B5EF0"/>
    <w:rsid w:val="009B5F33"/>
    <w:rsid w:val="009B6888"/>
    <w:rsid w:val="009C0382"/>
    <w:rsid w:val="009C045B"/>
    <w:rsid w:val="009C0644"/>
    <w:rsid w:val="009C1320"/>
    <w:rsid w:val="009C2BE0"/>
    <w:rsid w:val="009C2CA4"/>
    <w:rsid w:val="009C30A8"/>
    <w:rsid w:val="009C34EC"/>
    <w:rsid w:val="009C3718"/>
    <w:rsid w:val="009C4219"/>
    <w:rsid w:val="009C4E4E"/>
    <w:rsid w:val="009C63A0"/>
    <w:rsid w:val="009C67F6"/>
    <w:rsid w:val="009C75AE"/>
    <w:rsid w:val="009C7E86"/>
    <w:rsid w:val="009D0147"/>
    <w:rsid w:val="009D126F"/>
    <w:rsid w:val="009D2006"/>
    <w:rsid w:val="009D2DCB"/>
    <w:rsid w:val="009D36B6"/>
    <w:rsid w:val="009D56D0"/>
    <w:rsid w:val="009D5C6D"/>
    <w:rsid w:val="009D5E70"/>
    <w:rsid w:val="009D60D3"/>
    <w:rsid w:val="009D666C"/>
    <w:rsid w:val="009D71C4"/>
    <w:rsid w:val="009D77FE"/>
    <w:rsid w:val="009E14E2"/>
    <w:rsid w:val="009E1969"/>
    <w:rsid w:val="009E19FB"/>
    <w:rsid w:val="009E1FA2"/>
    <w:rsid w:val="009E2508"/>
    <w:rsid w:val="009E303A"/>
    <w:rsid w:val="009E5CBE"/>
    <w:rsid w:val="009E67BE"/>
    <w:rsid w:val="009E6899"/>
    <w:rsid w:val="009E6FA1"/>
    <w:rsid w:val="009E7FCC"/>
    <w:rsid w:val="009F107E"/>
    <w:rsid w:val="009F19D6"/>
    <w:rsid w:val="009F2DD9"/>
    <w:rsid w:val="009F3031"/>
    <w:rsid w:val="009F4263"/>
    <w:rsid w:val="009F493D"/>
    <w:rsid w:val="009F4DE8"/>
    <w:rsid w:val="009F55B7"/>
    <w:rsid w:val="009F5A64"/>
    <w:rsid w:val="009F5F6B"/>
    <w:rsid w:val="009F6880"/>
    <w:rsid w:val="009F6EC0"/>
    <w:rsid w:val="009F7156"/>
    <w:rsid w:val="009F71C7"/>
    <w:rsid w:val="009F7B82"/>
    <w:rsid w:val="009F7E2C"/>
    <w:rsid w:val="00A00178"/>
    <w:rsid w:val="00A00503"/>
    <w:rsid w:val="00A01BC9"/>
    <w:rsid w:val="00A0282C"/>
    <w:rsid w:val="00A02B05"/>
    <w:rsid w:val="00A03A4E"/>
    <w:rsid w:val="00A05D1C"/>
    <w:rsid w:val="00A0723F"/>
    <w:rsid w:val="00A07C86"/>
    <w:rsid w:val="00A100B7"/>
    <w:rsid w:val="00A1051B"/>
    <w:rsid w:val="00A11310"/>
    <w:rsid w:val="00A1196A"/>
    <w:rsid w:val="00A13A77"/>
    <w:rsid w:val="00A15975"/>
    <w:rsid w:val="00A15A1B"/>
    <w:rsid w:val="00A16DA5"/>
    <w:rsid w:val="00A1706A"/>
    <w:rsid w:val="00A17D83"/>
    <w:rsid w:val="00A205FD"/>
    <w:rsid w:val="00A2113D"/>
    <w:rsid w:val="00A21DCD"/>
    <w:rsid w:val="00A21F08"/>
    <w:rsid w:val="00A2275E"/>
    <w:rsid w:val="00A22EA0"/>
    <w:rsid w:val="00A23505"/>
    <w:rsid w:val="00A23BED"/>
    <w:rsid w:val="00A24E15"/>
    <w:rsid w:val="00A253AA"/>
    <w:rsid w:val="00A25534"/>
    <w:rsid w:val="00A258C1"/>
    <w:rsid w:val="00A2610B"/>
    <w:rsid w:val="00A26141"/>
    <w:rsid w:val="00A27E1C"/>
    <w:rsid w:val="00A27F4B"/>
    <w:rsid w:val="00A31576"/>
    <w:rsid w:val="00A31CBB"/>
    <w:rsid w:val="00A31DEE"/>
    <w:rsid w:val="00A320F8"/>
    <w:rsid w:val="00A340F6"/>
    <w:rsid w:val="00A34227"/>
    <w:rsid w:val="00A346E0"/>
    <w:rsid w:val="00A35A25"/>
    <w:rsid w:val="00A35C7F"/>
    <w:rsid w:val="00A35CAD"/>
    <w:rsid w:val="00A35D09"/>
    <w:rsid w:val="00A36796"/>
    <w:rsid w:val="00A36CA5"/>
    <w:rsid w:val="00A40730"/>
    <w:rsid w:val="00A40AD4"/>
    <w:rsid w:val="00A41089"/>
    <w:rsid w:val="00A41EDA"/>
    <w:rsid w:val="00A42CE8"/>
    <w:rsid w:val="00A43D2E"/>
    <w:rsid w:val="00A44EC6"/>
    <w:rsid w:val="00A470FD"/>
    <w:rsid w:val="00A472CB"/>
    <w:rsid w:val="00A47430"/>
    <w:rsid w:val="00A51B00"/>
    <w:rsid w:val="00A51F4D"/>
    <w:rsid w:val="00A527B7"/>
    <w:rsid w:val="00A52DFD"/>
    <w:rsid w:val="00A562EB"/>
    <w:rsid w:val="00A5751A"/>
    <w:rsid w:val="00A57AFB"/>
    <w:rsid w:val="00A62964"/>
    <w:rsid w:val="00A62AD4"/>
    <w:rsid w:val="00A6347A"/>
    <w:rsid w:val="00A63BF7"/>
    <w:rsid w:val="00A64083"/>
    <w:rsid w:val="00A65C37"/>
    <w:rsid w:val="00A674F6"/>
    <w:rsid w:val="00A67781"/>
    <w:rsid w:val="00A67825"/>
    <w:rsid w:val="00A70154"/>
    <w:rsid w:val="00A70C3E"/>
    <w:rsid w:val="00A71A9C"/>
    <w:rsid w:val="00A71C10"/>
    <w:rsid w:val="00A7272E"/>
    <w:rsid w:val="00A749DC"/>
    <w:rsid w:val="00A75734"/>
    <w:rsid w:val="00A767D2"/>
    <w:rsid w:val="00A774EB"/>
    <w:rsid w:val="00A80316"/>
    <w:rsid w:val="00A80F4C"/>
    <w:rsid w:val="00A816C3"/>
    <w:rsid w:val="00A82614"/>
    <w:rsid w:val="00A8340C"/>
    <w:rsid w:val="00A835FF"/>
    <w:rsid w:val="00A8415E"/>
    <w:rsid w:val="00A84B10"/>
    <w:rsid w:val="00A84E89"/>
    <w:rsid w:val="00A84FCE"/>
    <w:rsid w:val="00A85CCB"/>
    <w:rsid w:val="00A85FFA"/>
    <w:rsid w:val="00A8632B"/>
    <w:rsid w:val="00A86536"/>
    <w:rsid w:val="00A86BFF"/>
    <w:rsid w:val="00A8788C"/>
    <w:rsid w:val="00A87F86"/>
    <w:rsid w:val="00A9035D"/>
    <w:rsid w:val="00A90445"/>
    <w:rsid w:val="00A9380C"/>
    <w:rsid w:val="00A93C7A"/>
    <w:rsid w:val="00A93E1A"/>
    <w:rsid w:val="00A93F26"/>
    <w:rsid w:val="00A94285"/>
    <w:rsid w:val="00A9469C"/>
    <w:rsid w:val="00A946E1"/>
    <w:rsid w:val="00A94703"/>
    <w:rsid w:val="00A95EE7"/>
    <w:rsid w:val="00A962A6"/>
    <w:rsid w:val="00A966F0"/>
    <w:rsid w:val="00A96ED8"/>
    <w:rsid w:val="00AA0A7D"/>
    <w:rsid w:val="00AA0A8F"/>
    <w:rsid w:val="00AA1AA9"/>
    <w:rsid w:val="00AA2CEA"/>
    <w:rsid w:val="00AA3D82"/>
    <w:rsid w:val="00AA4C3E"/>
    <w:rsid w:val="00AA552F"/>
    <w:rsid w:val="00AA657D"/>
    <w:rsid w:val="00AA7DDE"/>
    <w:rsid w:val="00AA7E55"/>
    <w:rsid w:val="00AB0B73"/>
    <w:rsid w:val="00AB0F44"/>
    <w:rsid w:val="00AB1BF2"/>
    <w:rsid w:val="00AB2246"/>
    <w:rsid w:val="00AB2931"/>
    <w:rsid w:val="00AB3245"/>
    <w:rsid w:val="00AB3B6F"/>
    <w:rsid w:val="00AB5411"/>
    <w:rsid w:val="00AB5BBA"/>
    <w:rsid w:val="00AB63D7"/>
    <w:rsid w:val="00AB6ABC"/>
    <w:rsid w:val="00AB7EEB"/>
    <w:rsid w:val="00AC04F0"/>
    <w:rsid w:val="00AC0845"/>
    <w:rsid w:val="00AC0A2F"/>
    <w:rsid w:val="00AC0E17"/>
    <w:rsid w:val="00AC110C"/>
    <w:rsid w:val="00AC14B6"/>
    <w:rsid w:val="00AC2508"/>
    <w:rsid w:val="00AC34AB"/>
    <w:rsid w:val="00AC3DA9"/>
    <w:rsid w:val="00AC4649"/>
    <w:rsid w:val="00AC57E1"/>
    <w:rsid w:val="00AC5E60"/>
    <w:rsid w:val="00AC61CC"/>
    <w:rsid w:val="00AC652C"/>
    <w:rsid w:val="00AD1885"/>
    <w:rsid w:val="00AD2D05"/>
    <w:rsid w:val="00AD34F3"/>
    <w:rsid w:val="00AD3D01"/>
    <w:rsid w:val="00AD473B"/>
    <w:rsid w:val="00AD538E"/>
    <w:rsid w:val="00AD56CD"/>
    <w:rsid w:val="00AD5EB8"/>
    <w:rsid w:val="00AD742F"/>
    <w:rsid w:val="00AD7CEF"/>
    <w:rsid w:val="00AE0521"/>
    <w:rsid w:val="00AE15F9"/>
    <w:rsid w:val="00AE23CF"/>
    <w:rsid w:val="00AE3EE5"/>
    <w:rsid w:val="00AE55D8"/>
    <w:rsid w:val="00AE6250"/>
    <w:rsid w:val="00AE6503"/>
    <w:rsid w:val="00AE6A12"/>
    <w:rsid w:val="00AE7004"/>
    <w:rsid w:val="00AE7437"/>
    <w:rsid w:val="00AE7A2F"/>
    <w:rsid w:val="00AE7CE5"/>
    <w:rsid w:val="00AF0648"/>
    <w:rsid w:val="00AF0CA1"/>
    <w:rsid w:val="00AF0F7D"/>
    <w:rsid w:val="00AF15C9"/>
    <w:rsid w:val="00AF1AD7"/>
    <w:rsid w:val="00AF2BCC"/>
    <w:rsid w:val="00AF39BD"/>
    <w:rsid w:val="00AF50CE"/>
    <w:rsid w:val="00AF7369"/>
    <w:rsid w:val="00AF7711"/>
    <w:rsid w:val="00AF784F"/>
    <w:rsid w:val="00B003DC"/>
    <w:rsid w:val="00B01E8D"/>
    <w:rsid w:val="00B01EF3"/>
    <w:rsid w:val="00B01FC3"/>
    <w:rsid w:val="00B0220E"/>
    <w:rsid w:val="00B02636"/>
    <w:rsid w:val="00B02EF6"/>
    <w:rsid w:val="00B04F54"/>
    <w:rsid w:val="00B06181"/>
    <w:rsid w:val="00B07358"/>
    <w:rsid w:val="00B074FA"/>
    <w:rsid w:val="00B0790B"/>
    <w:rsid w:val="00B1003E"/>
    <w:rsid w:val="00B10A05"/>
    <w:rsid w:val="00B11518"/>
    <w:rsid w:val="00B1161C"/>
    <w:rsid w:val="00B11DE3"/>
    <w:rsid w:val="00B125F4"/>
    <w:rsid w:val="00B12B22"/>
    <w:rsid w:val="00B12F55"/>
    <w:rsid w:val="00B13479"/>
    <w:rsid w:val="00B136B4"/>
    <w:rsid w:val="00B13F75"/>
    <w:rsid w:val="00B14F77"/>
    <w:rsid w:val="00B16A6D"/>
    <w:rsid w:val="00B17D69"/>
    <w:rsid w:val="00B206B3"/>
    <w:rsid w:val="00B207C4"/>
    <w:rsid w:val="00B20A15"/>
    <w:rsid w:val="00B20C68"/>
    <w:rsid w:val="00B21016"/>
    <w:rsid w:val="00B213C9"/>
    <w:rsid w:val="00B21996"/>
    <w:rsid w:val="00B2225F"/>
    <w:rsid w:val="00B22616"/>
    <w:rsid w:val="00B227FE"/>
    <w:rsid w:val="00B22854"/>
    <w:rsid w:val="00B22A6B"/>
    <w:rsid w:val="00B22AC1"/>
    <w:rsid w:val="00B22AFD"/>
    <w:rsid w:val="00B237A8"/>
    <w:rsid w:val="00B24303"/>
    <w:rsid w:val="00B248D0"/>
    <w:rsid w:val="00B25398"/>
    <w:rsid w:val="00B25524"/>
    <w:rsid w:val="00B25B06"/>
    <w:rsid w:val="00B26112"/>
    <w:rsid w:val="00B265F4"/>
    <w:rsid w:val="00B26649"/>
    <w:rsid w:val="00B26E19"/>
    <w:rsid w:val="00B27E14"/>
    <w:rsid w:val="00B30F35"/>
    <w:rsid w:val="00B32901"/>
    <w:rsid w:val="00B33398"/>
    <w:rsid w:val="00B338A3"/>
    <w:rsid w:val="00B33ACB"/>
    <w:rsid w:val="00B342C2"/>
    <w:rsid w:val="00B3498D"/>
    <w:rsid w:val="00B34C8E"/>
    <w:rsid w:val="00B352E7"/>
    <w:rsid w:val="00B364F8"/>
    <w:rsid w:val="00B40174"/>
    <w:rsid w:val="00B4058E"/>
    <w:rsid w:val="00B40B92"/>
    <w:rsid w:val="00B42E26"/>
    <w:rsid w:val="00B44360"/>
    <w:rsid w:val="00B45DB2"/>
    <w:rsid w:val="00B45E00"/>
    <w:rsid w:val="00B46110"/>
    <w:rsid w:val="00B462BF"/>
    <w:rsid w:val="00B46F99"/>
    <w:rsid w:val="00B46FB8"/>
    <w:rsid w:val="00B473FE"/>
    <w:rsid w:val="00B5165A"/>
    <w:rsid w:val="00B52530"/>
    <w:rsid w:val="00B52549"/>
    <w:rsid w:val="00B527AA"/>
    <w:rsid w:val="00B52ED3"/>
    <w:rsid w:val="00B53D73"/>
    <w:rsid w:val="00B541EA"/>
    <w:rsid w:val="00B542EF"/>
    <w:rsid w:val="00B5490B"/>
    <w:rsid w:val="00B5490E"/>
    <w:rsid w:val="00B54AE3"/>
    <w:rsid w:val="00B55251"/>
    <w:rsid w:val="00B5595B"/>
    <w:rsid w:val="00B55A47"/>
    <w:rsid w:val="00B568AF"/>
    <w:rsid w:val="00B57074"/>
    <w:rsid w:val="00B608EE"/>
    <w:rsid w:val="00B61112"/>
    <w:rsid w:val="00B61641"/>
    <w:rsid w:val="00B61D0A"/>
    <w:rsid w:val="00B63D7E"/>
    <w:rsid w:val="00B63FEF"/>
    <w:rsid w:val="00B64F5C"/>
    <w:rsid w:val="00B655A6"/>
    <w:rsid w:val="00B659E4"/>
    <w:rsid w:val="00B66158"/>
    <w:rsid w:val="00B663F0"/>
    <w:rsid w:val="00B668DC"/>
    <w:rsid w:val="00B66961"/>
    <w:rsid w:val="00B66964"/>
    <w:rsid w:val="00B6704E"/>
    <w:rsid w:val="00B67483"/>
    <w:rsid w:val="00B706FB"/>
    <w:rsid w:val="00B7070C"/>
    <w:rsid w:val="00B72484"/>
    <w:rsid w:val="00B727F9"/>
    <w:rsid w:val="00B72D22"/>
    <w:rsid w:val="00B730A2"/>
    <w:rsid w:val="00B75087"/>
    <w:rsid w:val="00B76743"/>
    <w:rsid w:val="00B76D4E"/>
    <w:rsid w:val="00B77C7E"/>
    <w:rsid w:val="00B80A37"/>
    <w:rsid w:val="00B82381"/>
    <w:rsid w:val="00B82C69"/>
    <w:rsid w:val="00B82D49"/>
    <w:rsid w:val="00B83041"/>
    <w:rsid w:val="00B83ADE"/>
    <w:rsid w:val="00B83ED0"/>
    <w:rsid w:val="00B8478E"/>
    <w:rsid w:val="00B84D92"/>
    <w:rsid w:val="00B865B4"/>
    <w:rsid w:val="00B865F7"/>
    <w:rsid w:val="00B8678F"/>
    <w:rsid w:val="00B90519"/>
    <w:rsid w:val="00B919B4"/>
    <w:rsid w:val="00B92009"/>
    <w:rsid w:val="00B93F34"/>
    <w:rsid w:val="00B94178"/>
    <w:rsid w:val="00B94805"/>
    <w:rsid w:val="00B94FE4"/>
    <w:rsid w:val="00B95440"/>
    <w:rsid w:val="00B96AE8"/>
    <w:rsid w:val="00B96F10"/>
    <w:rsid w:val="00B97283"/>
    <w:rsid w:val="00B97DE7"/>
    <w:rsid w:val="00BA1695"/>
    <w:rsid w:val="00BA1C58"/>
    <w:rsid w:val="00BA2539"/>
    <w:rsid w:val="00BA2DCF"/>
    <w:rsid w:val="00BA2E4C"/>
    <w:rsid w:val="00BA326D"/>
    <w:rsid w:val="00BA4D4B"/>
    <w:rsid w:val="00BA5835"/>
    <w:rsid w:val="00BA6129"/>
    <w:rsid w:val="00BA6332"/>
    <w:rsid w:val="00BA670A"/>
    <w:rsid w:val="00BA6C33"/>
    <w:rsid w:val="00BB0B64"/>
    <w:rsid w:val="00BB18D8"/>
    <w:rsid w:val="00BB26FC"/>
    <w:rsid w:val="00BB3070"/>
    <w:rsid w:val="00BB36E9"/>
    <w:rsid w:val="00BB3AA7"/>
    <w:rsid w:val="00BB46B1"/>
    <w:rsid w:val="00BB4F25"/>
    <w:rsid w:val="00BB576C"/>
    <w:rsid w:val="00BB798A"/>
    <w:rsid w:val="00BC0F3F"/>
    <w:rsid w:val="00BC2AD4"/>
    <w:rsid w:val="00BC368A"/>
    <w:rsid w:val="00BC4241"/>
    <w:rsid w:val="00BC43E9"/>
    <w:rsid w:val="00BC5CFA"/>
    <w:rsid w:val="00BC5EA7"/>
    <w:rsid w:val="00BC620C"/>
    <w:rsid w:val="00BC7379"/>
    <w:rsid w:val="00BC7BAE"/>
    <w:rsid w:val="00BD0255"/>
    <w:rsid w:val="00BD081C"/>
    <w:rsid w:val="00BD1928"/>
    <w:rsid w:val="00BD1D5B"/>
    <w:rsid w:val="00BD2D47"/>
    <w:rsid w:val="00BD2D55"/>
    <w:rsid w:val="00BD36A3"/>
    <w:rsid w:val="00BD3BF8"/>
    <w:rsid w:val="00BD4A50"/>
    <w:rsid w:val="00BD5564"/>
    <w:rsid w:val="00BD5BB3"/>
    <w:rsid w:val="00BD619E"/>
    <w:rsid w:val="00BD6748"/>
    <w:rsid w:val="00BD681F"/>
    <w:rsid w:val="00BD6D21"/>
    <w:rsid w:val="00BD7116"/>
    <w:rsid w:val="00BD7511"/>
    <w:rsid w:val="00BD7561"/>
    <w:rsid w:val="00BD794E"/>
    <w:rsid w:val="00BD7CCC"/>
    <w:rsid w:val="00BE0868"/>
    <w:rsid w:val="00BE10CE"/>
    <w:rsid w:val="00BE155A"/>
    <w:rsid w:val="00BE1A72"/>
    <w:rsid w:val="00BE1B85"/>
    <w:rsid w:val="00BE3009"/>
    <w:rsid w:val="00BE3AF7"/>
    <w:rsid w:val="00BE3D92"/>
    <w:rsid w:val="00BE444E"/>
    <w:rsid w:val="00BE4A0E"/>
    <w:rsid w:val="00BE4A35"/>
    <w:rsid w:val="00BE4AA9"/>
    <w:rsid w:val="00BE5A2D"/>
    <w:rsid w:val="00BE5F8F"/>
    <w:rsid w:val="00BE6D2C"/>
    <w:rsid w:val="00BE705E"/>
    <w:rsid w:val="00BE7284"/>
    <w:rsid w:val="00BE7559"/>
    <w:rsid w:val="00BE799A"/>
    <w:rsid w:val="00BE7C77"/>
    <w:rsid w:val="00BF0038"/>
    <w:rsid w:val="00BF0047"/>
    <w:rsid w:val="00BF0467"/>
    <w:rsid w:val="00BF05B5"/>
    <w:rsid w:val="00BF0D4B"/>
    <w:rsid w:val="00BF2E29"/>
    <w:rsid w:val="00BF4E08"/>
    <w:rsid w:val="00BF537D"/>
    <w:rsid w:val="00BF5FE5"/>
    <w:rsid w:val="00BF68EB"/>
    <w:rsid w:val="00BF7874"/>
    <w:rsid w:val="00BF7E50"/>
    <w:rsid w:val="00C0003C"/>
    <w:rsid w:val="00C008A2"/>
    <w:rsid w:val="00C00A0F"/>
    <w:rsid w:val="00C020A6"/>
    <w:rsid w:val="00C0224B"/>
    <w:rsid w:val="00C0231C"/>
    <w:rsid w:val="00C02E7C"/>
    <w:rsid w:val="00C03B39"/>
    <w:rsid w:val="00C03BC9"/>
    <w:rsid w:val="00C040BB"/>
    <w:rsid w:val="00C04FFC"/>
    <w:rsid w:val="00C0654C"/>
    <w:rsid w:val="00C072D1"/>
    <w:rsid w:val="00C073E2"/>
    <w:rsid w:val="00C07968"/>
    <w:rsid w:val="00C10268"/>
    <w:rsid w:val="00C10A66"/>
    <w:rsid w:val="00C11F14"/>
    <w:rsid w:val="00C12A45"/>
    <w:rsid w:val="00C133F5"/>
    <w:rsid w:val="00C138C8"/>
    <w:rsid w:val="00C138F0"/>
    <w:rsid w:val="00C13A91"/>
    <w:rsid w:val="00C1457A"/>
    <w:rsid w:val="00C1468F"/>
    <w:rsid w:val="00C16418"/>
    <w:rsid w:val="00C17A08"/>
    <w:rsid w:val="00C20DBF"/>
    <w:rsid w:val="00C20FD9"/>
    <w:rsid w:val="00C21F56"/>
    <w:rsid w:val="00C221E4"/>
    <w:rsid w:val="00C228AA"/>
    <w:rsid w:val="00C2347C"/>
    <w:rsid w:val="00C234F5"/>
    <w:rsid w:val="00C238B3"/>
    <w:rsid w:val="00C23E9A"/>
    <w:rsid w:val="00C24AF2"/>
    <w:rsid w:val="00C2508A"/>
    <w:rsid w:val="00C25523"/>
    <w:rsid w:val="00C26CE8"/>
    <w:rsid w:val="00C26DB0"/>
    <w:rsid w:val="00C272B7"/>
    <w:rsid w:val="00C2784B"/>
    <w:rsid w:val="00C27F2D"/>
    <w:rsid w:val="00C324FE"/>
    <w:rsid w:val="00C3297E"/>
    <w:rsid w:val="00C3350F"/>
    <w:rsid w:val="00C33FEE"/>
    <w:rsid w:val="00C3419A"/>
    <w:rsid w:val="00C34508"/>
    <w:rsid w:val="00C34AAE"/>
    <w:rsid w:val="00C359FE"/>
    <w:rsid w:val="00C35AEB"/>
    <w:rsid w:val="00C36119"/>
    <w:rsid w:val="00C37017"/>
    <w:rsid w:val="00C372C9"/>
    <w:rsid w:val="00C3782F"/>
    <w:rsid w:val="00C37C66"/>
    <w:rsid w:val="00C4158E"/>
    <w:rsid w:val="00C41A43"/>
    <w:rsid w:val="00C42141"/>
    <w:rsid w:val="00C4351A"/>
    <w:rsid w:val="00C435E3"/>
    <w:rsid w:val="00C44089"/>
    <w:rsid w:val="00C449BA"/>
    <w:rsid w:val="00C44B66"/>
    <w:rsid w:val="00C44FDB"/>
    <w:rsid w:val="00C450CB"/>
    <w:rsid w:val="00C452E3"/>
    <w:rsid w:val="00C457C3"/>
    <w:rsid w:val="00C4590C"/>
    <w:rsid w:val="00C45C7A"/>
    <w:rsid w:val="00C4619E"/>
    <w:rsid w:val="00C47434"/>
    <w:rsid w:val="00C47CE8"/>
    <w:rsid w:val="00C50842"/>
    <w:rsid w:val="00C517AC"/>
    <w:rsid w:val="00C51A63"/>
    <w:rsid w:val="00C52064"/>
    <w:rsid w:val="00C526E7"/>
    <w:rsid w:val="00C54019"/>
    <w:rsid w:val="00C5503E"/>
    <w:rsid w:val="00C5779C"/>
    <w:rsid w:val="00C60377"/>
    <w:rsid w:val="00C60475"/>
    <w:rsid w:val="00C610BD"/>
    <w:rsid w:val="00C6163D"/>
    <w:rsid w:val="00C634A4"/>
    <w:rsid w:val="00C64CCC"/>
    <w:rsid w:val="00C6540A"/>
    <w:rsid w:val="00C6573D"/>
    <w:rsid w:val="00C6589B"/>
    <w:rsid w:val="00C66825"/>
    <w:rsid w:val="00C66D04"/>
    <w:rsid w:val="00C67F7F"/>
    <w:rsid w:val="00C70A5E"/>
    <w:rsid w:val="00C70F87"/>
    <w:rsid w:val="00C719EA"/>
    <w:rsid w:val="00C72850"/>
    <w:rsid w:val="00C72B8F"/>
    <w:rsid w:val="00C73098"/>
    <w:rsid w:val="00C732C0"/>
    <w:rsid w:val="00C7330B"/>
    <w:rsid w:val="00C737A6"/>
    <w:rsid w:val="00C7382D"/>
    <w:rsid w:val="00C73D43"/>
    <w:rsid w:val="00C76792"/>
    <w:rsid w:val="00C77019"/>
    <w:rsid w:val="00C776DF"/>
    <w:rsid w:val="00C8002A"/>
    <w:rsid w:val="00C80332"/>
    <w:rsid w:val="00C80D19"/>
    <w:rsid w:val="00C81484"/>
    <w:rsid w:val="00C81574"/>
    <w:rsid w:val="00C816A5"/>
    <w:rsid w:val="00C818E8"/>
    <w:rsid w:val="00C81D44"/>
    <w:rsid w:val="00C81E61"/>
    <w:rsid w:val="00C82128"/>
    <w:rsid w:val="00C82375"/>
    <w:rsid w:val="00C83204"/>
    <w:rsid w:val="00C836CB"/>
    <w:rsid w:val="00C83A31"/>
    <w:rsid w:val="00C83C0E"/>
    <w:rsid w:val="00C85F34"/>
    <w:rsid w:val="00C86A0E"/>
    <w:rsid w:val="00C871DD"/>
    <w:rsid w:val="00C904C5"/>
    <w:rsid w:val="00C90714"/>
    <w:rsid w:val="00C908FB"/>
    <w:rsid w:val="00C91495"/>
    <w:rsid w:val="00C91817"/>
    <w:rsid w:val="00C93F6B"/>
    <w:rsid w:val="00C9447D"/>
    <w:rsid w:val="00C94C5A"/>
    <w:rsid w:val="00C96681"/>
    <w:rsid w:val="00C96942"/>
    <w:rsid w:val="00C97660"/>
    <w:rsid w:val="00C97BE1"/>
    <w:rsid w:val="00CA070D"/>
    <w:rsid w:val="00CA1E62"/>
    <w:rsid w:val="00CA34B5"/>
    <w:rsid w:val="00CA3E9C"/>
    <w:rsid w:val="00CA40B5"/>
    <w:rsid w:val="00CA43A1"/>
    <w:rsid w:val="00CA4480"/>
    <w:rsid w:val="00CA45E7"/>
    <w:rsid w:val="00CA46C1"/>
    <w:rsid w:val="00CA71AF"/>
    <w:rsid w:val="00CA7246"/>
    <w:rsid w:val="00CB008A"/>
    <w:rsid w:val="00CB05B9"/>
    <w:rsid w:val="00CB1FA4"/>
    <w:rsid w:val="00CB27C9"/>
    <w:rsid w:val="00CB2B82"/>
    <w:rsid w:val="00CB45C9"/>
    <w:rsid w:val="00CB71EB"/>
    <w:rsid w:val="00CB745B"/>
    <w:rsid w:val="00CB7840"/>
    <w:rsid w:val="00CC1EED"/>
    <w:rsid w:val="00CC2FE5"/>
    <w:rsid w:val="00CC3557"/>
    <w:rsid w:val="00CC3AD6"/>
    <w:rsid w:val="00CC429B"/>
    <w:rsid w:val="00CC4FB7"/>
    <w:rsid w:val="00CC5020"/>
    <w:rsid w:val="00CC6F81"/>
    <w:rsid w:val="00CD0BE6"/>
    <w:rsid w:val="00CD0D5A"/>
    <w:rsid w:val="00CD237C"/>
    <w:rsid w:val="00CD30BE"/>
    <w:rsid w:val="00CD41A0"/>
    <w:rsid w:val="00CD4C9A"/>
    <w:rsid w:val="00CD5430"/>
    <w:rsid w:val="00CE0A63"/>
    <w:rsid w:val="00CE2B50"/>
    <w:rsid w:val="00CE308C"/>
    <w:rsid w:val="00CE31BC"/>
    <w:rsid w:val="00CE385B"/>
    <w:rsid w:val="00CE463B"/>
    <w:rsid w:val="00CE6B5D"/>
    <w:rsid w:val="00CF018C"/>
    <w:rsid w:val="00CF068F"/>
    <w:rsid w:val="00CF06D8"/>
    <w:rsid w:val="00CF1770"/>
    <w:rsid w:val="00CF2215"/>
    <w:rsid w:val="00CF2F73"/>
    <w:rsid w:val="00CF311D"/>
    <w:rsid w:val="00CF313A"/>
    <w:rsid w:val="00CF32E8"/>
    <w:rsid w:val="00CF3910"/>
    <w:rsid w:val="00CF68A8"/>
    <w:rsid w:val="00CF6B64"/>
    <w:rsid w:val="00D00FE4"/>
    <w:rsid w:val="00D014F4"/>
    <w:rsid w:val="00D024A7"/>
    <w:rsid w:val="00D02AAE"/>
    <w:rsid w:val="00D02F28"/>
    <w:rsid w:val="00D0303B"/>
    <w:rsid w:val="00D04AB4"/>
    <w:rsid w:val="00D04DD9"/>
    <w:rsid w:val="00D050C5"/>
    <w:rsid w:val="00D05970"/>
    <w:rsid w:val="00D06964"/>
    <w:rsid w:val="00D073F5"/>
    <w:rsid w:val="00D07A14"/>
    <w:rsid w:val="00D11463"/>
    <w:rsid w:val="00D11FD7"/>
    <w:rsid w:val="00D12B95"/>
    <w:rsid w:val="00D13D01"/>
    <w:rsid w:val="00D1432E"/>
    <w:rsid w:val="00D1442B"/>
    <w:rsid w:val="00D1519A"/>
    <w:rsid w:val="00D172F7"/>
    <w:rsid w:val="00D174DD"/>
    <w:rsid w:val="00D203E8"/>
    <w:rsid w:val="00D20637"/>
    <w:rsid w:val="00D210CD"/>
    <w:rsid w:val="00D2136D"/>
    <w:rsid w:val="00D21BC7"/>
    <w:rsid w:val="00D2278B"/>
    <w:rsid w:val="00D26318"/>
    <w:rsid w:val="00D26B75"/>
    <w:rsid w:val="00D277B0"/>
    <w:rsid w:val="00D27BE1"/>
    <w:rsid w:val="00D3196D"/>
    <w:rsid w:val="00D3462E"/>
    <w:rsid w:val="00D356A8"/>
    <w:rsid w:val="00D35FF2"/>
    <w:rsid w:val="00D36496"/>
    <w:rsid w:val="00D36C8D"/>
    <w:rsid w:val="00D36DA0"/>
    <w:rsid w:val="00D37570"/>
    <w:rsid w:val="00D377CC"/>
    <w:rsid w:val="00D40256"/>
    <w:rsid w:val="00D410E9"/>
    <w:rsid w:val="00D41296"/>
    <w:rsid w:val="00D41400"/>
    <w:rsid w:val="00D41C62"/>
    <w:rsid w:val="00D43905"/>
    <w:rsid w:val="00D447FA"/>
    <w:rsid w:val="00D4589C"/>
    <w:rsid w:val="00D45CC8"/>
    <w:rsid w:val="00D45FD2"/>
    <w:rsid w:val="00D46212"/>
    <w:rsid w:val="00D4643E"/>
    <w:rsid w:val="00D46989"/>
    <w:rsid w:val="00D4707F"/>
    <w:rsid w:val="00D4777C"/>
    <w:rsid w:val="00D47E10"/>
    <w:rsid w:val="00D50243"/>
    <w:rsid w:val="00D50613"/>
    <w:rsid w:val="00D50C4F"/>
    <w:rsid w:val="00D50E08"/>
    <w:rsid w:val="00D51E5F"/>
    <w:rsid w:val="00D54F3E"/>
    <w:rsid w:val="00D56189"/>
    <w:rsid w:val="00D601A6"/>
    <w:rsid w:val="00D61D33"/>
    <w:rsid w:val="00D61E38"/>
    <w:rsid w:val="00D6480B"/>
    <w:rsid w:val="00D64A62"/>
    <w:rsid w:val="00D64A99"/>
    <w:rsid w:val="00D655FB"/>
    <w:rsid w:val="00D657D3"/>
    <w:rsid w:val="00D66F30"/>
    <w:rsid w:val="00D66F97"/>
    <w:rsid w:val="00D70E5A"/>
    <w:rsid w:val="00D71067"/>
    <w:rsid w:val="00D72C60"/>
    <w:rsid w:val="00D73A27"/>
    <w:rsid w:val="00D73A6D"/>
    <w:rsid w:val="00D73E00"/>
    <w:rsid w:val="00D73FAF"/>
    <w:rsid w:val="00D7500C"/>
    <w:rsid w:val="00D755FD"/>
    <w:rsid w:val="00D76573"/>
    <w:rsid w:val="00D765A4"/>
    <w:rsid w:val="00D76B37"/>
    <w:rsid w:val="00D80656"/>
    <w:rsid w:val="00D81B8D"/>
    <w:rsid w:val="00D81F20"/>
    <w:rsid w:val="00D8303D"/>
    <w:rsid w:val="00D83151"/>
    <w:rsid w:val="00D83732"/>
    <w:rsid w:val="00D84A23"/>
    <w:rsid w:val="00D8582C"/>
    <w:rsid w:val="00D908B6"/>
    <w:rsid w:val="00D910E6"/>
    <w:rsid w:val="00D91C2B"/>
    <w:rsid w:val="00D92B48"/>
    <w:rsid w:val="00D934D4"/>
    <w:rsid w:val="00D93FF8"/>
    <w:rsid w:val="00D9419D"/>
    <w:rsid w:val="00D9460D"/>
    <w:rsid w:val="00D94986"/>
    <w:rsid w:val="00D96595"/>
    <w:rsid w:val="00D96C77"/>
    <w:rsid w:val="00D96EE2"/>
    <w:rsid w:val="00D97965"/>
    <w:rsid w:val="00D97BA3"/>
    <w:rsid w:val="00D97CDF"/>
    <w:rsid w:val="00DA0195"/>
    <w:rsid w:val="00DA23A8"/>
    <w:rsid w:val="00DA2519"/>
    <w:rsid w:val="00DA2A18"/>
    <w:rsid w:val="00DA2E65"/>
    <w:rsid w:val="00DA4275"/>
    <w:rsid w:val="00DA4CC3"/>
    <w:rsid w:val="00DA5539"/>
    <w:rsid w:val="00DA6154"/>
    <w:rsid w:val="00DA665A"/>
    <w:rsid w:val="00DA6AAF"/>
    <w:rsid w:val="00DA6CDD"/>
    <w:rsid w:val="00DA7775"/>
    <w:rsid w:val="00DB29FA"/>
    <w:rsid w:val="00DB2E5D"/>
    <w:rsid w:val="00DB30BD"/>
    <w:rsid w:val="00DB327D"/>
    <w:rsid w:val="00DB3312"/>
    <w:rsid w:val="00DB38FB"/>
    <w:rsid w:val="00DB3EAF"/>
    <w:rsid w:val="00DB4162"/>
    <w:rsid w:val="00DB5787"/>
    <w:rsid w:val="00DB5963"/>
    <w:rsid w:val="00DB73E7"/>
    <w:rsid w:val="00DB7E18"/>
    <w:rsid w:val="00DC0EE2"/>
    <w:rsid w:val="00DC171C"/>
    <w:rsid w:val="00DC2471"/>
    <w:rsid w:val="00DC27A1"/>
    <w:rsid w:val="00DC3EF3"/>
    <w:rsid w:val="00DC42A4"/>
    <w:rsid w:val="00DC4D8A"/>
    <w:rsid w:val="00DC571A"/>
    <w:rsid w:val="00DC6584"/>
    <w:rsid w:val="00DC7616"/>
    <w:rsid w:val="00DD04FC"/>
    <w:rsid w:val="00DD218B"/>
    <w:rsid w:val="00DD29AE"/>
    <w:rsid w:val="00DD305B"/>
    <w:rsid w:val="00DD364A"/>
    <w:rsid w:val="00DD41FE"/>
    <w:rsid w:val="00DD49B8"/>
    <w:rsid w:val="00DD5226"/>
    <w:rsid w:val="00DD6515"/>
    <w:rsid w:val="00DD65FD"/>
    <w:rsid w:val="00DD7759"/>
    <w:rsid w:val="00DD7AD7"/>
    <w:rsid w:val="00DE0484"/>
    <w:rsid w:val="00DE0977"/>
    <w:rsid w:val="00DE2001"/>
    <w:rsid w:val="00DE27E1"/>
    <w:rsid w:val="00DE3CD7"/>
    <w:rsid w:val="00DE407D"/>
    <w:rsid w:val="00DE5DB5"/>
    <w:rsid w:val="00DE5F70"/>
    <w:rsid w:val="00DE7878"/>
    <w:rsid w:val="00DF19F4"/>
    <w:rsid w:val="00DF2039"/>
    <w:rsid w:val="00DF21CF"/>
    <w:rsid w:val="00DF2319"/>
    <w:rsid w:val="00DF25A4"/>
    <w:rsid w:val="00DF2738"/>
    <w:rsid w:val="00DF35AC"/>
    <w:rsid w:val="00DF3C85"/>
    <w:rsid w:val="00DF4872"/>
    <w:rsid w:val="00DF4A93"/>
    <w:rsid w:val="00DF50AD"/>
    <w:rsid w:val="00DF5428"/>
    <w:rsid w:val="00DF634B"/>
    <w:rsid w:val="00DF69F3"/>
    <w:rsid w:val="00DF6F60"/>
    <w:rsid w:val="00DF798C"/>
    <w:rsid w:val="00E007FA"/>
    <w:rsid w:val="00E01276"/>
    <w:rsid w:val="00E0174B"/>
    <w:rsid w:val="00E02063"/>
    <w:rsid w:val="00E0268B"/>
    <w:rsid w:val="00E036E8"/>
    <w:rsid w:val="00E03A97"/>
    <w:rsid w:val="00E03E10"/>
    <w:rsid w:val="00E04B2B"/>
    <w:rsid w:val="00E050E1"/>
    <w:rsid w:val="00E0518B"/>
    <w:rsid w:val="00E052C4"/>
    <w:rsid w:val="00E0633F"/>
    <w:rsid w:val="00E063E7"/>
    <w:rsid w:val="00E065BF"/>
    <w:rsid w:val="00E069CA"/>
    <w:rsid w:val="00E079C2"/>
    <w:rsid w:val="00E10231"/>
    <w:rsid w:val="00E1104B"/>
    <w:rsid w:val="00E114B3"/>
    <w:rsid w:val="00E11598"/>
    <w:rsid w:val="00E131D7"/>
    <w:rsid w:val="00E14DE4"/>
    <w:rsid w:val="00E154D9"/>
    <w:rsid w:val="00E15DA2"/>
    <w:rsid w:val="00E1692E"/>
    <w:rsid w:val="00E1736B"/>
    <w:rsid w:val="00E17485"/>
    <w:rsid w:val="00E2235C"/>
    <w:rsid w:val="00E232F1"/>
    <w:rsid w:val="00E23790"/>
    <w:rsid w:val="00E23F30"/>
    <w:rsid w:val="00E2448A"/>
    <w:rsid w:val="00E25309"/>
    <w:rsid w:val="00E26990"/>
    <w:rsid w:val="00E270F8"/>
    <w:rsid w:val="00E27761"/>
    <w:rsid w:val="00E31178"/>
    <w:rsid w:val="00E3171E"/>
    <w:rsid w:val="00E32958"/>
    <w:rsid w:val="00E329C9"/>
    <w:rsid w:val="00E333D0"/>
    <w:rsid w:val="00E338AC"/>
    <w:rsid w:val="00E33F9B"/>
    <w:rsid w:val="00E35876"/>
    <w:rsid w:val="00E35BE6"/>
    <w:rsid w:val="00E373EE"/>
    <w:rsid w:val="00E379FC"/>
    <w:rsid w:val="00E37E1B"/>
    <w:rsid w:val="00E4050C"/>
    <w:rsid w:val="00E4101C"/>
    <w:rsid w:val="00E41252"/>
    <w:rsid w:val="00E416DD"/>
    <w:rsid w:val="00E41A27"/>
    <w:rsid w:val="00E41DBF"/>
    <w:rsid w:val="00E41F04"/>
    <w:rsid w:val="00E43136"/>
    <w:rsid w:val="00E44064"/>
    <w:rsid w:val="00E44D1F"/>
    <w:rsid w:val="00E4759D"/>
    <w:rsid w:val="00E47C1C"/>
    <w:rsid w:val="00E50E75"/>
    <w:rsid w:val="00E51106"/>
    <w:rsid w:val="00E52078"/>
    <w:rsid w:val="00E521AE"/>
    <w:rsid w:val="00E52788"/>
    <w:rsid w:val="00E56229"/>
    <w:rsid w:val="00E565A9"/>
    <w:rsid w:val="00E56CFE"/>
    <w:rsid w:val="00E56F92"/>
    <w:rsid w:val="00E57A7C"/>
    <w:rsid w:val="00E57E4E"/>
    <w:rsid w:val="00E6040A"/>
    <w:rsid w:val="00E61AA8"/>
    <w:rsid w:val="00E61C88"/>
    <w:rsid w:val="00E62A07"/>
    <w:rsid w:val="00E64A8A"/>
    <w:rsid w:val="00E65096"/>
    <w:rsid w:val="00E66091"/>
    <w:rsid w:val="00E66D1A"/>
    <w:rsid w:val="00E67F27"/>
    <w:rsid w:val="00E70240"/>
    <w:rsid w:val="00E71385"/>
    <w:rsid w:val="00E71668"/>
    <w:rsid w:val="00E71EC1"/>
    <w:rsid w:val="00E72379"/>
    <w:rsid w:val="00E72739"/>
    <w:rsid w:val="00E72E5E"/>
    <w:rsid w:val="00E74949"/>
    <w:rsid w:val="00E7505A"/>
    <w:rsid w:val="00E752B1"/>
    <w:rsid w:val="00E759AE"/>
    <w:rsid w:val="00E76CDE"/>
    <w:rsid w:val="00E77872"/>
    <w:rsid w:val="00E77CFD"/>
    <w:rsid w:val="00E801BD"/>
    <w:rsid w:val="00E80ADE"/>
    <w:rsid w:val="00E81956"/>
    <w:rsid w:val="00E82AD2"/>
    <w:rsid w:val="00E830B4"/>
    <w:rsid w:val="00E836A6"/>
    <w:rsid w:val="00E842A4"/>
    <w:rsid w:val="00E84301"/>
    <w:rsid w:val="00E851B7"/>
    <w:rsid w:val="00E859E2"/>
    <w:rsid w:val="00E86BA0"/>
    <w:rsid w:val="00E86DB9"/>
    <w:rsid w:val="00E87CEC"/>
    <w:rsid w:val="00E9002F"/>
    <w:rsid w:val="00E904B5"/>
    <w:rsid w:val="00E90A97"/>
    <w:rsid w:val="00E9172F"/>
    <w:rsid w:val="00E92389"/>
    <w:rsid w:val="00E9301F"/>
    <w:rsid w:val="00E938B0"/>
    <w:rsid w:val="00E9395F"/>
    <w:rsid w:val="00E93E53"/>
    <w:rsid w:val="00E945F1"/>
    <w:rsid w:val="00E95135"/>
    <w:rsid w:val="00E965EF"/>
    <w:rsid w:val="00E969A3"/>
    <w:rsid w:val="00E97E66"/>
    <w:rsid w:val="00E97FDC"/>
    <w:rsid w:val="00EA0D7A"/>
    <w:rsid w:val="00EA146A"/>
    <w:rsid w:val="00EA1B03"/>
    <w:rsid w:val="00EA1F92"/>
    <w:rsid w:val="00EA2D6D"/>
    <w:rsid w:val="00EA371B"/>
    <w:rsid w:val="00EA38C1"/>
    <w:rsid w:val="00EA5C54"/>
    <w:rsid w:val="00EA5CF8"/>
    <w:rsid w:val="00EA6564"/>
    <w:rsid w:val="00EA6662"/>
    <w:rsid w:val="00EA71B7"/>
    <w:rsid w:val="00EB36EC"/>
    <w:rsid w:val="00EB3CBF"/>
    <w:rsid w:val="00EB439D"/>
    <w:rsid w:val="00EB5298"/>
    <w:rsid w:val="00EB5A96"/>
    <w:rsid w:val="00EB62B9"/>
    <w:rsid w:val="00EB6FF0"/>
    <w:rsid w:val="00EB73C4"/>
    <w:rsid w:val="00EB7606"/>
    <w:rsid w:val="00EB7766"/>
    <w:rsid w:val="00EB77F5"/>
    <w:rsid w:val="00EB7E39"/>
    <w:rsid w:val="00EC1344"/>
    <w:rsid w:val="00EC13D0"/>
    <w:rsid w:val="00EC1883"/>
    <w:rsid w:val="00EC2710"/>
    <w:rsid w:val="00EC2AE8"/>
    <w:rsid w:val="00EC2CCC"/>
    <w:rsid w:val="00EC331B"/>
    <w:rsid w:val="00EC3437"/>
    <w:rsid w:val="00EC345D"/>
    <w:rsid w:val="00EC43D2"/>
    <w:rsid w:val="00EC45D3"/>
    <w:rsid w:val="00EC5629"/>
    <w:rsid w:val="00EC603F"/>
    <w:rsid w:val="00EC6E38"/>
    <w:rsid w:val="00ED0E4E"/>
    <w:rsid w:val="00ED107B"/>
    <w:rsid w:val="00ED1939"/>
    <w:rsid w:val="00ED2246"/>
    <w:rsid w:val="00ED2F33"/>
    <w:rsid w:val="00ED353F"/>
    <w:rsid w:val="00ED48F5"/>
    <w:rsid w:val="00ED4DA4"/>
    <w:rsid w:val="00ED54F9"/>
    <w:rsid w:val="00ED775E"/>
    <w:rsid w:val="00ED7F6B"/>
    <w:rsid w:val="00EE01CD"/>
    <w:rsid w:val="00EE065C"/>
    <w:rsid w:val="00EE206D"/>
    <w:rsid w:val="00EE2545"/>
    <w:rsid w:val="00EE279B"/>
    <w:rsid w:val="00EE28CD"/>
    <w:rsid w:val="00EE4136"/>
    <w:rsid w:val="00EE4F7C"/>
    <w:rsid w:val="00EE6A6D"/>
    <w:rsid w:val="00EE6C02"/>
    <w:rsid w:val="00EE764F"/>
    <w:rsid w:val="00EF17A6"/>
    <w:rsid w:val="00EF2066"/>
    <w:rsid w:val="00EF2239"/>
    <w:rsid w:val="00EF22E1"/>
    <w:rsid w:val="00EF2477"/>
    <w:rsid w:val="00EF2617"/>
    <w:rsid w:val="00EF2F59"/>
    <w:rsid w:val="00EF3FEA"/>
    <w:rsid w:val="00EF540E"/>
    <w:rsid w:val="00EF54C0"/>
    <w:rsid w:val="00F00253"/>
    <w:rsid w:val="00F009B4"/>
    <w:rsid w:val="00F00B8A"/>
    <w:rsid w:val="00F01F84"/>
    <w:rsid w:val="00F02FEA"/>
    <w:rsid w:val="00F02FF0"/>
    <w:rsid w:val="00F032D7"/>
    <w:rsid w:val="00F05058"/>
    <w:rsid w:val="00F07323"/>
    <w:rsid w:val="00F10791"/>
    <w:rsid w:val="00F119BC"/>
    <w:rsid w:val="00F121B1"/>
    <w:rsid w:val="00F123C5"/>
    <w:rsid w:val="00F12C94"/>
    <w:rsid w:val="00F12CD4"/>
    <w:rsid w:val="00F136E0"/>
    <w:rsid w:val="00F13811"/>
    <w:rsid w:val="00F15C11"/>
    <w:rsid w:val="00F162EB"/>
    <w:rsid w:val="00F16F0B"/>
    <w:rsid w:val="00F17B93"/>
    <w:rsid w:val="00F21D0E"/>
    <w:rsid w:val="00F21F24"/>
    <w:rsid w:val="00F22984"/>
    <w:rsid w:val="00F23087"/>
    <w:rsid w:val="00F24E78"/>
    <w:rsid w:val="00F25B7A"/>
    <w:rsid w:val="00F25E3F"/>
    <w:rsid w:val="00F25F6E"/>
    <w:rsid w:val="00F27669"/>
    <w:rsid w:val="00F27A15"/>
    <w:rsid w:val="00F27C3D"/>
    <w:rsid w:val="00F30BA8"/>
    <w:rsid w:val="00F3113C"/>
    <w:rsid w:val="00F31814"/>
    <w:rsid w:val="00F32055"/>
    <w:rsid w:val="00F328DE"/>
    <w:rsid w:val="00F334AF"/>
    <w:rsid w:val="00F33FFA"/>
    <w:rsid w:val="00F35708"/>
    <w:rsid w:val="00F35FB2"/>
    <w:rsid w:val="00F36F20"/>
    <w:rsid w:val="00F41027"/>
    <w:rsid w:val="00F41A36"/>
    <w:rsid w:val="00F41E82"/>
    <w:rsid w:val="00F43DA0"/>
    <w:rsid w:val="00F43DE4"/>
    <w:rsid w:val="00F4466A"/>
    <w:rsid w:val="00F44824"/>
    <w:rsid w:val="00F45FD5"/>
    <w:rsid w:val="00F476CF"/>
    <w:rsid w:val="00F477E1"/>
    <w:rsid w:val="00F508D7"/>
    <w:rsid w:val="00F522ED"/>
    <w:rsid w:val="00F5323C"/>
    <w:rsid w:val="00F5385B"/>
    <w:rsid w:val="00F53877"/>
    <w:rsid w:val="00F54048"/>
    <w:rsid w:val="00F543C0"/>
    <w:rsid w:val="00F54D99"/>
    <w:rsid w:val="00F54F15"/>
    <w:rsid w:val="00F5698E"/>
    <w:rsid w:val="00F56C71"/>
    <w:rsid w:val="00F579EE"/>
    <w:rsid w:val="00F57A0E"/>
    <w:rsid w:val="00F57EAF"/>
    <w:rsid w:val="00F60F04"/>
    <w:rsid w:val="00F61344"/>
    <w:rsid w:val="00F62219"/>
    <w:rsid w:val="00F6225A"/>
    <w:rsid w:val="00F624B1"/>
    <w:rsid w:val="00F62738"/>
    <w:rsid w:val="00F62C4A"/>
    <w:rsid w:val="00F632DA"/>
    <w:rsid w:val="00F646F7"/>
    <w:rsid w:val="00F64CB5"/>
    <w:rsid w:val="00F64EE5"/>
    <w:rsid w:val="00F65316"/>
    <w:rsid w:val="00F6694C"/>
    <w:rsid w:val="00F671AA"/>
    <w:rsid w:val="00F673F7"/>
    <w:rsid w:val="00F67402"/>
    <w:rsid w:val="00F67C93"/>
    <w:rsid w:val="00F704E9"/>
    <w:rsid w:val="00F70522"/>
    <w:rsid w:val="00F70616"/>
    <w:rsid w:val="00F7078E"/>
    <w:rsid w:val="00F710FB"/>
    <w:rsid w:val="00F7490F"/>
    <w:rsid w:val="00F751FB"/>
    <w:rsid w:val="00F75873"/>
    <w:rsid w:val="00F76687"/>
    <w:rsid w:val="00F76905"/>
    <w:rsid w:val="00F80C09"/>
    <w:rsid w:val="00F811B2"/>
    <w:rsid w:val="00F8174B"/>
    <w:rsid w:val="00F818CE"/>
    <w:rsid w:val="00F81F4B"/>
    <w:rsid w:val="00F82ABA"/>
    <w:rsid w:val="00F82D48"/>
    <w:rsid w:val="00F8335F"/>
    <w:rsid w:val="00F83DC1"/>
    <w:rsid w:val="00F8480E"/>
    <w:rsid w:val="00F84BB3"/>
    <w:rsid w:val="00F852A4"/>
    <w:rsid w:val="00F86253"/>
    <w:rsid w:val="00F86355"/>
    <w:rsid w:val="00F86366"/>
    <w:rsid w:val="00F8692D"/>
    <w:rsid w:val="00F8787C"/>
    <w:rsid w:val="00F904F2"/>
    <w:rsid w:val="00F92A94"/>
    <w:rsid w:val="00F930E7"/>
    <w:rsid w:val="00F95DBE"/>
    <w:rsid w:val="00F964CE"/>
    <w:rsid w:val="00F966CD"/>
    <w:rsid w:val="00F96774"/>
    <w:rsid w:val="00F96986"/>
    <w:rsid w:val="00F97063"/>
    <w:rsid w:val="00F97065"/>
    <w:rsid w:val="00FA0376"/>
    <w:rsid w:val="00FA0BAB"/>
    <w:rsid w:val="00FA0FD9"/>
    <w:rsid w:val="00FA25D0"/>
    <w:rsid w:val="00FA2F79"/>
    <w:rsid w:val="00FA3393"/>
    <w:rsid w:val="00FA48F6"/>
    <w:rsid w:val="00FA4C3D"/>
    <w:rsid w:val="00FA621E"/>
    <w:rsid w:val="00FA67F9"/>
    <w:rsid w:val="00FA7517"/>
    <w:rsid w:val="00FA77A1"/>
    <w:rsid w:val="00FA7D16"/>
    <w:rsid w:val="00FA7E0C"/>
    <w:rsid w:val="00FB086A"/>
    <w:rsid w:val="00FB12CB"/>
    <w:rsid w:val="00FB14E5"/>
    <w:rsid w:val="00FB3092"/>
    <w:rsid w:val="00FB3C1A"/>
    <w:rsid w:val="00FB4612"/>
    <w:rsid w:val="00FB52A7"/>
    <w:rsid w:val="00FB6084"/>
    <w:rsid w:val="00FB63C6"/>
    <w:rsid w:val="00FB65EC"/>
    <w:rsid w:val="00FB6E4D"/>
    <w:rsid w:val="00FC0803"/>
    <w:rsid w:val="00FC1375"/>
    <w:rsid w:val="00FC2709"/>
    <w:rsid w:val="00FC335A"/>
    <w:rsid w:val="00FC3537"/>
    <w:rsid w:val="00FC3BA2"/>
    <w:rsid w:val="00FC3CAC"/>
    <w:rsid w:val="00FC3ED4"/>
    <w:rsid w:val="00FC42B5"/>
    <w:rsid w:val="00FC4387"/>
    <w:rsid w:val="00FC4BDA"/>
    <w:rsid w:val="00FC4E64"/>
    <w:rsid w:val="00FC5189"/>
    <w:rsid w:val="00FC51E1"/>
    <w:rsid w:val="00FC5386"/>
    <w:rsid w:val="00FC57AB"/>
    <w:rsid w:val="00FC57C8"/>
    <w:rsid w:val="00FC686C"/>
    <w:rsid w:val="00FC6B14"/>
    <w:rsid w:val="00FC7074"/>
    <w:rsid w:val="00FC7111"/>
    <w:rsid w:val="00FC7C8E"/>
    <w:rsid w:val="00FD16B9"/>
    <w:rsid w:val="00FD18F4"/>
    <w:rsid w:val="00FD20DF"/>
    <w:rsid w:val="00FD26BE"/>
    <w:rsid w:val="00FD2AEE"/>
    <w:rsid w:val="00FD3207"/>
    <w:rsid w:val="00FD36B4"/>
    <w:rsid w:val="00FD54DC"/>
    <w:rsid w:val="00FD67E1"/>
    <w:rsid w:val="00FD7330"/>
    <w:rsid w:val="00FD783A"/>
    <w:rsid w:val="00FE0376"/>
    <w:rsid w:val="00FE046B"/>
    <w:rsid w:val="00FE1DDB"/>
    <w:rsid w:val="00FE2059"/>
    <w:rsid w:val="00FE228E"/>
    <w:rsid w:val="00FE2701"/>
    <w:rsid w:val="00FE2782"/>
    <w:rsid w:val="00FE312E"/>
    <w:rsid w:val="00FE3701"/>
    <w:rsid w:val="00FE3C26"/>
    <w:rsid w:val="00FE440A"/>
    <w:rsid w:val="00FE511B"/>
    <w:rsid w:val="00FE562C"/>
    <w:rsid w:val="00FE7007"/>
    <w:rsid w:val="00FF0389"/>
    <w:rsid w:val="00FF0E73"/>
    <w:rsid w:val="00FF195F"/>
    <w:rsid w:val="00FF1C7F"/>
    <w:rsid w:val="00FF26EF"/>
    <w:rsid w:val="00FF2B02"/>
    <w:rsid w:val="00FF3846"/>
    <w:rsid w:val="00FF4B32"/>
    <w:rsid w:val="00FF5AE1"/>
    <w:rsid w:val="00FF669E"/>
    <w:rsid w:val="00FF6EB1"/>
    <w:rsid w:val="00FF705B"/>
    <w:rsid w:val="00FF77B3"/>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Outline List 1" w:uiPriority="0"/>
    <w:lsdException w:name="Outline List 2" w:uiPriority="0"/>
    <w:lsdException w:name="Table List 4"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C0"/>
    <w:rPr>
      <w:rFonts w:ascii="Arial" w:hAnsi="Arial"/>
      <w:sz w:val="22"/>
      <w:szCs w:val="24"/>
    </w:rPr>
  </w:style>
  <w:style w:type="paragraph" w:styleId="Heading1">
    <w:name w:val="heading 1"/>
    <w:basedOn w:val="Normal"/>
    <w:next w:val="Normal"/>
    <w:link w:val="Heading1Char"/>
    <w:qFormat/>
    <w:pPr>
      <w:keepNext/>
      <w:spacing w:before="240" w:after="60"/>
      <w:outlineLvl w:val="0"/>
    </w:pPr>
    <w:rPr>
      <w:rFonts w:cs="Arial"/>
      <w:b/>
      <w:bCs/>
      <w:kern w:val="32"/>
      <w:sz w:val="32"/>
      <w:szCs w:val="32"/>
    </w:rPr>
  </w:style>
  <w:style w:type="paragraph" w:styleId="Heading2">
    <w:name w:val="heading 2"/>
    <w:basedOn w:val="Normal"/>
    <w:next w:val="Normal"/>
    <w:link w:val="Heading2Char"/>
    <w:qFormat/>
    <w:pPr>
      <w:keepNext/>
      <w:spacing w:before="240" w:after="60"/>
      <w:outlineLvl w:val="1"/>
    </w:pPr>
    <w:rPr>
      <w:rFonts w:cs="Arial"/>
      <w:b/>
      <w:bCs/>
      <w:i/>
      <w:iCs/>
      <w:sz w:val="28"/>
      <w:szCs w:val="28"/>
    </w:rPr>
  </w:style>
  <w:style w:type="paragraph" w:styleId="Heading3">
    <w:name w:val="heading 3"/>
    <w:basedOn w:val="Normal"/>
    <w:next w:val="Normal"/>
    <w:link w:val="Heading3Char"/>
    <w:qFormat/>
    <w:pPr>
      <w:keepNext/>
      <w:spacing w:before="240" w:after="60"/>
      <w:outlineLvl w:val="2"/>
    </w:pPr>
    <w:rPr>
      <w:rFonts w:cs="Arial"/>
      <w:b/>
      <w:bCs/>
      <w:sz w:val="26"/>
      <w:szCs w:val="26"/>
    </w:rPr>
  </w:style>
  <w:style w:type="paragraph" w:styleId="Heading4">
    <w:name w:val="heading 4"/>
    <w:basedOn w:val="Normal"/>
    <w:next w:val="Normal"/>
    <w:link w:val="Heading4Char"/>
    <w:qFormat/>
    <w:rsid w:val="009D71C4"/>
    <w:pPr>
      <w:keepNext/>
      <w:spacing w:before="240" w:after="60"/>
      <w:outlineLvl w:val="3"/>
    </w:pPr>
    <w:rPr>
      <w:rFonts w:ascii="Times New Roman" w:hAnsi="Times New Roman"/>
      <w:b/>
      <w:bCs/>
      <w:sz w:val="28"/>
      <w:szCs w:val="28"/>
    </w:rPr>
  </w:style>
  <w:style w:type="paragraph" w:styleId="Heading8">
    <w:name w:val="heading 8"/>
    <w:basedOn w:val="Normal"/>
    <w:next w:val="Normal"/>
    <w:qFormat/>
    <w:rsid w:val="002C1E4E"/>
    <w:pPr>
      <w:keepNext/>
      <w:outlineLvl w:val="7"/>
    </w:pPr>
    <w:rPr>
      <w:rFonts w:cs="Arial"/>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2">
    <w:name w:val="Body Text 2"/>
    <w:basedOn w:val="Normal"/>
    <w:rPr>
      <w:rFonts w:cs="Arial"/>
      <w:sz w:val="18"/>
    </w:rPr>
  </w:style>
  <w:style w:type="paragraph" w:styleId="ListBullet">
    <w:name w:val="List Bullet"/>
    <w:basedOn w:val="Normal"/>
    <w:autoRedefine/>
    <w:pPr>
      <w:numPr>
        <w:numId w:val="1"/>
      </w:numPr>
    </w:pPr>
    <w:rPr>
      <w:lang w:val="en-GB"/>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lpText">
    <w:name w:val="Help Text"/>
    <w:rPr>
      <w:i/>
      <w:vanish/>
      <w:color w:val="FF0000"/>
    </w:rPr>
  </w:style>
  <w:style w:type="paragraph" w:styleId="BodyText3">
    <w:name w:val="Body Text 3"/>
    <w:basedOn w:val="Normal"/>
    <w:rPr>
      <w:rFonts w:cs="Arial"/>
      <w:sz w:val="18"/>
    </w:rPr>
  </w:style>
  <w:style w:type="paragraph" w:styleId="BodyText">
    <w:name w:val="Body Text"/>
    <w:basedOn w:val="Normal"/>
    <w:link w:val="BodyTextChar"/>
    <w:rPr>
      <w:i/>
      <w:vanish/>
      <w:lang w:val="en-GB"/>
    </w:rPr>
  </w:style>
  <w:style w:type="paragraph" w:styleId="Header">
    <w:name w:val="header"/>
    <w:basedOn w:val="Normal"/>
    <w:pPr>
      <w:tabs>
        <w:tab w:val="center" w:pos="4320"/>
        <w:tab w:val="right" w:pos="8640"/>
      </w:tabs>
    </w:pPr>
  </w:style>
  <w:style w:type="paragraph" w:customStyle="1" w:styleId="Graphic">
    <w:name w:val="Graphic"/>
    <w:basedOn w:val="Normal"/>
    <w:pPr>
      <w:widowControl w:val="0"/>
      <w:spacing w:before="120" w:after="120"/>
    </w:pPr>
    <w:rPr>
      <w:sz w:val="20"/>
      <w:szCs w:val="20"/>
      <w:lang w:val="en-GB"/>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CopyrightText">
    <w:name w:val="CopyrightText"/>
    <w:basedOn w:val="Normal"/>
    <w:pPr>
      <w:tabs>
        <w:tab w:val="left" w:pos="3690"/>
      </w:tabs>
      <w:spacing w:after="80" w:line="240" w:lineRule="atLeast"/>
    </w:pPr>
    <w:rPr>
      <w:sz w:val="16"/>
      <w:szCs w:val="20"/>
    </w:rPr>
  </w:style>
  <w:style w:type="paragraph" w:styleId="BalloonText">
    <w:name w:val="Balloon Text"/>
    <w:basedOn w:val="Normal"/>
    <w:link w:val="BalloonTextChar"/>
    <w:rsid w:val="005809AE"/>
    <w:rPr>
      <w:rFonts w:ascii="Tahoma" w:hAnsi="Tahoma" w:cs="Tahoma"/>
      <w:sz w:val="16"/>
      <w:szCs w:val="16"/>
    </w:rPr>
  </w:style>
  <w:style w:type="table" w:styleId="TableGrid">
    <w:name w:val="Table Grid"/>
    <w:basedOn w:val="TableNormal"/>
    <w:uiPriority w:val="59"/>
    <w:rsid w:val="00B669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36975"/>
    <w:pPr>
      <w:spacing w:before="100" w:beforeAutospacing="1" w:after="100" w:afterAutospacing="1" w:line="280" w:lineRule="atLeast"/>
    </w:pPr>
    <w:rPr>
      <w:rFonts w:ascii="Times New Roman" w:hAnsi="Times New Roman"/>
      <w:sz w:val="24"/>
    </w:rPr>
  </w:style>
  <w:style w:type="paragraph" w:customStyle="1" w:styleId="fig">
    <w:name w:val="fig"/>
    <w:basedOn w:val="Normal"/>
    <w:rsid w:val="002C1E4E"/>
    <w:pPr>
      <w:spacing w:before="120" w:after="240" w:line="360" w:lineRule="atLeast"/>
    </w:pPr>
    <w:rPr>
      <w:rFonts w:ascii="Times New Roman" w:hAnsi="Times New Roman"/>
      <w:color w:val="000000"/>
      <w:sz w:val="24"/>
    </w:rPr>
  </w:style>
  <w:style w:type="paragraph" w:customStyle="1" w:styleId="Class">
    <w:name w:val="Class"/>
    <w:basedOn w:val="Normal"/>
    <w:link w:val="ClassChar"/>
    <w:rsid w:val="005A7C2A"/>
    <w:rPr>
      <w:rFonts w:ascii="Courier New" w:hAnsi="Courier New"/>
      <w:b/>
    </w:rPr>
  </w:style>
  <w:style w:type="character" w:customStyle="1" w:styleId="ClassChar">
    <w:name w:val="Class Char"/>
    <w:basedOn w:val="DefaultParagraphFont"/>
    <w:link w:val="Class"/>
    <w:rsid w:val="005A7C2A"/>
    <w:rPr>
      <w:rFonts w:ascii="Courier New" w:hAnsi="Courier New"/>
      <w:b/>
      <w:sz w:val="22"/>
      <w:szCs w:val="24"/>
      <w:lang w:val="en-US" w:eastAsia="en-US" w:bidi="ar-SA"/>
    </w:rPr>
  </w:style>
  <w:style w:type="character" w:customStyle="1" w:styleId="Heading2Char">
    <w:name w:val="Heading 2 Char"/>
    <w:basedOn w:val="DefaultParagraphFont"/>
    <w:link w:val="Heading2"/>
    <w:rsid w:val="008F77A7"/>
    <w:rPr>
      <w:rFonts w:ascii="Arial" w:hAnsi="Arial" w:cs="Arial"/>
      <w:b/>
      <w:bCs/>
      <w:i/>
      <w:iCs/>
      <w:sz w:val="28"/>
      <w:szCs w:val="28"/>
      <w:lang w:val="en-US" w:eastAsia="en-US" w:bidi="ar-SA"/>
    </w:rPr>
  </w:style>
  <w:style w:type="paragraph" w:customStyle="1" w:styleId="TableHeaderText">
    <w:name w:val="Table Header Text"/>
    <w:basedOn w:val="Normal"/>
    <w:rsid w:val="00531007"/>
    <w:pPr>
      <w:jc w:val="center"/>
    </w:pPr>
    <w:rPr>
      <w:rFonts w:ascii="Trebuchet MS" w:hAnsi="Trebuchet MS"/>
      <w:b/>
      <w:szCs w:val="22"/>
    </w:rPr>
  </w:style>
  <w:style w:type="paragraph" w:customStyle="1" w:styleId="TableTextCharChar">
    <w:name w:val="Table Text Char Char"/>
    <w:basedOn w:val="Normal"/>
    <w:link w:val="TableTextCharCharChar"/>
    <w:rsid w:val="00531007"/>
    <w:rPr>
      <w:rFonts w:ascii="Times New Roman" w:hAnsi="Times New Roman"/>
      <w:sz w:val="24"/>
    </w:rPr>
  </w:style>
  <w:style w:type="character" w:customStyle="1" w:styleId="TableTextCharCharChar">
    <w:name w:val="Table Text Char Char Char"/>
    <w:basedOn w:val="DefaultParagraphFont"/>
    <w:link w:val="TableTextCharChar"/>
    <w:rsid w:val="00531007"/>
    <w:rPr>
      <w:sz w:val="24"/>
      <w:szCs w:val="24"/>
    </w:rPr>
  </w:style>
  <w:style w:type="paragraph" w:styleId="ListParagraph">
    <w:name w:val="List Paragraph"/>
    <w:basedOn w:val="Normal"/>
    <w:uiPriority w:val="34"/>
    <w:qFormat/>
    <w:rsid w:val="00285DE4"/>
    <w:pPr>
      <w:ind w:left="720"/>
      <w:contextualSpacing/>
    </w:pPr>
    <w:rPr>
      <w:rFonts w:ascii="Times New Roman" w:hAnsi="Times New Roman"/>
      <w:sz w:val="24"/>
    </w:rPr>
  </w:style>
  <w:style w:type="character" w:styleId="Emphasis">
    <w:name w:val="Emphasis"/>
    <w:basedOn w:val="DefaultParagraphFont"/>
    <w:qFormat/>
    <w:rsid w:val="005E5A37"/>
    <w:rPr>
      <w:i/>
      <w:iCs/>
    </w:rPr>
  </w:style>
  <w:style w:type="character" w:customStyle="1" w:styleId="Heading4Char">
    <w:name w:val="Heading 4 Char"/>
    <w:basedOn w:val="DefaultParagraphFont"/>
    <w:link w:val="Heading4"/>
    <w:rsid w:val="009D71C4"/>
    <w:rPr>
      <w:b/>
      <w:bCs/>
      <w:sz w:val="28"/>
      <w:szCs w:val="28"/>
    </w:rPr>
  </w:style>
  <w:style w:type="character" w:customStyle="1" w:styleId="Heading1Char">
    <w:name w:val="Heading 1 Char"/>
    <w:link w:val="Heading1"/>
    <w:rsid w:val="009D71C4"/>
    <w:rPr>
      <w:rFonts w:ascii="Arial" w:hAnsi="Arial" w:cs="Arial"/>
      <w:b/>
      <w:bCs/>
      <w:kern w:val="32"/>
      <w:sz w:val="32"/>
      <w:szCs w:val="32"/>
    </w:rPr>
  </w:style>
  <w:style w:type="paragraph" w:customStyle="1" w:styleId="BodyTextIndented">
    <w:name w:val="Body Text Indented"/>
    <w:basedOn w:val="BodyText"/>
    <w:rsid w:val="009D71C4"/>
    <w:pPr>
      <w:spacing w:after="120"/>
      <w:ind w:left="720"/>
    </w:pPr>
    <w:rPr>
      <w:rFonts w:ascii="Times New Roman" w:hAnsi="Times New Roman"/>
      <w:i w:val="0"/>
      <w:vanish w:val="0"/>
      <w:sz w:val="24"/>
      <w:szCs w:val="20"/>
      <w:lang w:val="en-US"/>
    </w:rPr>
  </w:style>
  <w:style w:type="paragraph" w:styleId="ListNumber3">
    <w:name w:val="List Number 3"/>
    <w:basedOn w:val="Normal"/>
    <w:rsid w:val="009D71C4"/>
    <w:pPr>
      <w:numPr>
        <w:numId w:val="2"/>
      </w:numPr>
      <w:spacing w:after="120"/>
    </w:pPr>
    <w:rPr>
      <w:rFonts w:ascii="Times New Roman" w:hAnsi="Times New Roman"/>
      <w:sz w:val="24"/>
    </w:rPr>
  </w:style>
  <w:style w:type="paragraph" w:customStyle="1" w:styleId="Code-InLine">
    <w:name w:val="Code - InLine"/>
    <w:basedOn w:val="BodyText"/>
    <w:link w:val="Code-InLineChar"/>
    <w:rsid w:val="009D71C4"/>
    <w:pPr>
      <w:spacing w:after="120"/>
    </w:pPr>
    <w:rPr>
      <w:rFonts w:ascii="Courier New" w:hAnsi="Courier New"/>
      <w:i w:val="0"/>
      <w:vanish w:val="0"/>
      <w:sz w:val="24"/>
      <w:lang w:val="en-US"/>
    </w:rPr>
  </w:style>
  <w:style w:type="character" w:customStyle="1" w:styleId="BodyTextChar">
    <w:name w:val="Body Text Char"/>
    <w:link w:val="BodyText"/>
    <w:rsid w:val="009D71C4"/>
    <w:rPr>
      <w:rFonts w:ascii="Arial" w:hAnsi="Arial"/>
      <w:i/>
      <w:vanish/>
      <w:sz w:val="22"/>
      <w:szCs w:val="24"/>
      <w:lang w:val="en-GB"/>
    </w:rPr>
  </w:style>
  <w:style w:type="character" w:customStyle="1" w:styleId="Code-InLineChar">
    <w:name w:val="Code - InLine Char"/>
    <w:link w:val="Code-InLine"/>
    <w:rsid w:val="009D71C4"/>
    <w:rPr>
      <w:rFonts w:ascii="Courier New" w:hAnsi="Courier New"/>
      <w:sz w:val="24"/>
      <w:szCs w:val="24"/>
    </w:rPr>
  </w:style>
  <w:style w:type="character" w:customStyle="1" w:styleId="Code-InlineHighlight">
    <w:name w:val="Code - Inline Highlight"/>
    <w:rsid w:val="009D71C4"/>
    <w:rPr>
      <w:rFonts w:ascii="Consolas" w:hAnsi="Consolas"/>
      <w:b/>
      <w:bCs/>
      <w:color w:val="008000"/>
      <w:sz w:val="20"/>
    </w:rPr>
  </w:style>
  <w:style w:type="character" w:customStyle="1" w:styleId="XMLNode">
    <w:name w:val="XML Node"/>
    <w:rsid w:val="009D71C4"/>
    <w:rPr>
      <w:rFonts w:ascii="Consolas" w:hAnsi="Consolas"/>
      <w:color w:val="800000"/>
      <w:sz w:val="20"/>
    </w:rPr>
  </w:style>
  <w:style w:type="character" w:customStyle="1" w:styleId="XMLAttribute">
    <w:name w:val="XML Attribute"/>
    <w:rsid w:val="009D71C4"/>
    <w:rPr>
      <w:rFonts w:ascii="Consolas" w:hAnsi="Consolas"/>
      <w:color w:val="FF0000"/>
      <w:sz w:val="20"/>
    </w:rPr>
  </w:style>
  <w:style w:type="character" w:customStyle="1" w:styleId="XMLStringValue">
    <w:name w:val="XML String Value"/>
    <w:rsid w:val="009D71C4"/>
    <w:rPr>
      <w:rFonts w:ascii="Consolas" w:hAnsi="Consolas"/>
      <w:color w:val="0000FF"/>
      <w:sz w:val="20"/>
    </w:rPr>
  </w:style>
  <w:style w:type="table" w:customStyle="1" w:styleId="CheckList">
    <w:name w:val="Check List"/>
    <w:basedOn w:val="TableGrid"/>
    <w:rsid w:val="009D71C4"/>
    <w:pPr>
      <w:spacing w:before="60" w:after="60"/>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E0E0E0"/>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tblPr/>
      <w:tcPr>
        <w:shd w:val="clear" w:color="auto" w:fill="FFFF00"/>
      </w:tcPr>
    </w:tblStylePr>
    <w:tblStylePr w:type="nwCell">
      <w:tblPr/>
      <w:tcPr>
        <w:tcBorders>
          <w:top w:val="nil"/>
          <w:left w:val="nil"/>
          <w:bottom w:val="single" w:sz="4" w:space="0" w:color="auto"/>
          <w:right w:val="nil"/>
          <w:insideH w:val="single" w:sz="4" w:space="0" w:color="auto"/>
          <w:insideV w:val="nil"/>
          <w:tl2br w:val="nil"/>
          <w:tr2bl w:val="nil"/>
        </w:tcBorders>
      </w:tcPr>
    </w:tblStylePr>
  </w:style>
  <w:style w:type="paragraph" w:styleId="Title">
    <w:name w:val="Title"/>
    <w:basedOn w:val="Normal"/>
    <w:link w:val="TitleChar"/>
    <w:qFormat/>
    <w:rsid w:val="009D71C4"/>
    <w:pPr>
      <w:spacing w:before="240" w:after="60"/>
      <w:outlineLvl w:val="0"/>
    </w:pPr>
    <w:rPr>
      <w:rFonts w:cs="Arial"/>
      <w:b/>
      <w:bCs/>
      <w:kern w:val="28"/>
      <w:sz w:val="40"/>
      <w:szCs w:val="32"/>
    </w:rPr>
  </w:style>
  <w:style w:type="character" w:customStyle="1" w:styleId="TitleChar">
    <w:name w:val="Title Char"/>
    <w:basedOn w:val="DefaultParagraphFont"/>
    <w:link w:val="Title"/>
    <w:rsid w:val="009D71C4"/>
    <w:rPr>
      <w:rFonts w:ascii="Arial" w:hAnsi="Arial" w:cs="Arial"/>
      <w:b/>
      <w:bCs/>
      <w:kern w:val="28"/>
      <w:sz w:val="40"/>
      <w:szCs w:val="32"/>
    </w:rPr>
  </w:style>
  <w:style w:type="paragraph" w:styleId="Subtitle">
    <w:name w:val="Subtitle"/>
    <w:basedOn w:val="Normal"/>
    <w:link w:val="SubtitleChar"/>
    <w:qFormat/>
    <w:rsid w:val="009D71C4"/>
    <w:pPr>
      <w:spacing w:after="60"/>
      <w:outlineLvl w:val="1"/>
    </w:pPr>
    <w:rPr>
      <w:sz w:val="28"/>
      <w:lang w:val="x-none" w:eastAsia="x-none"/>
    </w:rPr>
  </w:style>
  <w:style w:type="character" w:customStyle="1" w:styleId="SubtitleChar">
    <w:name w:val="Subtitle Char"/>
    <w:basedOn w:val="DefaultParagraphFont"/>
    <w:link w:val="Subtitle"/>
    <w:rsid w:val="009D71C4"/>
    <w:rPr>
      <w:rFonts w:ascii="Arial" w:hAnsi="Arial"/>
      <w:sz w:val="28"/>
      <w:szCs w:val="24"/>
      <w:lang w:val="x-none" w:eastAsia="x-none"/>
    </w:rPr>
  </w:style>
  <w:style w:type="paragraph" w:customStyle="1" w:styleId="StyleBodyText22ptCenteredBoxSinglesolidlineAuto">
    <w:name w:val="Style Body Text + 22 pt Centered Box: (Single solid line Auto  ..."/>
    <w:basedOn w:val="BodyText"/>
    <w:rsid w:val="009D71C4"/>
    <w:pPr>
      <w:pBdr>
        <w:top w:val="single" w:sz="18" w:space="1" w:color="FF0000"/>
        <w:left w:val="single" w:sz="18" w:space="4" w:color="FF0000"/>
        <w:bottom w:val="single" w:sz="18" w:space="1" w:color="FF0000"/>
        <w:right w:val="single" w:sz="18" w:space="4" w:color="FF0000"/>
      </w:pBdr>
      <w:shd w:val="clear" w:color="auto" w:fill="FFFF00"/>
      <w:spacing w:after="120"/>
      <w:jc w:val="center"/>
    </w:pPr>
    <w:rPr>
      <w:rFonts w:ascii="Times New Roman" w:hAnsi="Times New Roman"/>
      <w:i w:val="0"/>
      <w:vanish w:val="0"/>
      <w:sz w:val="44"/>
      <w:szCs w:val="20"/>
      <w:lang w:val="en-US"/>
    </w:rPr>
  </w:style>
  <w:style w:type="numbering" w:styleId="111111">
    <w:name w:val="Outline List 2"/>
    <w:basedOn w:val="NoList"/>
    <w:rsid w:val="009D71C4"/>
    <w:pPr>
      <w:numPr>
        <w:numId w:val="3"/>
      </w:numPr>
    </w:pPr>
  </w:style>
  <w:style w:type="table" w:styleId="TableList4">
    <w:name w:val="Table List 4"/>
    <w:aliases w:val="File List"/>
    <w:basedOn w:val="TableNormal"/>
    <w:rsid w:val="009D71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oralAlandkar">
    <w:name w:val="Toral Alandkar"/>
    <w:semiHidden/>
    <w:rsid w:val="009D71C4"/>
    <w:rPr>
      <w:rFonts w:ascii="Verdana" w:hAnsi="Verdana"/>
      <w:b w:val="0"/>
      <w:bCs w:val="0"/>
      <w:i w:val="0"/>
      <w:iCs w:val="0"/>
      <w:strike w:val="0"/>
      <w:color w:val="000080"/>
      <w:sz w:val="20"/>
      <w:szCs w:val="20"/>
      <w:u w:val="none"/>
    </w:rPr>
  </w:style>
  <w:style w:type="character" w:styleId="Strong">
    <w:name w:val="Strong"/>
    <w:qFormat/>
    <w:rsid w:val="009D71C4"/>
    <w:rPr>
      <w:b/>
      <w:bCs/>
    </w:rPr>
  </w:style>
  <w:style w:type="paragraph" w:styleId="DocumentMap">
    <w:name w:val="Document Map"/>
    <w:basedOn w:val="Normal"/>
    <w:link w:val="DocumentMapChar"/>
    <w:semiHidden/>
    <w:rsid w:val="009D71C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D71C4"/>
    <w:rPr>
      <w:rFonts w:ascii="Tahoma" w:hAnsi="Tahoma" w:cs="Tahoma"/>
      <w:shd w:val="clear" w:color="auto" w:fill="000080"/>
    </w:rPr>
  </w:style>
  <w:style w:type="character" w:customStyle="1" w:styleId="BalloonTextChar">
    <w:name w:val="Balloon Text Char"/>
    <w:link w:val="BalloonText"/>
    <w:rsid w:val="009D71C4"/>
    <w:rPr>
      <w:rFonts w:ascii="Tahoma" w:hAnsi="Tahoma" w:cs="Tahoma"/>
      <w:sz w:val="16"/>
      <w:szCs w:val="16"/>
    </w:rPr>
  </w:style>
  <w:style w:type="character" w:customStyle="1" w:styleId="Heading3Char">
    <w:name w:val="Heading 3 Char"/>
    <w:link w:val="Heading3"/>
    <w:rsid w:val="009D71C4"/>
    <w:rPr>
      <w:rFonts w:ascii="Arial" w:hAnsi="Arial" w:cs="Arial"/>
      <w:b/>
      <w:bCs/>
      <w:sz w:val="26"/>
      <w:szCs w:val="26"/>
    </w:rPr>
  </w:style>
  <w:style w:type="paragraph" w:customStyle="1" w:styleId="msolistparagraph0">
    <w:name w:val="msolistparagraph"/>
    <w:basedOn w:val="Normal"/>
    <w:rsid w:val="009D71C4"/>
    <w:pPr>
      <w:ind w:left="720"/>
    </w:pPr>
    <w:rPr>
      <w:rFonts w:ascii="Calibri" w:hAnsi="Calibri"/>
      <w:color w:val="000000"/>
      <w:sz w:val="24"/>
    </w:rPr>
  </w:style>
  <w:style w:type="numbering" w:styleId="1ai">
    <w:name w:val="Outline List 1"/>
    <w:basedOn w:val="NoList"/>
    <w:rsid w:val="009D71C4"/>
    <w:pPr>
      <w:numPr>
        <w:numId w:val="4"/>
      </w:numPr>
    </w:pPr>
  </w:style>
  <w:style w:type="paragraph" w:styleId="TOC4">
    <w:name w:val="toc 4"/>
    <w:basedOn w:val="Normal"/>
    <w:next w:val="Normal"/>
    <w:autoRedefine/>
    <w:uiPriority w:val="39"/>
    <w:rsid w:val="009D71C4"/>
    <w:pPr>
      <w:ind w:left="720"/>
    </w:pPr>
    <w:rPr>
      <w:rFonts w:ascii="Times New Roman" w:hAnsi="Times New Roman"/>
      <w:sz w:val="24"/>
    </w:rPr>
  </w:style>
  <w:style w:type="paragraph" w:styleId="Index1">
    <w:name w:val="index 1"/>
    <w:basedOn w:val="Normal"/>
    <w:next w:val="Normal"/>
    <w:autoRedefine/>
    <w:uiPriority w:val="99"/>
    <w:semiHidden/>
    <w:rsid w:val="00A472CB"/>
    <w:pPr>
      <w:tabs>
        <w:tab w:val="right" w:leader="dot" w:pos="4367"/>
      </w:tabs>
      <w:ind w:left="240" w:hanging="240"/>
    </w:pPr>
    <w:rPr>
      <w:rFonts w:cs="Arial"/>
      <w:noProof/>
      <w:szCs w:val="22"/>
    </w:rPr>
  </w:style>
  <w:style w:type="paragraph" w:styleId="NoSpacing">
    <w:name w:val="No Spacing"/>
    <w:uiPriority w:val="1"/>
    <w:qFormat/>
    <w:rsid w:val="009D71C4"/>
    <w:rPr>
      <w:sz w:val="24"/>
      <w:szCs w:val="24"/>
    </w:rPr>
  </w:style>
  <w:style w:type="paragraph" w:styleId="TOCHeading">
    <w:name w:val="TOC Heading"/>
    <w:basedOn w:val="Heading1"/>
    <w:next w:val="Normal"/>
    <w:uiPriority w:val="39"/>
    <w:semiHidden/>
    <w:unhideWhenUsed/>
    <w:qFormat/>
    <w:rsid w:val="009D71C4"/>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5">
    <w:name w:val="toc 5"/>
    <w:basedOn w:val="Normal"/>
    <w:next w:val="Normal"/>
    <w:autoRedefine/>
    <w:uiPriority w:val="39"/>
    <w:unhideWhenUsed/>
    <w:rsid w:val="0062603A"/>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62603A"/>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62603A"/>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62603A"/>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62603A"/>
    <w:pPr>
      <w:spacing w:after="100" w:line="276" w:lineRule="auto"/>
      <w:ind w:left="1760"/>
    </w:pPr>
    <w:rPr>
      <w:rFonts w:asciiTheme="minorHAnsi" w:eastAsiaTheme="minorEastAsia" w:hAnsiTheme="minorHAnsi" w:cstheme="minorBidi"/>
      <w:szCs w:val="22"/>
    </w:rPr>
  </w:style>
  <w:style w:type="paragraph" w:styleId="Caption">
    <w:name w:val="caption"/>
    <w:basedOn w:val="Normal"/>
    <w:next w:val="Normal"/>
    <w:uiPriority w:val="35"/>
    <w:unhideWhenUsed/>
    <w:qFormat/>
    <w:rsid w:val="0095674A"/>
    <w:pPr>
      <w:spacing w:after="200"/>
    </w:pPr>
    <w:rPr>
      <w:b/>
      <w:bCs/>
      <w:color w:val="4F81BD" w:themeColor="accent1"/>
      <w:sz w:val="18"/>
      <w:szCs w:val="18"/>
    </w:rPr>
  </w:style>
  <w:style w:type="paragraph" w:styleId="TableofFigures">
    <w:name w:val="table of figures"/>
    <w:basedOn w:val="Normal"/>
    <w:next w:val="Normal"/>
    <w:uiPriority w:val="99"/>
    <w:unhideWhenUsed/>
    <w:rsid w:val="0095674A"/>
  </w:style>
  <w:style w:type="character" w:customStyle="1" w:styleId="WW8Num27z0">
    <w:name w:val="WW8Num27z0"/>
    <w:rsid w:val="00C07968"/>
    <w:rPr>
      <w:rFonts w:ascii="Times New Roman" w:eastAsia="Times New Roman" w:hAnsi="Times New Roman" w:cs="Times New Roman"/>
    </w:rPr>
  </w:style>
  <w:style w:type="paragraph" w:styleId="Index2">
    <w:name w:val="index 2"/>
    <w:basedOn w:val="Normal"/>
    <w:next w:val="Normal"/>
    <w:autoRedefine/>
    <w:uiPriority w:val="99"/>
    <w:semiHidden/>
    <w:unhideWhenUsed/>
    <w:rsid w:val="00F27A15"/>
    <w:pPr>
      <w:ind w:left="440" w:hanging="220"/>
    </w:pPr>
  </w:style>
  <w:style w:type="paragraph" w:styleId="HTMLPreformatted">
    <w:name w:val="HTML Preformatted"/>
    <w:basedOn w:val="Normal"/>
    <w:link w:val="HTMLPreformattedChar"/>
    <w:uiPriority w:val="99"/>
    <w:semiHidden/>
    <w:unhideWhenUsed/>
    <w:rsid w:val="00F27A1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7A15"/>
    <w:rPr>
      <w:rFonts w:ascii="Courier New" w:hAnsi="Courier New" w:cs="Courier New"/>
      <w:shd w:val="clear" w:color="auto" w:fill="E5E5CC"/>
    </w:rPr>
  </w:style>
  <w:style w:type="paragraph" w:customStyle="1" w:styleId="Default">
    <w:name w:val="Default"/>
    <w:rsid w:val="005C02DF"/>
    <w:pPr>
      <w:autoSpaceDE w:val="0"/>
      <w:autoSpaceDN w:val="0"/>
      <w:adjustRightInd w:val="0"/>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Outline List 1" w:uiPriority="0"/>
    <w:lsdException w:name="Outline List 2" w:uiPriority="0"/>
    <w:lsdException w:name="Table List 4"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C0"/>
    <w:rPr>
      <w:rFonts w:ascii="Arial" w:hAnsi="Arial"/>
      <w:sz w:val="22"/>
      <w:szCs w:val="24"/>
    </w:rPr>
  </w:style>
  <w:style w:type="paragraph" w:styleId="Heading1">
    <w:name w:val="heading 1"/>
    <w:basedOn w:val="Normal"/>
    <w:next w:val="Normal"/>
    <w:link w:val="Heading1Char"/>
    <w:qFormat/>
    <w:pPr>
      <w:keepNext/>
      <w:spacing w:before="240" w:after="60"/>
      <w:outlineLvl w:val="0"/>
    </w:pPr>
    <w:rPr>
      <w:rFonts w:cs="Arial"/>
      <w:b/>
      <w:bCs/>
      <w:kern w:val="32"/>
      <w:sz w:val="32"/>
      <w:szCs w:val="32"/>
    </w:rPr>
  </w:style>
  <w:style w:type="paragraph" w:styleId="Heading2">
    <w:name w:val="heading 2"/>
    <w:basedOn w:val="Normal"/>
    <w:next w:val="Normal"/>
    <w:link w:val="Heading2Char"/>
    <w:qFormat/>
    <w:pPr>
      <w:keepNext/>
      <w:spacing w:before="240" w:after="60"/>
      <w:outlineLvl w:val="1"/>
    </w:pPr>
    <w:rPr>
      <w:rFonts w:cs="Arial"/>
      <w:b/>
      <w:bCs/>
      <w:i/>
      <w:iCs/>
      <w:sz w:val="28"/>
      <w:szCs w:val="28"/>
    </w:rPr>
  </w:style>
  <w:style w:type="paragraph" w:styleId="Heading3">
    <w:name w:val="heading 3"/>
    <w:basedOn w:val="Normal"/>
    <w:next w:val="Normal"/>
    <w:link w:val="Heading3Char"/>
    <w:qFormat/>
    <w:pPr>
      <w:keepNext/>
      <w:spacing w:before="240" w:after="60"/>
      <w:outlineLvl w:val="2"/>
    </w:pPr>
    <w:rPr>
      <w:rFonts w:cs="Arial"/>
      <w:b/>
      <w:bCs/>
      <w:sz w:val="26"/>
      <w:szCs w:val="26"/>
    </w:rPr>
  </w:style>
  <w:style w:type="paragraph" w:styleId="Heading4">
    <w:name w:val="heading 4"/>
    <w:basedOn w:val="Normal"/>
    <w:next w:val="Normal"/>
    <w:link w:val="Heading4Char"/>
    <w:qFormat/>
    <w:rsid w:val="009D71C4"/>
    <w:pPr>
      <w:keepNext/>
      <w:spacing w:before="240" w:after="60"/>
      <w:outlineLvl w:val="3"/>
    </w:pPr>
    <w:rPr>
      <w:rFonts w:ascii="Times New Roman" w:hAnsi="Times New Roman"/>
      <w:b/>
      <w:bCs/>
      <w:sz w:val="28"/>
      <w:szCs w:val="28"/>
    </w:rPr>
  </w:style>
  <w:style w:type="paragraph" w:styleId="Heading8">
    <w:name w:val="heading 8"/>
    <w:basedOn w:val="Normal"/>
    <w:next w:val="Normal"/>
    <w:qFormat/>
    <w:rsid w:val="002C1E4E"/>
    <w:pPr>
      <w:keepNext/>
      <w:outlineLvl w:val="7"/>
    </w:pPr>
    <w:rPr>
      <w:rFonts w:cs="Arial"/>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2">
    <w:name w:val="Body Text 2"/>
    <w:basedOn w:val="Normal"/>
    <w:rPr>
      <w:rFonts w:cs="Arial"/>
      <w:sz w:val="18"/>
    </w:rPr>
  </w:style>
  <w:style w:type="paragraph" w:styleId="ListBullet">
    <w:name w:val="List Bullet"/>
    <w:basedOn w:val="Normal"/>
    <w:autoRedefine/>
    <w:pPr>
      <w:numPr>
        <w:numId w:val="1"/>
      </w:numPr>
    </w:pPr>
    <w:rPr>
      <w:lang w:val="en-GB"/>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lpText">
    <w:name w:val="Help Text"/>
    <w:rPr>
      <w:i/>
      <w:vanish/>
      <w:color w:val="FF0000"/>
    </w:rPr>
  </w:style>
  <w:style w:type="paragraph" w:styleId="BodyText3">
    <w:name w:val="Body Text 3"/>
    <w:basedOn w:val="Normal"/>
    <w:rPr>
      <w:rFonts w:cs="Arial"/>
      <w:sz w:val="18"/>
    </w:rPr>
  </w:style>
  <w:style w:type="paragraph" w:styleId="BodyText">
    <w:name w:val="Body Text"/>
    <w:basedOn w:val="Normal"/>
    <w:link w:val="BodyTextChar"/>
    <w:rPr>
      <w:i/>
      <w:vanish/>
      <w:lang w:val="en-GB"/>
    </w:rPr>
  </w:style>
  <w:style w:type="paragraph" w:styleId="Header">
    <w:name w:val="header"/>
    <w:basedOn w:val="Normal"/>
    <w:pPr>
      <w:tabs>
        <w:tab w:val="center" w:pos="4320"/>
        <w:tab w:val="right" w:pos="8640"/>
      </w:tabs>
    </w:pPr>
  </w:style>
  <w:style w:type="paragraph" w:customStyle="1" w:styleId="Graphic">
    <w:name w:val="Graphic"/>
    <w:basedOn w:val="Normal"/>
    <w:pPr>
      <w:widowControl w:val="0"/>
      <w:spacing w:before="120" w:after="120"/>
    </w:pPr>
    <w:rPr>
      <w:sz w:val="20"/>
      <w:szCs w:val="20"/>
      <w:lang w:val="en-GB"/>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CopyrightText">
    <w:name w:val="CopyrightText"/>
    <w:basedOn w:val="Normal"/>
    <w:pPr>
      <w:tabs>
        <w:tab w:val="left" w:pos="3690"/>
      </w:tabs>
      <w:spacing w:after="80" w:line="240" w:lineRule="atLeast"/>
    </w:pPr>
    <w:rPr>
      <w:sz w:val="16"/>
      <w:szCs w:val="20"/>
    </w:rPr>
  </w:style>
  <w:style w:type="paragraph" w:styleId="BalloonText">
    <w:name w:val="Balloon Text"/>
    <w:basedOn w:val="Normal"/>
    <w:link w:val="BalloonTextChar"/>
    <w:rsid w:val="005809AE"/>
    <w:rPr>
      <w:rFonts w:ascii="Tahoma" w:hAnsi="Tahoma" w:cs="Tahoma"/>
      <w:sz w:val="16"/>
      <w:szCs w:val="16"/>
    </w:rPr>
  </w:style>
  <w:style w:type="table" w:styleId="TableGrid">
    <w:name w:val="Table Grid"/>
    <w:basedOn w:val="TableNormal"/>
    <w:uiPriority w:val="59"/>
    <w:rsid w:val="00B669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36975"/>
    <w:pPr>
      <w:spacing w:before="100" w:beforeAutospacing="1" w:after="100" w:afterAutospacing="1" w:line="280" w:lineRule="atLeast"/>
    </w:pPr>
    <w:rPr>
      <w:rFonts w:ascii="Times New Roman" w:hAnsi="Times New Roman"/>
      <w:sz w:val="24"/>
    </w:rPr>
  </w:style>
  <w:style w:type="paragraph" w:customStyle="1" w:styleId="fig">
    <w:name w:val="fig"/>
    <w:basedOn w:val="Normal"/>
    <w:rsid w:val="002C1E4E"/>
    <w:pPr>
      <w:spacing w:before="120" w:after="240" w:line="360" w:lineRule="atLeast"/>
    </w:pPr>
    <w:rPr>
      <w:rFonts w:ascii="Times New Roman" w:hAnsi="Times New Roman"/>
      <w:color w:val="000000"/>
      <w:sz w:val="24"/>
    </w:rPr>
  </w:style>
  <w:style w:type="paragraph" w:customStyle="1" w:styleId="Class">
    <w:name w:val="Class"/>
    <w:basedOn w:val="Normal"/>
    <w:link w:val="ClassChar"/>
    <w:rsid w:val="005A7C2A"/>
    <w:rPr>
      <w:rFonts w:ascii="Courier New" w:hAnsi="Courier New"/>
      <w:b/>
    </w:rPr>
  </w:style>
  <w:style w:type="character" w:customStyle="1" w:styleId="ClassChar">
    <w:name w:val="Class Char"/>
    <w:basedOn w:val="DefaultParagraphFont"/>
    <w:link w:val="Class"/>
    <w:rsid w:val="005A7C2A"/>
    <w:rPr>
      <w:rFonts w:ascii="Courier New" w:hAnsi="Courier New"/>
      <w:b/>
      <w:sz w:val="22"/>
      <w:szCs w:val="24"/>
      <w:lang w:val="en-US" w:eastAsia="en-US" w:bidi="ar-SA"/>
    </w:rPr>
  </w:style>
  <w:style w:type="character" w:customStyle="1" w:styleId="Heading2Char">
    <w:name w:val="Heading 2 Char"/>
    <w:basedOn w:val="DefaultParagraphFont"/>
    <w:link w:val="Heading2"/>
    <w:rsid w:val="008F77A7"/>
    <w:rPr>
      <w:rFonts w:ascii="Arial" w:hAnsi="Arial" w:cs="Arial"/>
      <w:b/>
      <w:bCs/>
      <w:i/>
      <w:iCs/>
      <w:sz w:val="28"/>
      <w:szCs w:val="28"/>
      <w:lang w:val="en-US" w:eastAsia="en-US" w:bidi="ar-SA"/>
    </w:rPr>
  </w:style>
  <w:style w:type="paragraph" w:customStyle="1" w:styleId="TableHeaderText">
    <w:name w:val="Table Header Text"/>
    <w:basedOn w:val="Normal"/>
    <w:rsid w:val="00531007"/>
    <w:pPr>
      <w:jc w:val="center"/>
    </w:pPr>
    <w:rPr>
      <w:rFonts w:ascii="Trebuchet MS" w:hAnsi="Trebuchet MS"/>
      <w:b/>
      <w:szCs w:val="22"/>
    </w:rPr>
  </w:style>
  <w:style w:type="paragraph" w:customStyle="1" w:styleId="TableTextCharChar">
    <w:name w:val="Table Text Char Char"/>
    <w:basedOn w:val="Normal"/>
    <w:link w:val="TableTextCharCharChar"/>
    <w:rsid w:val="00531007"/>
    <w:rPr>
      <w:rFonts w:ascii="Times New Roman" w:hAnsi="Times New Roman"/>
      <w:sz w:val="24"/>
    </w:rPr>
  </w:style>
  <w:style w:type="character" w:customStyle="1" w:styleId="TableTextCharCharChar">
    <w:name w:val="Table Text Char Char Char"/>
    <w:basedOn w:val="DefaultParagraphFont"/>
    <w:link w:val="TableTextCharChar"/>
    <w:rsid w:val="00531007"/>
    <w:rPr>
      <w:sz w:val="24"/>
      <w:szCs w:val="24"/>
    </w:rPr>
  </w:style>
  <w:style w:type="paragraph" w:styleId="ListParagraph">
    <w:name w:val="List Paragraph"/>
    <w:basedOn w:val="Normal"/>
    <w:uiPriority w:val="34"/>
    <w:qFormat/>
    <w:rsid w:val="00285DE4"/>
    <w:pPr>
      <w:ind w:left="720"/>
      <w:contextualSpacing/>
    </w:pPr>
    <w:rPr>
      <w:rFonts w:ascii="Times New Roman" w:hAnsi="Times New Roman"/>
      <w:sz w:val="24"/>
    </w:rPr>
  </w:style>
  <w:style w:type="character" w:styleId="Emphasis">
    <w:name w:val="Emphasis"/>
    <w:basedOn w:val="DefaultParagraphFont"/>
    <w:qFormat/>
    <w:rsid w:val="005E5A37"/>
    <w:rPr>
      <w:i/>
      <w:iCs/>
    </w:rPr>
  </w:style>
  <w:style w:type="character" w:customStyle="1" w:styleId="Heading4Char">
    <w:name w:val="Heading 4 Char"/>
    <w:basedOn w:val="DefaultParagraphFont"/>
    <w:link w:val="Heading4"/>
    <w:rsid w:val="009D71C4"/>
    <w:rPr>
      <w:b/>
      <w:bCs/>
      <w:sz w:val="28"/>
      <w:szCs w:val="28"/>
    </w:rPr>
  </w:style>
  <w:style w:type="character" w:customStyle="1" w:styleId="Heading1Char">
    <w:name w:val="Heading 1 Char"/>
    <w:link w:val="Heading1"/>
    <w:rsid w:val="009D71C4"/>
    <w:rPr>
      <w:rFonts w:ascii="Arial" w:hAnsi="Arial" w:cs="Arial"/>
      <w:b/>
      <w:bCs/>
      <w:kern w:val="32"/>
      <w:sz w:val="32"/>
      <w:szCs w:val="32"/>
    </w:rPr>
  </w:style>
  <w:style w:type="paragraph" w:customStyle="1" w:styleId="BodyTextIndented">
    <w:name w:val="Body Text Indented"/>
    <w:basedOn w:val="BodyText"/>
    <w:rsid w:val="009D71C4"/>
    <w:pPr>
      <w:spacing w:after="120"/>
      <w:ind w:left="720"/>
    </w:pPr>
    <w:rPr>
      <w:rFonts w:ascii="Times New Roman" w:hAnsi="Times New Roman"/>
      <w:i w:val="0"/>
      <w:vanish w:val="0"/>
      <w:sz w:val="24"/>
      <w:szCs w:val="20"/>
      <w:lang w:val="en-US"/>
    </w:rPr>
  </w:style>
  <w:style w:type="paragraph" w:styleId="ListNumber3">
    <w:name w:val="List Number 3"/>
    <w:basedOn w:val="Normal"/>
    <w:rsid w:val="009D71C4"/>
    <w:pPr>
      <w:numPr>
        <w:numId w:val="2"/>
      </w:numPr>
      <w:spacing w:after="120"/>
    </w:pPr>
    <w:rPr>
      <w:rFonts w:ascii="Times New Roman" w:hAnsi="Times New Roman"/>
      <w:sz w:val="24"/>
    </w:rPr>
  </w:style>
  <w:style w:type="paragraph" w:customStyle="1" w:styleId="Code-InLine">
    <w:name w:val="Code - InLine"/>
    <w:basedOn w:val="BodyText"/>
    <w:link w:val="Code-InLineChar"/>
    <w:rsid w:val="009D71C4"/>
    <w:pPr>
      <w:spacing w:after="120"/>
    </w:pPr>
    <w:rPr>
      <w:rFonts w:ascii="Courier New" w:hAnsi="Courier New"/>
      <w:i w:val="0"/>
      <w:vanish w:val="0"/>
      <w:sz w:val="24"/>
      <w:lang w:val="en-US"/>
    </w:rPr>
  </w:style>
  <w:style w:type="character" w:customStyle="1" w:styleId="BodyTextChar">
    <w:name w:val="Body Text Char"/>
    <w:link w:val="BodyText"/>
    <w:rsid w:val="009D71C4"/>
    <w:rPr>
      <w:rFonts w:ascii="Arial" w:hAnsi="Arial"/>
      <w:i/>
      <w:vanish/>
      <w:sz w:val="22"/>
      <w:szCs w:val="24"/>
      <w:lang w:val="en-GB"/>
    </w:rPr>
  </w:style>
  <w:style w:type="character" w:customStyle="1" w:styleId="Code-InLineChar">
    <w:name w:val="Code - InLine Char"/>
    <w:link w:val="Code-InLine"/>
    <w:rsid w:val="009D71C4"/>
    <w:rPr>
      <w:rFonts w:ascii="Courier New" w:hAnsi="Courier New"/>
      <w:sz w:val="24"/>
      <w:szCs w:val="24"/>
    </w:rPr>
  </w:style>
  <w:style w:type="character" w:customStyle="1" w:styleId="Code-InlineHighlight">
    <w:name w:val="Code - Inline Highlight"/>
    <w:rsid w:val="009D71C4"/>
    <w:rPr>
      <w:rFonts w:ascii="Consolas" w:hAnsi="Consolas"/>
      <w:b/>
      <w:bCs/>
      <w:color w:val="008000"/>
      <w:sz w:val="20"/>
    </w:rPr>
  </w:style>
  <w:style w:type="character" w:customStyle="1" w:styleId="XMLNode">
    <w:name w:val="XML Node"/>
    <w:rsid w:val="009D71C4"/>
    <w:rPr>
      <w:rFonts w:ascii="Consolas" w:hAnsi="Consolas"/>
      <w:color w:val="800000"/>
      <w:sz w:val="20"/>
    </w:rPr>
  </w:style>
  <w:style w:type="character" w:customStyle="1" w:styleId="XMLAttribute">
    <w:name w:val="XML Attribute"/>
    <w:rsid w:val="009D71C4"/>
    <w:rPr>
      <w:rFonts w:ascii="Consolas" w:hAnsi="Consolas"/>
      <w:color w:val="FF0000"/>
      <w:sz w:val="20"/>
    </w:rPr>
  </w:style>
  <w:style w:type="character" w:customStyle="1" w:styleId="XMLStringValue">
    <w:name w:val="XML String Value"/>
    <w:rsid w:val="009D71C4"/>
    <w:rPr>
      <w:rFonts w:ascii="Consolas" w:hAnsi="Consolas"/>
      <w:color w:val="0000FF"/>
      <w:sz w:val="20"/>
    </w:rPr>
  </w:style>
  <w:style w:type="table" w:customStyle="1" w:styleId="CheckList">
    <w:name w:val="Check List"/>
    <w:basedOn w:val="TableGrid"/>
    <w:rsid w:val="009D71C4"/>
    <w:pPr>
      <w:spacing w:before="60" w:after="60"/>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E0E0E0"/>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tblPr/>
      <w:tcPr>
        <w:shd w:val="clear" w:color="auto" w:fill="FFFF00"/>
      </w:tcPr>
    </w:tblStylePr>
    <w:tblStylePr w:type="nwCell">
      <w:tblPr/>
      <w:tcPr>
        <w:tcBorders>
          <w:top w:val="nil"/>
          <w:left w:val="nil"/>
          <w:bottom w:val="single" w:sz="4" w:space="0" w:color="auto"/>
          <w:right w:val="nil"/>
          <w:insideH w:val="single" w:sz="4" w:space="0" w:color="auto"/>
          <w:insideV w:val="nil"/>
          <w:tl2br w:val="nil"/>
          <w:tr2bl w:val="nil"/>
        </w:tcBorders>
      </w:tcPr>
    </w:tblStylePr>
  </w:style>
  <w:style w:type="paragraph" w:styleId="Title">
    <w:name w:val="Title"/>
    <w:basedOn w:val="Normal"/>
    <w:link w:val="TitleChar"/>
    <w:qFormat/>
    <w:rsid w:val="009D71C4"/>
    <w:pPr>
      <w:spacing w:before="240" w:after="60"/>
      <w:outlineLvl w:val="0"/>
    </w:pPr>
    <w:rPr>
      <w:rFonts w:cs="Arial"/>
      <w:b/>
      <w:bCs/>
      <w:kern w:val="28"/>
      <w:sz w:val="40"/>
      <w:szCs w:val="32"/>
    </w:rPr>
  </w:style>
  <w:style w:type="character" w:customStyle="1" w:styleId="TitleChar">
    <w:name w:val="Title Char"/>
    <w:basedOn w:val="DefaultParagraphFont"/>
    <w:link w:val="Title"/>
    <w:rsid w:val="009D71C4"/>
    <w:rPr>
      <w:rFonts w:ascii="Arial" w:hAnsi="Arial" w:cs="Arial"/>
      <w:b/>
      <w:bCs/>
      <w:kern w:val="28"/>
      <w:sz w:val="40"/>
      <w:szCs w:val="32"/>
    </w:rPr>
  </w:style>
  <w:style w:type="paragraph" w:styleId="Subtitle">
    <w:name w:val="Subtitle"/>
    <w:basedOn w:val="Normal"/>
    <w:link w:val="SubtitleChar"/>
    <w:qFormat/>
    <w:rsid w:val="009D71C4"/>
    <w:pPr>
      <w:spacing w:after="60"/>
      <w:outlineLvl w:val="1"/>
    </w:pPr>
    <w:rPr>
      <w:sz w:val="28"/>
      <w:lang w:val="x-none" w:eastAsia="x-none"/>
    </w:rPr>
  </w:style>
  <w:style w:type="character" w:customStyle="1" w:styleId="SubtitleChar">
    <w:name w:val="Subtitle Char"/>
    <w:basedOn w:val="DefaultParagraphFont"/>
    <w:link w:val="Subtitle"/>
    <w:rsid w:val="009D71C4"/>
    <w:rPr>
      <w:rFonts w:ascii="Arial" w:hAnsi="Arial"/>
      <w:sz w:val="28"/>
      <w:szCs w:val="24"/>
      <w:lang w:val="x-none" w:eastAsia="x-none"/>
    </w:rPr>
  </w:style>
  <w:style w:type="paragraph" w:customStyle="1" w:styleId="StyleBodyText22ptCenteredBoxSinglesolidlineAuto">
    <w:name w:val="Style Body Text + 22 pt Centered Box: (Single solid line Auto  ..."/>
    <w:basedOn w:val="BodyText"/>
    <w:rsid w:val="009D71C4"/>
    <w:pPr>
      <w:pBdr>
        <w:top w:val="single" w:sz="18" w:space="1" w:color="FF0000"/>
        <w:left w:val="single" w:sz="18" w:space="4" w:color="FF0000"/>
        <w:bottom w:val="single" w:sz="18" w:space="1" w:color="FF0000"/>
        <w:right w:val="single" w:sz="18" w:space="4" w:color="FF0000"/>
      </w:pBdr>
      <w:shd w:val="clear" w:color="auto" w:fill="FFFF00"/>
      <w:spacing w:after="120"/>
      <w:jc w:val="center"/>
    </w:pPr>
    <w:rPr>
      <w:rFonts w:ascii="Times New Roman" w:hAnsi="Times New Roman"/>
      <w:i w:val="0"/>
      <w:vanish w:val="0"/>
      <w:sz w:val="44"/>
      <w:szCs w:val="20"/>
      <w:lang w:val="en-US"/>
    </w:rPr>
  </w:style>
  <w:style w:type="numbering" w:styleId="111111">
    <w:name w:val="Outline List 2"/>
    <w:basedOn w:val="NoList"/>
    <w:rsid w:val="009D71C4"/>
    <w:pPr>
      <w:numPr>
        <w:numId w:val="3"/>
      </w:numPr>
    </w:pPr>
  </w:style>
  <w:style w:type="table" w:styleId="TableList4">
    <w:name w:val="Table List 4"/>
    <w:aliases w:val="File List"/>
    <w:basedOn w:val="TableNormal"/>
    <w:rsid w:val="009D71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oralAlandkar">
    <w:name w:val="Toral Alandkar"/>
    <w:semiHidden/>
    <w:rsid w:val="009D71C4"/>
    <w:rPr>
      <w:rFonts w:ascii="Verdana" w:hAnsi="Verdana"/>
      <w:b w:val="0"/>
      <w:bCs w:val="0"/>
      <w:i w:val="0"/>
      <w:iCs w:val="0"/>
      <w:strike w:val="0"/>
      <w:color w:val="000080"/>
      <w:sz w:val="20"/>
      <w:szCs w:val="20"/>
      <w:u w:val="none"/>
    </w:rPr>
  </w:style>
  <w:style w:type="character" w:styleId="Strong">
    <w:name w:val="Strong"/>
    <w:qFormat/>
    <w:rsid w:val="009D71C4"/>
    <w:rPr>
      <w:b/>
      <w:bCs/>
    </w:rPr>
  </w:style>
  <w:style w:type="paragraph" w:styleId="DocumentMap">
    <w:name w:val="Document Map"/>
    <w:basedOn w:val="Normal"/>
    <w:link w:val="DocumentMapChar"/>
    <w:semiHidden/>
    <w:rsid w:val="009D71C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D71C4"/>
    <w:rPr>
      <w:rFonts w:ascii="Tahoma" w:hAnsi="Tahoma" w:cs="Tahoma"/>
      <w:shd w:val="clear" w:color="auto" w:fill="000080"/>
    </w:rPr>
  </w:style>
  <w:style w:type="character" w:customStyle="1" w:styleId="BalloonTextChar">
    <w:name w:val="Balloon Text Char"/>
    <w:link w:val="BalloonText"/>
    <w:rsid w:val="009D71C4"/>
    <w:rPr>
      <w:rFonts w:ascii="Tahoma" w:hAnsi="Tahoma" w:cs="Tahoma"/>
      <w:sz w:val="16"/>
      <w:szCs w:val="16"/>
    </w:rPr>
  </w:style>
  <w:style w:type="character" w:customStyle="1" w:styleId="Heading3Char">
    <w:name w:val="Heading 3 Char"/>
    <w:link w:val="Heading3"/>
    <w:rsid w:val="009D71C4"/>
    <w:rPr>
      <w:rFonts w:ascii="Arial" w:hAnsi="Arial" w:cs="Arial"/>
      <w:b/>
      <w:bCs/>
      <w:sz w:val="26"/>
      <w:szCs w:val="26"/>
    </w:rPr>
  </w:style>
  <w:style w:type="paragraph" w:customStyle="1" w:styleId="msolistparagraph0">
    <w:name w:val="msolistparagraph"/>
    <w:basedOn w:val="Normal"/>
    <w:rsid w:val="009D71C4"/>
    <w:pPr>
      <w:ind w:left="720"/>
    </w:pPr>
    <w:rPr>
      <w:rFonts w:ascii="Calibri" w:hAnsi="Calibri"/>
      <w:color w:val="000000"/>
      <w:sz w:val="24"/>
    </w:rPr>
  </w:style>
  <w:style w:type="numbering" w:styleId="1ai">
    <w:name w:val="Outline List 1"/>
    <w:basedOn w:val="NoList"/>
    <w:rsid w:val="009D71C4"/>
    <w:pPr>
      <w:numPr>
        <w:numId w:val="4"/>
      </w:numPr>
    </w:pPr>
  </w:style>
  <w:style w:type="paragraph" w:styleId="TOC4">
    <w:name w:val="toc 4"/>
    <w:basedOn w:val="Normal"/>
    <w:next w:val="Normal"/>
    <w:autoRedefine/>
    <w:uiPriority w:val="39"/>
    <w:rsid w:val="009D71C4"/>
    <w:pPr>
      <w:ind w:left="720"/>
    </w:pPr>
    <w:rPr>
      <w:rFonts w:ascii="Times New Roman" w:hAnsi="Times New Roman"/>
      <w:sz w:val="24"/>
    </w:rPr>
  </w:style>
  <w:style w:type="paragraph" w:styleId="Index1">
    <w:name w:val="index 1"/>
    <w:basedOn w:val="Normal"/>
    <w:next w:val="Normal"/>
    <w:autoRedefine/>
    <w:uiPriority w:val="99"/>
    <w:semiHidden/>
    <w:rsid w:val="00A472CB"/>
    <w:pPr>
      <w:tabs>
        <w:tab w:val="right" w:leader="dot" w:pos="4367"/>
      </w:tabs>
      <w:ind w:left="240" w:hanging="240"/>
    </w:pPr>
    <w:rPr>
      <w:rFonts w:cs="Arial"/>
      <w:noProof/>
      <w:szCs w:val="22"/>
    </w:rPr>
  </w:style>
  <w:style w:type="paragraph" w:styleId="NoSpacing">
    <w:name w:val="No Spacing"/>
    <w:uiPriority w:val="1"/>
    <w:qFormat/>
    <w:rsid w:val="009D71C4"/>
    <w:rPr>
      <w:sz w:val="24"/>
      <w:szCs w:val="24"/>
    </w:rPr>
  </w:style>
  <w:style w:type="paragraph" w:styleId="TOCHeading">
    <w:name w:val="TOC Heading"/>
    <w:basedOn w:val="Heading1"/>
    <w:next w:val="Normal"/>
    <w:uiPriority w:val="39"/>
    <w:semiHidden/>
    <w:unhideWhenUsed/>
    <w:qFormat/>
    <w:rsid w:val="009D71C4"/>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5">
    <w:name w:val="toc 5"/>
    <w:basedOn w:val="Normal"/>
    <w:next w:val="Normal"/>
    <w:autoRedefine/>
    <w:uiPriority w:val="39"/>
    <w:unhideWhenUsed/>
    <w:rsid w:val="0062603A"/>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62603A"/>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62603A"/>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62603A"/>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62603A"/>
    <w:pPr>
      <w:spacing w:after="100" w:line="276" w:lineRule="auto"/>
      <w:ind w:left="1760"/>
    </w:pPr>
    <w:rPr>
      <w:rFonts w:asciiTheme="minorHAnsi" w:eastAsiaTheme="minorEastAsia" w:hAnsiTheme="minorHAnsi" w:cstheme="minorBidi"/>
      <w:szCs w:val="22"/>
    </w:rPr>
  </w:style>
  <w:style w:type="paragraph" w:styleId="Caption">
    <w:name w:val="caption"/>
    <w:basedOn w:val="Normal"/>
    <w:next w:val="Normal"/>
    <w:uiPriority w:val="35"/>
    <w:unhideWhenUsed/>
    <w:qFormat/>
    <w:rsid w:val="0095674A"/>
    <w:pPr>
      <w:spacing w:after="200"/>
    </w:pPr>
    <w:rPr>
      <w:b/>
      <w:bCs/>
      <w:color w:val="4F81BD" w:themeColor="accent1"/>
      <w:sz w:val="18"/>
      <w:szCs w:val="18"/>
    </w:rPr>
  </w:style>
  <w:style w:type="paragraph" w:styleId="TableofFigures">
    <w:name w:val="table of figures"/>
    <w:basedOn w:val="Normal"/>
    <w:next w:val="Normal"/>
    <w:uiPriority w:val="99"/>
    <w:unhideWhenUsed/>
    <w:rsid w:val="0095674A"/>
  </w:style>
  <w:style w:type="character" w:customStyle="1" w:styleId="WW8Num27z0">
    <w:name w:val="WW8Num27z0"/>
    <w:rsid w:val="00C07968"/>
    <w:rPr>
      <w:rFonts w:ascii="Times New Roman" w:eastAsia="Times New Roman" w:hAnsi="Times New Roman" w:cs="Times New Roman"/>
    </w:rPr>
  </w:style>
  <w:style w:type="paragraph" w:styleId="Index2">
    <w:name w:val="index 2"/>
    <w:basedOn w:val="Normal"/>
    <w:next w:val="Normal"/>
    <w:autoRedefine/>
    <w:uiPriority w:val="99"/>
    <w:semiHidden/>
    <w:unhideWhenUsed/>
    <w:rsid w:val="00F27A15"/>
    <w:pPr>
      <w:ind w:left="440" w:hanging="220"/>
    </w:pPr>
  </w:style>
  <w:style w:type="paragraph" w:styleId="HTMLPreformatted">
    <w:name w:val="HTML Preformatted"/>
    <w:basedOn w:val="Normal"/>
    <w:link w:val="HTMLPreformattedChar"/>
    <w:uiPriority w:val="99"/>
    <w:semiHidden/>
    <w:unhideWhenUsed/>
    <w:rsid w:val="00F27A1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7A15"/>
    <w:rPr>
      <w:rFonts w:ascii="Courier New" w:hAnsi="Courier New" w:cs="Courier New"/>
      <w:shd w:val="clear" w:color="auto" w:fill="E5E5CC"/>
    </w:rPr>
  </w:style>
  <w:style w:type="paragraph" w:customStyle="1" w:styleId="Default">
    <w:name w:val="Default"/>
    <w:rsid w:val="005C02DF"/>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8731">
      <w:bodyDiv w:val="1"/>
      <w:marLeft w:val="0"/>
      <w:marRight w:val="0"/>
      <w:marTop w:val="0"/>
      <w:marBottom w:val="0"/>
      <w:divBdr>
        <w:top w:val="none" w:sz="0" w:space="0" w:color="auto"/>
        <w:left w:val="none" w:sz="0" w:space="0" w:color="auto"/>
        <w:bottom w:val="none" w:sz="0" w:space="0" w:color="auto"/>
        <w:right w:val="none" w:sz="0" w:space="0" w:color="auto"/>
      </w:divBdr>
    </w:div>
    <w:div w:id="104737814">
      <w:bodyDiv w:val="1"/>
      <w:marLeft w:val="0"/>
      <w:marRight w:val="0"/>
      <w:marTop w:val="0"/>
      <w:marBottom w:val="0"/>
      <w:divBdr>
        <w:top w:val="none" w:sz="0" w:space="0" w:color="auto"/>
        <w:left w:val="none" w:sz="0" w:space="0" w:color="auto"/>
        <w:bottom w:val="none" w:sz="0" w:space="0" w:color="auto"/>
        <w:right w:val="none" w:sz="0" w:space="0" w:color="auto"/>
      </w:divBdr>
      <w:divsChild>
        <w:div w:id="1079131948">
          <w:marLeft w:val="0"/>
          <w:marRight w:val="0"/>
          <w:marTop w:val="0"/>
          <w:marBottom w:val="0"/>
          <w:divBdr>
            <w:top w:val="none" w:sz="0" w:space="0" w:color="auto"/>
            <w:left w:val="none" w:sz="0" w:space="0" w:color="auto"/>
            <w:bottom w:val="none" w:sz="0" w:space="0" w:color="auto"/>
            <w:right w:val="none" w:sz="0" w:space="0" w:color="auto"/>
          </w:divBdr>
          <w:divsChild>
            <w:div w:id="2062435007">
              <w:marLeft w:val="0"/>
              <w:marRight w:val="0"/>
              <w:marTop w:val="0"/>
              <w:marBottom w:val="0"/>
              <w:divBdr>
                <w:top w:val="none" w:sz="0" w:space="0" w:color="auto"/>
                <w:left w:val="none" w:sz="0" w:space="0" w:color="auto"/>
                <w:bottom w:val="none" w:sz="0" w:space="0" w:color="auto"/>
                <w:right w:val="none" w:sz="0" w:space="0" w:color="auto"/>
              </w:divBdr>
              <w:divsChild>
                <w:div w:id="1343122995">
                  <w:marLeft w:val="0"/>
                  <w:marRight w:val="0"/>
                  <w:marTop w:val="0"/>
                  <w:marBottom w:val="0"/>
                  <w:divBdr>
                    <w:top w:val="none" w:sz="0" w:space="0" w:color="auto"/>
                    <w:left w:val="none" w:sz="0" w:space="0" w:color="auto"/>
                    <w:bottom w:val="none" w:sz="0" w:space="0" w:color="auto"/>
                    <w:right w:val="none" w:sz="0" w:space="0" w:color="auto"/>
                  </w:divBdr>
                  <w:divsChild>
                    <w:div w:id="24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3106">
      <w:bodyDiv w:val="1"/>
      <w:marLeft w:val="0"/>
      <w:marRight w:val="0"/>
      <w:marTop w:val="0"/>
      <w:marBottom w:val="0"/>
      <w:divBdr>
        <w:top w:val="none" w:sz="0" w:space="0" w:color="auto"/>
        <w:left w:val="none" w:sz="0" w:space="0" w:color="auto"/>
        <w:bottom w:val="none" w:sz="0" w:space="0" w:color="auto"/>
        <w:right w:val="none" w:sz="0" w:space="0" w:color="auto"/>
      </w:divBdr>
    </w:div>
    <w:div w:id="586114238">
      <w:bodyDiv w:val="1"/>
      <w:marLeft w:val="0"/>
      <w:marRight w:val="0"/>
      <w:marTop w:val="0"/>
      <w:marBottom w:val="0"/>
      <w:divBdr>
        <w:top w:val="none" w:sz="0" w:space="0" w:color="auto"/>
        <w:left w:val="none" w:sz="0" w:space="0" w:color="auto"/>
        <w:bottom w:val="none" w:sz="0" w:space="0" w:color="auto"/>
        <w:right w:val="none" w:sz="0" w:space="0" w:color="auto"/>
      </w:divBdr>
    </w:div>
    <w:div w:id="766119097">
      <w:bodyDiv w:val="1"/>
      <w:marLeft w:val="0"/>
      <w:marRight w:val="0"/>
      <w:marTop w:val="0"/>
      <w:marBottom w:val="0"/>
      <w:divBdr>
        <w:top w:val="none" w:sz="0" w:space="0" w:color="auto"/>
        <w:left w:val="none" w:sz="0" w:space="0" w:color="auto"/>
        <w:bottom w:val="none" w:sz="0" w:space="0" w:color="auto"/>
        <w:right w:val="none" w:sz="0" w:space="0" w:color="auto"/>
      </w:divBdr>
    </w:div>
    <w:div w:id="767507696">
      <w:bodyDiv w:val="1"/>
      <w:marLeft w:val="0"/>
      <w:marRight w:val="0"/>
      <w:marTop w:val="0"/>
      <w:marBottom w:val="0"/>
      <w:divBdr>
        <w:top w:val="none" w:sz="0" w:space="0" w:color="auto"/>
        <w:left w:val="none" w:sz="0" w:space="0" w:color="auto"/>
        <w:bottom w:val="none" w:sz="0" w:space="0" w:color="auto"/>
        <w:right w:val="none" w:sz="0" w:space="0" w:color="auto"/>
      </w:divBdr>
    </w:div>
    <w:div w:id="817501018">
      <w:bodyDiv w:val="1"/>
      <w:marLeft w:val="0"/>
      <w:marRight w:val="0"/>
      <w:marTop w:val="0"/>
      <w:marBottom w:val="0"/>
      <w:divBdr>
        <w:top w:val="none" w:sz="0" w:space="0" w:color="auto"/>
        <w:left w:val="none" w:sz="0" w:space="0" w:color="auto"/>
        <w:bottom w:val="none" w:sz="0" w:space="0" w:color="auto"/>
        <w:right w:val="none" w:sz="0" w:space="0" w:color="auto"/>
      </w:divBdr>
    </w:div>
    <w:div w:id="862481417">
      <w:bodyDiv w:val="1"/>
      <w:marLeft w:val="0"/>
      <w:marRight w:val="0"/>
      <w:marTop w:val="0"/>
      <w:marBottom w:val="0"/>
      <w:divBdr>
        <w:top w:val="none" w:sz="0" w:space="0" w:color="auto"/>
        <w:left w:val="none" w:sz="0" w:space="0" w:color="auto"/>
        <w:bottom w:val="none" w:sz="0" w:space="0" w:color="auto"/>
        <w:right w:val="none" w:sz="0" w:space="0" w:color="auto"/>
      </w:divBdr>
    </w:div>
    <w:div w:id="928124710">
      <w:bodyDiv w:val="1"/>
      <w:marLeft w:val="0"/>
      <w:marRight w:val="0"/>
      <w:marTop w:val="0"/>
      <w:marBottom w:val="0"/>
      <w:divBdr>
        <w:top w:val="none" w:sz="0" w:space="0" w:color="auto"/>
        <w:left w:val="none" w:sz="0" w:space="0" w:color="auto"/>
        <w:bottom w:val="none" w:sz="0" w:space="0" w:color="auto"/>
        <w:right w:val="none" w:sz="0" w:space="0" w:color="auto"/>
      </w:divBdr>
      <w:divsChild>
        <w:div w:id="1437946500">
          <w:marLeft w:val="0"/>
          <w:marRight w:val="0"/>
          <w:marTop w:val="0"/>
          <w:marBottom w:val="0"/>
          <w:divBdr>
            <w:top w:val="none" w:sz="0" w:space="0" w:color="auto"/>
            <w:left w:val="none" w:sz="0" w:space="0" w:color="auto"/>
            <w:bottom w:val="none" w:sz="0" w:space="0" w:color="auto"/>
            <w:right w:val="none" w:sz="0" w:space="0" w:color="auto"/>
          </w:divBdr>
          <w:divsChild>
            <w:div w:id="2092963003">
              <w:marLeft w:val="0"/>
              <w:marRight w:val="0"/>
              <w:marTop w:val="0"/>
              <w:marBottom w:val="0"/>
              <w:divBdr>
                <w:top w:val="none" w:sz="0" w:space="0" w:color="auto"/>
                <w:left w:val="none" w:sz="0" w:space="0" w:color="auto"/>
                <w:bottom w:val="none" w:sz="0" w:space="0" w:color="auto"/>
                <w:right w:val="none" w:sz="0" w:space="0" w:color="auto"/>
              </w:divBdr>
              <w:divsChild>
                <w:div w:id="713504468">
                  <w:marLeft w:val="0"/>
                  <w:marRight w:val="0"/>
                  <w:marTop w:val="0"/>
                  <w:marBottom w:val="0"/>
                  <w:divBdr>
                    <w:top w:val="none" w:sz="0" w:space="0" w:color="auto"/>
                    <w:left w:val="none" w:sz="0" w:space="0" w:color="auto"/>
                    <w:bottom w:val="none" w:sz="0" w:space="0" w:color="auto"/>
                    <w:right w:val="none" w:sz="0" w:space="0" w:color="auto"/>
                  </w:divBdr>
                  <w:divsChild>
                    <w:div w:id="1170633697">
                      <w:marLeft w:val="0"/>
                      <w:marRight w:val="0"/>
                      <w:marTop w:val="0"/>
                      <w:marBottom w:val="0"/>
                      <w:divBdr>
                        <w:top w:val="none" w:sz="0" w:space="0" w:color="auto"/>
                        <w:left w:val="none" w:sz="0" w:space="0" w:color="auto"/>
                        <w:bottom w:val="none" w:sz="0" w:space="0" w:color="auto"/>
                        <w:right w:val="none" w:sz="0" w:space="0" w:color="auto"/>
                      </w:divBdr>
                      <w:divsChild>
                        <w:div w:id="1295210761">
                          <w:marLeft w:val="0"/>
                          <w:marRight w:val="0"/>
                          <w:marTop w:val="0"/>
                          <w:marBottom w:val="0"/>
                          <w:divBdr>
                            <w:top w:val="none" w:sz="0" w:space="0" w:color="auto"/>
                            <w:left w:val="none" w:sz="0" w:space="0" w:color="auto"/>
                            <w:bottom w:val="none" w:sz="0" w:space="0" w:color="auto"/>
                            <w:right w:val="none" w:sz="0" w:space="0" w:color="auto"/>
                          </w:divBdr>
                          <w:divsChild>
                            <w:div w:id="14434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134368">
      <w:bodyDiv w:val="1"/>
      <w:marLeft w:val="0"/>
      <w:marRight w:val="0"/>
      <w:marTop w:val="0"/>
      <w:marBottom w:val="0"/>
      <w:divBdr>
        <w:top w:val="none" w:sz="0" w:space="0" w:color="auto"/>
        <w:left w:val="none" w:sz="0" w:space="0" w:color="auto"/>
        <w:bottom w:val="none" w:sz="0" w:space="0" w:color="auto"/>
        <w:right w:val="none" w:sz="0" w:space="0" w:color="auto"/>
      </w:divBdr>
    </w:div>
    <w:div w:id="1432891200">
      <w:bodyDiv w:val="1"/>
      <w:marLeft w:val="0"/>
      <w:marRight w:val="0"/>
      <w:marTop w:val="0"/>
      <w:marBottom w:val="0"/>
      <w:divBdr>
        <w:top w:val="none" w:sz="0" w:space="0" w:color="auto"/>
        <w:left w:val="none" w:sz="0" w:space="0" w:color="auto"/>
        <w:bottom w:val="none" w:sz="0" w:space="0" w:color="auto"/>
        <w:right w:val="none" w:sz="0" w:space="0" w:color="auto"/>
      </w:divBdr>
    </w:div>
    <w:div w:id="1436049111">
      <w:bodyDiv w:val="1"/>
      <w:marLeft w:val="0"/>
      <w:marRight w:val="0"/>
      <w:marTop w:val="0"/>
      <w:marBottom w:val="0"/>
      <w:divBdr>
        <w:top w:val="none" w:sz="0" w:space="0" w:color="auto"/>
        <w:left w:val="none" w:sz="0" w:space="0" w:color="auto"/>
        <w:bottom w:val="none" w:sz="0" w:space="0" w:color="auto"/>
        <w:right w:val="none" w:sz="0" w:space="0" w:color="auto"/>
      </w:divBdr>
    </w:div>
    <w:div w:id="1957060705">
      <w:bodyDiv w:val="1"/>
      <w:marLeft w:val="0"/>
      <w:marRight w:val="0"/>
      <w:marTop w:val="0"/>
      <w:marBottom w:val="0"/>
      <w:divBdr>
        <w:top w:val="none" w:sz="0" w:space="0" w:color="auto"/>
        <w:left w:val="none" w:sz="0" w:space="0" w:color="auto"/>
        <w:bottom w:val="none" w:sz="0" w:space="0" w:color="auto"/>
        <w:right w:val="none" w:sz="0" w:space="0" w:color="auto"/>
      </w:divBdr>
    </w:div>
    <w:div w:id="20540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jpg"/><Relationship Id="rId26"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39"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3" Type="http://schemas.openxmlformats.org/officeDocument/2006/relationships/customXml" Target="../customXml/item3.xml"/><Relationship Id="rId21"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34"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42"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47" Type="http://schemas.openxmlformats.org/officeDocument/2006/relationships/image" Target="media/image7.JPG"/><Relationship Id="rId50" Type="http://schemas.openxmlformats.org/officeDocument/2006/relationships/image" Target="media/image8.JPG"/><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33"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38"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46"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29"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41"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32"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37"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40"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45" Type="http://schemas.openxmlformats.org/officeDocument/2006/relationships/image" Target="media/image5.JP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05%2DSprints%2FRisk%20Management" TargetMode="External"/><Relationship Id="rId23"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28"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36"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49"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10" Type="http://schemas.openxmlformats.org/officeDocument/2006/relationships/footnotes" Target="footnotes.xml"/><Relationship Id="rId19"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31"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44" Type="http://schemas.openxmlformats.org/officeDocument/2006/relationships/hyperlink" Target="https://syswiki.int.asurion.com/index.php/SSL_Certificates"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22"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27" Type="http://schemas.openxmlformats.org/officeDocument/2006/relationships/hyperlink" Targe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7b6DA69BD2-25DE-48A5-A0B8-039239D5C7F8%7d" TargetMode="External"/><Relationship Id="rId30" Type="http://schemas.openxmlformats.org/officeDocument/2006/relationships/hyperlink" Target="https://oneteam/Teams/OrganizationalTeams/TechnologyProducts/RelationshipProductMgmt/ProductMgmtBackOffice/HRFinanceLegal/SubscriberBilling/FinanceService%20%20Restricted/Forms/AllItems.aspx?RootFolder=%2FTeams%2FOrganizationalTeams%2FTechnologyProducts%2FRelationshipProductMgmt%2FProductMgmtBackOffice%2FHRFinanceLegal%2FSubscriberBilling%2FFinanceService%20%20Restricted%2FProcess%20Flow%20Diagrams&amp;FolderCTID=0x01200091999D425DBE154EBF7E67C31D758CF9&amp;View=%7b98315392-540F-4FA1-9CC9-D1B7D9A851F6%7d" TargetMode="External"/><Relationship Id="rId35"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43" Type="http://schemas.openxmlformats.org/officeDocument/2006/relationships/hyperlink" Target="https://oneteam/Teams/OrganizationalTeams/TechnologyProducts/RelationshipProductMgmt/ProductMgmtBackOffice/HRFinanceLegal/SubscriberBilling/Shared%20Documents/Forms/AllItems.aspx?FolderCTID=0x0120005617996FC3AE2747809B62081EE5F1B4&amp;View=%7b6da69bd2-25de-48a5-a0b8-039239d5c7f8%7d&amp;RootFolder=%2FTeams%2FOrganizationalTeams%2FTechnologyProducts%2FRelationshipProductMgmt%2FProductMgmtBackOffice%2FHRFinanceLegal%2FSubscriberBilling%2FShared%20Documents%2FAsurion%20Subscriber%20Billing%20System%20Specs&amp;TreeField=Folders&amp;TreeValue=Asurion%20Subscriber%20Billing%20System%20Specs&amp;ProcessQStringToCAML=1&amp;SortField=Modified&amp;SortDir=Desc" TargetMode="External"/><Relationship Id="rId48" Type="http://schemas.openxmlformats.org/officeDocument/2006/relationships/hyperlink" Target="https://oneteam/Teams/OrganizationalTeams/TechnologyProducts/ITInfrastructure/dr/default.aspx?RootFolder=%2FTeams%2FOrganizationalTeams%2FTechnologyProducts%2FITInfrastructure%2Fdr%2FShared%20Documents%2FClient%20Connectivity%20%2D%20documentation&amp;FolderCTID=0x0120001FC15C17E76B6149931E55F91DF5CE00&amp;View=%7bDB4F8FC2-1819-453C-A381-6BD8BEFF8F56" TargetMode="External"/><Relationship Id="rId8" Type="http://schemas.openxmlformats.org/officeDocument/2006/relationships/settings" Target="settings.xml"/><Relationship Id="rId51"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cid:image002.jpg@01C50515.0ADC77C0" TargetMode="External"/><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2" Type="http://schemas.openxmlformats.org/officeDocument/2006/relationships/image" Target="cid:image002.jpg@01C50515.0ADC77C0"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surionDocs\Design%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4ECBC7B450854C8BB1D02D0A4911AF" ma:contentTypeVersion="0" ma:contentTypeDescription="Create a new document." ma:contentTypeScope="" ma:versionID="014f82e3d4d849223e1f8b6ff26527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9AF3-F844-4651-ABA3-A48859C715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FA9B4B-5F0A-44DE-85FA-C2409F1AADA7}">
  <ds:schemaRefs>
    <ds:schemaRef ds:uri="http://schemas.microsoft.com/sharepoint/v3/contenttype/forms"/>
  </ds:schemaRefs>
</ds:datastoreItem>
</file>

<file path=customXml/itemProps3.xml><?xml version="1.0" encoding="utf-8"?>
<ds:datastoreItem xmlns:ds="http://schemas.openxmlformats.org/officeDocument/2006/customXml" ds:itemID="{4131AB13-7F8F-42C2-BA8E-E50ECACA4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F49E191-15D0-447B-97A4-7749DF67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 Template.dotx</Template>
  <TotalTime>1775</TotalTime>
  <Pages>109</Pages>
  <Words>36356</Words>
  <Characters>207233</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&lt;&lt;Project Name&gt;&gt;</vt:lpstr>
    </vt:vector>
  </TitlesOfParts>
  <Manager>Kevin Ebert</Manager>
  <Company>Asurion</Company>
  <LinksUpToDate>false</LinksUpToDate>
  <CharactersWithSpaces>243103</CharactersWithSpaces>
  <SharedDoc>false</SharedDoc>
  <HLinks>
    <vt:vector size="108" baseType="variant">
      <vt:variant>
        <vt:i4>7667831</vt:i4>
      </vt:variant>
      <vt:variant>
        <vt:i4>93</vt:i4>
      </vt:variant>
      <vt:variant>
        <vt:i4>0</vt:i4>
      </vt:variant>
      <vt:variant>
        <vt:i4>5</vt:i4>
      </vt:variant>
      <vt:variant>
        <vt:lpwstr>https://oneteam/Teams/OrganizationalTeams/TechnologyProducts/RelationshipProductMgmt/ProductMgmtBackOffice/HRFinanceLegal/SubscriberBilling/Shared Documents/03-Envisioning/Requirements/March Release/SB262_tracking_YGIB_AMA/SB262_tracking_YGIB_AMA.docx</vt:lpwstr>
      </vt:variant>
      <vt:variant>
        <vt:lpwstr/>
      </vt:variant>
      <vt:variant>
        <vt:i4>1310772</vt:i4>
      </vt:variant>
      <vt:variant>
        <vt:i4>86</vt:i4>
      </vt:variant>
      <vt:variant>
        <vt:i4>0</vt:i4>
      </vt:variant>
      <vt:variant>
        <vt:i4>5</vt:i4>
      </vt:variant>
      <vt:variant>
        <vt:lpwstr/>
      </vt:variant>
      <vt:variant>
        <vt:lpwstr>_Toc286834373</vt:lpwstr>
      </vt:variant>
      <vt:variant>
        <vt:i4>1310772</vt:i4>
      </vt:variant>
      <vt:variant>
        <vt:i4>80</vt:i4>
      </vt:variant>
      <vt:variant>
        <vt:i4>0</vt:i4>
      </vt:variant>
      <vt:variant>
        <vt:i4>5</vt:i4>
      </vt:variant>
      <vt:variant>
        <vt:lpwstr/>
      </vt:variant>
      <vt:variant>
        <vt:lpwstr>_Toc286834372</vt:lpwstr>
      </vt:variant>
      <vt:variant>
        <vt:i4>1310772</vt:i4>
      </vt:variant>
      <vt:variant>
        <vt:i4>74</vt:i4>
      </vt:variant>
      <vt:variant>
        <vt:i4>0</vt:i4>
      </vt:variant>
      <vt:variant>
        <vt:i4>5</vt:i4>
      </vt:variant>
      <vt:variant>
        <vt:lpwstr/>
      </vt:variant>
      <vt:variant>
        <vt:lpwstr>_Toc286834371</vt:lpwstr>
      </vt:variant>
      <vt:variant>
        <vt:i4>1310772</vt:i4>
      </vt:variant>
      <vt:variant>
        <vt:i4>68</vt:i4>
      </vt:variant>
      <vt:variant>
        <vt:i4>0</vt:i4>
      </vt:variant>
      <vt:variant>
        <vt:i4>5</vt:i4>
      </vt:variant>
      <vt:variant>
        <vt:lpwstr/>
      </vt:variant>
      <vt:variant>
        <vt:lpwstr>_Toc286834370</vt:lpwstr>
      </vt:variant>
      <vt:variant>
        <vt:i4>1376308</vt:i4>
      </vt:variant>
      <vt:variant>
        <vt:i4>62</vt:i4>
      </vt:variant>
      <vt:variant>
        <vt:i4>0</vt:i4>
      </vt:variant>
      <vt:variant>
        <vt:i4>5</vt:i4>
      </vt:variant>
      <vt:variant>
        <vt:lpwstr/>
      </vt:variant>
      <vt:variant>
        <vt:lpwstr>_Toc286834369</vt:lpwstr>
      </vt:variant>
      <vt:variant>
        <vt:i4>1376308</vt:i4>
      </vt:variant>
      <vt:variant>
        <vt:i4>56</vt:i4>
      </vt:variant>
      <vt:variant>
        <vt:i4>0</vt:i4>
      </vt:variant>
      <vt:variant>
        <vt:i4>5</vt:i4>
      </vt:variant>
      <vt:variant>
        <vt:lpwstr/>
      </vt:variant>
      <vt:variant>
        <vt:lpwstr>_Toc286834368</vt:lpwstr>
      </vt:variant>
      <vt:variant>
        <vt:i4>1376308</vt:i4>
      </vt:variant>
      <vt:variant>
        <vt:i4>50</vt:i4>
      </vt:variant>
      <vt:variant>
        <vt:i4>0</vt:i4>
      </vt:variant>
      <vt:variant>
        <vt:i4>5</vt:i4>
      </vt:variant>
      <vt:variant>
        <vt:lpwstr/>
      </vt:variant>
      <vt:variant>
        <vt:lpwstr>_Toc286834367</vt:lpwstr>
      </vt:variant>
      <vt:variant>
        <vt:i4>1376308</vt:i4>
      </vt:variant>
      <vt:variant>
        <vt:i4>44</vt:i4>
      </vt:variant>
      <vt:variant>
        <vt:i4>0</vt:i4>
      </vt:variant>
      <vt:variant>
        <vt:i4>5</vt:i4>
      </vt:variant>
      <vt:variant>
        <vt:lpwstr/>
      </vt:variant>
      <vt:variant>
        <vt:lpwstr>_Toc286834366</vt:lpwstr>
      </vt:variant>
      <vt:variant>
        <vt:i4>1376308</vt:i4>
      </vt:variant>
      <vt:variant>
        <vt:i4>38</vt:i4>
      </vt:variant>
      <vt:variant>
        <vt:i4>0</vt:i4>
      </vt:variant>
      <vt:variant>
        <vt:i4>5</vt:i4>
      </vt:variant>
      <vt:variant>
        <vt:lpwstr/>
      </vt:variant>
      <vt:variant>
        <vt:lpwstr>_Toc286834365</vt:lpwstr>
      </vt:variant>
      <vt:variant>
        <vt:i4>1376308</vt:i4>
      </vt:variant>
      <vt:variant>
        <vt:i4>32</vt:i4>
      </vt:variant>
      <vt:variant>
        <vt:i4>0</vt:i4>
      </vt:variant>
      <vt:variant>
        <vt:i4>5</vt:i4>
      </vt:variant>
      <vt:variant>
        <vt:lpwstr/>
      </vt:variant>
      <vt:variant>
        <vt:lpwstr>_Toc286834364</vt:lpwstr>
      </vt:variant>
      <vt:variant>
        <vt:i4>1376308</vt:i4>
      </vt:variant>
      <vt:variant>
        <vt:i4>26</vt:i4>
      </vt:variant>
      <vt:variant>
        <vt:i4>0</vt:i4>
      </vt:variant>
      <vt:variant>
        <vt:i4>5</vt:i4>
      </vt:variant>
      <vt:variant>
        <vt:lpwstr/>
      </vt:variant>
      <vt:variant>
        <vt:lpwstr>_Toc286834363</vt:lpwstr>
      </vt:variant>
      <vt:variant>
        <vt:i4>1376308</vt:i4>
      </vt:variant>
      <vt:variant>
        <vt:i4>20</vt:i4>
      </vt:variant>
      <vt:variant>
        <vt:i4>0</vt:i4>
      </vt:variant>
      <vt:variant>
        <vt:i4>5</vt:i4>
      </vt:variant>
      <vt:variant>
        <vt:lpwstr/>
      </vt:variant>
      <vt:variant>
        <vt:lpwstr>_Toc286834362</vt:lpwstr>
      </vt:variant>
      <vt:variant>
        <vt:i4>1376308</vt:i4>
      </vt:variant>
      <vt:variant>
        <vt:i4>14</vt:i4>
      </vt:variant>
      <vt:variant>
        <vt:i4>0</vt:i4>
      </vt:variant>
      <vt:variant>
        <vt:i4>5</vt:i4>
      </vt:variant>
      <vt:variant>
        <vt:lpwstr/>
      </vt:variant>
      <vt:variant>
        <vt:lpwstr>_Toc286834361</vt:lpwstr>
      </vt:variant>
      <vt:variant>
        <vt:i4>1376308</vt:i4>
      </vt:variant>
      <vt:variant>
        <vt:i4>8</vt:i4>
      </vt:variant>
      <vt:variant>
        <vt:i4>0</vt:i4>
      </vt:variant>
      <vt:variant>
        <vt:i4>5</vt:i4>
      </vt:variant>
      <vt:variant>
        <vt:lpwstr/>
      </vt:variant>
      <vt:variant>
        <vt:lpwstr>_Toc286834360</vt:lpwstr>
      </vt:variant>
      <vt:variant>
        <vt:i4>1441844</vt:i4>
      </vt:variant>
      <vt:variant>
        <vt:i4>2</vt:i4>
      </vt:variant>
      <vt:variant>
        <vt:i4>0</vt:i4>
      </vt:variant>
      <vt:variant>
        <vt:i4>5</vt:i4>
      </vt:variant>
      <vt:variant>
        <vt:lpwstr/>
      </vt:variant>
      <vt:variant>
        <vt:lpwstr>_Toc286834359</vt:lpwstr>
      </vt:variant>
      <vt:variant>
        <vt:i4>3080256</vt:i4>
      </vt:variant>
      <vt:variant>
        <vt:i4>-1</vt:i4>
      </vt:variant>
      <vt:variant>
        <vt:i4>2049</vt:i4>
      </vt:variant>
      <vt:variant>
        <vt:i4>1</vt:i4>
      </vt:variant>
      <vt:variant>
        <vt:lpwstr>cid:image002.jpg@01C50515.0ADC77C0</vt:lpwstr>
      </vt:variant>
      <vt:variant>
        <vt:lpwstr/>
      </vt:variant>
      <vt:variant>
        <vt:i4>3080256</vt:i4>
      </vt:variant>
      <vt:variant>
        <vt:i4>-1</vt:i4>
      </vt:variant>
      <vt:variant>
        <vt:i4>2050</vt:i4>
      </vt:variant>
      <vt:variant>
        <vt:i4>1</vt:i4>
      </vt:variant>
      <vt:variant>
        <vt:lpwstr>cid:image002.jpg@01C50515.0ADC77C0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Emerson, Jim</dc:creator>
  <cp:lastModifiedBy>Emerson, Jim</cp:lastModifiedBy>
  <cp:revision>93</cp:revision>
  <cp:lastPrinted>2012-01-25T19:53:00Z</cp:lastPrinted>
  <dcterms:created xsi:type="dcterms:W3CDTF">2011-12-19T17:15:00Z</dcterms:created>
  <dcterms:modified xsi:type="dcterms:W3CDTF">2012-05-16T14:25:00Z</dcterms:modified>
</cp:coreProperties>
</file>