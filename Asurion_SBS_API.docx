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4549F65" w14:textId="77777777" w:rsidR="00A22EA0" w:rsidRDefault="00A22EA0">
      <w:pPr>
        <w:pStyle w:val="Graphic"/>
        <w:shd w:val="solid" w:color="auto" w:fill="000000"/>
        <w:tabs>
          <w:tab w:val="right" w:pos="8280"/>
        </w:tabs>
        <w:spacing w:after="240" w:line="440" w:lineRule="exact"/>
        <w:rPr>
          <w:lang w:val="en-US"/>
        </w:rPr>
      </w:pPr>
    </w:p>
    <w:p w14:paraId="0D7392A7" w14:textId="77777777" w:rsidR="00BE6D2C" w:rsidRDefault="00BE6D2C" w:rsidP="00B66964">
      <w:pPr>
        <w:rPr>
          <w:rFonts w:cs="Arial"/>
          <w:b/>
          <w:sz w:val="36"/>
          <w:szCs w:val="36"/>
          <w:lang w:val="en-GB"/>
        </w:rPr>
      </w:pPr>
      <w:bookmarkStart w:id="0" w:name="_Toc12089006"/>
      <w:bookmarkStart w:id="1" w:name="_Toc12669114"/>
    </w:p>
    <w:bookmarkEnd w:id="0"/>
    <w:bookmarkEnd w:id="1"/>
    <w:p w14:paraId="25CDC38C" w14:textId="77777777" w:rsidR="00B66964" w:rsidRDefault="00E42AD2" w:rsidP="00B66964">
      <w:pPr>
        <w:rPr>
          <w:lang w:val="en-GB"/>
        </w:rPr>
      </w:pPr>
      <w:r>
        <w:rPr>
          <w:rFonts w:cs="Arial"/>
          <w:b/>
          <w:iCs/>
          <w:sz w:val="36"/>
          <w:szCs w:val="36"/>
          <w:lang w:val="en-GB"/>
        </w:rPr>
        <w:t>Asurion Su</w:t>
      </w:r>
      <w:r w:rsidR="00732DE8">
        <w:rPr>
          <w:rFonts w:cs="Arial"/>
          <w:b/>
          <w:iCs/>
          <w:sz w:val="36"/>
          <w:szCs w:val="36"/>
          <w:lang w:val="en-GB"/>
        </w:rPr>
        <w:t>b</w:t>
      </w:r>
      <w:r w:rsidR="000A5A2D">
        <w:rPr>
          <w:rFonts w:cs="Arial"/>
          <w:b/>
          <w:iCs/>
          <w:sz w:val="36"/>
          <w:szCs w:val="36"/>
          <w:lang w:val="en-GB"/>
        </w:rPr>
        <w:t>scrib</w:t>
      </w:r>
      <w:r w:rsidR="007E18F0">
        <w:rPr>
          <w:rFonts w:cs="Arial"/>
          <w:b/>
          <w:iCs/>
          <w:sz w:val="36"/>
          <w:szCs w:val="36"/>
          <w:lang w:val="en-GB"/>
        </w:rPr>
        <w:t>er Billing System</w:t>
      </w:r>
      <w:r w:rsidR="0038462F">
        <w:rPr>
          <w:rFonts w:cs="Arial"/>
          <w:b/>
          <w:iCs/>
          <w:sz w:val="36"/>
          <w:szCs w:val="36"/>
          <w:lang w:val="en-GB"/>
        </w:rPr>
        <w:t xml:space="preserve"> Finance Service</w:t>
      </w:r>
      <w:r w:rsidR="009A557A">
        <w:rPr>
          <w:rFonts w:cs="Arial"/>
          <w:b/>
          <w:iCs/>
          <w:sz w:val="36"/>
          <w:szCs w:val="36"/>
          <w:lang w:val="en-GB"/>
        </w:rPr>
        <w:t>s</w:t>
      </w:r>
      <w:r w:rsidR="0038462F">
        <w:rPr>
          <w:rFonts w:cs="Arial"/>
          <w:b/>
          <w:iCs/>
          <w:sz w:val="36"/>
          <w:szCs w:val="36"/>
          <w:lang w:val="en-GB"/>
        </w:rPr>
        <w:t xml:space="preserve"> API</w:t>
      </w:r>
      <w:r w:rsidR="00EE6BD4">
        <w:rPr>
          <w:rFonts w:cs="Arial"/>
          <w:b/>
          <w:iCs/>
          <w:sz w:val="36"/>
          <w:szCs w:val="36"/>
          <w:lang w:val="en-GB"/>
        </w:rPr>
        <w:t xml:space="preserve"> Spec</w:t>
      </w:r>
      <w:r w:rsidR="006A7F30">
        <w:rPr>
          <w:rFonts w:cs="Arial"/>
          <w:b/>
          <w:iCs/>
          <w:sz w:val="36"/>
          <w:szCs w:val="36"/>
          <w:lang w:val="en-GB"/>
        </w:rPr>
        <w:t>ification</w:t>
      </w:r>
    </w:p>
    <w:p w14:paraId="61D39225" w14:textId="77777777" w:rsidR="00B66964" w:rsidRDefault="00B66964" w:rsidP="00B66964">
      <w:pPr>
        <w:rPr>
          <w:lang w:val="en-GB"/>
        </w:rPr>
      </w:pPr>
      <w:bookmarkStart w:id="2" w:name="AuthorName"/>
    </w:p>
    <w:p w14:paraId="0C9A8FCE" w14:textId="77777777" w:rsidR="00B66964" w:rsidRDefault="00B66964" w:rsidP="00B66964">
      <w:pPr>
        <w:rPr>
          <w:lang w:val="en-GB"/>
        </w:rPr>
      </w:pPr>
    </w:p>
    <w:p w14:paraId="208B76B4" w14:textId="77777777" w:rsidR="00B66964" w:rsidRDefault="00B66964" w:rsidP="00B66964">
      <w:pPr>
        <w:rPr>
          <w:lang w:val="en-GB"/>
        </w:rPr>
      </w:pPr>
    </w:p>
    <w:p w14:paraId="215598F5" w14:textId="77777777" w:rsidR="00B66964" w:rsidRDefault="00B66964" w:rsidP="00B66964">
      <w:pPr>
        <w:rPr>
          <w:lang w:val="en-GB"/>
        </w:rPr>
      </w:pPr>
    </w:p>
    <w:p w14:paraId="6BD9A001" w14:textId="77777777" w:rsidR="00B66964" w:rsidRDefault="00B66964" w:rsidP="00B66964">
      <w:pPr>
        <w:rPr>
          <w:lang w:val="en-GB"/>
        </w:rPr>
      </w:pPr>
    </w:p>
    <w:p w14:paraId="16DC3EA0" w14:textId="77777777" w:rsidR="00C359FE" w:rsidRDefault="00C359FE" w:rsidP="00B66964">
      <w:pPr>
        <w:rPr>
          <w:lang w:val="en-GB"/>
        </w:rPr>
      </w:pPr>
    </w:p>
    <w:p w14:paraId="1A5B4822" w14:textId="77777777" w:rsidR="00C359FE" w:rsidRDefault="00C359FE" w:rsidP="00B66964">
      <w:pPr>
        <w:rPr>
          <w:lang w:val="en-GB"/>
        </w:rPr>
      </w:pPr>
    </w:p>
    <w:p w14:paraId="3AEB092F" w14:textId="77777777" w:rsidR="00C359FE" w:rsidRDefault="00C359FE" w:rsidP="00B66964">
      <w:pPr>
        <w:rPr>
          <w:lang w:val="en-GB"/>
        </w:rPr>
      </w:pPr>
    </w:p>
    <w:p w14:paraId="65CC18D4" w14:textId="77777777" w:rsidR="00C359FE" w:rsidRDefault="00C359FE" w:rsidP="00B66964">
      <w:pPr>
        <w:rPr>
          <w:lang w:val="en-GB"/>
        </w:rPr>
      </w:pPr>
    </w:p>
    <w:p w14:paraId="61E1652A" w14:textId="77777777" w:rsidR="00B66964" w:rsidRDefault="00B66964" w:rsidP="00B66964">
      <w:pPr>
        <w:rPr>
          <w:lang w:val="en-GB"/>
        </w:rPr>
      </w:pPr>
    </w:p>
    <w:p w14:paraId="1EF2E888" w14:textId="77777777" w:rsidR="00B66964" w:rsidRDefault="00B66964" w:rsidP="00B66964">
      <w:pPr>
        <w:rPr>
          <w:lang w:val="en-GB"/>
        </w:rPr>
      </w:pPr>
    </w:p>
    <w:p w14:paraId="67CF6EF0" w14:textId="77777777" w:rsidR="00B66964" w:rsidRDefault="00B66964" w:rsidP="00B66964">
      <w:pPr>
        <w:rPr>
          <w:lang w:val="en-GB"/>
        </w:rPr>
      </w:pPr>
    </w:p>
    <w:p w14:paraId="1BDFDC9C" w14:textId="77777777" w:rsidR="00B66964" w:rsidRDefault="00B66964" w:rsidP="00B66964">
      <w:pPr>
        <w:rPr>
          <w:lang w:val="en-GB"/>
        </w:rPr>
      </w:pPr>
    </w:p>
    <w:p w14:paraId="761F03F7" w14:textId="77777777" w:rsidR="00B66964" w:rsidRDefault="00B66964" w:rsidP="00B66964">
      <w:pPr>
        <w:rPr>
          <w:lang w:val="en-GB"/>
        </w:rPr>
      </w:pPr>
    </w:p>
    <w:p w14:paraId="1EE81CE2" w14:textId="77777777" w:rsidR="00B66964" w:rsidRDefault="00B66964" w:rsidP="00B66964">
      <w:pPr>
        <w:rPr>
          <w:lang w:val="en-GB"/>
        </w:rPr>
      </w:pPr>
    </w:p>
    <w:p w14:paraId="49A8D135" w14:textId="77777777" w:rsidR="00B66964" w:rsidRDefault="00B66964" w:rsidP="00B66964">
      <w:pPr>
        <w:rPr>
          <w:lang w:val="en-GB"/>
        </w:rPr>
      </w:pPr>
    </w:p>
    <w:p w14:paraId="6C6EC68D" w14:textId="77777777" w:rsidR="00B66964" w:rsidRDefault="00B66964" w:rsidP="00B66964">
      <w:pPr>
        <w:rPr>
          <w:lang w:val="en-GB"/>
        </w:rPr>
      </w:pPr>
    </w:p>
    <w:p w14:paraId="70C4096E" w14:textId="77777777" w:rsidR="00B66964" w:rsidRDefault="00B66964" w:rsidP="00B66964">
      <w:pPr>
        <w:rPr>
          <w:lang w:val="en-GB"/>
        </w:rPr>
      </w:pPr>
    </w:p>
    <w:p w14:paraId="2BAAA4B1" w14:textId="77777777" w:rsidR="00B66964" w:rsidRDefault="00B66964" w:rsidP="00B66964">
      <w:pPr>
        <w:rPr>
          <w:lang w:val="en-GB"/>
        </w:rPr>
      </w:pPr>
    </w:p>
    <w:p w14:paraId="4C7CEB26" w14:textId="77777777" w:rsidR="00FA48F6" w:rsidRDefault="00FA48F6" w:rsidP="00B66964">
      <w:pPr>
        <w:rPr>
          <w:lang w:val="en-GB"/>
        </w:rPr>
      </w:pPr>
    </w:p>
    <w:p w14:paraId="6F55EA44" w14:textId="77777777" w:rsidR="00FA48F6" w:rsidRDefault="00FA48F6" w:rsidP="00B66964">
      <w:pPr>
        <w:rPr>
          <w:lang w:val="en-GB"/>
        </w:rPr>
      </w:pPr>
    </w:p>
    <w:p w14:paraId="4E092E42" w14:textId="77777777" w:rsidR="00FA48F6" w:rsidRDefault="00FA48F6" w:rsidP="00B66964">
      <w:pPr>
        <w:rPr>
          <w:lang w:val="en-GB"/>
        </w:rPr>
      </w:pPr>
    </w:p>
    <w:p w14:paraId="5140880C" w14:textId="77777777" w:rsidR="00DD5226" w:rsidRDefault="00DD5226" w:rsidP="00B66964">
      <w:pPr>
        <w:rPr>
          <w:lang w:val="en-GB"/>
        </w:rPr>
      </w:pPr>
    </w:p>
    <w:p w14:paraId="33B007AE" w14:textId="77777777" w:rsidR="00DD5226" w:rsidRDefault="00DD5226" w:rsidP="00B66964">
      <w:pPr>
        <w:rPr>
          <w:lang w:val="en-GB"/>
        </w:rPr>
      </w:pPr>
    </w:p>
    <w:p w14:paraId="03237774" w14:textId="77777777" w:rsidR="00DD5226" w:rsidRDefault="00DD5226" w:rsidP="00B66964">
      <w:pPr>
        <w:rPr>
          <w:lang w:val="en-GB"/>
        </w:rPr>
      </w:pPr>
    </w:p>
    <w:p w14:paraId="02AA5D6F" w14:textId="77777777" w:rsidR="00DD5226" w:rsidRDefault="00DD5226" w:rsidP="00B66964">
      <w:pPr>
        <w:rPr>
          <w:lang w:val="en-GB"/>
        </w:rPr>
      </w:pPr>
    </w:p>
    <w:p w14:paraId="5CCF18F5" w14:textId="77777777" w:rsidR="00DD5226" w:rsidRDefault="00DD5226" w:rsidP="00B66964">
      <w:pPr>
        <w:rPr>
          <w:lang w:val="en-GB"/>
        </w:rPr>
      </w:pPr>
    </w:p>
    <w:p w14:paraId="0FFD513C" w14:textId="77777777" w:rsidR="00DD5226" w:rsidRDefault="00DD5226" w:rsidP="00B66964">
      <w:pPr>
        <w:rPr>
          <w:lang w:val="en-GB"/>
        </w:rPr>
      </w:pPr>
    </w:p>
    <w:p w14:paraId="04221BA7" w14:textId="77777777" w:rsidR="00DD5226" w:rsidRDefault="00DD5226" w:rsidP="00B66964">
      <w:pPr>
        <w:rPr>
          <w:lang w:val="en-GB"/>
        </w:rPr>
      </w:pPr>
    </w:p>
    <w:p w14:paraId="2B8B99A1" w14:textId="77777777" w:rsidR="00DD5226" w:rsidRDefault="00DD5226" w:rsidP="00B66964">
      <w:pPr>
        <w:rPr>
          <w:lang w:val="en-GB"/>
        </w:rPr>
      </w:pPr>
    </w:p>
    <w:p w14:paraId="259185AA" w14:textId="77777777" w:rsidR="00DD5226" w:rsidRDefault="00DD5226" w:rsidP="00B66964">
      <w:pPr>
        <w:rPr>
          <w:lang w:val="en-GB"/>
        </w:rPr>
      </w:pPr>
    </w:p>
    <w:p w14:paraId="5AC18BDF" w14:textId="77777777" w:rsidR="00DD5226" w:rsidRDefault="00DD5226" w:rsidP="00B66964">
      <w:pPr>
        <w:rPr>
          <w:lang w:val="en-GB"/>
        </w:rPr>
      </w:pPr>
    </w:p>
    <w:p w14:paraId="4E1FBDEE" w14:textId="77777777" w:rsidR="00DD5226" w:rsidRDefault="00DD5226" w:rsidP="00B66964">
      <w:pPr>
        <w:rPr>
          <w:lang w:val="en-GB"/>
        </w:rPr>
      </w:pPr>
    </w:p>
    <w:p w14:paraId="32C63E16" w14:textId="77777777" w:rsidR="00FA48F6" w:rsidRDefault="00FA48F6" w:rsidP="00B66964">
      <w:pPr>
        <w:rPr>
          <w:lang w:val="en-GB"/>
        </w:rPr>
      </w:pPr>
    </w:p>
    <w:p w14:paraId="7A4897AC" w14:textId="77777777" w:rsidR="00B66964" w:rsidRDefault="00B66964" w:rsidP="00B66964">
      <w:pPr>
        <w:rPr>
          <w:lang w:val="en-GB"/>
        </w:rPr>
      </w:pPr>
    </w:p>
    <w:p w14:paraId="4DEF9ED7" w14:textId="77777777" w:rsidR="006A0710" w:rsidRPr="009D76FD" w:rsidRDefault="006A0710" w:rsidP="006A0710">
      <w:pPr>
        <w:rPr>
          <w:rFonts w:cs="Arial"/>
          <w:b/>
          <w:szCs w:val="22"/>
          <w:lang w:val="en-GB"/>
        </w:rPr>
      </w:pPr>
      <w:bookmarkStart w:id="3" w:name="_Toc12669116"/>
      <w:r w:rsidRPr="009D76FD">
        <w:rPr>
          <w:rFonts w:cs="Arial"/>
          <w:b/>
          <w:szCs w:val="22"/>
          <w:lang w:val="en-GB"/>
        </w:rPr>
        <w:t>Versio</w:t>
      </w:r>
      <w:bookmarkStart w:id="4" w:name="Draft"/>
      <w:bookmarkEnd w:id="4"/>
      <w:r w:rsidRPr="009D76FD">
        <w:rPr>
          <w:rFonts w:cs="Arial"/>
          <w:b/>
          <w:szCs w:val="22"/>
          <w:lang w:val="en-GB"/>
        </w:rPr>
        <w:t>n</w:t>
      </w:r>
      <w:bookmarkEnd w:id="3"/>
      <w:r w:rsidRPr="009D76FD">
        <w:rPr>
          <w:rFonts w:cs="Arial"/>
          <w:b/>
          <w:szCs w:val="22"/>
          <w:lang w:val="en-GB"/>
        </w:rPr>
        <w:t xml:space="preserve">: </w:t>
      </w:r>
      <w:r w:rsidR="00080E17">
        <w:rPr>
          <w:rFonts w:cs="Arial"/>
          <w:b/>
          <w:szCs w:val="22"/>
          <w:lang w:val="en-GB"/>
        </w:rPr>
        <w:t>2</w:t>
      </w:r>
      <w:r w:rsidR="00AC0A2F">
        <w:rPr>
          <w:rFonts w:cs="Arial"/>
          <w:b/>
          <w:szCs w:val="22"/>
          <w:lang w:val="en-GB"/>
        </w:rPr>
        <w:t>.0</w:t>
      </w:r>
    </w:p>
    <w:p w14:paraId="7CAD7398" w14:textId="77777777" w:rsidR="00B66964" w:rsidRDefault="00B66964" w:rsidP="00B66964">
      <w:pPr>
        <w:rPr>
          <w:lang w:val="en-GB"/>
        </w:rPr>
      </w:pPr>
    </w:p>
    <w:p w14:paraId="25389817" w14:textId="77777777" w:rsidR="00B66964" w:rsidRDefault="00B66964" w:rsidP="00B66964">
      <w:pPr>
        <w:rPr>
          <w:lang w:val="en-GB"/>
        </w:rPr>
      </w:pPr>
    </w:p>
    <w:p w14:paraId="072F663A" w14:textId="77777777" w:rsidR="006A0710" w:rsidRDefault="006A0710">
      <w:pPr>
        <w:rPr>
          <w:lang w:val="en-GB"/>
        </w:rPr>
      </w:pPr>
      <w:r>
        <w:rPr>
          <w:lang w:val="en-GB"/>
        </w:rPr>
        <w:br w:type="page"/>
      </w:r>
    </w:p>
    <w:p w14:paraId="40717791" w14:textId="77777777" w:rsidR="00B66964" w:rsidRDefault="00B66964" w:rsidP="00B66964">
      <w:pPr>
        <w:rPr>
          <w:lang w:val="en-GB"/>
        </w:rPr>
      </w:pPr>
    </w:p>
    <w:p w14:paraId="5C04CDDD" w14:textId="77777777" w:rsidR="00B66964" w:rsidRPr="009D76FD" w:rsidRDefault="00AC0A2F" w:rsidP="00B66964">
      <w:pPr>
        <w:rPr>
          <w:rFonts w:cs="Arial"/>
          <w:b/>
          <w:sz w:val="32"/>
          <w:szCs w:val="32"/>
          <w:lang w:val="en-GB"/>
        </w:rPr>
      </w:pPr>
      <w:bookmarkStart w:id="5" w:name="_Toc12089008"/>
      <w:bookmarkStart w:id="6" w:name="_Toc12669117"/>
      <w:bookmarkEnd w:id="2"/>
      <w:r>
        <w:rPr>
          <w:rFonts w:cs="Arial"/>
          <w:b/>
          <w:sz w:val="32"/>
          <w:szCs w:val="32"/>
          <w:lang w:val="en-GB"/>
        </w:rPr>
        <w:t xml:space="preserve">Revision and </w:t>
      </w:r>
      <w:r w:rsidR="00B66964" w:rsidRPr="009D76FD">
        <w:rPr>
          <w:rFonts w:cs="Arial"/>
          <w:b/>
          <w:sz w:val="32"/>
          <w:szCs w:val="32"/>
          <w:lang w:val="en-GB"/>
        </w:rPr>
        <w:t>Sign-off</w:t>
      </w:r>
      <w:bookmarkEnd w:id="5"/>
      <w:bookmarkEnd w:id="6"/>
      <w:r>
        <w:rPr>
          <w:rFonts w:cs="Arial"/>
          <w:b/>
          <w:sz w:val="32"/>
          <w:szCs w:val="32"/>
          <w:lang w:val="en-GB"/>
        </w:rPr>
        <w:t xml:space="preserve"> Sheet</w:t>
      </w:r>
    </w:p>
    <w:p w14:paraId="3F5A8F78" w14:textId="77777777" w:rsidR="00B66964" w:rsidRDefault="00B66964" w:rsidP="00B66964">
      <w:pPr>
        <w:rPr>
          <w:lang w:val="en-GB"/>
        </w:rPr>
      </w:pPr>
    </w:p>
    <w:p w14:paraId="103ED5EC" w14:textId="77777777" w:rsidR="00B66964" w:rsidRPr="009D76FD" w:rsidRDefault="00B66964" w:rsidP="00B66964">
      <w:pPr>
        <w:rPr>
          <w:rFonts w:cs="Arial"/>
          <w:szCs w:val="22"/>
          <w:lang w:val="en-GB"/>
        </w:rPr>
      </w:pPr>
      <w:r w:rsidRPr="009D76FD">
        <w:rPr>
          <w:rFonts w:cs="Arial"/>
          <w:szCs w:val="22"/>
          <w:lang w:val="en-GB"/>
        </w:rPr>
        <w:t>Change Record</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2088"/>
        <w:gridCol w:w="2088"/>
        <w:gridCol w:w="2088"/>
        <w:gridCol w:w="2088"/>
      </w:tblGrid>
      <w:tr w:rsidR="00B66964" w:rsidRPr="009D76FD" w14:paraId="55061300" w14:textId="77777777">
        <w:trPr>
          <w:cantSplit/>
          <w:tblHeader/>
        </w:trPr>
        <w:tc>
          <w:tcPr>
            <w:tcW w:w="2088" w:type="dxa"/>
            <w:shd w:val="pct10" w:color="auto" w:fill="auto"/>
            <w:vAlign w:val="center"/>
          </w:tcPr>
          <w:p w14:paraId="55A184B7" w14:textId="77777777" w:rsidR="00B66964" w:rsidRPr="009D76FD" w:rsidRDefault="00B66964" w:rsidP="00B66964">
            <w:pPr>
              <w:rPr>
                <w:rFonts w:cs="Arial"/>
                <w:szCs w:val="22"/>
                <w:lang w:val="en-GB"/>
              </w:rPr>
            </w:pPr>
            <w:r w:rsidRPr="009D76FD">
              <w:rPr>
                <w:rFonts w:cs="Arial"/>
                <w:szCs w:val="22"/>
                <w:lang w:val="en-GB"/>
              </w:rPr>
              <w:t>Date</w:t>
            </w:r>
          </w:p>
        </w:tc>
        <w:tc>
          <w:tcPr>
            <w:tcW w:w="2088" w:type="dxa"/>
            <w:shd w:val="pct10" w:color="auto" w:fill="auto"/>
            <w:vAlign w:val="center"/>
          </w:tcPr>
          <w:p w14:paraId="306D5359" w14:textId="77777777" w:rsidR="00B66964" w:rsidRPr="009D76FD" w:rsidRDefault="00B66964" w:rsidP="00B66964">
            <w:pPr>
              <w:rPr>
                <w:rFonts w:cs="Arial"/>
                <w:szCs w:val="22"/>
                <w:lang w:val="en-GB"/>
              </w:rPr>
            </w:pPr>
            <w:r w:rsidRPr="009D76FD">
              <w:rPr>
                <w:rFonts w:cs="Arial"/>
                <w:szCs w:val="22"/>
                <w:lang w:val="en-GB"/>
              </w:rPr>
              <w:t>Author</w:t>
            </w:r>
          </w:p>
        </w:tc>
        <w:tc>
          <w:tcPr>
            <w:tcW w:w="2088" w:type="dxa"/>
            <w:shd w:val="pct10" w:color="auto" w:fill="auto"/>
            <w:vAlign w:val="center"/>
          </w:tcPr>
          <w:p w14:paraId="6D234243" w14:textId="77777777" w:rsidR="00B66964" w:rsidRPr="009D76FD" w:rsidRDefault="00B66964" w:rsidP="00B66964">
            <w:pPr>
              <w:rPr>
                <w:rFonts w:cs="Arial"/>
                <w:szCs w:val="22"/>
                <w:lang w:val="en-GB"/>
              </w:rPr>
            </w:pPr>
            <w:r w:rsidRPr="009D76FD">
              <w:rPr>
                <w:rFonts w:cs="Arial"/>
                <w:szCs w:val="22"/>
                <w:lang w:val="en-GB"/>
              </w:rPr>
              <w:t>Version</w:t>
            </w:r>
          </w:p>
        </w:tc>
        <w:tc>
          <w:tcPr>
            <w:tcW w:w="2088" w:type="dxa"/>
            <w:shd w:val="pct10" w:color="auto" w:fill="auto"/>
            <w:vAlign w:val="center"/>
          </w:tcPr>
          <w:p w14:paraId="7CB208BC" w14:textId="77777777" w:rsidR="00B66964" w:rsidRPr="009D76FD" w:rsidRDefault="00B66964" w:rsidP="00B66964">
            <w:pPr>
              <w:rPr>
                <w:rFonts w:cs="Arial"/>
                <w:szCs w:val="22"/>
                <w:lang w:val="en-GB"/>
              </w:rPr>
            </w:pPr>
            <w:r w:rsidRPr="009D76FD">
              <w:rPr>
                <w:rFonts w:cs="Arial"/>
                <w:szCs w:val="22"/>
                <w:lang w:val="en-GB"/>
              </w:rPr>
              <w:t>Change Reference</w:t>
            </w:r>
          </w:p>
        </w:tc>
      </w:tr>
      <w:tr w:rsidR="00B94426" w:rsidRPr="009D76FD" w14:paraId="58AE8CBE" w14:textId="77777777">
        <w:trPr>
          <w:cantSplit/>
        </w:trPr>
        <w:tc>
          <w:tcPr>
            <w:tcW w:w="2088" w:type="dxa"/>
          </w:tcPr>
          <w:p w14:paraId="6513C6D5" w14:textId="77777777" w:rsidR="00B94426" w:rsidRDefault="00B94426" w:rsidP="00B25398">
            <w:pPr>
              <w:rPr>
                <w:rFonts w:cs="Arial"/>
                <w:szCs w:val="22"/>
                <w:lang w:val="en-GB"/>
              </w:rPr>
            </w:pPr>
            <w:r>
              <w:rPr>
                <w:rFonts w:cs="Arial"/>
                <w:szCs w:val="22"/>
                <w:lang w:val="en-GB"/>
              </w:rPr>
              <w:t>11/28/2011</w:t>
            </w:r>
          </w:p>
        </w:tc>
        <w:tc>
          <w:tcPr>
            <w:tcW w:w="2088" w:type="dxa"/>
          </w:tcPr>
          <w:p w14:paraId="42BFBF6E" w14:textId="77777777" w:rsidR="00B94426" w:rsidRDefault="00B94426" w:rsidP="00B66964">
            <w:pPr>
              <w:rPr>
                <w:rFonts w:cs="Arial"/>
                <w:szCs w:val="22"/>
                <w:lang w:val="en-GB"/>
              </w:rPr>
            </w:pPr>
            <w:r>
              <w:rPr>
                <w:rFonts w:cs="Arial"/>
                <w:szCs w:val="22"/>
                <w:lang w:val="en-GB"/>
              </w:rPr>
              <w:t>Jim Emerson</w:t>
            </w:r>
          </w:p>
        </w:tc>
        <w:tc>
          <w:tcPr>
            <w:tcW w:w="2088" w:type="dxa"/>
          </w:tcPr>
          <w:p w14:paraId="511FC7EF" w14:textId="77777777" w:rsidR="00B94426" w:rsidRDefault="00B94426" w:rsidP="00B94426">
            <w:pPr>
              <w:rPr>
                <w:rFonts w:cs="Arial"/>
                <w:szCs w:val="22"/>
                <w:lang w:val="en-GB"/>
              </w:rPr>
            </w:pPr>
            <w:r>
              <w:rPr>
                <w:rFonts w:cs="Arial"/>
                <w:szCs w:val="22"/>
                <w:lang w:val="en-GB"/>
              </w:rPr>
              <w:t>0.1</w:t>
            </w:r>
          </w:p>
        </w:tc>
        <w:tc>
          <w:tcPr>
            <w:tcW w:w="2088" w:type="dxa"/>
          </w:tcPr>
          <w:p w14:paraId="4B460805" w14:textId="77777777" w:rsidR="00B94426" w:rsidRDefault="00B94426" w:rsidP="00B66964">
            <w:pPr>
              <w:rPr>
                <w:rFonts w:cs="Arial"/>
                <w:szCs w:val="22"/>
                <w:lang w:val="en-GB"/>
              </w:rPr>
            </w:pPr>
            <w:r>
              <w:rPr>
                <w:rFonts w:cs="Arial"/>
                <w:szCs w:val="22"/>
                <w:lang w:val="en-GB"/>
              </w:rPr>
              <w:t>Draft version</w:t>
            </w:r>
          </w:p>
        </w:tc>
      </w:tr>
      <w:tr w:rsidR="00B94426" w:rsidRPr="009D76FD" w14:paraId="41700BB0" w14:textId="77777777">
        <w:trPr>
          <w:cantSplit/>
        </w:trPr>
        <w:tc>
          <w:tcPr>
            <w:tcW w:w="2088" w:type="dxa"/>
          </w:tcPr>
          <w:p w14:paraId="3B5A4890" w14:textId="77777777" w:rsidR="00B94426" w:rsidRDefault="00B94426" w:rsidP="00B25398">
            <w:pPr>
              <w:rPr>
                <w:rFonts w:cs="Arial"/>
                <w:szCs w:val="22"/>
                <w:lang w:val="en-GB"/>
              </w:rPr>
            </w:pPr>
          </w:p>
        </w:tc>
        <w:tc>
          <w:tcPr>
            <w:tcW w:w="2088" w:type="dxa"/>
          </w:tcPr>
          <w:p w14:paraId="119E999A" w14:textId="77777777" w:rsidR="00B94426" w:rsidRDefault="00B94426" w:rsidP="00B66964">
            <w:pPr>
              <w:rPr>
                <w:rFonts w:cs="Arial"/>
                <w:szCs w:val="22"/>
                <w:lang w:val="en-GB"/>
              </w:rPr>
            </w:pPr>
          </w:p>
        </w:tc>
        <w:tc>
          <w:tcPr>
            <w:tcW w:w="2088" w:type="dxa"/>
          </w:tcPr>
          <w:p w14:paraId="0C7761E5" w14:textId="77777777" w:rsidR="00B94426" w:rsidRDefault="00B94426" w:rsidP="00B94426">
            <w:pPr>
              <w:rPr>
                <w:rFonts w:cs="Arial"/>
                <w:szCs w:val="22"/>
                <w:lang w:val="en-GB"/>
              </w:rPr>
            </w:pPr>
          </w:p>
        </w:tc>
        <w:tc>
          <w:tcPr>
            <w:tcW w:w="2088" w:type="dxa"/>
          </w:tcPr>
          <w:p w14:paraId="5AF34377" w14:textId="77777777" w:rsidR="00B94426" w:rsidRDefault="00B94426" w:rsidP="00B66964">
            <w:pPr>
              <w:rPr>
                <w:rFonts w:cs="Arial"/>
                <w:szCs w:val="22"/>
                <w:lang w:val="en-GB"/>
              </w:rPr>
            </w:pPr>
          </w:p>
        </w:tc>
      </w:tr>
      <w:tr w:rsidR="00B66964" w:rsidRPr="009D76FD" w14:paraId="222ADE07" w14:textId="77777777">
        <w:trPr>
          <w:cantSplit/>
        </w:trPr>
        <w:tc>
          <w:tcPr>
            <w:tcW w:w="2088" w:type="dxa"/>
          </w:tcPr>
          <w:p w14:paraId="027D4884" w14:textId="77777777" w:rsidR="00B66964" w:rsidRPr="009D76FD" w:rsidRDefault="00F92E67" w:rsidP="00B25398">
            <w:pPr>
              <w:rPr>
                <w:rFonts w:cs="Arial"/>
                <w:szCs w:val="22"/>
                <w:lang w:val="en-GB"/>
              </w:rPr>
            </w:pPr>
            <w:bookmarkStart w:id="7" w:name="RevisionSheet"/>
            <w:bookmarkEnd w:id="7"/>
            <w:r>
              <w:rPr>
                <w:rFonts w:cs="Arial"/>
                <w:szCs w:val="22"/>
                <w:lang w:val="en-GB"/>
              </w:rPr>
              <w:t>12/13/20</w:t>
            </w:r>
            <w:r w:rsidR="00BC2BEF">
              <w:rPr>
                <w:rFonts w:cs="Arial"/>
                <w:szCs w:val="22"/>
                <w:lang w:val="en-GB"/>
              </w:rPr>
              <w:t>11</w:t>
            </w:r>
          </w:p>
        </w:tc>
        <w:tc>
          <w:tcPr>
            <w:tcW w:w="2088" w:type="dxa"/>
          </w:tcPr>
          <w:p w14:paraId="1B53A0CF" w14:textId="77777777" w:rsidR="00B66964" w:rsidRPr="009D76FD" w:rsidRDefault="00F92E67" w:rsidP="00B66964">
            <w:pPr>
              <w:rPr>
                <w:rFonts w:cs="Arial"/>
                <w:szCs w:val="22"/>
                <w:lang w:val="en-GB"/>
              </w:rPr>
            </w:pPr>
            <w:r>
              <w:rPr>
                <w:rFonts w:cs="Arial"/>
                <w:szCs w:val="22"/>
                <w:lang w:val="en-GB"/>
              </w:rPr>
              <w:t>Jim Emerson</w:t>
            </w:r>
          </w:p>
        </w:tc>
        <w:tc>
          <w:tcPr>
            <w:tcW w:w="2088" w:type="dxa"/>
          </w:tcPr>
          <w:p w14:paraId="724CE929" w14:textId="77777777" w:rsidR="00B66964" w:rsidRPr="009D76FD" w:rsidRDefault="00B94426" w:rsidP="00B94426">
            <w:pPr>
              <w:rPr>
                <w:rFonts w:cs="Arial"/>
                <w:szCs w:val="22"/>
                <w:lang w:val="en-GB"/>
              </w:rPr>
            </w:pPr>
            <w:r>
              <w:rPr>
                <w:rFonts w:cs="Arial"/>
                <w:szCs w:val="22"/>
                <w:lang w:val="en-GB"/>
              </w:rPr>
              <w:t>1.</w:t>
            </w:r>
            <w:r w:rsidR="00F92E67">
              <w:rPr>
                <w:rFonts w:cs="Arial"/>
                <w:szCs w:val="22"/>
                <w:lang w:val="en-GB"/>
              </w:rPr>
              <w:t>0</w:t>
            </w:r>
          </w:p>
        </w:tc>
        <w:tc>
          <w:tcPr>
            <w:tcW w:w="2088" w:type="dxa"/>
          </w:tcPr>
          <w:p w14:paraId="0B99B113" w14:textId="77777777" w:rsidR="00B66964" w:rsidRPr="00F92E67" w:rsidRDefault="00F92E67" w:rsidP="00B66964">
            <w:pPr>
              <w:rPr>
                <w:rFonts w:cs="Arial"/>
                <w:szCs w:val="22"/>
                <w:lang w:val="en-GB"/>
              </w:rPr>
            </w:pPr>
            <w:r>
              <w:rPr>
                <w:rFonts w:cs="Arial"/>
                <w:szCs w:val="22"/>
                <w:lang w:val="en-GB"/>
              </w:rPr>
              <w:t>A</w:t>
            </w:r>
            <w:r w:rsidRPr="00F92E67">
              <w:rPr>
                <w:rFonts w:cs="Arial"/>
                <w:szCs w:val="22"/>
                <w:lang w:val="en-GB"/>
              </w:rPr>
              <w:t xml:space="preserve">ll </w:t>
            </w:r>
            <w:r>
              <w:rPr>
                <w:rFonts w:cs="Arial"/>
                <w:szCs w:val="22"/>
                <w:lang w:val="en-GB"/>
              </w:rPr>
              <w:t xml:space="preserve">corrections and </w:t>
            </w:r>
            <w:r w:rsidRPr="00F92E67">
              <w:rPr>
                <w:rFonts w:cs="Arial"/>
                <w:szCs w:val="22"/>
                <w:lang w:val="en-GB"/>
              </w:rPr>
              <w:t>changes included</w:t>
            </w:r>
            <w:r>
              <w:rPr>
                <w:rFonts w:cs="Arial"/>
                <w:szCs w:val="22"/>
                <w:lang w:val="en-GB"/>
              </w:rPr>
              <w:t>.</w:t>
            </w:r>
          </w:p>
        </w:tc>
      </w:tr>
      <w:tr w:rsidR="00B66964" w:rsidRPr="009D76FD" w14:paraId="605CA414" w14:textId="77777777">
        <w:trPr>
          <w:cantSplit/>
          <w:trHeight w:val="237"/>
        </w:trPr>
        <w:tc>
          <w:tcPr>
            <w:tcW w:w="2088" w:type="dxa"/>
          </w:tcPr>
          <w:p w14:paraId="619467E4" w14:textId="77777777" w:rsidR="00B66964" w:rsidRPr="009D76FD" w:rsidRDefault="00B94426" w:rsidP="00B66964">
            <w:pPr>
              <w:rPr>
                <w:rFonts w:cs="Arial"/>
                <w:szCs w:val="22"/>
                <w:lang w:val="en-GB"/>
              </w:rPr>
            </w:pPr>
            <w:r>
              <w:rPr>
                <w:rFonts w:cs="Arial"/>
                <w:szCs w:val="22"/>
                <w:lang w:val="en-GB"/>
              </w:rPr>
              <w:t>2/11/2012</w:t>
            </w:r>
          </w:p>
        </w:tc>
        <w:tc>
          <w:tcPr>
            <w:tcW w:w="2088" w:type="dxa"/>
          </w:tcPr>
          <w:p w14:paraId="15627C42" w14:textId="77777777" w:rsidR="00B66964" w:rsidRPr="009D76FD" w:rsidRDefault="00B94426" w:rsidP="00B66964">
            <w:pPr>
              <w:rPr>
                <w:rFonts w:cs="Arial"/>
                <w:szCs w:val="22"/>
                <w:lang w:val="en-GB"/>
              </w:rPr>
            </w:pPr>
            <w:r>
              <w:rPr>
                <w:rFonts w:cs="Arial"/>
                <w:szCs w:val="22"/>
                <w:lang w:val="en-GB"/>
              </w:rPr>
              <w:t>Jim Emerson</w:t>
            </w:r>
          </w:p>
        </w:tc>
        <w:tc>
          <w:tcPr>
            <w:tcW w:w="2088" w:type="dxa"/>
          </w:tcPr>
          <w:p w14:paraId="7E45AF10" w14:textId="77777777" w:rsidR="00B66964" w:rsidRPr="009D76FD" w:rsidRDefault="00B94426" w:rsidP="00B66964">
            <w:pPr>
              <w:rPr>
                <w:rFonts w:cs="Arial"/>
                <w:szCs w:val="22"/>
                <w:lang w:val="en-GB"/>
              </w:rPr>
            </w:pPr>
            <w:r>
              <w:rPr>
                <w:rFonts w:cs="Arial"/>
                <w:szCs w:val="22"/>
                <w:lang w:val="en-GB"/>
              </w:rPr>
              <w:t>2.0</w:t>
            </w:r>
          </w:p>
        </w:tc>
        <w:tc>
          <w:tcPr>
            <w:tcW w:w="2088" w:type="dxa"/>
          </w:tcPr>
          <w:p w14:paraId="5259F6C4" w14:textId="77777777" w:rsidR="00B66964" w:rsidRPr="009D76FD" w:rsidRDefault="00B66964" w:rsidP="00B66964">
            <w:pPr>
              <w:rPr>
                <w:rFonts w:cs="Arial"/>
                <w:szCs w:val="22"/>
                <w:lang w:val="en-GB"/>
              </w:rPr>
            </w:pPr>
          </w:p>
        </w:tc>
      </w:tr>
      <w:tr w:rsidR="00B66964" w:rsidRPr="009D76FD" w14:paraId="3BFB57E9" w14:textId="77777777">
        <w:trPr>
          <w:cantSplit/>
        </w:trPr>
        <w:tc>
          <w:tcPr>
            <w:tcW w:w="2088" w:type="dxa"/>
          </w:tcPr>
          <w:p w14:paraId="5D0F7C2A" w14:textId="77777777" w:rsidR="00B66964" w:rsidRPr="009D76FD" w:rsidRDefault="00B66964" w:rsidP="00B66964">
            <w:pPr>
              <w:rPr>
                <w:rFonts w:cs="Arial"/>
                <w:szCs w:val="22"/>
                <w:lang w:val="en-GB"/>
              </w:rPr>
            </w:pPr>
          </w:p>
        </w:tc>
        <w:tc>
          <w:tcPr>
            <w:tcW w:w="2088" w:type="dxa"/>
          </w:tcPr>
          <w:p w14:paraId="361B3C7D" w14:textId="77777777" w:rsidR="00B66964" w:rsidRPr="009D76FD" w:rsidRDefault="00B66964" w:rsidP="00B66964">
            <w:pPr>
              <w:rPr>
                <w:rFonts w:cs="Arial"/>
                <w:szCs w:val="22"/>
                <w:lang w:val="en-GB"/>
              </w:rPr>
            </w:pPr>
          </w:p>
        </w:tc>
        <w:tc>
          <w:tcPr>
            <w:tcW w:w="2088" w:type="dxa"/>
          </w:tcPr>
          <w:p w14:paraId="4DEC4A19" w14:textId="77777777" w:rsidR="00B66964" w:rsidRPr="009D76FD" w:rsidRDefault="00B66964" w:rsidP="00B66964">
            <w:pPr>
              <w:rPr>
                <w:rFonts w:cs="Arial"/>
                <w:szCs w:val="22"/>
                <w:lang w:val="en-GB"/>
              </w:rPr>
            </w:pPr>
          </w:p>
        </w:tc>
        <w:tc>
          <w:tcPr>
            <w:tcW w:w="2088" w:type="dxa"/>
          </w:tcPr>
          <w:p w14:paraId="7CE36DE1" w14:textId="77777777" w:rsidR="00B66964" w:rsidRPr="009D76FD" w:rsidRDefault="00B66964" w:rsidP="00B66964">
            <w:pPr>
              <w:rPr>
                <w:rFonts w:cs="Arial"/>
                <w:szCs w:val="22"/>
                <w:lang w:val="en-GB"/>
              </w:rPr>
            </w:pPr>
          </w:p>
        </w:tc>
      </w:tr>
    </w:tbl>
    <w:p w14:paraId="34685332" w14:textId="77777777" w:rsidR="00B94426" w:rsidRDefault="00B94426" w:rsidP="00B66964">
      <w:pPr>
        <w:rPr>
          <w:rFonts w:cs="Arial"/>
          <w:szCs w:val="22"/>
          <w:lang w:val="en-GB"/>
        </w:rPr>
      </w:pPr>
    </w:p>
    <w:p w14:paraId="214C7EEE" w14:textId="77777777" w:rsidR="00B66964" w:rsidRPr="009D76FD" w:rsidRDefault="00B66964" w:rsidP="00B66964">
      <w:pPr>
        <w:rPr>
          <w:rFonts w:cs="Arial"/>
          <w:szCs w:val="22"/>
          <w:lang w:val="en-GB"/>
        </w:rPr>
      </w:pPr>
      <w:r w:rsidRPr="009D76FD">
        <w:rPr>
          <w:rFonts w:cs="Arial"/>
          <w:szCs w:val="22"/>
          <w:lang w:val="en-GB"/>
        </w:rPr>
        <w:t>Document Properties</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6"/>
        <w:gridCol w:w="4228"/>
      </w:tblGrid>
      <w:tr w:rsidR="00B66964" w:rsidRPr="009D76FD" w14:paraId="766B2E6A" w14:textId="77777777" w:rsidTr="00E1104B">
        <w:trPr>
          <w:cantSplit/>
          <w:tblHeader/>
        </w:trPr>
        <w:tc>
          <w:tcPr>
            <w:tcW w:w="2396" w:type="dxa"/>
            <w:shd w:val="pct10" w:color="auto" w:fill="auto"/>
            <w:vAlign w:val="center"/>
          </w:tcPr>
          <w:p w14:paraId="0EAE3B2B" w14:textId="77777777" w:rsidR="00B66964" w:rsidRPr="009D76FD" w:rsidRDefault="00B66964" w:rsidP="00B66964">
            <w:pPr>
              <w:rPr>
                <w:rFonts w:cs="Arial"/>
                <w:szCs w:val="22"/>
                <w:lang w:val="en-GB"/>
              </w:rPr>
            </w:pPr>
            <w:r w:rsidRPr="009D76FD">
              <w:rPr>
                <w:rFonts w:cs="Arial"/>
                <w:szCs w:val="22"/>
                <w:lang w:val="en-GB"/>
              </w:rPr>
              <w:t>Item</w:t>
            </w:r>
          </w:p>
        </w:tc>
        <w:tc>
          <w:tcPr>
            <w:tcW w:w="4228" w:type="dxa"/>
            <w:shd w:val="pct10" w:color="auto" w:fill="auto"/>
            <w:vAlign w:val="center"/>
          </w:tcPr>
          <w:p w14:paraId="4D2097C5" w14:textId="77777777" w:rsidR="00B66964" w:rsidRPr="009D76FD" w:rsidRDefault="00B66964" w:rsidP="00B66964">
            <w:pPr>
              <w:rPr>
                <w:rFonts w:cs="Arial"/>
                <w:szCs w:val="22"/>
                <w:lang w:val="en-GB"/>
              </w:rPr>
            </w:pPr>
            <w:r w:rsidRPr="009D76FD">
              <w:rPr>
                <w:rFonts w:cs="Arial"/>
                <w:szCs w:val="22"/>
                <w:lang w:val="en-GB"/>
              </w:rPr>
              <w:t>Details</w:t>
            </w:r>
          </w:p>
        </w:tc>
      </w:tr>
      <w:tr w:rsidR="00B66964" w:rsidRPr="009D76FD" w14:paraId="5FF23EEE" w14:textId="77777777" w:rsidTr="00E1104B">
        <w:trPr>
          <w:cantSplit/>
        </w:trPr>
        <w:tc>
          <w:tcPr>
            <w:tcW w:w="2396" w:type="dxa"/>
          </w:tcPr>
          <w:p w14:paraId="08E08E26" w14:textId="77777777" w:rsidR="00B66964" w:rsidRPr="009D76FD" w:rsidRDefault="00B66964" w:rsidP="00B66964">
            <w:pPr>
              <w:rPr>
                <w:rFonts w:cs="Arial"/>
                <w:szCs w:val="22"/>
                <w:lang w:val="en-GB"/>
              </w:rPr>
            </w:pPr>
            <w:r w:rsidRPr="009D76FD">
              <w:rPr>
                <w:rFonts w:cs="Arial"/>
                <w:szCs w:val="22"/>
                <w:lang w:val="en-GB"/>
              </w:rPr>
              <w:t>Document Title</w:t>
            </w:r>
          </w:p>
        </w:tc>
        <w:tc>
          <w:tcPr>
            <w:tcW w:w="4228" w:type="dxa"/>
          </w:tcPr>
          <w:p w14:paraId="29BA022D" w14:textId="77777777" w:rsidR="00B66964" w:rsidRPr="00BE444E" w:rsidRDefault="00810750" w:rsidP="0039054A">
            <w:pPr>
              <w:rPr>
                <w:rFonts w:cs="Arial"/>
                <w:szCs w:val="22"/>
                <w:lang w:val="en-GB"/>
              </w:rPr>
            </w:pPr>
            <w:r>
              <w:rPr>
                <w:rFonts w:cs="Arial"/>
                <w:szCs w:val="22"/>
                <w:lang w:val="en-GB"/>
              </w:rPr>
              <w:t xml:space="preserve">Asurion </w:t>
            </w:r>
            <w:r w:rsidR="0039054A">
              <w:rPr>
                <w:rFonts w:cs="Arial"/>
                <w:szCs w:val="22"/>
                <w:lang w:val="en-GB"/>
              </w:rPr>
              <w:t xml:space="preserve">Subscriber Billing System </w:t>
            </w:r>
            <w:r w:rsidR="00E1104B">
              <w:rPr>
                <w:rFonts w:cs="Arial"/>
                <w:szCs w:val="22"/>
                <w:lang w:val="en-GB"/>
              </w:rPr>
              <w:t xml:space="preserve">Finance </w:t>
            </w:r>
            <w:r w:rsidR="0039054A">
              <w:rPr>
                <w:rFonts w:cs="Arial"/>
                <w:szCs w:val="22"/>
                <w:lang w:val="en-GB"/>
              </w:rPr>
              <w:t xml:space="preserve">Services API </w:t>
            </w:r>
            <w:r w:rsidR="00E1104B">
              <w:rPr>
                <w:rFonts w:cs="Arial"/>
                <w:szCs w:val="22"/>
                <w:lang w:val="en-GB"/>
              </w:rPr>
              <w:t>Specification</w:t>
            </w:r>
          </w:p>
        </w:tc>
      </w:tr>
      <w:tr w:rsidR="00B66964" w:rsidRPr="009D76FD" w14:paraId="3411D26D" w14:textId="77777777" w:rsidTr="00E1104B">
        <w:trPr>
          <w:cantSplit/>
        </w:trPr>
        <w:tc>
          <w:tcPr>
            <w:tcW w:w="2396" w:type="dxa"/>
          </w:tcPr>
          <w:p w14:paraId="6B650E58" w14:textId="77777777" w:rsidR="00B66964" w:rsidRPr="009D76FD" w:rsidRDefault="00B66964" w:rsidP="00B66964">
            <w:pPr>
              <w:rPr>
                <w:rFonts w:cs="Arial"/>
                <w:szCs w:val="22"/>
                <w:lang w:val="en-GB"/>
              </w:rPr>
            </w:pPr>
            <w:r w:rsidRPr="009D76FD">
              <w:rPr>
                <w:rFonts w:cs="Arial"/>
                <w:szCs w:val="22"/>
                <w:lang w:val="en-GB"/>
              </w:rPr>
              <w:t>Author</w:t>
            </w:r>
          </w:p>
        </w:tc>
        <w:tc>
          <w:tcPr>
            <w:tcW w:w="4228" w:type="dxa"/>
          </w:tcPr>
          <w:p w14:paraId="1EE436AA" w14:textId="77777777" w:rsidR="00B66964" w:rsidRPr="009D76FD" w:rsidRDefault="00E1104B" w:rsidP="00B66964">
            <w:pPr>
              <w:rPr>
                <w:rFonts w:cs="Arial"/>
                <w:szCs w:val="22"/>
                <w:lang w:val="en-GB"/>
              </w:rPr>
            </w:pPr>
            <w:r>
              <w:rPr>
                <w:rFonts w:cs="Arial"/>
                <w:szCs w:val="22"/>
                <w:lang w:val="en-GB"/>
              </w:rPr>
              <w:t>Jim Emerson</w:t>
            </w:r>
          </w:p>
        </w:tc>
      </w:tr>
      <w:tr w:rsidR="00E063E7" w:rsidRPr="009D76FD" w14:paraId="505F273D" w14:textId="77777777" w:rsidTr="00E1104B">
        <w:trPr>
          <w:cantSplit/>
        </w:trPr>
        <w:tc>
          <w:tcPr>
            <w:tcW w:w="2396" w:type="dxa"/>
          </w:tcPr>
          <w:p w14:paraId="2AC2820E" w14:textId="77777777" w:rsidR="00E063E7" w:rsidRPr="009D76FD" w:rsidRDefault="00E063E7" w:rsidP="00B66964">
            <w:pPr>
              <w:rPr>
                <w:rFonts w:cs="Arial"/>
                <w:szCs w:val="22"/>
                <w:lang w:val="en-GB"/>
              </w:rPr>
            </w:pPr>
            <w:r w:rsidRPr="009D76FD">
              <w:rPr>
                <w:rFonts w:cs="Arial"/>
                <w:szCs w:val="22"/>
                <w:lang w:val="en-GB"/>
              </w:rPr>
              <w:t>Creation Date</w:t>
            </w:r>
          </w:p>
        </w:tc>
        <w:tc>
          <w:tcPr>
            <w:tcW w:w="4228" w:type="dxa"/>
          </w:tcPr>
          <w:p w14:paraId="0304207E" w14:textId="77777777" w:rsidR="00E063E7" w:rsidRDefault="00406FE5">
            <w:r>
              <w:t>11/28</w:t>
            </w:r>
            <w:r w:rsidR="00E1104B">
              <w:t>/2011</w:t>
            </w:r>
          </w:p>
        </w:tc>
      </w:tr>
      <w:tr w:rsidR="00E063E7" w:rsidRPr="009D76FD" w14:paraId="4817284E" w14:textId="77777777" w:rsidTr="00E1104B">
        <w:trPr>
          <w:cantSplit/>
        </w:trPr>
        <w:tc>
          <w:tcPr>
            <w:tcW w:w="2396" w:type="dxa"/>
          </w:tcPr>
          <w:p w14:paraId="6D71221B" w14:textId="77777777" w:rsidR="00E063E7" w:rsidRPr="009D76FD" w:rsidRDefault="00E063E7" w:rsidP="00B66964">
            <w:pPr>
              <w:rPr>
                <w:rFonts w:cs="Arial"/>
                <w:szCs w:val="22"/>
                <w:lang w:val="en-GB"/>
              </w:rPr>
            </w:pPr>
            <w:r w:rsidRPr="009D76FD">
              <w:rPr>
                <w:rFonts w:cs="Arial"/>
                <w:szCs w:val="22"/>
                <w:lang w:val="en-GB"/>
              </w:rPr>
              <w:t>Last Updated</w:t>
            </w:r>
          </w:p>
        </w:tc>
        <w:tc>
          <w:tcPr>
            <w:tcW w:w="4228" w:type="dxa"/>
          </w:tcPr>
          <w:p w14:paraId="28365993" w14:textId="77777777" w:rsidR="00E063E7" w:rsidRDefault="00337937">
            <w:r>
              <w:t>2/11/2012</w:t>
            </w:r>
          </w:p>
        </w:tc>
      </w:tr>
    </w:tbl>
    <w:p w14:paraId="3B721240" w14:textId="77777777" w:rsidR="00B66964" w:rsidRPr="009D76FD" w:rsidRDefault="00B66964" w:rsidP="00B66964">
      <w:pPr>
        <w:rPr>
          <w:rFonts w:cs="Arial"/>
          <w:szCs w:val="22"/>
          <w:lang w:val="en-GB"/>
        </w:rPr>
      </w:pPr>
    </w:p>
    <w:p w14:paraId="2232F9E4" w14:textId="77777777" w:rsidR="007C5DF0" w:rsidRDefault="007C5DF0">
      <w:pPr>
        <w:rPr>
          <w:lang w:val="en-GB"/>
        </w:rPr>
      </w:pPr>
      <w:r>
        <w:rPr>
          <w:lang w:val="en-GB"/>
        </w:rPr>
        <w:br w:type="page"/>
      </w:r>
    </w:p>
    <w:p w14:paraId="18A97519" w14:textId="77777777" w:rsidR="00B66964" w:rsidRDefault="00B66964" w:rsidP="00B66964">
      <w:pPr>
        <w:rPr>
          <w:lang w:val="en-GB"/>
        </w:rPr>
      </w:pPr>
    </w:p>
    <w:p w14:paraId="37FE0EAF" w14:textId="77777777" w:rsidR="00B66964" w:rsidRDefault="00B66964" w:rsidP="00B66964">
      <w:pPr>
        <w:rPr>
          <w:lang w:val="en-GB"/>
        </w:rPr>
        <w:sectPr w:rsidR="00B66964" w:rsidSect="00CB7840">
          <w:footerReference w:type="even" r:id="rId11"/>
          <w:footerReference w:type="default" r:id="rId12"/>
          <w:type w:val="nextColumn"/>
          <w:pgSz w:w="12240" w:h="15840" w:code="9"/>
          <w:pgMar w:top="1440" w:right="1080" w:bottom="1440" w:left="1728" w:header="720" w:footer="720" w:gutter="245"/>
          <w:pgNumType w:start="1"/>
          <w:cols w:space="720"/>
        </w:sectPr>
      </w:pPr>
    </w:p>
    <w:p w14:paraId="288617CF" w14:textId="77777777" w:rsidR="00B66964" w:rsidRPr="009D76FD" w:rsidRDefault="00B66964" w:rsidP="00A320F8">
      <w:pPr>
        <w:jc w:val="center"/>
        <w:rPr>
          <w:rFonts w:cs="Arial"/>
          <w:b/>
          <w:sz w:val="32"/>
          <w:szCs w:val="32"/>
          <w:lang w:val="en-GB"/>
        </w:rPr>
      </w:pPr>
      <w:bookmarkStart w:id="10" w:name="_Toc12669118"/>
      <w:r w:rsidRPr="009D76FD">
        <w:rPr>
          <w:rFonts w:cs="Arial"/>
          <w:b/>
          <w:sz w:val="32"/>
          <w:szCs w:val="32"/>
          <w:lang w:val="en-GB"/>
        </w:rPr>
        <w:t>Table of Contents</w:t>
      </w:r>
      <w:bookmarkEnd w:id="10"/>
    </w:p>
    <w:p w14:paraId="4C255740" w14:textId="02D7ECE3" w:rsidR="00204126" w:rsidRDefault="002C5A36">
      <w:pPr>
        <w:pStyle w:val="TOC1"/>
        <w:tabs>
          <w:tab w:val="right" w:leader="dot" w:pos="9465"/>
        </w:tabs>
        <w:rPr>
          <w:rFonts w:asciiTheme="minorHAnsi" w:eastAsiaTheme="minorEastAsia" w:hAnsiTheme="minorHAnsi" w:cstheme="minorBidi"/>
          <w:noProof/>
          <w:szCs w:val="22"/>
        </w:rPr>
      </w:pPr>
      <w:r>
        <w:rPr>
          <w:lang w:val="en-GB"/>
        </w:rPr>
        <w:fldChar w:fldCharType="begin"/>
      </w:r>
      <w:r>
        <w:rPr>
          <w:lang w:val="en-GB"/>
        </w:rPr>
        <w:instrText xml:space="preserve"> TOC \o "1-3" \h \z \u </w:instrText>
      </w:r>
      <w:r>
        <w:rPr>
          <w:lang w:val="en-GB"/>
        </w:rPr>
        <w:fldChar w:fldCharType="separate"/>
      </w:r>
      <w:hyperlink w:anchor="_Toc41637596" w:history="1">
        <w:r w:rsidR="00204126" w:rsidRPr="00922AE4">
          <w:rPr>
            <w:rStyle w:val="Hyperlink"/>
            <w:noProof/>
          </w:rPr>
          <w:t>Introduction</w:t>
        </w:r>
        <w:r w:rsidR="00204126">
          <w:rPr>
            <w:noProof/>
            <w:webHidden/>
          </w:rPr>
          <w:tab/>
        </w:r>
        <w:r w:rsidR="00204126">
          <w:rPr>
            <w:noProof/>
            <w:webHidden/>
          </w:rPr>
          <w:fldChar w:fldCharType="begin"/>
        </w:r>
        <w:r w:rsidR="00204126">
          <w:rPr>
            <w:noProof/>
            <w:webHidden/>
          </w:rPr>
          <w:instrText xml:space="preserve"> PAGEREF _Toc41637596 \h </w:instrText>
        </w:r>
        <w:r w:rsidR="00204126">
          <w:rPr>
            <w:noProof/>
            <w:webHidden/>
          </w:rPr>
        </w:r>
        <w:r w:rsidR="00204126">
          <w:rPr>
            <w:noProof/>
            <w:webHidden/>
          </w:rPr>
          <w:fldChar w:fldCharType="separate"/>
        </w:r>
        <w:r w:rsidR="00204126">
          <w:rPr>
            <w:noProof/>
            <w:webHidden/>
          </w:rPr>
          <w:t>4</w:t>
        </w:r>
        <w:r w:rsidR="00204126">
          <w:rPr>
            <w:noProof/>
            <w:webHidden/>
          </w:rPr>
          <w:fldChar w:fldCharType="end"/>
        </w:r>
      </w:hyperlink>
    </w:p>
    <w:p w14:paraId="4F91021F" w14:textId="1034F2DB" w:rsidR="00204126" w:rsidRDefault="00204126">
      <w:pPr>
        <w:pStyle w:val="TOC2"/>
        <w:tabs>
          <w:tab w:val="right" w:leader="dot" w:pos="9465"/>
        </w:tabs>
        <w:rPr>
          <w:rFonts w:asciiTheme="minorHAnsi" w:eastAsiaTheme="minorEastAsia" w:hAnsiTheme="minorHAnsi" w:cstheme="minorBidi"/>
          <w:noProof/>
          <w:szCs w:val="22"/>
        </w:rPr>
      </w:pPr>
      <w:hyperlink w:anchor="_Toc41637597" w:history="1">
        <w:r w:rsidRPr="00922AE4">
          <w:rPr>
            <w:rStyle w:val="Hyperlink"/>
            <w:noProof/>
          </w:rPr>
          <w:t>Finance Services</w:t>
        </w:r>
        <w:r>
          <w:rPr>
            <w:noProof/>
            <w:webHidden/>
          </w:rPr>
          <w:tab/>
        </w:r>
        <w:r>
          <w:rPr>
            <w:noProof/>
            <w:webHidden/>
          </w:rPr>
          <w:fldChar w:fldCharType="begin"/>
        </w:r>
        <w:r>
          <w:rPr>
            <w:noProof/>
            <w:webHidden/>
          </w:rPr>
          <w:instrText xml:space="preserve"> PAGEREF _Toc41637597 \h </w:instrText>
        </w:r>
        <w:r>
          <w:rPr>
            <w:noProof/>
            <w:webHidden/>
          </w:rPr>
        </w:r>
        <w:r>
          <w:rPr>
            <w:noProof/>
            <w:webHidden/>
          </w:rPr>
          <w:fldChar w:fldCharType="separate"/>
        </w:r>
        <w:r>
          <w:rPr>
            <w:noProof/>
            <w:webHidden/>
          </w:rPr>
          <w:t>4</w:t>
        </w:r>
        <w:r>
          <w:rPr>
            <w:noProof/>
            <w:webHidden/>
          </w:rPr>
          <w:fldChar w:fldCharType="end"/>
        </w:r>
      </w:hyperlink>
    </w:p>
    <w:p w14:paraId="090B513B" w14:textId="735D567B" w:rsidR="00204126" w:rsidRDefault="00204126">
      <w:pPr>
        <w:pStyle w:val="TOC1"/>
        <w:tabs>
          <w:tab w:val="right" w:leader="dot" w:pos="9465"/>
        </w:tabs>
        <w:rPr>
          <w:rFonts w:asciiTheme="minorHAnsi" w:eastAsiaTheme="minorEastAsia" w:hAnsiTheme="minorHAnsi" w:cstheme="minorBidi"/>
          <w:noProof/>
          <w:szCs w:val="22"/>
        </w:rPr>
      </w:pPr>
      <w:hyperlink w:anchor="_Toc41637598" w:history="1">
        <w:r w:rsidRPr="00922AE4">
          <w:rPr>
            <w:rStyle w:val="Hyperlink"/>
            <w:noProof/>
          </w:rPr>
          <w:t>Finance Service Gateway</w:t>
        </w:r>
        <w:r>
          <w:rPr>
            <w:noProof/>
            <w:webHidden/>
          </w:rPr>
          <w:tab/>
        </w:r>
        <w:r>
          <w:rPr>
            <w:noProof/>
            <w:webHidden/>
          </w:rPr>
          <w:fldChar w:fldCharType="begin"/>
        </w:r>
        <w:r>
          <w:rPr>
            <w:noProof/>
            <w:webHidden/>
          </w:rPr>
          <w:instrText xml:space="preserve"> PAGEREF _Toc41637598 \h </w:instrText>
        </w:r>
        <w:r>
          <w:rPr>
            <w:noProof/>
            <w:webHidden/>
          </w:rPr>
        </w:r>
        <w:r>
          <w:rPr>
            <w:noProof/>
            <w:webHidden/>
          </w:rPr>
          <w:fldChar w:fldCharType="separate"/>
        </w:r>
        <w:r>
          <w:rPr>
            <w:noProof/>
            <w:webHidden/>
          </w:rPr>
          <w:t>5</w:t>
        </w:r>
        <w:r>
          <w:rPr>
            <w:noProof/>
            <w:webHidden/>
          </w:rPr>
          <w:fldChar w:fldCharType="end"/>
        </w:r>
      </w:hyperlink>
    </w:p>
    <w:p w14:paraId="1238027A" w14:textId="3D8DEA50" w:rsidR="00204126" w:rsidRDefault="00204126">
      <w:pPr>
        <w:pStyle w:val="TOC3"/>
        <w:tabs>
          <w:tab w:val="right" w:leader="dot" w:pos="9465"/>
        </w:tabs>
        <w:rPr>
          <w:rFonts w:asciiTheme="minorHAnsi" w:eastAsiaTheme="minorEastAsia" w:hAnsiTheme="minorHAnsi" w:cstheme="minorBidi"/>
          <w:noProof/>
          <w:szCs w:val="22"/>
        </w:rPr>
      </w:pPr>
      <w:hyperlink w:anchor="_Toc41637599" w:history="1">
        <w:r w:rsidRPr="00922AE4">
          <w:rPr>
            <w:rStyle w:val="Hyperlink"/>
            <w:noProof/>
          </w:rPr>
          <w:t>Asurion Proxy Server Process Flow</w:t>
        </w:r>
        <w:r>
          <w:rPr>
            <w:noProof/>
            <w:webHidden/>
          </w:rPr>
          <w:tab/>
        </w:r>
        <w:r>
          <w:rPr>
            <w:noProof/>
            <w:webHidden/>
          </w:rPr>
          <w:fldChar w:fldCharType="begin"/>
        </w:r>
        <w:r>
          <w:rPr>
            <w:noProof/>
            <w:webHidden/>
          </w:rPr>
          <w:instrText xml:space="preserve"> PAGEREF _Toc41637599 \h </w:instrText>
        </w:r>
        <w:r>
          <w:rPr>
            <w:noProof/>
            <w:webHidden/>
          </w:rPr>
        </w:r>
        <w:r>
          <w:rPr>
            <w:noProof/>
            <w:webHidden/>
          </w:rPr>
          <w:fldChar w:fldCharType="separate"/>
        </w:r>
        <w:r>
          <w:rPr>
            <w:noProof/>
            <w:webHidden/>
          </w:rPr>
          <w:t>7</w:t>
        </w:r>
        <w:r>
          <w:rPr>
            <w:noProof/>
            <w:webHidden/>
          </w:rPr>
          <w:fldChar w:fldCharType="end"/>
        </w:r>
      </w:hyperlink>
    </w:p>
    <w:p w14:paraId="09C3C516" w14:textId="2F624BD1" w:rsidR="00204126" w:rsidRDefault="00204126">
      <w:pPr>
        <w:pStyle w:val="TOC3"/>
        <w:tabs>
          <w:tab w:val="right" w:leader="dot" w:pos="9465"/>
        </w:tabs>
        <w:rPr>
          <w:rFonts w:asciiTheme="minorHAnsi" w:eastAsiaTheme="minorEastAsia" w:hAnsiTheme="minorHAnsi" w:cstheme="minorBidi"/>
          <w:noProof/>
          <w:szCs w:val="22"/>
        </w:rPr>
      </w:pPr>
      <w:hyperlink w:anchor="_Toc41637600" w:history="1">
        <w:r w:rsidRPr="00922AE4">
          <w:rPr>
            <w:rStyle w:val="Hyperlink"/>
            <w:noProof/>
          </w:rPr>
          <w:t>Virtual IP (VIP) Process Flow</w:t>
        </w:r>
        <w:r>
          <w:rPr>
            <w:noProof/>
            <w:webHidden/>
          </w:rPr>
          <w:tab/>
        </w:r>
        <w:r>
          <w:rPr>
            <w:noProof/>
            <w:webHidden/>
          </w:rPr>
          <w:fldChar w:fldCharType="begin"/>
        </w:r>
        <w:r>
          <w:rPr>
            <w:noProof/>
            <w:webHidden/>
          </w:rPr>
          <w:instrText xml:space="preserve"> PAGEREF _Toc41637600 \h </w:instrText>
        </w:r>
        <w:r>
          <w:rPr>
            <w:noProof/>
            <w:webHidden/>
          </w:rPr>
        </w:r>
        <w:r>
          <w:rPr>
            <w:noProof/>
            <w:webHidden/>
          </w:rPr>
          <w:fldChar w:fldCharType="separate"/>
        </w:r>
        <w:r>
          <w:rPr>
            <w:noProof/>
            <w:webHidden/>
          </w:rPr>
          <w:t>7</w:t>
        </w:r>
        <w:r>
          <w:rPr>
            <w:noProof/>
            <w:webHidden/>
          </w:rPr>
          <w:fldChar w:fldCharType="end"/>
        </w:r>
      </w:hyperlink>
    </w:p>
    <w:p w14:paraId="366C8A66" w14:textId="11CA1BA3" w:rsidR="00204126" w:rsidRDefault="00204126">
      <w:pPr>
        <w:pStyle w:val="TOC3"/>
        <w:tabs>
          <w:tab w:val="right" w:leader="dot" w:pos="9465"/>
        </w:tabs>
        <w:rPr>
          <w:rFonts w:asciiTheme="minorHAnsi" w:eastAsiaTheme="minorEastAsia" w:hAnsiTheme="minorHAnsi" w:cstheme="minorBidi"/>
          <w:noProof/>
          <w:szCs w:val="22"/>
        </w:rPr>
      </w:pPr>
      <w:hyperlink w:anchor="_Toc41637601" w:history="1">
        <w:r w:rsidRPr="00922AE4">
          <w:rPr>
            <w:rStyle w:val="Hyperlink"/>
            <w:noProof/>
          </w:rPr>
          <w:t>GetContracts Process Flow</w:t>
        </w:r>
        <w:r>
          <w:rPr>
            <w:noProof/>
            <w:webHidden/>
          </w:rPr>
          <w:tab/>
        </w:r>
        <w:r>
          <w:rPr>
            <w:noProof/>
            <w:webHidden/>
          </w:rPr>
          <w:fldChar w:fldCharType="begin"/>
        </w:r>
        <w:r>
          <w:rPr>
            <w:noProof/>
            <w:webHidden/>
          </w:rPr>
          <w:instrText xml:space="preserve"> PAGEREF _Toc41637601 \h </w:instrText>
        </w:r>
        <w:r>
          <w:rPr>
            <w:noProof/>
            <w:webHidden/>
          </w:rPr>
        </w:r>
        <w:r>
          <w:rPr>
            <w:noProof/>
            <w:webHidden/>
          </w:rPr>
          <w:fldChar w:fldCharType="separate"/>
        </w:r>
        <w:r>
          <w:rPr>
            <w:noProof/>
            <w:webHidden/>
          </w:rPr>
          <w:t>7</w:t>
        </w:r>
        <w:r>
          <w:rPr>
            <w:noProof/>
            <w:webHidden/>
          </w:rPr>
          <w:fldChar w:fldCharType="end"/>
        </w:r>
      </w:hyperlink>
    </w:p>
    <w:p w14:paraId="7D0647BD" w14:textId="6C87B33B" w:rsidR="00204126" w:rsidRDefault="00204126">
      <w:pPr>
        <w:pStyle w:val="TOC3"/>
        <w:tabs>
          <w:tab w:val="right" w:leader="dot" w:pos="9465"/>
        </w:tabs>
        <w:rPr>
          <w:rFonts w:asciiTheme="minorHAnsi" w:eastAsiaTheme="minorEastAsia" w:hAnsiTheme="minorHAnsi" w:cstheme="minorBidi"/>
          <w:noProof/>
          <w:szCs w:val="22"/>
        </w:rPr>
      </w:pPr>
      <w:hyperlink w:anchor="_Toc41637602" w:history="1">
        <w:r w:rsidRPr="00922AE4">
          <w:rPr>
            <w:rStyle w:val="Hyperlink"/>
            <w:noProof/>
          </w:rPr>
          <w:t>FinanceServiceAgent Process Flow</w:t>
        </w:r>
        <w:r>
          <w:rPr>
            <w:noProof/>
            <w:webHidden/>
          </w:rPr>
          <w:tab/>
        </w:r>
        <w:r>
          <w:rPr>
            <w:noProof/>
            <w:webHidden/>
          </w:rPr>
          <w:fldChar w:fldCharType="begin"/>
        </w:r>
        <w:r>
          <w:rPr>
            <w:noProof/>
            <w:webHidden/>
          </w:rPr>
          <w:instrText xml:space="preserve"> PAGEREF _Toc41637602 \h </w:instrText>
        </w:r>
        <w:r>
          <w:rPr>
            <w:noProof/>
            <w:webHidden/>
          </w:rPr>
        </w:r>
        <w:r>
          <w:rPr>
            <w:noProof/>
            <w:webHidden/>
          </w:rPr>
          <w:fldChar w:fldCharType="separate"/>
        </w:r>
        <w:r>
          <w:rPr>
            <w:noProof/>
            <w:webHidden/>
          </w:rPr>
          <w:t>7</w:t>
        </w:r>
        <w:r>
          <w:rPr>
            <w:noProof/>
            <w:webHidden/>
          </w:rPr>
          <w:fldChar w:fldCharType="end"/>
        </w:r>
      </w:hyperlink>
    </w:p>
    <w:p w14:paraId="74FB11F2" w14:textId="7E0B09DC" w:rsidR="00204126" w:rsidRDefault="00204126">
      <w:pPr>
        <w:pStyle w:val="TOC3"/>
        <w:tabs>
          <w:tab w:val="right" w:leader="dot" w:pos="9465"/>
        </w:tabs>
        <w:rPr>
          <w:rFonts w:asciiTheme="minorHAnsi" w:eastAsiaTheme="minorEastAsia" w:hAnsiTheme="minorHAnsi" w:cstheme="minorBidi"/>
          <w:noProof/>
          <w:szCs w:val="22"/>
        </w:rPr>
      </w:pPr>
      <w:hyperlink w:anchor="_Toc41637603" w:history="1">
        <w:r w:rsidRPr="00922AE4">
          <w:rPr>
            <w:rStyle w:val="Hyperlink"/>
            <w:noProof/>
          </w:rPr>
          <w:t>CreateContractGateway Process Flow</w:t>
        </w:r>
        <w:r>
          <w:rPr>
            <w:noProof/>
            <w:webHidden/>
          </w:rPr>
          <w:tab/>
        </w:r>
        <w:r>
          <w:rPr>
            <w:noProof/>
            <w:webHidden/>
          </w:rPr>
          <w:fldChar w:fldCharType="begin"/>
        </w:r>
        <w:r>
          <w:rPr>
            <w:noProof/>
            <w:webHidden/>
          </w:rPr>
          <w:instrText xml:space="preserve"> PAGEREF _Toc41637603 \h </w:instrText>
        </w:r>
        <w:r>
          <w:rPr>
            <w:noProof/>
            <w:webHidden/>
          </w:rPr>
        </w:r>
        <w:r>
          <w:rPr>
            <w:noProof/>
            <w:webHidden/>
          </w:rPr>
          <w:fldChar w:fldCharType="separate"/>
        </w:r>
        <w:r>
          <w:rPr>
            <w:noProof/>
            <w:webHidden/>
          </w:rPr>
          <w:t>9</w:t>
        </w:r>
        <w:r>
          <w:rPr>
            <w:noProof/>
            <w:webHidden/>
          </w:rPr>
          <w:fldChar w:fldCharType="end"/>
        </w:r>
      </w:hyperlink>
    </w:p>
    <w:p w14:paraId="5EEC6D85" w14:textId="70D0A5D9" w:rsidR="00204126" w:rsidRDefault="00204126">
      <w:pPr>
        <w:pStyle w:val="TOC3"/>
        <w:tabs>
          <w:tab w:val="right" w:leader="dot" w:pos="9465"/>
        </w:tabs>
        <w:rPr>
          <w:rFonts w:asciiTheme="minorHAnsi" w:eastAsiaTheme="minorEastAsia" w:hAnsiTheme="minorHAnsi" w:cstheme="minorBidi"/>
          <w:noProof/>
          <w:szCs w:val="22"/>
        </w:rPr>
      </w:pPr>
      <w:hyperlink w:anchor="_Toc41637604" w:history="1">
        <w:r w:rsidRPr="00922AE4">
          <w:rPr>
            <w:rStyle w:val="Hyperlink"/>
            <w:noProof/>
          </w:rPr>
          <w:t>ProcessNonRefPaymentGateway Process Flow</w:t>
        </w:r>
        <w:r>
          <w:rPr>
            <w:noProof/>
            <w:webHidden/>
          </w:rPr>
          <w:tab/>
        </w:r>
        <w:r>
          <w:rPr>
            <w:noProof/>
            <w:webHidden/>
          </w:rPr>
          <w:fldChar w:fldCharType="begin"/>
        </w:r>
        <w:r>
          <w:rPr>
            <w:noProof/>
            <w:webHidden/>
          </w:rPr>
          <w:instrText xml:space="preserve"> PAGEREF _Toc41637604 \h </w:instrText>
        </w:r>
        <w:r>
          <w:rPr>
            <w:noProof/>
            <w:webHidden/>
          </w:rPr>
        </w:r>
        <w:r>
          <w:rPr>
            <w:noProof/>
            <w:webHidden/>
          </w:rPr>
          <w:fldChar w:fldCharType="separate"/>
        </w:r>
        <w:r>
          <w:rPr>
            <w:noProof/>
            <w:webHidden/>
          </w:rPr>
          <w:t>11</w:t>
        </w:r>
        <w:r>
          <w:rPr>
            <w:noProof/>
            <w:webHidden/>
          </w:rPr>
          <w:fldChar w:fldCharType="end"/>
        </w:r>
      </w:hyperlink>
    </w:p>
    <w:p w14:paraId="2F3263DB" w14:textId="2B015286" w:rsidR="00204126" w:rsidRDefault="00204126">
      <w:pPr>
        <w:pStyle w:val="TOC3"/>
        <w:tabs>
          <w:tab w:val="right" w:leader="dot" w:pos="9465"/>
        </w:tabs>
        <w:rPr>
          <w:rFonts w:asciiTheme="minorHAnsi" w:eastAsiaTheme="minorEastAsia" w:hAnsiTheme="minorHAnsi" w:cstheme="minorBidi"/>
          <w:noProof/>
          <w:szCs w:val="22"/>
        </w:rPr>
      </w:pPr>
      <w:hyperlink w:anchor="_Toc41637605" w:history="1">
        <w:r w:rsidRPr="00922AE4">
          <w:rPr>
            <w:rStyle w:val="Hyperlink"/>
            <w:noProof/>
          </w:rPr>
          <w:t>CalculateTaxesGateway Process Flow</w:t>
        </w:r>
        <w:r>
          <w:rPr>
            <w:noProof/>
            <w:webHidden/>
          </w:rPr>
          <w:tab/>
        </w:r>
        <w:r>
          <w:rPr>
            <w:noProof/>
            <w:webHidden/>
          </w:rPr>
          <w:fldChar w:fldCharType="begin"/>
        </w:r>
        <w:r>
          <w:rPr>
            <w:noProof/>
            <w:webHidden/>
          </w:rPr>
          <w:instrText xml:space="preserve"> PAGEREF _Toc41637605 \h </w:instrText>
        </w:r>
        <w:r>
          <w:rPr>
            <w:noProof/>
            <w:webHidden/>
          </w:rPr>
        </w:r>
        <w:r>
          <w:rPr>
            <w:noProof/>
            <w:webHidden/>
          </w:rPr>
          <w:fldChar w:fldCharType="separate"/>
        </w:r>
        <w:r>
          <w:rPr>
            <w:noProof/>
            <w:webHidden/>
          </w:rPr>
          <w:t>12</w:t>
        </w:r>
        <w:r>
          <w:rPr>
            <w:noProof/>
            <w:webHidden/>
          </w:rPr>
          <w:fldChar w:fldCharType="end"/>
        </w:r>
      </w:hyperlink>
    </w:p>
    <w:p w14:paraId="3B2D888C" w14:textId="782688FD" w:rsidR="00204126" w:rsidRDefault="00204126">
      <w:pPr>
        <w:pStyle w:val="TOC1"/>
        <w:tabs>
          <w:tab w:val="right" w:leader="dot" w:pos="9465"/>
        </w:tabs>
        <w:rPr>
          <w:rFonts w:asciiTheme="minorHAnsi" w:eastAsiaTheme="minorEastAsia" w:hAnsiTheme="minorHAnsi" w:cstheme="minorBidi"/>
          <w:noProof/>
          <w:szCs w:val="22"/>
        </w:rPr>
      </w:pPr>
      <w:hyperlink w:anchor="_Toc41637606" w:history="1">
        <w:r w:rsidRPr="00922AE4">
          <w:rPr>
            <w:rStyle w:val="Hyperlink"/>
            <w:noProof/>
          </w:rPr>
          <w:t>API Specification</w:t>
        </w:r>
        <w:r>
          <w:rPr>
            <w:noProof/>
            <w:webHidden/>
          </w:rPr>
          <w:tab/>
        </w:r>
        <w:r>
          <w:rPr>
            <w:noProof/>
            <w:webHidden/>
          </w:rPr>
          <w:fldChar w:fldCharType="begin"/>
        </w:r>
        <w:r>
          <w:rPr>
            <w:noProof/>
            <w:webHidden/>
          </w:rPr>
          <w:instrText xml:space="preserve"> PAGEREF _Toc41637606 \h </w:instrText>
        </w:r>
        <w:r>
          <w:rPr>
            <w:noProof/>
            <w:webHidden/>
          </w:rPr>
        </w:r>
        <w:r>
          <w:rPr>
            <w:noProof/>
            <w:webHidden/>
          </w:rPr>
          <w:fldChar w:fldCharType="separate"/>
        </w:r>
        <w:r>
          <w:rPr>
            <w:noProof/>
            <w:webHidden/>
          </w:rPr>
          <w:t>13</w:t>
        </w:r>
        <w:r>
          <w:rPr>
            <w:noProof/>
            <w:webHidden/>
          </w:rPr>
          <w:fldChar w:fldCharType="end"/>
        </w:r>
      </w:hyperlink>
    </w:p>
    <w:p w14:paraId="5CDC4158" w14:textId="4FEA5497" w:rsidR="00204126" w:rsidRDefault="00204126">
      <w:pPr>
        <w:pStyle w:val="TOC2"/>
        <w:tabs>
          <w:tab w:val="right" w:leader="dot" w:pos="9465"/>
        </w:tabs>
        <w:rPr>
          <w:rFonts w:asciiTheme="minorHAnsi" w:eastAsiaTheme="minorEastAsia" w:hAnsiTheme="minorHAnsi" w:cstheme="minorBidi"/>
          <w:noProof/>
          <w:szCs w:val="22"/>
        </w:rPr>
      </w:pPr>
      <w:hyperlink w:anchor="_Toc41637607" w:history="1">
        <w:r w:rsidRPr="00922AE4">
          <w:rPr>
            <w:rStyle w:val="Hyperlink"/>
            <w:noProof/>
          </w:rPr>
          <w:t>Finance Service API Specification</w:t>
        </w:r>
        <w:r>
          <w:rPr>
            <w:noProof/>
            <w:webHidden/>
          </w:rPr>
          <w:tab/>
        </w:r>
        <w:r>
          <w:rPr>
            <w:noProof/>
            <w:webHidden/>
          </w:rPr>
          <w:fldChar w:fldCharType="begin"/>
        </w:r>
        <w:r>
          <w:rPr>
            <w:noProof/>
            <w:webHidden/>
          </w:rPr>
          <w:instrText xml:space="preserve"> PAGEREF _Toc41637607 \h </w:instrText>
        </w:r>
        <w:r>
          <w:rPr>
            <w:noProof/>
            <w:webHidden/>
          </w:rPr>
        </w:r>
        <w:r>
          <w:rPr>
            <w:noProof/>
            <w:webHidden/>
          </w:rPr>
          <w:fldChar w:fldCharType="separate"/>
        </w:r>
        <w:r>
          <w:rPr>
            <w:noProof/>
            <w:webHidden/>
          </w:rPr>
          <w:t>13</w:t>
        </w:r>
        <w:r>
          <w:rPr>
            <w:noProof/>
            <w:webHidden/>
          </w:rPr>
          <w:fldChar w:fldCharType="end"/>
        </w:r>
      </w:hyperlink>
    </w:p>
    <w:p w14:paraId="08C3A8AF" w14:textId="1DD1D3FF" w:rsidR="00204126" w:rsidRDefault="00204126">
      <w:pPr>
        <w:pStyle w:val="TOC3"/>
        <w:tabs>
          <w:tab w:val="right" w:leader="dot" w:pos="9465"/>
        </w:tabs>
        <w:rPr>
          <w:rFonts w:asciiTheme="minorHAnsi" w:eastAsiaTheme="minorEastAsia" w:hAnsiTheme="minorHAnsi" w:cstheme="minorBidi"/>
          <w:noProof/>
          <w:szCs w:val="22"/>
        </w:rPr>
      </w:pPr>
      <w:hyperlink w:anchor="_Toc41637608" w:history="1">
        <w:r w:rsidRPr="00922AE4">
          <w:rPr>
            <w:rStyle w:val="Hyperlink"/>
            <w:noProof/>
          </w:rPr>
          <w:t>Finance Service WSDL Definition</w:t>
        </w:r>
        <w:r>
          <w:rPr>
            <w:noProof/>
            <w:webHidden/>
          </w:rPr>
          <w:tab/>
        </w:r>
        <w:r>
          <w:rPr>
            <w:noProof/>
            <w:webHidden/>
          </w:rPr>
          <w:fldChar w:fldCharType="begin"/>
        </w:r>
        <w:r>
          <w:rPr>
            <w:noProof/>
            <w:webHidden/>
          </w:rPr>
          <w:instrText xml:space="preserve"> PAGEREF _Toc41637608 \h </w:instrText>
        </w:r>
        <w:r>
          <w:rPr>
            <w:noProof/>
            <w:webHidden/>
          </w:rPr>
        </w:r>
        <w:r>
          <w:rPr>
            <w:noProof/>
            <w:webHidden/>
          </w:rPr>
          <w:fldChar w:fldCharType="separate"/>
        </w:r>
        <w:r>
          <w:rPr>
            <w:noProof/>
            <w:webHidden/>
          </w:rPr>
          <w:t>13</w:t>
        </w:r>
        <w:r>
          <w:rPr>
            <w:noProof/>
            <w:webHidden/>
          </w:rPr>
          <w:fldChar w:fldCharType="end"/>
        </w:r>
      </w:hyperlink>
    </w:p>
    <w:p w14:paraId="552B01A3" w14:textId="654C19DF" w:rsidR="00204126" w:rsidRDefault="00204126">
      <w:pPr>
        <w:pStyle w:val="TOC3"/>
        <w:tabs>
          <w:tab w:val="right" w:leader="dot" w:pos="9465"/>
        </w:tabs>
        <w:rPr>
          <w:rFonts w:asciiTheme="minorHAnsi" w:eastAsiaTheme="minorEastAsia" w:hAnsiTheme="minorHAnsi" w:cstheme="minorBidi"/>
          <w:noProof/>
          <w:szCs w:val="22"/>
        </w:rPr>
      </w:pPr>
      <w:hyperlink w:anchor="_Toc41637609" w:history="1">
        <w:r w:rsidRPr="00922AE4">
          <w:rPr>
            <w:rStyle w:val="Hyperlink"/>
            <w:noProof/>
          </w:rPr>
          <w:t>Finance Service Gateway APIs</w:t>
        </w:r>
        <w:r>
          <w:rPr>
            <w:noProof/>
            <w:webHidden/>
          </w:rPr>
          <w:tab/>
        </w:r>
        <w:r>
          <w:rPr>
            <w:noProof/>
            <w:webHidden/>
          </w:rPr>
          <w:fldChar w:fldCharType="begin"/>
        </w:r>
        <w:r>
          <w:rPr>
            <w:noProof/>
            <w:webHidden/>
          </w:rPr>
          <w:instrText xml:space="preserve"> PAGEREF _Toc41637609 \h </w:instrText>
        </w:r>
        <w:r>
          <w:rPr>
            <w:noProof/>
            <w:webHidden/>
          </w:rPr>
        </w:r>
        <w:r>
          <w:rPr>
            <w:noProof/>
            <w:webHidden/>
          </w:rPr>
          <w:fldChar w:fldCharType="separate"/>
        </w:r>
        <w:r>
          <w:rPr>
            <w:noProof/>
            <w:webHidden/>
          </w:rPr>
          <w:t>14</w:t>
        </w:r>
        <w:r>
          <w:rPr>
            <w:noProof/>
            <w:webHidden/>
          </w:rPr>
          <w:fldChar w:fldCharType="end"/>
        </w:r>
      </w:hyperlink>
    </w:p>
    <w:p w14:paraId="6DEAAFAA" w14:textId="0CF150B5" w:rsidR="00204126" w:rsidRDefault="00204126">
      <w:pPr>
        <w:pStyle w:val="TOC1"/>
        <w:tabs>
          <w:tab w:val="right" w:leader="dot" w:pos="9465"/>
        </w:tabs>
        <w:rPr>
          <w:rFonts w:asciiTheme="minorHAnsi" w:eastAsiaTheme="minorEastAsia" w:hAnsiTheme="minorHAnsi" w:cstheme="minorBidi"/>
          <w:noProof/>
          <w:szCs w:val="22"/>
        </w:rPr>
      </w:pPr>
      <w:hyperlink w:anchor="_Toc41637610" w:history="1">
        <w:r w:rsidRPr="00922AE4">
          <w:rPr>
            <w:rStyle w:val="Hyperlink"/>
            <w:noProof/>
          </w:rPr>
          <w:t>Finance Service Gateway Databases</w:t>
        </w:r>
        <w:r>
          <w:rPr>
            <w:noProof/>
            <w:webHidden/>
          </w:rPr>
          <w:tab/>
        </w:r>
        <w:r>
          <w:rPr>
            <w:noProof/>
            <w:webHidden/>
          </w:rPr>
          <w:fldChar w:fldCharType="begin"/>
        </w:r>
        <w:r>
          <w:rPr>
            <w:noProof/>
            <w:webHidden/>
          </w:rPr>
          <w:instrText xml:space="preserve"> PAGEREF _Toc41637610 \h </w:instrText>
        </w:r>
        <w:r>
          <w:rPr>
            <w:noProof/>
            <w:webHidden/>
          </w:rPr>
        </w:r>
        <w:r>
          <w:rPr>
            <w:noProof/>
            <w:webHidden/>
          </w:rPr>
          <w:fldChar w:fldCharType="separate"/>
        </w:r>
        <w:r>
          <w:rPr>
            <w:noProof/>
            <w:webHidden/>
          </w:rPr>
          <w:t>16</w:t>
        </w:r>
        <w:r>
          <w:rPr>
            <w:noProof/>
            <w:webHidden/>
          </w:rPr>
          <w:fldChar w:fldCharType="end"/>
        </w:r>
      </w:hyperlink>
    </w:p>
    <w:p w14:paraId="5F620AB6" w14:textId="2104A022" w:rsidR="00204126" w:rsidRDefault="00204126">
      <w:pPr>
        <w:pStyle w:val="TOC2"/>
        <w:tabs>
          <w:tab w:val="right" w:leader="dot" w:pos="9465"/>
        </w:tabs>
        <w:rPr>
          <w:rFonts w:asciiTheme="minorHAnsi" w:eastAsiaTheme="minorEastAsia" w:hAnsiTheme="minorHAnsi" w:cstheme="minorBidi"/>
          <w:noProof/>
          <w:szCs w:val="22"/>
        </w:rPr>
      </w:pPr>
      <w:hyperlink w:anchor="_Toc41637611" w:history="1">
        <w:r w:rsidRPr="00922AE4">
          <w:rPr>
            <w:rStyle w:val="Hyperlink"/>
            <w:noProof/>
          </w:rPr>
          <w:t>Asurion Finance Database</w:t>
        </w:r>
        <w:r>
          <w:rPr>
            <w:noProof/>
            <w:webHidden/>
          </w:rPr>
          <w:tab/>
        </w:r>
        <w:r>
          <w:rPr>
            <w:noProof/>
            <w:webHidden/>
          </w:rPr>
          <w:fldChar w:fldCharType="begin"/>
        </w:r>
        <w:r>
          <w:rPr>
            <w:noProof/>
            <w:webHidden/>
          </w:rPr>
          <w:instrText xml:space="preserve"> PAGEREF _Toc41637611 \h </w:instrText>
        </w:r>
        <w:r>
          <w:rPr>
            <w:noProof/>
            <w:webHidden/>
          </w:rPr>
        </w:r>
        <w:r>
          <w:rPr>
            <w:noProof/>
            <w:webHidden/>
          </w:rPr>
          <w:fldChar w:fldCharType="separate"/>
        </w:r>
        <w:r>
          <w:rPr>
            <w:noProof/>
            <w:webHidden/>
          </w:rPr>
          <w:t>16</w:t>
        </w:r>
        <w:r>
          <w:rPr>
            <w:noProof/>
            <w:webHidden/>
          </w:rPr>
          <w:fldChar w:fldCharType="end"/>
        </w:r>
      </w:hyperlink>
    </w:p>
    <w:p w14:paraId="4F41CEFE" w14:textId="59487903" w:rsidR="00204126" w:rsidRDefault="00204126">
      <w:pPr>
        <w:pStyle w:val="TOC2"/>
        <w:tabs>
          <w:tab w:val="right" w:leader="dot" w:pos="9465"/>
        </w:tabs>
        <w:rPr>
          <w:rFonts w:asciiTheme="minorHAnsi" w:eastAsiaTheme="minorEastAsia" w:hAnsiTheme="minorHAnsi" w:cstheme="minorBidi"/>
          <w:noProof/>
          <w:szCs w:val="22"/>
        </w:rPr>
      </w:pPr>
      <w:hyperlink w:anchor="_Toc41637612" w:history="1">
        <w:r w:rsidRPr="00922AE4">
          <w:rPr>
            <w:rStyle w:val="Hyperlink"/>
            <w:noProof/>
          </w:rPr>
          <w:t>CRM Database</w:t>
        </w:r>
        <w:r>
          <w:rPr>
            <w:noProof/>
            <w:webHidden/>
          </w:rPr>
          <w:tab/>
        </w:r>
        <w:r>
          <w:rPr>
            <w:noProof/>
            <w:webHidden/>
          </w:rPr>
          <w:fldChar w:fldCharType="begin"/>
        </w:r>
        <w:r>
          <w:rPr>
            <w:noProof/>
            <w:webHidden/>
          </w:rPr>
          <w:instrText xml:space="preserve"> PAGEREF _Toc41637612 \h </w:instrText>
        </w:r>
        <w:r>
          <w:rPr>
            <w:noProof/>
            <w:webHidden/>
          </w:rPr>
        </w:r>
        <w:r>
          <w:rPr>
            <w:noProof/>
            <w:webHidden/>
          </w:rPr>
          <w:fldChar w:fldCharType="separate"/>
        </w:r>
        <w:r>
          <w:rPr>
            <w:noProof/>
            <w:webHidden/>
          </w:rPr>
          <w:t>17</w:t>
        </w:r>
        <w:r>
          <w:rPr>
            <w:noProof/>
            <w:webHidden/>
          </w:rPr>
          <w:fldChar w:fldCharType="end"/>
        </w:r>
      </w:hyperlink>
    </w:p>
    <w:p w14:paraId="2AAECF2D" w14:textId="234D8BC0" w:rsidR="00204126" w:rsidRDefault="00204126">
      <w:pPr>
        <w:pStyle w:val="TOC1"/>
        <w:tabs>
          <w:tab w:val="right" w:leader="dot" w:pos="9465"/>
        </w:tabs>
        <w:rPr>
          <w:rFonts w:asciiTheme="minorHAnsi" w:eastAsiaTheme="minorEastAsia" w:hAnsiTheme="minorHAnsi" w:cstheme="minorBidi"/>
          <w:noProof/>
          <w:szCs w:val="22"/>
        </w:rPr>
      </w:pPr>
      <w:hyperlink w:anchor="_Toc41637613" w:history="1">
        <w:r w:rsidRPr="00922AE4">
          <w:rPr>
            <w:rStyle w:val="Hyperlink"/>
            <w:noProof/>
          </w:rPr>
          <w:t>Appendix</w:t>
        </w:r>
        <w:r>
          <w:rPr>
            <w:noProof/>
            <w:webHidden/>
          </w:rPr>
          <w:tab/>
        </w:r>
        <w:r>
          <w:rPr>
            <w:noProof/>
            <w:webHidden/>
          </w:rPr>
          <w:fldChar w:fldCharType="begin"/>
        </w:r>
        <w:r>
          <w:rPr>
            <w:noProof/>
            <w:webHidden/>
          </w:rPr>
          <w:instrText xml:space="preserve"> PAGEREF _Toc41637613 \h </w:instrText>
        </w:r>
        <w:r>
          <w:rPr>
            <w:noProof/>
            <w:webHidden/>
          </w:rPr>
        </w:r>
        <w:r>
          <w:rPr>
            <w:noProof/>
            <w:webHidden/>
          </w:rPr>
          <w:fldChar w:fldCharType="separate"/>
        </w:r>
        <w:r>
          <w:rPr>
            <w:noProof/>
            <w:webHidden/>
          </w:rPr>
          <w:t>18</w:t>
        </w:r>
        <w:r>
          <w:rPr>
            <w:noProof/>
            <w:webHidden/>
          </w:rPr>
          <w:fldChar w:fldCharType="end"/>
        </w:r>
      </w:hyperlink>
    </w:p>
    <w:p w14:paraId="0F4EB037" w14:textId="5E947A99" w:rsidR="00204126" w:rsidRDefault="00204126">
      <w:pPr>
        <w:pStyle w:val="TOC2"/>
        <w:tabs>
          <w:tab w:val="right" w:leader="dot" w:pos="9465"/>
        </w:tabs>
        <w:rPr>
          <w:rFonts w:asciiTheme="minorHAnsi" w:eastAsiaTheme="minorEastAsia" w:hAnsiTheme="minorHAnsi" w:cstheme="minorBidi"/>
          <w:noProof/>
          <w:szCs w:val="22"/>
        </w:rPr>
      </w:pPr>
      <w:hyperlink w:anchor="_Toc41637614" w:history="1">
        <w:r w:rsidRPr="00922AE4">
          <w:rPr>
            <w:rStyle w:val="Hyperlink"/>
            <w:noProof/>
          </w:rPr>
          <w:t>A.1 Asurion Finance Service Gateway API Description</w:t>
        </w:r>
        <w:r>
          <w:rPr>
            <w:noProof/>
            <w:webHidden/>
          </w:rPr>
          <w:tab/>
        </w:r>
        <w:r>
          <w:rPr>
            <w:noProof/>
            <w:webHidden/>
          </w:rPr>
          <w:fldChar w:fldCharType="begin"/>
        </w:r>
        <w:r>
          <w:rPr>
            <w:noProof/>
            <w:webHidden/>
          </w:rPr>
          <w:instrText xml:space="preserve"> PAGEREF _Toc41637614 \h </w:instrText>
        </w:r>
        <w:r>
          <w:rPr>
            <w:noProof/>
            <w:webHidden/>
          </w:rPr>
        </w:r>
        <w:r>
          <w:rPr>
            <w:noProof/>
            <w:webHidden/>
          </w:rPr>
          <w:fldChar w:fldCharType="separate"/>
        </w:r>
        <w:r>
          <w:rPr>
            <w:noProof/>
            <w:webHidden/>
          </w:rPr>
          <w:t>18</w:t>
        </w:r>
        <w:r>
          <w:rPr>
            <w:noProof/>
            <w:webHidden/>
          </w:rPr>
          <w:fldChar w:fldCharType="end"/>
        </w:r>
      </w:hyperlink>
    </w:p>
    <w:p w14:paraId="58CAF0AA" w14:textId="18C02977" w:rsidR="00204126" w:rsidRDefault="00204126">
      <w:pPr>
        <w:pStyle w:val="TOC3"/>
        <w:tabs>
          <w:tab w:val="right" w:leader="dot" w:pos="9465"/>
        </w:tabs>
        <w:rPr>
          <w:rFonts w:asciiTheme="minorHAnsi" w:eastAsiaTheme="minorEastAsia" w:hAnsiTheme="minorHAnsi" w:cstheme="minorBidi"/>
          <w:noProof/>
          <w:szCs w:val="22"/>
        </w:rPr>
      </w:pPr>
      <w:hyperlink w:anchor="_Toc41637615" w:history="1">
        <w:r w:rsidRPr="00922AE4">
          <w:rPr>
            <w:rStyle w:val="Hyperlink"/>
            <w:noProof/>
          </w:rPr>
          <w:t>A.1.1 CreateContract Service API</w:t>
        </w:r>
        <w:r>
          <w:rPr>
            <w:noProof/>
            <w:webHidden/>
          </w:rPr>
          <w:tab/>
        </w:r>
        <w:r>
          <w:rPr>
            <w:noProof/>
            <w:webHidden/>
          </w:rPr>
          <w:fldChar w:fldCharType="begin"/>
        </w:r>
        <w:r>
          <w:rPr>
            <w:noProof/>
            <w:webHidden/>
          </w:rPr>
          <w:instrText xml:space="preserve"> PAGEREF _Toc41637615 \h </w:instrText>
        </w:r>
        <w:r>
          <w:rPr>
            <w:noProof/>
            <w:webHidden/>
          </w:rPr>
        </w:r>
        <w:r>
          <w:rPr>
            <w:noProof/>
            <w:webHidden/>
          </w:rPr>
          <w:fldChar w:fldCharType="separate"/>
        </w:r>
        <w:r>
          <w:rPr>
            <w:noProof/>
            <w:webHidden/>
          </w:rPr>
          <w:t>18</w:t>
        </w:r>
        <w:r>
          <w:rPr>
            <w:noProof/>
            <w:webHidden/>
          </w:rPr>
          <w:fldChar w:fldCharType="end"/>
        </w:r>
      </w:hyperlink>
    </w:p>
    <w:p w14:paraId="7C7F9CEB" w14:textId="6376553C" w:rsidR="00204126" w:rsidRDefault="00204126">
      <w:pPr>
        <w:pStyle w:val="TOC3"/>
        <w:tabs>
          <w:tab w:val="right" w:leader="dot" w:pos="9465"/>
        </w:tabs>
        <w:rPr>
          <w:rFonts w:asciiTheme="minorHAnsi" w:eastAsiaTheme="minorEastAsia" w:hAnsiTheme="minorHAnsi" w:cstheme="minorBidi"/>
          <w:noProof/>
          <w:szCs w:val="22"/>
        </w:rPr>
      </w:pPr>
      <w:hyperlink w:anchor="_Toc41637616" w:history="1">
        <w:r w:rsidRPr="00922AE4">
          <w:rPr>
            <w:rStyle w:val="Hyperlink"/>
            <w:noProof/>
          </w:rPr>
          <w:t>A.1.2 ProcessNonRefPayment Service API</w:t>
        </w:r>
        <w:r>
          <w:rPr>
            <w:noProof/>
            <w:webHidden/>
          </w:rPr>
          <w:tab/>
        </w:r>
        <w:r>
          <w:rPr>
            <w:noProof/>
            <w:webHidden/>
          </w:rPr>
          <w:fldChar w:fldCharType="begin"/>
        </w:r>
        <w:r>
          <w:rPr>
            <w:noProof/>
            <w:webHidden/>
          </w:rPr>
          <w:instrText xml:space="preserve"> PAGEREF _Toc41637616 \h </w:instrText>
        </w:r>
        <w:r>
          <w:rPr>
            <w:noProof/>
            <w:webHidden/>
          </w:rPr>
        </w:r>
        <w:r>
          <w:rPr>
            <w:noProof/>
            <w:webHidden/>
          </w:rPr>
          <w:fldChar w:fldCharType="separate"/>
        </w:r>
        <w:r>
          <w:rPr>
            <w:noProof/>
            <w:webHidden/>
          </w:rPr>
          <w:t>20</w:t>
        </w:r>
        <w:r>
          <w:rPr>
            <w:noProof/>
            <w:webHidden/>
          </w:rPr>
          <w:fldChar w:fldCharType="end"/>
        </w:r>
      </w:hyperlink>
    </w:p>
    <w:p w14:paraId="46B3EA8B" w14:textId="6B1D7E1A" w:rsidR="00204126" w:rsidRDefault="00204126">
      <w:pPr>
        <w:pStyle w:val="TOC3"/>
        <w:tabs>
          <w:tab w:val="right" w:leader="dot" w:pos="9465"/>
        </w:tabs>
        <w:rPr>
          <w:rFonts w:asciiTheme="minorHAnsi" w:eastAsiaTheme="minorEastAsia" w:hAnsiTheme="minorHAnsi" w:cstheme="minorBidi"/>
          <w:noProof/>
          <w:szCs w:val="22"/>
        </w:rPr>
      </w:pPr>
      <w:hyperlink w:anchor="_Toc41637617" w:history="1">
        <w:r w:rsidRPr="00922AE4">
          <w:rPr>
            <w:rStyle w:val="Hyperlink"/>
            <w:noProof/>
          </w:rPr>
          <w:t>A.1.3 CalculateTaxes Service API</w:t>
        </w:r>
        <w:r>
          <w:rPr>
            <w:noProof/>
            <w:webHidden/>
          </w:rPr>
          <w:tab/>
        </w:r>
        <w:r>
          <w:rPr>
            <w:noProof/>
            <w:webHidden/>
          </w:rPr>
          <w:fldChar w:fldCharType="begin"/>
        </w:r>
        <w:r>
          <w:rPr>
            <w:noProof/>
            <w:webHidden/>
          </w:rPr>
          <w:instrText xml:space="preserve"> PAGEREF _Toc41637617 \h </w:instrText>
        </w:r>
        <w:r>
          <w:rPr>
            <w:noProof/>
            <w:webHidden/>
          </w:rPr>
        </w:r>
        <w:r>
          <w:rPr>
            <w:noProof/>
            <w:webHidden/>
          </w:rPr>
          <w:fldChar w:fldCharType="separate"/>
        </w:r>
        <w:r>
          <w:rPr>
            <w:noProof/>
            <w:webHidden/>
          </w:rPr>
          <w:t>22</w:t>
        </w:r>
        <w:r>
          <w:rPr>
            <w:noProof/>
            <w:webHidden/>
          </w:rPr>
          <w:fldChar w:fldCharType="end"/>
        </w:r>
      </w:hyperlink>
    </w:p>
    <w:p w14:paraId="7F39A40B" w14:textId="316A18A0" w:rsidR="00204126" w:rsidRDefault="00204126">
      <w:pPr>
        <w:pStyle w:val="TOC2"/>
        <w:tabs>
          <w:tab w:val="right" w:leader="dot" w:pos="9465"/>
        </w:tabs>
        <w:rPr>
          <w:rFonts w:asciiTheme="minorHAnsi" w:eastAsiaTheme="minorEastAsia" w:hAnsiTheme="minorHAnsi" w:cstheme="minorBidi"/>
          <w:noProof/>
          <w:szCs w:val="22"/>
        </w:rPr>
      </w:pPr>
      <w:hyperlink w:anchor="_Toc41637618" w:history="1">
        <w:r w:rsidRPr="00922AE4">
          <w:rPr>
            <w:rStyle w:val="Hyperlink"/>
            <w:noProof/>
          </w:rPr>
          <w:t>A.3 Example: CreateContact  Request to Create a Billing Account</w:t>
        </w:r>
        <w:r>
          <w:rPr>
            <w:noProof/>
            <w:webHidden/>
          </w:rPr>
          <w:tab/>
        </w:r>
        <w:r>
          <w:rPr>
            <w:noProof/>
            <w:webHidden/>
          </w:rPr>
          <w:fldChar w:fldCharType="begin"/>
        </w:r>
        <w:r>
          <w:rPr>
            <w:noProof/>
            <w:webHidden/>
          </w:rPr>
          <w:instrText xml:space="preserve"> PAGEREF _Toc41637618 \h </w:instrText>
        </w:r>
        <w:r>
          <w:rPr>
            <w:noProof/>
            <w:webHidden/>
          </w:rPr>
        </w:r>
        <w:r>
          <w:rPr>
            <w:noProof/>
            <w:webHidden/>
          </w:rPr>
          <w:fldChar w:fldCharType="separate"/>
        </w:r>
        <w:r>
          <w:rPr>
            <w:noProof/>
            <w:webHidden/>
          </w:rPr>
          <w:t>25</w:t>
        </w:r>
        <w:r>
          <w:rPr>
            <w:noProof/>
            <w:webHidden/>
          </w:rPr>
          <w:fldChar w:fldCharType="end"/>
        </w:r>
      </w:hyperlink>
    </w:p>
    <w:p w14:paraId="61573A1F" w14:textId="4F8A9AE5" w:rsidR="00204126" w:rsidRDefault="00204126">
      <w:pPr>
        <w:pStyle w:val="TOC1"/>
        <w:tabs>
          <w:tab w:val="right" w:leader="dot" w:pos="9465"/>
        </w:tabs>
        <w:rPr>
          <w:rFonts w:asciiTheme="minorHAnsi" w:eastAsiaTheme="minorEastAsia" w:hAnsiTheme="minorHAnsi" w:cstheme="minorBidi"/>
          <w:noProof/>
          <w:szCs w:val="22"/>
        </w:rPr>
      </w:pPr>
      <w:hyperlink w:anchor="_Toc41637619" w:history="1">
        <w:r w:rsidRPr="00922AE4">
          <w:rPr>
            <w:rStyle w:val="Hyperlink"/>
            <w:noProof/>
          </w:rPr>
          <w:t>Index</w:t>
        </w:r>
        <w:r>
          <w:rPr>
            <w:noProof/>
            <w:webHidden/>
          </w:rPr>
          <w:tab/>
        </w:r>
        <w:r>
          <w:rPr>
            <w:noProof/>
            <w:webHidden/>
          </w:rPr>
          <w:fldChar w:fldCharType="begin"/>
        </w:r>
        <w:r>
          <w:rPr>
            <w:noProof/>
            <w:webHidden/>
          </w:rPr>
          <w:instrText xml:space="preserve"> PAGEREF _Toc41637619 \h </w:instrText>
        </w:r>
        <w:r>
          <w:rPr>
            <w:noProof/>
            <w:webHidden/>
          </w:rPr>
        </w:r>
        <w:r>
          <w:rPr>
            <w:noProof/>
            <w:webHidden/>
          </w:rPr>
          <w:fldChar w:fldCharType="separate"/>
        </w:r>
        <w:r>
          <w:rPr>
            <w:noProof/>
            <w:webHidden/>
          </w:rPr>
          <w:t>27</w:t>
        </w:r>
        <w:r>
          <w:rPr>
            <w:noProof/>
            <w:webHidden/>
          </w:rPr>
          <w:fldChar w:fldCharType="end"/>
        </w:r>
      </w:hyperlink>
    </w:p>
    <w:p w14:paraId="7C3B7EFB" w14:textId="6A5DA87A" w:rsidR="00B21016" w:rsidRPr="00E0518B" w:rsidRDefault="002C5A36">
      <w:pPr>
        <w:rPr>
          <w:lang w:val="en-GB"/>
        </w:rPr>
      </w:pPr>
      <w:r>
        <w:rPr>
          <w:lang w:val="en-GB"/>
        </w:rPr>
        <w:fldChar w:fldCharType="end"/>
      </w:r>
    </w:p>
    <w:p w14:paraId="11834AAA" w14:textId="77777777" w:rsidR="0047561B" w:rsidRDefault="0047561B" w:rsidP="00B21016">
      <w:pPr>
        <w:jc w:val="center"/>
        <w:rPr>
          <w:b/>
          <w:sz w:val="32"/>
          <w:szCs w:val="32"/>
          <w:lang w:val="en-GB"/>
        </w:rPr>
      </w:pPr>
    </w:p>
    <w:p w14:paraId="74D40963" w14:textId="77777777" w:rsidR="0047561B" w:rsidRDefault="0047561B" w:rsidP="00B21016">
      <w:pPr>
        <w:jc w:val="center"/>
        <w:rPr>
          <w:b/>
          <w:sz w:val="32"/>
          <w:szCs w:val="32"/>
          <w:lang w:val="en-GB"/>
        </w:rPr>
      </w:pPr>
    </w:p>
    <w:p w14:paraId="05790C8F" w14:textId="77777777" w:rsidR="00FA5BAB" w:rsidRDefault="00FA5BAB" w:rsidP="00B21016">
      <w:pPr>
        <w:jc w:val="center"/>
        <w:rPr>
          <w:b/>
          <w:sz w:val="32"/>
          <w:szCs w:val="32"/>
          <w:lang w:val="en-GB"/>
        </w:rPr>
      </w:pPr>
    </w:p>
    <w:p w14:paraId="0FE38B84" w14:textId="77777777" w:rsidR="00B21016" w:rsidRDefault="00B21016" w:rsidP="00FA5BAB">
      <w:pPr>
        <w:keepNext/>
        <w:jc w:val="center"/>
        <w:rPr>
          <w:b/>
          <w:sz w:val="32"/>
          <w:szCs w:val="32"/>
          <w:lang w:val="en-GB"/>
        </w:rPr>
      </w:pPr>
      <w:r w:rsidRPr="00E0518B">
        <w:rPr>
          <w:b/>
          <w:sz w:val="32"/>
          <w:szCs w:val="32"/>
          <w:lang w:val="en-GB"/>
        </w:rPr>
        <w:t>Figures</w:t>
      </w:r>
    </w:p>
    <w:p w14:paraId="276BF7F5" w14:textId="77777777" w:rsidR="00851908" w:rsidRPr="00E0518B" w:rsidRDefault="00851908" w:rsidP="00B21016">
      <w:pPr>
        <w:jc w:val="center"/>
        <w:rPr>
          <w:b/>
          <w:sz w:val="32"/>
          <w:szCs w:val="32"/>
          <w:lang w:val="en-GB"/>
        </w:rPr>
      </w:pPr>
    </w:p>
    <w:p w14:paraId="1CD02D3B" w14:textId="262552E4" w:rsidR="00594763" w:rsidRDefault="002C5A36">
      <w:pPr>
        <w:pStyle w:val="TableofFigures"/>
        <w:tabs>
          <w:tab w:val="right" w:leader="dot" w:pos="9465"/>
        </w:tabs>
        <w:rPr>
          <w:rFonts w:asciiTheme="minorHAnsi" w:eastAsiaTheme="minorEastAsia" w:hAnsiTheme="minorHAnsi" w:cstheme="minorBidi"/>
          <w:noProof/>
          <w:szCs w:val="22"/>
        </w:rPr>
      </w:pPr>
      <w:r>
        <w:rPr>
          <w:rStyle w:val="HelpText"/>
          <w:b/>
          <w:bCs/>
          <w:i w:val="0"/>
          <w:iCs/>
          <w:vanish w:val="0"/>
          <w:color w:val="auto"/>
          <w:sz w:val="18"/>
        </w:rPr>
        <w:fldChar w:fldCharType="begin"/>
      </w:r>
      <w:r>
        <w:rPr>
          <w:rStyle w:val="HelpText"/>
          <w:b/>
          <w:bCs/>
          <w:i w:val="0"/>
          <w:iCs/>
          <w:vanish w:val="0"/>
          <w:color w:val="auto"/>
          <w:sz w:val="18"/>
        </w:rPr>
        <w:instrText xml:space="preserve"> TOC \h \z \c "Figure" </w:instrText>
      </w:r>
      <w:r>
        <w:rPr>
          <w:rStyle w:val="HelpText"/>
          <w:b/>
          <w:bCs/>
          <w:i w:val="0"/>
          <w:iCs/>
          <w:vanish w:val="0"/>
          <w:color w:val="auto"/>
          <w:sz w:val="18"/>
        </w:rPr>
        <w:fldChar w:fldCharType="separate"/>
      </w:r>
      <w:hyperlink w:anchor="_Toc41637620" w:history="1">
        <w:r w:rsidR="00594763" w:rsidRPr="00296532">
          <w:rPr>
            <w:rStyle w:val="Hyperlink"/>
            <w:noProof/>
          </w:rPr>
          <w:t>Figure 1. Asurion Finance Service Gateway</w:t>
        </w:r>
        <w:r w:rsidR="00594763">
          <w:rPr>
            <w:noProof/>
            <w:webHidden/>
          </w:rPr>
          <w:tab/>
        </w:r>
        <w:r w:rsidR="00594763">
          <w:rPr>
            <w:noProof/>
            <w:webHidden/>
          </w:rPr>
          <w:fldChar w:fldCharType="begin"/>
        </w:r>
        <w:r w:rsidR="00594763">
          <w:rPr>
            <w:noProof/>
            <w:webHidden/>
          </w:rPr>
          <w:instrText xml:space="preserve"> PAGEREF _Toc41637620 \h </w:instrText>
        </w:r>
        <w:r w:rsidR="00594763">
          <w:rPr>
            <w:noProof/>
            <w:webHidden/>
          </w:rPr>
        </w:r>
        <w:r w:rsidR="00594763">
          <w:rPr>
            <w:noProof/>
            <w:webHidden/>
          </w:rPr>
          <w:fldChar w:fldCharType="separate"/>
        </w:r>
        <w:r w:rsidR="00594763">
          <w:rPr>
            <w:noProof/>
            <w:webHidden/>
          </w:rPr>
          <w:t>6</w:t>
        </w:r>
        <w:r w:rsidR="00594763">
          <w:rPr>
            <w:noProof/>
            <w:webHidden/>
          </w:rPr>
          <w:fldChar w:fldCharType="end"/>
        </w:r>
      </w:hyperlink>
    </w:p>
    <w:p w14:paraId="7963EC13" w14:textId="3523CF1F" w:rsidR="00594763" w:rsidRDefault="00594763">
      <w:pPr>
        <w:pStyle w:val="TableofFigures"/>
        <w:tabs>
          <w:tab w:val="right" w:leader="dot" w:pos="9465"/>
        </w:tabs>
        <w:rPr>
          <w:rFonts w:asciiTheme="minorHAnsi" w:eastAsiaTheme="minorEastAsia" w:hAnsiTheme="minorHAnsi" w:cstheme="minorBidi"/>
          <w:noProof/>
          <w:szCs w:val="22"/>
        </w:rPr>
      </w:pPr>
      <w:hyperlink w:anchor="_Toc41637621" w:history="1">
        <w:r w:rsidRPr="00296532">
          <w:rPr>
            <w:rStyle w:val="Hyperlink"/>
            <w:noProof/>
          </w:rPr>
          <w:t>Figure 2. GetContract Process Flow</w:t>
        </w:r>
        <w:r>
          <w:rPr>
            <w:noProof/>
            <w:webHidden/>
          </w:rPr>
          <w:tab/>
        </w:r>
        <w:r>
          <w:rPr>
            <w:noProof/>
            <w:webHidden/>
          </w:rPr>
          <w:fldChar w:fldCharType="begin"/>
        </w:r>
        <w:r>
          <w:rPr>
            <w:noProof/>
            <w:webHidden/>
          </w:rPr>
          <w:instrText xml:space="preserve"> PAGEREF _Toc41637621 \h </w:instrText>
        </w:r>
        <w:r>
          <w:rPr>
            <w:noProof/>
            <w:webHidden/>
          </w:rPr>
        </w:r>
        <w:r>
          <w:rPr>
            <w:noProof/>
            <w:webHidden/>
          </w:rPr>
          <w:fldChar w:fldCharType="separate"/>
        </w:r>
        <w:r>
          <w:rPr>
            <w:noProof/>
            <w:webHidden/>
          </w:rPr>
          <w:t>7</w:t>
        </w:r>
        <w:r>
          <w:rPr>
            <w:noProof/>
            <w:webHidden/>
          </w:rPr>
          <w:fldChar w:fldCharType="end"/>
        </w:r>
      </w:hyperlink>
    </w:p>
    <w:p w14:paraId="09648539" w14:textId="666E7971" w:rsidR="00594763" w:rsidRDefault="00594763">
      <w:pPr>
        <w:pStyle w:val="TableofFigures"/>
        <w:tabs>
          <w:tab w:val="right" w:leader="dot" w:pos="9465"/>
        </w:tabs>
        <w:rPr>
          <w:rFonts w:asciiTheme="minorHAnsi" w:eastAsiaTheme="minorEastAsia" w:hAnsiTheme="minorHAnsi" w:cstheme="minorBidi"/>
          <w:noProof/>
          <w:szCs w:val="22"/>
        </w:rPr>
      </w:pPr>
      <w:hyperlink w:anchor="_Toc41637622" w:history="1">
        <w:r w:rsidRPr="00296532">
          <w:rPr>
            <w:rStyle w:val="Hyperlink"/>
            <w:noProof/>
          </w:rPr>
          <w:t>Figure 3. Asurion Finance Service Agent Process Flow</w:t>
        </w:r>
        <w:r>
          <w:rPr>
            <w:noProof/>
            <w:webHidden/>
          </w:rPr>
          <w:tab/>
        </w:r>
        <w:r>
          <w:rPr>
            <w:noProof/>
            <w:webHidden/>
          </w:rPr>
          <w:fldChar w:fldCharType="begin"/>
        </w:r>
        <w:r>
          <w:rPr>
            <w:noProof/>
            <w:webHidden/>
          </w:rPr>
          <w:instrText xml:space="preserve"> PAGEREF _Toc41637622 \h </w:instrText>
        </w:r>
        <w:r>
          <w:rPr>
            <w:noProof/>
            <w:webHidden/>
          </w:rPr>
        </w:r>
        <w:r>
          <w:rPr>
            <w:noProof/>
            <w:webHidden/>
          </w:rPr>
          <w:fldChar w:fldCharType="separate"/>
        </w:r>
        <w:r>
          <w:rPr>
            <w:noProof/>
            <w:webHidden/>
          </w:rPr>
          <w:t>8</w:t>
        </w:r>
        <w:r>
          <w:rPr>
            <w:noProof/>
            <w:webHidden/>
          </w:rPr>
          <w:fldChar w:fldCharType="end"/>
        </w:r>
      </w:hyperlink>
    </w:p>
    <w:p w14:paraId="705799F8" w14:textId="429BA167" w:rsidR="00594763" w:rsidRDefault="00594763">
      <w:pPr>
        <w:pStyle w:val="TableofFigures"/>
        <w:tabs>
          <w:tab w:val="right" w:leader="dot" w:pos="9465"/>
        </w:tabs>
        <w:rPr>
          <w:rFonts w:asciiTheme="minorHAnsi" w:eastAsiaTheme="minorEastAsia" w:hAnsiTheme="minorHAnsi" w:cstheme="minorBidi"/>
          <w:noProof/>
          <w:szCs w:val="22"/>
        </w:rPr>
      </w:pPr>
      <w:hyperlink w:anchor="_Toc41637623" w:history="1">
        <w:r w:rsidRPr="00296532">
          <w:rPr>
            <w:rStyle w:val="Hyperlink"/>
            <w:noProof/>
          </w:rPr>
          <w:t>Figure 4. CreateContract Process Flow</w:t>
        </w:r>
        <w:r>
          <w:rPr>
            <w:noProof/>
            <w:webHidden/>
          </w:rPr>
          <w:tab/>
        </w:r>
        <w:r>
          <w:rPr>
            <w:noProof/>
            <w:webHidden/>
          </w:rPr>
          <w:fldChar w:fldCharType="begin"/>
        </w:r>
        <w:r>
          <w:rPr>
            <w:noProof/>
            <w:webHidden/>
          </w:rPr>
          <w:instrText xml:space="preserve"> PAGEREF _Toc41637623 \h </w:instrText>
        </w:r>
        <w:r>
          <w:rPr>
            <w:noProof/>
            <w:webHidden/>
          </w:rPr>
        </w:r>
        <w:r>
          <w:rPr>
            <w:noProof/>
            <w:webHidden/>
          </w:rPr>
          <w:fldChar w:fldCharType="separate"/>
        </w:r>
        <w:r>
          <w:rPr>
            <w:noProof/>
            <w:webHidden/>
          </w:rPr>
          <w:t>9</w:t>
        </w:r>
        <w:r>
          <w:rPr>
            <w:noProof/>
            <w:webHidden/>
          </w:rPr>
          <w:fldChar w:fldCharType="end"/>
        </w:r>
      </w:hyperlink>
    </w:p>
    <w:p w14:paraId="6BBABD1F" w14:textId="6F694403" w:rsidR="00594763" w:rsidRDefault="00594763">
      <w:pPr>
        <w:pStyle w:val="TableofFigures"/>
        <w:tabs>
          <w:tab w:val="right" w:leader="dot" w:pos="9465"/>
        </w:tabs>
        <w:rPr>
          <w:rFonts w:asciiTheme="minorHAnsi" w:eastAsiaTheme="minorEastAsia" w:hAnsiTheme="minorHAnsi" w:cstheme="minorBidi"/>
          <w:noProof/>
          <w:szCs w:val="22"/>
        </w:rPr>
      </w:pPr>
      <w:hyperlink w:anchor="_Toc41637624" w:history="1">
        <w:r w:rsidRPr="00296532">
          <w:rPr>
            <w:rStyle w:val="Hyperlink"/>
            <w:noProof/>
          </w:rPr>
          <w:t>Figure 5. ProcessNonRefPayment Gateway Process Flow</w:t>
        </w:r>
        <w:r>
          <w:rPr>
            <w:noProof/>
            <w:webHidden/>
          </w:rPr>
          <w:tab/>
        </w:r>
        <w:r>
          <w:rPr>
            <w:noProof/>
            <w:webHidden/>
          </w:rPr>
          <w:fldChar w:fldCharType="begin"/>
        </w:r>
        <w:r>
          <w:rPr>
            <w:noProof/>
            <w:webHidden/>
          </w:rPr>
          <w:instrText xml:space="preserve"> PAGEREF _Toc41637624 \h </w:instrText>
        </w:r>
        <w:r>
          <w:rPr>
            <w:noProof/>
            <w:webHidden/>
          </w:rPr>
        </w:r>
        <w:r>
          <w:rPr>
            <w:noProof/>
            <w:webHidden/>
          </w:rPr>
          <w:fldChar w:fldCharType="separate"/>
        </w:r>
        <w:r>
          <w:rPr>
            <w:noProof/>
            <w:webHidden/>
          </w:rPr>
          <w:t>11</w:t>
        </w:r>
        <w:r>
          <w:rPr>
            <w:noProof/>
            <w:webHidden/>
          </w:rPr>
          <w:fldChar w:fldCharType="end"/>
        </w:r>
      </w:hyperlink>
    </w:p>
    <w:p w14:paraId="75F63C2E" w14:textId="57CCB234" w:rsidR="00594763" w:rsidRDefault="00594763">
      <w:pPr>
        <w:pStyle w:val="TableofFigures"/>
        <w:tabs>
          <w:tab w:val="right" w:leader="dot" w:pos="9465"/>
        </w:tabs>
        <w:rPr>
          <w:rFonts w:asciiTheme="minorHAnsi" w:eastAsiaTheme="minorEastAsia" w:hAnsiTheme="minorHAnsi" w:cstheme="minorBidi"/>
          <w:noProof/>
          <w:szCs w:val="22"/>
        </w:rPr>
      </w:pPr>
      <w:hyperlink w:anchor="_Toc41637625" w:history="1">
        <w:r w:rsidRPr="00296532">
          <w:rPr>
            <w:rStyle w:val="Hyperlink"/>
            <w:noProof/>
          </w:rPr>
          <w:t>Figure 6. CalculateTaxes Gateway Process Flow</w:t>
        </w:r>
        <w:r>
          <w:rPr>
            <w:noProof/>
            <w:webHidden/>
          </w:rPr>
          <w:tab/>
        </w:r>
        <w:r>
          <w:rPr>
            <w:noProof/>
            <w:webHidden/>
          </w:rPr>
          <w:fldChar w:fldCharType="begin"/>
        </w:r>
        <w:r>
          <w:rPr>
            <w:noProof/>
            <w:webHidden/>
          </w:rPr>
          <w:instrText xml:space="preserve"> PAGEREF _Toc41637625 \h </w:instrText>
        </w:r>
        <w:r>
          <w:rPr>
            <w:noProof/>
            <w:webHidden/>
          </w:rPr>
        </w:r>
        <w:r>
          <w:rPr>
            <w:noProof/>
            <w:webHidden/>
          </w:rPr>
          <w:fldChar w:fldCharType="separate"/>
        </w:r>
        <w:r>
          <w:rPr>
            <w:noProof/>
            <w:webHidden/>
          </w:rPr>
          <w:t>12</w:t>
        </w:r>
        <w:r>
          <w:rPr>
            <w:noProof/>
            <w:webHidden/>
          </w:rPr>
          <w:fldChar w:fldCharType="end"/>
        </w:r>
      </w:hyperlink>
    </w:p>
    <w:p w14:paraId="100E5FF8" w14:textId="026F9C89" w:rsidR="0095674A" w:rsidRPr="00E0518B" w:rsidRDefault="002C5A36" w:rsidP="00CC41C9">
      <w:pPr>
        <w:pStyle w:val="TableofFigures"/>
        <w:tabs>
          <w:tab w:val="right" w:leader="dot" w:pos="9465"/>
        </w:tabs>
      </w:pPr>
      <w:r>
        <w:rPr>
          <w:rStyle w:val="HelpText"/>
          <w:b/>
          <w:bCs/>
          <w:i w:val="0"/>
          <w:iCs/>
          <w:vanish w:val="0"/>
          <w:color w:val="auto"/>
          <w:sz w:val="18"/>
        </w:rPr>
        <w:fldChar w:fldCharType="end"/>
      </w:r>
      <w:r w:rsidR="005B7B9B" w:rsidRPr="00E0518B">
        <w:rPr>
          <w:rStyle w:val="HelpText"/>
          <w:i w:val="0"/>
          <w:iCs/>
          <w:vanish w:val="0"/>
          <w:color w:val="auto"/>
          <w:sz w:val="18"/>
        </w:rPr>
        <w:br w:type="page"/>
      </w:r>
    </w:p>
    <w:p w14:paraId="12847447" w14:textId="77777777" w:rsidR="002C318D" w:rsidRPr="00E0518B" w:rsidRDefault="002C318D" w:rsidP="002C318D">
      <w:pPr>
        <w:pStyle w:val="Heading1"/>
      </w:pPr>
      <w:bookmarkStart w:id="11" w:name="Body"/>
      <w:bookmarkStart w:id="12" w:name="_Toc41637596"/>
      <w:bookmarkEnd w:id="11"/>
      <w:r w:rsidRPr="00E0518B">
        <w:lastRenderedPageBreak/>
        <w:t>Introduction</w:t>
      </w:r>
      <w:bookmarkEnd w:id="12"/>
    </w:p>
    <w:p w14:paraId="7E6D90B2" w14:textId="77777777" w:rsidR="001038AC" w:rsidRDefault="003E6742" w:rsidP="00C072D1">
      <w:pPr>
        <w:spacing w:after="120"/>
      </w:pPr>
      <w:r>
        <w:t>This document describes the set of APIs that are central to the Asurion Subscriber Billing System. The system</w:t>
      </w:r>
      <w:r w:rsidR="00CF6B8F">
        <w:t xml:space="preserve"> supports both </w:t>
      </w:r>
      <w:r w:rsidR="00C072D1">
        <w:t xml:space="preserve">automatic and </w:t>
      </w:r>
      <w:r w:rsidR="000D3D2B">
        <w:t xml:space="preserve">UI </w:t>
      </w:r>
      <w:r w:rsidR="00F25E3F">
        <w:t>controlled service operations. A</w:t>
      </w:r>
      <w:r w:rsidR="00C072D1">
        <w:t>utomatic “CRM</w:t>
      </w:r>
      <w:r w:rsidR="00FB605B">
        <w:fldChar w:fldCharType="begin"/>
      </w:r>
      <w:r w:rsidR="00FB605B">
        <w:instrText xml:space="preserve"> XE "</w:instrText>
      </w:r>
      <w:r w:rsidR="00FB605B" w:rsidRPr="003205D8">
        <w:instrText>CRM</w:instrText>
      </w:r>
      <w:r w:rsidR="00FB605B">
        <w:instrText xml:space="preserve">" </w:instrText>
      </w:r>
      <w:r w:rsidR="00FB605B">
        <w:fldChar w:fldCharType="end"/>
      </w:r>
      <w:r w:rsidR="00C072D1">
        <w:t xml:space="preserve">” processes </w:t>
      </w:r>
      <w:r w:rsidR="006733C1">
        <w:t xml:space="preserve">flow </w:t>
      </w:r>
      <w:r w:rsidR="00C072D1">
        <w:t>after a customer</w:t>
      </w:r>
      <w:r w:rsidR="000D3D2B">
        <w:t xml:space="preserve"> enrollment through</w:t>
      </w:r>
      <w:r w:rsidR="00770A39">
        <w:t xml:space="preserve"> Asurion Finance Service Ga</w:t>
      </w:r>
      <w:r w:rsidR="004E74D5">
        <w:t>te</w:t>
      </w:r>
      <w:r w:rsidR="00C072D1">
        <w:t>way actions. Authorized users control manual “NET” processes via Tibco</w:t>
      </w:r>
      <w:r w:rsidR="00FB605B">
        <w:fldChar w:fldCharType="begin"/>
      </w:r>
      <w:r w:rsidR="00FB605B">
        <w:instrText xml:space="preserve"> XE "</w:instrText>
      </w:r>
      <w:r w:rsidR="00FB605B" w:rsidRPr="00C52E84">
        <w:instrText>Tibco</w:instrText>
      </w:r>
      <w:r w:rsidR="00FB605B">
        <w:instrText xml:space="preserve">" </w:instrText>
      </w:r>
      <w:r w:rsidR="00FB605B">
        <w:fldChar w:fldCharType="end"/>
      </w:r>
      <w:r w:rsidR="00C072D1">
        <w:t xml:space="preserve"> </w:t>
      </w:r>
      <w:proofErr w:type="spellStart"/>
      <w:r w:rsidR="00C072D1">
        <w:t>BusinessWorks</w:t>
      </w:r>
      <w:proofErr w:type="spellEnd"/>
      <w:r w:rsidR="00C072D1">
        <w:t xml:space="preserve"> (BW)</w:t>
      </w:r>
      <w:r w:rsidR="00FB605B">
        <w:fldChar w:fldCharType="begin"/>
      </w:r>
      <w:r w:rsidR="00FB605B">
        <w:instrText xml:space="preserve"> XE "</w:instrText>
      </w:r>
      <w:r w:rsidR="00FB605B" w:rsidRPr="00F0654F">
        <w:instrText>BusinessWorks (BW)</w:instrText>
      </w:r>
      <w:r w:rsidR="00FB605B">
        <w:instrText xml:space="preserve">" </w:instrText>
      </w:r>
      <w:r w:rsidR="00FB605B">
        <w:fldChar w:fldCharType="end"/>
      </w:r>
      <w:r w:rsidR="00C072D1">
        <w:t xml:space="preserve"> screens. </w:t>
      </w:r>
      <w:r w:rsidR="00B84D92">
        <w:t xml:space="preserve">These services are accessed through the </w:t>
      </w:r>
      <w:proofErr w:type="spellStart"/>
      <w:r w:rsidR="00B84D92">
        <w:t>CreateContract</w:t>
      </w:r>
      <w:proofErr w:type="spellEnd"/>
      <w:r w:rsidR="00B84D92">
        <w:t xml:space="preserve">, </w:t>
      </w:r>
      <w:proofErr w:type="spellStart"/>
      <w:r>
        <w:t>P</w:t>
      </w:r>
      <w:r w:rsidR="00B84D92">
        <w:t>rocessNonRefPayment</w:t>
      </w:r>
      <w:proofErr w:type="spellEnd"/>
      <w:r w:rsidR="00B84D92">
        <w:t xml:space="preserve">, and </w:t>
      </w:r>
      <w:proofErr w:type="spellStart"/>
      <w:r w:rsidR="00B84D92">
        <w:t>CalculateTaxes</w:t>
      </w:r>
      <w:proofErr w:type="spellEnd"/>
      <w:r w:rsidR="006733C1">
        <w:t xml:space="preserve"> Gateways.</w:t>
      </w:r>
    </w:p>
    <w:p w14:paraId="4C54F2C0" w14:textId="77777777" w:rsidR="00BE4AA9" w:rsidRDefault="00BE4AA9" w:rsidP="007124E1">
      <w:pPr>
        <w:pStyle w:val="Heading2"/>
      </w:pPr>
      <w:bookmarkStart w:id="13" w:name="_Toc41637597"/>
      <w:r>
        <w:t>Finance Services</w:t>
      </w:r>
      <w:bookmarkEnd w:id="13"/>
    </w:p>
    <w:p w14:paraId="71F193C7" w14:textId="77777777" w:rsidR="00272C75" w:rsidRDefault="00272C75" w:rsidP="00891B41">
      <w:pPr>
        <w:spacing w:after="120"/>
      </w:pPr>
      <w:r>
        <w:t>The Asurion Subscriber Billing System i</w:t>
      </w:r>
      <w:r w:rsidR="00E065BF">
        <w:t xml:space="preserve">ncorporates the </w:t>
      </w:r>
      <w:r w:rsidR="001E3805">
        <w:t xml:space="preserve">following </w:t>
      </w:r>
      <w:r w:rsidR="002841DA">
        <w:t xml:space="preserve">specialized </w:t>
      </w:r>
      <w:r w:rsidR="00E065BF">
        <w:t>Finance Services:</w:t>
      </w:r>
    </w:p>
    <w:p w14:paraId="5BBF25F0" w14:textId="77777777" w:rsidR="007A634A" w:rsidRPr="00D60134" w:rsidRDefault="00272C75" w:rsidP="00763C4C">
      <w:pPr>
        <w:pStyle w:val="ListParagraph"/>
        <w:numPr>
          <w:ilvl w:val="0"/>
          <w:numId w:val="27"/>
        </w:numPr>
        <w:rPr>
          <w:rFonts w:ascii="Arial" w:hAnsi="Arial" w:cs="Arial"/>
          <w:sz w:val="22"/>
          <w:szCs w:val="22"/>
        </w:rPr>
      </w:pPr>
      <w:proofErr w:type="spellStart"/>
      <w:r w:rsidRPr="00D60134">
        <w:rPr>
          <w:rFonts w:ascii="Arial" w:hAnsi="Arial" w:cs="Arial"/>
          <w:b/>
          <w:color w:val="0070C0"/>
          <w:sz w:val="22"/>
          <w:szCs w:val="22"/>
        </w:rPr>
        <w:t>CalculateTaxes</w:t>
      </w:r>
      <w:proofErr w:type="spellEnd"/>
      <w:r w:rsidR="00FB605B" w:rsidRPr="00D60134">
        <w:rPr>
          <w:rFonts w:ascii="Arial" w:hAnsi="Arial" w:cs="Arial"/>
          <w:b/>
          <w:color w:val="0070C0"/>
          <w:sz w:val="22"/>
          <w:szCs w:val="22"/>
        </w:rPr>
        <w:fldChar w:fldCharType="begin"/>
      </w:r>
      <w:r w:rsidR="00FB605B" w:rsidRPr="00D60134">
        <w:rPr>
          <w:rFonts w:ascii="Arial" w:hAnsi="Arial" w:cs="Arial"/>
          <w:sz w:val="22"/>
          <w:szCs w:val="22"/>
        </w:rPr>
        <w:instrText xml:space="preserve"> XE "CalculateTaxes" </w:instrText>
      </w:r>
      <w:r w:rsidR="00FB605B" w:rsidRPr="00D60134">
        <w:rPr>
          <w:rFonts w:ascii="Arial" w:hAnsi="Arial" w:cs="Arial"/>
          <w:b/>
          <w:color w:val="0070C0"/>
          <w:sz w:val="22"/>
          <w:szCs w:val="22"/>
        </w:rPr>
        <w:fldChar w:fldCharType="end"/>
      </w:r>
      <w:r w:rsidR="007A634A" w:rsidRPr="00D60134">
        <w:rPr>
          <w:rFonts w:ascii="Arial" w:hAnsi="Arial" w:cs="Arial"/>
          <w:sz w:val="22"/>
          <w:szCs w:val="22"/>
        </w:rPr>
        <w:t>—</w:t>
      </w:r>
      <w:r w:rsidR="005E5DDE" w:rsidRPr="00D60134">
        <w:rPr>
          <w:rFonts w:ascii="Arial" w:hAnsi="Arial" w:cs="Arial"/>
          <w:sz w:val="22"/>
          <w:szCs w:val="22"/>
        </w:rPr>
        <w:t>Asurion us</w:t>
      </w:r>
      <w:r w:rsidR="002841DA" w:rsidRPr="00D60134">
        <w:rPr>
          <w:rFonts w:ascii="Arial" w:hAnsi="Arial" w:cs="Arial"/>
          <w:sz w:val="22"/>
          <w:szCs w:val="22"/>
        </w:rPr>
        <w:t>es t</w:t>
      </w:r>
      <w:r w:rsidR="007A634A" w:rsidRPr="00D60134">
        <w:rPr>
          <w:rFonts w:ascii="Arial" w:hAnsi="Arial" w:cs="Arial"/>
          <w:sz w:val="22"/>
          <w:szCs w:val="22"/>
        </w:rPr>
        <w:t>his service</w:t>
      </w:r>
      <w:r w:rsidR="002841DA" w:rsidRPr="00D60134">
        <w:rPr>
          <w:rFonts w:ascii="Arial" w:hAnsi="Arial" w:cs="Arial"/>
          <w:sz w:val="22"/>
          <w:szCs w:val="22"/>
        </w:rPr>
        <w:t xml:space="preserve"> to process </w:t>
      </w:r>
      <w:r w:rsidR="007A634A" w:rsidRPr="00D60134">
        <w:rPr>
          <w:rFonts w:ascii="Arial" w:hAnsi="Arial" w:cs="Arial"/>
          <w:sz w:val="22"/>
          <w:szCs w:val="22"/>
        </w:rPr>
        <w:t>requests for tax calculations and return responses.</w:t>
      </w:r>
      <w:r w:rsidR="00763C4C" w:rsidRPr="00D60134">
        <w:rPr>
          <w:rFonts w:ascii="Arial" w:hAnsi="Arial" w:cs="Arial"/>
          <w:sz w:val="22"/>
          <w:szCs w:val="22"/>
        </w:rPr>
        <w:t xml:space="preserve"> </w:t>
      </w:r>
      <w:r w:rsidR="007A634A" w:rsidRPr="00D60134">
        <w:rPr>
          <w:rFonts w:ascii="Arial" w:hAnsi="Arial" w:cs="Arial"/>
          <w:sz w:val="22"/>
          <w:szCs w:val="22"/>
        </w:rPr>
        <w:t xml:space="preserve"> See</w:t>
      </w:r>
      <w:r w:rsidR="003B2915" w:rsidRPr="00D60134">
        <w:rPr>
          <w:rFonts w:ascii="Arial" w:hAnsi="Arial" w:cs="Arial"/>
          <w:sz w:val="22"/>
          <w:szCs w:val="22"/>
        </w:rPr>
        <w:t xml:space="preserve"> </w:t>
      </w:r>
      <w:r w:rsidR="007A634A" w:rsidRPr="00D60134">
        <w:rPr>
          <w:rFonts w:ascii="Arial" w:hAnsi="Arial" w:cs="Arial"/>
          <w:sz w:val="22"/>
          <w:szCs w:val="22"/>
        </w:rPr>
        <w:t>“</w:t>
      </w:r>
      <w:r w:rsidR="00FD7330" w:rsidRPr="00D60134">
        <w:rPr>
          <w:rFonts w:ascii="Arial" w:hAnsi="Arial" w:cs="Arial"/>
          <w:sz w:val="22"/>
          <w:szCs w:val="22"/>
        </w:rPr>
        <w:fldChar w:fldCharType="begin"/>
      </w:r>
      <w:r w:rsidR="00FD7330" w:rsidRPr="00D60134">
        <w:rPr>
          <w:rFonts w:ascii="Arial" w:hAnsi="Arial" w:cs="Arial"/>
          <w:sz w:val="22"/>
          <w:szCs w:val="22"/>
        </w:rPr>
        <w:instrText xml:space="preserve"> REF _Ref309720449 \h </w:instrText>
      </w:r>
      <w:r w:rsidR="00753DB0" w:rsidRPr="00D60134">
        <w:rPr>
          <w:rFonts w:ascii="Arial" w:hAnsi="Arial" w:cs="Arial"/>
          <w:sz w:val="22"/>
          <w:szCs w:val="22"/>
        </w:rPr>
        <w:instrText xml:space="preserve"> \* MERGEFORMAT </w:instrText>
      </w:r>
      <w:r w:rsidR="00FD7330" w:rsidRPr="00D60134">
        <w:rPr>
          <w:rFonts w:ascii="Arial" w:hAnsi="Arial" w:cs="Arial"/>
          <w:sz w:val="22"/>
          <w:szCs w:val="22"/>
        </w:rPr>
      </w:r>
      <w:r w:rsidR="00FD7330" w:rsidRPr="00D60134">
        <w:rPr>
          <w:rFonts w:ascii="Arial" w:hAnsi="Arial" w:cs="Arial"/>
          <w:sz w:val="22"/>
          <w:szCs w:val="22"/>
        </w:rPr>
        <w:fldChar w:fldCharType="separate"/>
      </w:r>
      <w:r w:rsidR="003E79C2" w:rsidRPr="003E79C2">
        <w:rPr>
          <w:rFonts w:ascii="Arial" w:hAnsi="Arial" w:cs="Arial"/>
          <w:sz w:val="22"/>
          <w:szCs w:val="22"/>
        </w:rPr>
        <w:t xml:space="preserve">Figure 6. </w:t>
      </w:r>
      <w:proofErr w:type="spellStart"/>
      <w:r w:rsidR="003E79C2" w:rsidRPr="003E79C2">
        <w:rPr>
          <w:rFonts w:ascii="Arial" w:hAnsi="Arial" w:cs="Arial"/>
          <w:sz w:val="22"/>
          <w:szCs w:val="22"/>
        </w:rPr>
        <w:t>CalculateTaxes</w:t>
      </w:r>
      <w:proofErr w:type="spellEnd"/>
      <w:r w:rsidR="003E79C2" w:rsidRPr="003E79C2">
        <w:rPr>
          <w:rFonts w:ascii="Arial" w:hAnsi="Arial" w:cs="Arial"/>
          <w:sz w:val="22"/>
          <w:szCs w:val="22"/>
        </w:rPr>
        <w:fldChar w:fldCharType="begin"/>
      </w:r>
      <w:r w:rsidR="003E79C2" w:rsidRPr="003E79C2">
        <w:rPr>
          <w:rFonts w:ascii="Arial" w:hAnsi="Arial" w:cs="Arial"/>
          <w:sz w:val="22"/>
          <w:szCs w:val="22"/>
        </w:rPr>
        <w:instrText xml:space="preserve"> XE "CalculateTaxes" </w:instrText>
      </w:r>
      <w:r w:rsidR="003E79C2" w:rsidRPr="003E79C2">
        <w:rPr>
          <w:rFonts w:ascii="Arial" w:hAnsi="Arial" w:cs="Arial"/>
          <w:sz w:val="22"/>
          <w:szCs w:val="22"/>
        </w:rPr>
        <w:fldChar w:fldCharType="end"/>
      </w:r>
      <w:r w:rsidR="003E79C2" w:rsidRPr="003E79C2">
        <w:rPr>
          <w:rFonts w:ascii="Arial" w:hAnsi="Arial" w:cs="Arial"/>
          <w:noProof/>
          <w:sz w:val="22"/>
          <w:szCs w:val="22"/>
        </w:rPr>
        <w:t xml:space="preserve"> </w:t>
      </w:r>
      <w:r w:rsidR="003E79C2" w:rsidRPr="003E79C2">
        <w:rPr>
          <w:rFonts w:ascii="Arial" w:hAnsi="Arial" w:cs="Arial"/>
          <w:sz w:val="22"/>
          <w:szCs w:val="22"/>
        </w:rPr>
        <w:t>Gateway</w:t>
      </w:r>
      <w:r w:rsidR="003E79C2" w:rsidRPr="003E79C2">
        <w:rPr>
          <w:rFonts w:ascii="Arial" w:hAnsi="Arial" w:cs="Arial"/>
          <w:sz w:val="22"/>
          <w:szCs w:val="22"/>
        </w:rPr>
        <w:fldChar w:fldCharType="begin"/>
      </w:r>
      <w:r w:rsidR="003E79C2" w:rsidRPr="003E79C2">
        <w:rPr>
          <w:rFonts w:ascii="Arial" w:hAnsi="Arial" w:cs="Arial"/>
          <w:sz w:val="22"/>
          <w:szCs w:val="22"/>
        </w:rPr>
        <w:instrText xml:space="preserve"> XE "Gateway" </w:instrText>
      </w:r>
      <w:r w:rsidR="003E79C2" w:rsidRPr="003E79C2">
        <w:rPr>
          <w:rFonts w:ascii="Arial" w:hAnsi="Arial" w:cs="Arial"/>
          <w:sz w:val="22"/>
          <w:szCs w:val="22"/>
        </w:rPr>
        <w:fldChar w:fldCharType="end"/>
      </w:r>
      <w:r w:rsidR="003E79C2" w:rsidRPr="003E79C2">
        <w:rPr>
          <w:rFonts w:ascii="Arial" w:hAnsi="Arial" w:cs="Arial"/>
          <w:sz w:val="22"/>
          <w:szCs w:val="22"/>
        </w:rPr>
        <w:t xml:space="preserve"> Process Flow</w:t>
      </w:r>
      <w:r w:rsidR="00FD7330" w:rsidRPr="00D60134">
        <w:rPr>
          <w:rFonts w:ascii="Arial" w:hAnsi="Arial" w:cs="Arial"/>
          <w:sz w:val="22"/>
          <w:szCs w:val="22"/>
        </w:rPr>
        <w:fldChar w:fldCharType="end"/>
      </w:r>
      <w:r w:rsidR="007A634A" w:rsidRPr="00D60134">
        <w:rPr>
          <w:rFonts w:ascii="Arial" w:hAnsi="Arial" w:cs="Arial"/>
          <w:sz w:val="22"/>
          <w:szCs w:val="22"/>
        </w:rPr>
        <w:t>” in this document.</w:t>
      </w:r>
    </w:p>
    <w:p w14:paraId="4F1F50B6" w14:textId="77777777" w:rsidR="003E79C2" w:rsidRPr="003E79C2" w:rsidRDefault="00272C75" w:rsidP="003E79C2">
      <w:pPr>
        <w:pStyle w:val="TableTextCharChar"/>
        <w:numPr>
          <w:ilvl w:val="0"/>
          <w:numId w:val="27"/>
        </w:numPr>
        <w:rPr>
          <w:rFonts w:ascii="Arial" w:hAnsi="Arial" w:cs="Arial"/>
          <w:sz w:val="22"/>
          <w:szCs w:val="22"/>
        </w:rPr>
      </w:pPr>
      <w:proofErr w:type="spellStart"/>
      <w:r w:rsidRPr="00D60134">
        <w:rPr>
          <w:rFonts w:ascii="Arial" w:hAnsi="Arial" w:cs="Arial"/>
          <w:b/>
          <w:color w:val="0070C0"/>
          <w:sz w:val="22"/>
          <w:szCs w:val="22"/>
        </w:rPr>
        <w:t>CalculateTaxesGateway</w:t>
      </w:r>
      <w:proofErr w:type="spellEnd"/>
      <w:r w:rsidR="00FB605B" w:rsidRPr="00D60134">
        <w:rPr>
          <w:rFonts w:ascii="Arial" w:hAnsi="Arial" w:cs="Arial"/>
          <w:b/>
          <w:color w:val="0070C0"/>
          <w:sz w:val="22"/>
          <w:szCs w:val="22"/>
        </w:rPr>
        <w:fldChar w:fldCharType="begin"/>
      </w:r>
      <w:r w:rsidR="00FB605B" w:rsidRPr="00D60134">
        <w:rPr>
          <w:rFonts w:ascii="Arial" w:hAnsi="Arial" w:cs="Arial"/>
          <w:sz w:val="22"/>
          <w:szCs w:val="22"/>
        </w:rPr>
        <w:instrText xml:space="preserve"> XE "</w:instrText>
      </w:r>
      <w:r w:rsidR="00FB605B" w:rsidRPr="00D60134">
        <w:rPr>
          <w:rFonts w:ascii="Arial" w:hAnsi="Arial" w:cs="Arial"/>
          <w:b/>
          <w:color w:val="0070C0"/>
          <w:sz w:val="22"/>
          <w:szCs w:val="22"/>
        </w:rPr>
        <w:instrText>CalculateTaxesGateway</w:instrText>
      </w:r>
      <w:r w:rsidR="00FB605B" w:rsidRPr="00D60134">
        <w:rPr>
          <w:rFonts w:ascii="Arial" w:hAnsi="Arial" w:cs="Arial"/>
          <w:sz w:val="22"/>
          <w:szCs w:val="22"/>
        </w:rPr>
        <w:instrText xml:space="preserve">" </w:instrText>
      </w:r>
      <w:r w:rsidR="00FB605B" w:rsidRPr="00D60134">
        <w:rPr>
          <w:rFonts w:ascii="Arial" w:hAnsi="Arial" w:cs="Arial"/>
          <w:b/>
          <w:color w:val="0070C0"/>
          <w:sz w:val="22"/>
          <w:szCs w:val="22"/>
        </w:rPr>
        <w:fldChar w:fldCharType="end"/>
      </w:r>
      <w:r w:rsidR="007A634A" w:rsidRPr="00D60134">
        <w:rPr>
          <w:rFonts w:ascii="Arial" w:hAnsi="Arial" w:cs="Arial"/>
          <w:sz w:val="22"/>
          <w:szCs w:val="22"/>
        </w:rPr>
        <w:t>—</w:t>
      </w:r>
      <w:r w:rsidR="00955FF7" w:rsidRPr="00D60134">
        <w:rPr>
          <w:rFonts w:ascii="Arial" w:hAnsi="Arial" w:cs="Arial"/>
          <w:sz w:val="22"/>
          <w:szCs w:val="22"/>
        </w:rPr>
        <w:t>Gatewa</w:t>
      </w:r>
      <w:r w:rsidR="00D60134" w:rsidRPr="00D60134">
        <w:rPr>
          <w:rFonts w:ascii="Arial" w:hAnsi="Arial" w:cs="Arial"/>
          <w:sz w:val="22"/>
          <w:szCs w:val="22"/>
        </w:rPr>
        <w:t xml:space="preserve">y </w:t>
      </w:r>
      <w:r w:rsidR="00887A0D" w:rsidRPr="00D60134">
        <w:rPr>
          <w:rFonts w:ascii="Arial" w:hAnsi="Arial" w:cs="Arial"/>
          <w:sz w:val="22"/>
          <w:szCs w:val="22"/>
        </w:rPr>
        <w:fldChar w:fldCharType="begin"/>
      </w:r>
      <w:r w:rsidR="00887A0D" w:rsidRPr="00D60134">
        <w:rPr>
          <w:rFonts w:ascii="Arial" w:hAnsi="Arial" w:cs="Arial"/>
          <w:sz w:val="22"/>
          <w:szCs w:val="22"/>
        </w:rPr>
        <w:instrText xml:space="preserve"> XE "Gateway" </w:instrText>
      </w:r>
      <w:r w:rsidR="00887A0D" w:rsidRPr="00D60134">
        <w:rPr>
          <w:rFonts w:ascii="Arial" w:hAnsi="Arial" w:cs="Arial"/>
          <w:sz w:val="22"/>
          <w:szCs w:val="22"/>
        </w:rPr>
        <w:fldChar w:fldCharType="end"/>
      </w:r>
      <w:r w:rsidR="00955FF7" w:rsidRPr="00D60134">
        <w:rPr>
          <w:rFonts w:ascii="Arial" w:hAnsi="Arial" w:cs="Arial"/>
          <w:sz w:val="22"/>
          <w:szCs w:val="22"/>
        </w:rPr>
        <w:t xml:space="preserve">for processing </w:t>
      </w:r>
      <w:r w:rsidR="00F92E67">
        <w:rPr>
          <w:rFonts w:ascii="Arial" w:hAnsi="Arial" w:cs="Arial"/>
          <w:sz w:val="22"/>
          <w:szCs w:val="22"/>
        </w:rPr>
        <w:t xml:space="preserve">tax calculation request and </w:t>
      </w:r>
      <w:r w:rsidR="00955FF7" w:rsidRPr="00D60134">
        <w:rPr>
          <w:rFonts w:ascii="Arial" w:hAnsi="Arial" w:cs="Arial"/>
          <w:sz w:val="22"/>
          <w:szCs w:val="22"/>
        </w:rPr>
        <w:t xml:space="preserve">responses. See </w:t>
      </w:r>
      <w:r w:rsidR="00ED2246" w:rsidRPr="00D60134">
        <w:rPr>
          <w:rFonts w:ascii="Arial" w:hAnsi="Arial" w:cs="Arial"/>
          <w:sz w:val="22"/>
          <w:szCs w:val="22"/>
        </w:rPr>
        <w:t>“</w:t>
      </w:r>
      <w:r w:rsidR="00ED2246" w:rsidRPr="00D60134">
        <w:rPr>
          <w:rFonts w:ascii="Arial" w:hAnsi="Arial" w:cs="Arial"/>
          <w:sz w:val="22"/>
          <w:szCs w:val="22"/>
        </w:rPr>
        <w:fldChar w:fldCharType="begin"/>
      </w:r>
      <w:r w:rsidR="00ED2246" w:rsidRPr="00D60134">
        <w:rPr>
          <w:rFonts w:ascii="Arial" w:hAnsi="Arial" w:cs="Arial"/>
          <w:sz w:val="22"/>
          <w:szCs w:val="22"/>
        </w:rPr>
        <w:instrText xml:space="preserve"> REF _Ref307903972 \h </w:instrText>
      </w:r>
      <w:r w:rsidR="00753DB0" w:rsidRPr="00D60134">
        <w:rPr>
          <w:rFonts w:ascii="Arial" w:hAnsi="Arial" w:cs="Arial"/>
          <w:sz w:val="22"/>
          <w:szCs w:val="22"/>
        </w:rPr>
        <w:instrText xml:space="preserve"> \* MERGEFORMAT </w:instrText>
      </w:r>
      <w:r w:rsidR="00ED2246" w:rsidRPr="00D60134">
        <w:rPr>
          <w:rFonts w:ascii="Arial" w:hAnsi="Arial" w:cs="Arial"/>
          <w:sz w:val="22"/>
          <w:szCs w:val="22"/>
        </w:rPr>
      </w:r>
      <w:r w:rsidR="00ED2246" w:rsidRPr="00D60134">
        <w:rPr>
          <w:rFonts w:ascii="Arial" w:hAnsi="Arial" w:cs="Arial"/>
          <w:sz w:val="22"/>
          <w:szCs w:val="22"/>
        </w:rPr>
        <w:fldChar w:fldCharType="separate"/>
      </w:r>
      <w:r w:rsidR="003E79C2" w:rsidRPr="003E79C2">
        <w:rPr>
          <w:rFonts w:ascii="Arial" w:hAnsi="Arial" w:cs="Arial"/>
          <w:sz w:val="22"/>
          <w:szCs w:val="22"/>
        </w:rPr>
        <w:br w:type="page"/>
      </w:r>
    </w:p>
    <w:p w14:paraId="7F683EDD" w14:textId="77777777" w:rsidR="00272C75" w:rsidRPr="00D60134" w:rsidRDefault="003E79C2" w:rsidP="00763C4C">
      <w:pPr>
        <w:pStyle w:val="TableTextCharChar"/>
        <w:numPr>
          <w:ilvl w:val="0"/>
          <w:numId w:val="27"/>
        </w:numPr>
        <w:rPr>
          <w:rFonts w:ascii="Arial" w:hAnsi="Arial" w:cs="Arial"/>
          <w:sz w:val="22"/>
          <w:szCs w:val="22"/>
        </w:rPr>
      </w:pPr>
      <w:proofErr w:type="spellStart"/>
      <w:r w:rsidRPr="003E79C2">
        <w:rPr>
          <w:rFonts w:ascii="Arial" w:hAnsi="Arial" w:cs="Arial"/>
          <w:sz w:val="22"/>
          <w:szCs w:val="22"/>
        </w:rPr>
        <w:lastRenderedPageBreak/>
        <w:t>CalculateTaxesGateway</w:t>
      </w:r>
      <w:proofErr w:type="spellEnd"/>
      <w:r w:rsidRPr="003E79C2">
        <w:rPr>
          <w:rFonts w:ascii="Arial" w:hAnsi="Arial" w:cs="Arial"/>
          <w:sz w:val="22"/>
          <w:szCs w:val="22"/>
        </w:rPr>
        <w:fldChar w:fldCharType="begin"/>
      </w:r>
      <w:r w:rsidRPr="003E79C2">
        <w:rPr>
          <w:rFonts w:ascii="Arial" w:hAnsi="Arial" w:cs="Arial"/>
          <w:sz w:val="22"/>
          <w:szCs w:val="22"/>
        </w:rPr>
        <w:instrText xml:space="preserve"> XE</w:instrText>
      </w:r>
      <w:r w:rsidRPr="003E79C2">
        <w:rPr>
          <w:rFonts w:ascii="Arial" w:hAnsi="Arial" w:cs="Arial"/>
          <w:b/>
          <w:color w:val="0070C0"/>
          <w:sz w:val="22"/>
          <w:szCs w:val="22"/>
        </w:rPr>
        <w:instrText xml:space="preserve"> </w:instrText>
      </w:r>
      <w:r w:rsidRPr="003E79C2">
        <w:rPr>
          <w:rFonts w:ascii="Arial" w:hAnsi="Arial" w:cs="Arial"/>
          <w:sz w:val="22"/>
          <w:szCs w:val="22"/>
        </w:rPr>
        <w:instrText xml:space="preserve">"CalculateTaxesGateway" </w:instrText>
      </w:r>
      <w:r w:rsidRPr="003E79C2">
        <w:rPr>
          <w:rFonts w:ascii="Arial" w:hAnsi="Arial" w:cs="Arial"/>
          <w:sz w:val="22"/>
          <w:szCs w:val="22"/>
        </w:rPr>
        <w:fldChar w:fldCharType="end"/>
      </w:r>
      <w:r w:rsidRPr="003E79C2">
        <w:rPr>
          <w:rFonts w:ascii="Arial" w:hAnsi="Arial" w:cs="Arial"/>
          <w:sz w:val="22"/>
          <w:szCs w:val="22"/>
        </w:rPr>
        <w:t xml:space="preserve"> Process</w:t>
      </w:r>
      <w:r w:rsidRPr="00763C4C">
        <w:t xml:space="preserve"> Flow</w:t>
      </w:r>
      <w:r w:rsidR="00ED2246" w:rsidRPr="00D60134">
        <w:rPr>
          <w:rFonts w:ascii="Arial" w:hAnsi="Arial" w:cs="Arial"/>
          <w:sz w:val="22"/>
          <w:szCs w:val="22"/>
        </w:rPr>
        <w:fldChar w:fldCharType="end"/>
      </w:r>
      <w:r w:rsidR="00ED2246" w:rsidRPr="00D60134">
        <w:rPr>
          <w:rFonts w:ascii="Arial" w:hAnsi="Arial" w:cs="Arial"/>
          <w:sz w:val="22"/>
          <w:szCs w:val="22"/>
        </w:rPr>
        <w:t xml:space="preserve">” and </w:t>
      </w:r>
      <w:r w:rsidR="00955FF7" w:rsidRPr="00D60134">
        <w:rPr>
          <w:rFonts w:ascii="Arial" w:hAnsi="Arial" w:cs="Arial"/>
          <w:sz w:val="22"/>
          <w:szCs w:val="22"/>
        </w:rPr>
        <w:t>“</w:t>
      </w:r>
      <w:r w:rsidR="00FD7330" w:rsidRPr="00D60134">
        <w:rPr>
          <w:rFonts w:ascii="Arial" w:hAnsi="Arial" w:cs="Arial"/>
          <w:sz w:val="22"/>
          <w:szCs w:val="22"/>
        </w:rPr>
        <w:fldChar w:fldCharType="begin"/>
      </w:r>
      <w:r w:rsidR="00FD7330" w:rsidRPr="00D60134">
        <w:rPr>
          <w:rFonts w:ascii="Arial" w:hAnsi="Arial" w:cs="Arial"/>
          <w:sz w:val="22"/>
          <w:szCs w:val="22"/>
        </w:rPr>
        <w:instrText xml:space="preserve"> REF _Ref309720449 \h </w:instrText>
      </w:r>
      <w:r w:rsidR="00753DB0" w:rsidRPr="00D60134">
        <w:rPr>
          <w:rFonts w:ascii="Arial" w:hAnsi="Arial" w:cs="Arial"/>
          <w:sz w:val="22"/>
          <w:szCs w:val="22"/>
        </w:rPr>
        <w:instrText xml:space="preserve"> \* MERGEFORMAT </w:instrText>
      </w:r>
      <w:r w:rsidR="00FD7330" w:rsidRPr="00D60134">
        <w:rPr>
          <w:rFonts w:ascii="Arial" w:hAnsi="Arial" w:cs="Arial"/>
          <w:sz w:val="22"/>
          <w:szCs w:val="22"/>
        </w:rPr>
      </w:r>
      <w:r w:rsidR="00FD7330" w:rsidRPr="00D60134">
        <w:rPr>
          <w:rFonts w:ascii="Arial" w:hAnsi="Arial" w:cs="Arial"/>
          <w:sz w:val="22"/>
          <w:szCs w:val="22"/>
        </w:rPr>
        <w:fldChar w:fldCharType="separate"/>
      </w:r>
      <w:r w:rsidRPr="003E79C2">
        <w:rPr>
          <w:rFonts w:ascii="Arial" w:hAnsi="Arial" w:cs="Arial"/>
          <w:sz w:val="22"/>
          <w:szCs w:val="22"/>
        </w:rPr>
        <w:t xml:space="preserve">Figure </w:t>
      </w:r>
      <w:r w:rsidRPr="003E79C2">
        <w:rPr>
          <w:rFonts w:ascii="Arial" w:hAnsi="Arial" w:cs="Arial"/>
          <w:noProof/>
          <w:sz w:val="22"/>
          <w:szCs w:val="22"/>
        </w:rPr>
        <w:t>6.</w:t>
      </w:r>
      <w:r w:rsidRPr="003E79C2">
        <w:rPr>
          <w:rFonts w:ascii="Arial" w:hAnsi="Arial" w:cs="Arial"/>
          <w:sz w:val="22"/>
          <w:szCs w:val="22"/>
        </w:rPr>
        <w:t xml:space="preserve"> </w:t>
      </w:r>
      <w:proofErr w:type="spellStart"/>
      <w:r w:rsidRPr="003E79C2">
        <w:rPr>
          <w:rFonts w:ascii="Arial" w:hAnsi="Arial" w:cs="Arial"/>
          <w:sz w:val="22"/>
          <w:szCs w:val="22"/>
        </w:rPr>
        <w:t>CalculateTaxes</w:t>
      </w:r>
      <w:proofErr w:type="spellEnd"/>
      <w:r w:rsidRPr="003E79C2">
        <w:rPr>
          <w:rFonts w:ascii="Arial" w:hAnsi="Arial" w:cs="Arial"/>
          <w:sz w:val="22"/>
          <w:szCs w:val="22"/>
        </w:rPr>
        <w:fldChar w:fldCharType="begin"/>
      </w:r>
      <w:r w:rsidRPr="003E79C2">
        <w:rPr>
          <w:rFonts w:ascii="Arial" w:hAnsi="Arial" w:cs="Arial"/>
          <w:sz w:val="22"/>
          <w:szCs w:val="22"/>
        </w:rPr>
        <w:instrText xml:space="preserve"> XE "CalculateTaxes" </w:instrText>
      </w:r>
      <w:r w:rsidRPr="003E79C2">
        <w:rPr>
          <w:rFonts w:ascii="Arial" w:hAnsi="Arial" w:cs="Arial"/>
          <w:sz w:val="22"/>
          <w:szCs w:val="22"/>
        </w:rPr>
        <w:fldChar w:fldCharType="end"/>
      </w:r>
      <w:r w:rsidRPr="003E79C2">
        <w:rPr>
          <w:rFonts w:ascii="Arial" w:hAnsi="Arial" w:cs="Arial"/>
          <w:sz w:val="22"/>
          <w:szCs w:val="22"/>
        </w:rPr>
        <w:t xml:space="preserve"> Gateway</w:t>
      </w:r>
      <w:r w:rsidRPr="003E79C2">
        <w:rPr>
          <w:rFonts w:ascii="Arial" w:hAnsi="Arial" w:cs="Arial"/>
          <w:sz w:val="22"/>
          <w:szCs w:val="22"/>
        </w:rPr>
        <w:fldChar w:fldCharType="begin"/>
      </w:r>
      <w:r w:rsidRPr="003E79C2">
        <w:rPr>
          <w:rFonts w:ascii="Arial" w:hAnsi="Arial" w:cs="Arial"/>
          <w:sz w:val="22"/>
          <w:szCs w:val="22"/>
        </w:rPr>
        <w:instrText xml:space="preserve"> XE "Gateway" </w:instrText>
      </w:r>
      <w:r w:rsidRPr="003E79C2">
        <w:rPr>
          <w:rFonts w:ascii="Arial" w:hAnsi="Arial" w:cs="Arial"/>
          <w:sz w:val="22"/>
          <w:szCs w:val="22"/>
        </w:rPr>
        <w:fldChar w:fldCharType="end"/>
      </w:r>
      <w:r w:rsidRPr="003E79C2">
        <w:rPr>
          <w:rFonts w:ascii="Arial" w:hAnsi="Arial" w:cs="Arial"/>
          <w:sz w:val="22"/>
          <w:szCs w:val="22"/>
        </w:rPr>
        <w:t xml:space="preserve"> Process Flow</w:t>
      </w:r>
      <w:r w:rsidR="00FD7330" w:rsidRPr="00D60134">
        <w:rPr>
          <w:rFonts w:ascii="Arial" w:hAnsi="Arial" w:cs="Arial"/>
          <w:sz w:val="22"/>
          <w:szCs w:val="22"/>
        </w:rPr>
        <w:fldChar w:fldCharType="end"/>
      </w:r>
      <w:r w:rsidR="00955FF7" w:rsidRPr="00D60134">
        <w:rPr>
          <w:rFonts w:ascii="Arial" w:hAnsi="Arial" w:cs="Arial"/>
          <w:sz w:val="22"/>
          <w:szCs w:val="22"/>
        </w:rPr>
        <w:t>” in this document.</w:t>
      </w:r>
    </w:p>
    <w:p w14:paraId="5D40A1F0" w14:textId="77777777" w:rsidR="002841DA" w:rsidRPr="00D60134" w:rsidRDefault="00272C75" w:rsidP="002841DA">
      <w:pPr>
        <w:pStyle w:val="TableTextCharChar"/>
        <w:numPr>
          <w:ilvl w:val="0"/>
          <w:numId w:val="27"/>
        </w:numPr>
        <w:rPr>
          <w:rFonts w:ascii="Arial" w:hAnsi="Arial" w:cs="Arial"/>
          <w:sz w:val="22"/>
          <w:szCs w:val="22"/>
        </w:rPr>
      </w:pPr>
      <w:proofErr w:type="spellStart"/>
      <w:r w:rsidRPr="00D60134">
        <w:rPr>
          <w:rFonts w:ascii="Arial" w:hAnsi="Arial" w:cs="Arial"/>
          <w:b/>
          <w:color w:val="0070C0"/>
          <w:sz w:val="22"/>
          <w:szCs w:val="22"/>
        </w:rPr>
        <w:t>CreateContract</w:t>
      </w:r>
      <w:proofErr w:type="spellEnd"/>
      <w:r w:rsidR="00FB605B" w:rsidRPr="00D60134">
        <w:rPr>
          <w:rFonts w:ascii="Arial" w:hAnsi="Arial" w:cs="Arial"/>
          <w:b/>
          <w:color w:val="0070C0"/>
          <w:sz w:val="22"/>
          <w:szCs w:val="22"/>
        </w:rPr>
        <w:fldChar w:fldCharType="begin"/>
      </w:r>
      <w:r w:rsidR="00FB605B" w:rsidRPr="00D60134">
        <w:rPr>
          <w:rFonts w:ascii="Arial" w:hAnsi="Arial" w:cs="Arial"/>
          <w:sz w:val="22"/>
          <w:szCs w:val="22"/>
        </w:rPr>
        <w:instrText xml:space="preserve"> XE "CreateContract" </w:instrText>
      </w:r>
      <w:r w:rsidR="00FB605B" w:rsidRPr="00D60134">
        <w:rPr>
          <w:rFonts w:ascii="Arial" w:hAnsi="Arial" w:cs="Arial"/>
          <w:b/>
          <w:color w:val="0070C0"/>
          <w:sz w:val="22"/>
          <w:szCs w:val="22"/>
        </w:rPr>
        <w:fldChar w:fldCharType="end"/>
      </w:r>
      <w:r w:rsidRPr="00D60134">
        <w:rPr>
          <w:rFonts w:ascii="Arial" w:hAnsi="Arial" w:cs="Arial"/>
          <w:b/>
          <w:color w:val="0070C0"/>
          <w:sz w:val="22"/>
          <w:szCs w:val="22"/>
        </w:rPr>
        <w:t xml:space="preserve"> Gateway</w:t>
      </w:r>
      <w:r w:rsidR="00887A0D" w:rsidRPr="00D60134">
        <w:rPr>
          <w:rFonts w:ascii="Arial" w:hAnsi="Arial" w:cs="Arial"/>
          <w:b/>
          <w:color w:val="0070C0"/>
          <w:sz w:val="22"/>
          <w:szCs w:val="22"/>
        </w:rPr>
        <w:fldChar w:fldCharType="begin"/>
      </w:r>
      <w:r w:rsidR="00887A0D" w:rsidRPr="00D60134">
        <w:rPr>
          <w:rFonts w:ascii="Arial" w:hAnsi="Arial" w:cs="Arial"/>
          <w:sz w:val="22"/>
          <w:szCs w:val="22"/>
        </w:rPr>
        <w:instrText xml:space="preserve"> XE "Gateway" </w:instrText>
      </w:r>
      <w:r w:rsidR="00887A0D" w:rsidRPr="00D60134">
        <w:rPr>
          <w:rFonts w:ascii="Arial" w:hAnsi="Arial" w:cs="Arial"/>
          <w:b/>
          <w:color w:val="0070C0"/>
          <w:sz w:val="22"/>
          <w:szCs w:val="22"/>
        </w:rPr>
        <w:fldChar w:fldCharType="end"/>
      </w:r>
      <w:r w:rsidR="007A634A" w:rsidRPr="00D60134">
        <w:rPr>
          <w:rFonts w:ascii="Arial" w:hAnsi="Arial" w:cs="Arial"/>
          <w:sz w:val="22"/>
          <w:szCs w:val="22"/>
        </w:rPr>
        <w:t>—</w:t>
      </w:r>
      <w:r w:rsidR="00955FF7" w:rsidRPr="00D60134">
        <w:rPr>
          <w:rFonts w:ascii="Arial" w:hAnsi="Arial" w:cs="Arial"/>
          <w:sz w:val="22"/>
          <w:szCs w:val="22"/>
        </w:rPr>
        <w:t>Gateway</w:t>
      </w:r>
      <w:r w:rsidR="00FB605B" w:rsidRPr="00D60134">
        <w:rPr>
          <w:rFonts w:ascii="Arial" w:hAnsi="Arial" w:cs="Arial"/>
          <w:sz w:val="22"/>
          <w:szCs w:val="22"/>
        </w:rPr>
        <w:fldChar w:fldCharType="begin"/>
      </w:r>
      <w:r w:rsidR="00FB605B" w:rsidRPr="00D60134">
        <w:rPr>
          <w:rFonts w:ascii="Arial" w:hAnsi="Arial" w:cs="Arial"/>
          <w:sz w:val="22"/>
          <w:szCs w:val="22"/>
        </w:rPr>
        <w:instrText xml:space="preserve"> XE "CreateTaxesGateway" </w:instrText>
      </w:r>
      <w:r w:rsidR="00FB605B" w:rsidRPr="00D60134">
        <w:rPr>
          <w:rFonts w:ascii="Arial" w:hAnsi="Arial" w:cs="Arial"/>
          <w:sz w:val="22"/>
          <w:szCs w:val="22"/>
        </w:rPr>
        <w:fldChar w:fldCharType="end"/>
      </w:r>
      <w:r w:rsidR="00955FF7" w:rsidRPr="00D60134">
        <w:rPr>
          <w:rFonts w:ascii="Arial" w:hAnsi="Arial" w:cs="Arial"/>
          <w:sz w:val="22"/>
          <w:szCs w:val="22"/>
        </w:rPr>
        <w:t xml:space="preserve"> for processing requests to Create Contracts. </w:t>
      </w:r>
      <w:r w:rsidR="002841DA" w:rsidRPr="00D60134">
        <w:rPr>
          <w:rFonts w:ascii="Arial" w:hAnsi="Arial" w:cs="Arial"/>
          <w:sz w:val="22"/>
          <w:szCs w:val="22"/>
        </w:rPr>
        <w:t xml:space="preserve"> See “</w:t>
      </w:r>
      <w:proofErr w:type="spellStart"/>
      <w:r w:rsidR="00ED2246" w:rsidRPr="00D60134">
        <w:rPr>
          <w:rFonts w:ascii="Arial" w:hAnsi="Arial" w:cs="Arial"/>
          <w:sz w:val="22"/>
          <w:szCs w:val="22"/>
        </w:rPr>
        <w:fldChar w:fldCharType="begin"/>
      </w:r>
      <w:r w:rsidR="00ED2246" w:rsidRPr="00D60134">
        <w:rPr>
          <w:rFonts w:ascii="Arial" w:hAnsi="Arial" w:cs="Arial"/>
          <w:sz w:val="22"/>
          <w:szCs w:val="22"/>
        </w:rPr>
        <w:instrText xml:space="preserve"> REF _Ref307907786 \h </w:instrText>
      </w:r>
      <w:r w:rsidR="00753DB0" w:rsidRPr="00D60134">
        <w:rPr>
          <w:rFonts w:ascii="Arial" w:hAnsi="Arial" w:cs="Arial"/>
          <w:sz w:val="22"/>
          <w:szCs w:val="22"/>
        </w:rPr>
        <w:instrText xml:space="preserve"> \* MERGEFORMAT </w:instrText>
      </w:r>
      <w:r w:rsidR="00ED2246" w:rsidRPr="00D60134">
        <w:rPr>
          <w:rFonts w:ascii="Arial" w:hAnsi="Arial" w:cs="Arial"/>
          <w:sz w:val="22"/>
          <w:szCs w:val="22"/>
        </w:rPr>
      </w:r>
      <w:r w:rsidR="00ED2246" w:rsidRPr="00D60134">
        <w:rPr>
          <w:rFonts w:ascii="Arial" w:hAnsi="Arial" w:cs="Arial"/>
          <w:sz w:val="22"/>
          <w:szCs w:val="22"/>
        </w:rPr>
        <w:fldChar w:fldCharType="separate"/>
      </w:r>
      <w:r w:rsidR="003E79C2" w:rsidRPr="003E79C2">
        <w:rPr>
          <w:rFonts w:ascii="Arial" w:hAnsi="Arial" w:cs="Arial"/>
          <w:sz w:val="22"/>
          <w:szCs w:val="22"/>
        </w:rPr>
        <w:t>CreateContractGateway</w:t>
      </w:r>
      <w:proofErr w:type="spellEnd"/>
      <w:r w:rsidR="003E79C2" w:rsidRPr="003E79C2">
        <w:rPr>
          <w:rFonts w:ascii="Arial" w:hAnsi="Arial" w:cs="Arial"/>
          <w:sz w:val="22"/>
          <w:szCs w:val="22"/>
        </w:rPr>
        <w:t xml:space="preserve"> Process Flow</w:t>
      </w:r>
      <w:r w:rsidR="00ED2246" w:rsidRPr="00D60134">
        <w:rPr>
          <w:rFonts w:ascii="Arial" w:hAnsi="Arial" w:cs="Arial"/>
          <w:sz w:val="22"/>
          <w:szCs w:val="22"/>
        </w:rPr>
        <w:fldChar w:fldCharType="end"/>
      </w:r>
      <w:r w:rsidR="002841DA" w:rsidRPr="00D60134">
        <w:rPr>
          <w:rFonts w:ascii="Arial" w:hAnsi="Arial" w:cs="Arial"/>
          <w:sz w:val="22"/>
          <w:szCs w:val="22"/>
        </w:rPr>
        <w:t>” and</w:t>
      </w:r>
      <w:r w:rsidR="00D64A99" w:rsidRPr="00D60134">
        <w:rPr>
          <w:rFonts w:ascii="Arial" w:hAnsi="Arial" w:cs="Arial"/>
          <w:sz w:val="22"/>
          <w:szCs w:val="22"/>
        </w:rPr>
        <w:t xml:space="preserve"> </w:t>
      </w:r>
      <w:r w:rsidR="002841DA" w:rsidRPr="00D60134">
        <w:rPr>
          <w:rFonts w:ascii="Arial" w:hAnsi="Arial" w:cs="Arial"/>
          <w:sz w:val="22"/>
          <w:szCs w:val="22"/>
        </w:rPr>
        <w:t xml:space="preserve"> “</w:t>
      </w:r>
      <w:r w:rsidR="00C2784B" w:rsidRPr="00D60134">
        <w:rPr>
          <w:rFonts w:ascii="Arial" w:hAnsi="Arial" w:cs="Arial"/>
          <w:sz w:val="22"/>
          <w:szCs w:val="22"/>
        </w:rPr>
        <w:fldChar w:fldCharType="begin"/>
      </w:r>
      <w:r w:rsidR="00C2784B" w:rsidRPr="00D60134">
        <w:rPr>
          <w:rFonts w:ascii="Arial" w:hAnsi="Arial" w:cs="Arial"/>
          <w:sz w:val="22"/>
          <w:szCs w:val="22"/>
        </w:rPr>
        <w:instrText xml:space="preserve"> REF _Ref309804739 \h </w:instrText>
      </w:r>
      <w:r w:rsidR="00753DB0" w:rsidRPr="00D60134">
        <w:rPr>
          <w:rFonts w:ascii="Arial" w:hAnsi="Arial" w:cs="Arial"/>
          <w:sz w:val="22"/>
          <w:szCs w:val="22"/>
        </w:rPr>
        <w:instrText xml:space="preserve"> \* MERGEFORMAT </w:instrText>
      </w:r>
      <w:r w:rsidR="00C2784B" w:rsidRPr="00D60134">
        <w:rPr>
          <w:rFonts w:ascii="Arial" w:hAnsi="Arial" w:cs="Arial"/>
          <w:sz w:val="22"/>
          <w:szCs w:val="22"/>
        </w:rPr>
      </w:r>
      <w:r w:rsidR="00C2784B" w:rsidRPr="00D60134">
        <w:rPr>
          <w:rFonts w:ascii="Arial" w:hAnsi="Arial" w:cs="Arial"/>
          <w:sz w:val="22"/>
          <w:szCs w:val="22"/>
        </w:rPr>
        <w:fldChar w:fldCharType="separate"/>
      </w:r>
      <w:r w:rsidR="003E79C2" w:rsidRPr="003E79C2">
        <w:rPr>
          <w:rFonts w:ascii="Arial" w:hAnsi="Arial" w:cs="Arial"/>
          <w:sz w:val="22"/>
          <w:szCs w:val="22"/>
        </w:rPr>
        <w:t xml:space="preserve">Figure </w:t>
      </w:r>
      <w:r w:rsidR="003E79C2" w:rsidRPr="003E79C2">
        <w:rPr>
          <w:rFonts w:ascii="Arial" w:hAnsi="Arial" w:cs="Arial"/>
          <w:noProof/>
          <w:sz w:val="22"/>
          <w:szCs w:val="22"/>
        </w:rPr>
        <w:t>4.</w:t>
      </w:r>
      <w:r w:rsidR="003E79C2" w:rsidRPr="003E79C2">
        <w:rPr>
          <w:rFonts w:ascii="Arial" w:hAnsi="Arial" w:cs="Arial"/>
          <w:sz w:val="22"/>
          <w:szCs w:val="22"/>
        </w:rPr>
        <w:t xml:space="preserve"> </w:t>
      </w:r>
      <w:proofErr w:type="spellStart"/>
      <w:r w:rsidR="003E79C2" w:rsidRPr="003E79C2">
        <w:rPr>
          <w:rFonts w:ascii="Arial" w:hAnsi="Arial" w:cs="Arial"/>
          <w:sz w:val="22"/>
          <w:szCs w:val="22"/>
        </w:rPr>
        <w:t>CreateContract</w:t>
      </w:r>
      <w:proofErr w:type="spellEnd"/>
      <w:r w:rsidR="003E79C2" w:rsidRPr="003E79C2">
        <w:rPr>
          <w:rFonts w:ascii="Arial" w:hAnsi="Arial" w:cs="Arial"/>
          <w:sz w:val="22"/>
          <w:szCs w:val="22"/>
        </w:rPr>
        <w:fldChar w:fldCharType="begin"/>
      </w:r>
      <w:r w:rsidR="003E79C2" w:rsidRPr="003E79C2">
        <w:rPr>
          <w:rFonts w:ascii="Arial" w:hAnsi="Arial" w:cs="Arial"/>
          <w:sz w:val="22"/>
          <w:szCs w:val="22"/>
        </w:rPr>
        <w:instrText xml:space="preserve"> XE "CreateContract" </w:instrText>
      </w:r>
      <w:r w:rsidR="003E79C2" w:rsidRPr="003E79C2">
        <w:rPr>
          <w:rFonts w:ascii="Arial" w:hAnsi="Arial" w:cs="Arial"/>
          <w:sz w:val="22"/>
          <w:szCs w:val="22"/>
        </w:rPr>
        <w:fldChar w:fldCharType="end"/>
      </w:r>
      <w:r w:rsidR="003E79C2" w:rsidRPr="003E79C2">
        <w:rPr>
          <w:rFonts w:ascii="Arial" w:hAnsi="Arial" w:cs="Arial"/>
          <w:sz w:val="22"/>
          <w:szCs w:val="22"/>
        </w:rPr>
        <w:t xml:space="preserve"> Process Flow</w:t>
      </w:r>
      <w:r w:rsidR="00C2784B" w:rsidRPr="00D60134">
        <w:rPr>
          <w:rFonts w:ascii="Arial" w:hAnsi="Arial" w:cs="Arial"/>
          <w:sz w:val="22"/>
          <w:szCs w:val="22"/>
        </w:rPr>
        <w:fldChar w:fldCharType="end"/>
      </w:r>
      <w:r w:rsidR="002841DA" w:rsidRPr="00D60134">
        <w:rPr>
          <w:rFonts w:ascii="Arial" w:hAnsi="Arial" w:cs="Arial"/>
          <w:sz w:val="22"/>
          <w:szCs w:val="22"/>
        </w:rPr>
        <w:t>” in this document.</w:t>
      </w:r>
    </w:p>
    <w:p w14:paraId="1391658F" w14:textId="77777777" w:rsidR="00272C75" w:rsidRPr="00D60134" w:rsidRDefault="00272C75" w:rsidP="00E80ADE">
      <w:pPr>
        <w:pStyle w:val="TableTextCharChar"/>
        <w:numPr>
          <w:ilvl w:val="0"/>
          <w:numId w:val="27"/>
        </w:numPr>
        <w:rPr>
          <w:rFonts w:ascii="Arial" w:hAnsi="Arial" w:cs="Arial"/>
          <w:sz w:val="22"/>
          <w:szCs w:val="22"/>
        </w:rPr>
      </w:pPr>
      <w:proofErr w:type="spellStart"/>
      <w:r w:rsidRPr="00D60134">
        <w:rPr>
          <w:rFonts w:ascii="Arial" w:hAnsi="Arial" w:cs="Arial"/>
          <w:b/>
          <w:color w:val="0070C0"/>
          <w:sz w:val="22"/>
          <w:szCs w:val="22"/>
        </w:rPr>
        <w:t>FinanceGateway</w:t>
      </w:r>
      <w:proofErr w:type="spellEnd"/>
      <w:r w:rsidR="00FB605B" w:rsidRPr="00D60134">
        <w:rPr>
          <w:rFonts w:ascii="Arial" w:hAnsi="Arial" w:cs="Arial"/>
          <w:b/>
          <w:color w:val="0070C0"/>
          <w:sz w:val="22"/>
          <w:szCs w:val="22"/>
        </w:rPr>
        <w:fldChar w:fldCharType="begin"/>
      </w:r>
      <w:r w:rsidR="00FB605B" w:rsidRPr="00D60134">
        <w:rPr>
          <w:rFonts w:ascii="Arial" w:hAnsi="Arial" w:cs="Arial"/>
          <w:sz w:val="22"/>
          <w:szCs w:val="22"/>
        </w:rPr>
        <w:instrText xml:space="preserve"> XE "FinanceGateway" </w:instrText>
      </w:r>
      <w:r w:rsidR="00FB605B" w:rsidRPr="00D60134">
        <w:rPr>
          <w:rFonts w:ascii="Arial" w:hAnsi="Arial" w:cs="Arial"/>
          <w:b/>
          <w:color w:val="0070C0"/>
          <w:sz w:val="22"/>
          <w:szCs w:val="22"/>
        </w:rPr>
        <w:fldChar w:fldCharType="end"/>
      </w:r>
      <w:r w:rsidR="007A634A" w:rsidRPr="00D60134">
        <w:rPr>
          <w:rFonts w:ascii="Arial" w:hAnsi="Arial" w:cs="Arial"/>
          <w:sz w:val="22"/>
          <w:szCs w:val="22"/>
        </w:rPr>
        <w:t>—</w:t>
      </w:r>
      <w:r w:rsidR="002841DA" w:rsidRPr="00D60134">
        <w:rPr>
          <w:rFonts w:ascii="Arial" w:hAnsi="Arial" w:cs="Arial"/>
          <w:sz w:val="22"/>
          <w:szCs w:val="22"/>
        </w:rPr>
        <w:t>Gateway</w:t>
      </w:r>
      <w:r w:rsidR="00887A0D" w:rsidRPr="00D60134">
        <w:rPr>
          <w:rFonts w:ascii="Arial" w:hAnsi="Arial" w:cs="Arial"/>
          <w:sz w:val="22"/>
          <w:szCs w:val="22"/>
        </w:rPr>
        <w:fldChar w:fldCharType="begin"/>
      </w:r>
      <w:r w:rsidR="00887A0D" w:rsidRPr="00D60134">
        <w:rPr>
          <w:rFonts w:ascii="Arial" w:hAnsi="Arial" w:cs="Arial"/>
          <w:sz w:val="22"/>
          <w:szCs w:val="22"/>
        </w:rPr>
        <w:instrText xml:space="preserve"> XE "Gateway" </w:instrText>
      </w:r>
      <w:r w:rsidR="00887A0D" w:rsidRPr="00D60134">
        <w:rPr>
          <w:rFonts w:ascii="Arial" w:hAnsi="Arial" w:cs="Arial"/>
          <w:sz w:val="22"/>
          <w:szCs w:val="22"/>
        </w:rPr>
        <w:fldChar w:fldCharType="end"/>
      </w:r>
      <w:r w:rsidR="002841DA" w:rsidRPr="00D60134">
        <w:rPr>
          <w:rFonts w:ascii="Arial" w:hAnsi="Arial" w:cs="Arial"/>
          <w:sz w:val="22"/>
          <w:szCs w:val="22"/>
        </w:rPr>
        <w:t xml:space="preserve"> for processing financial transaction requests and responses. See </w:t>
      </w:r>
      <w:r w:rsidR="00E80ADE" w:rsidRPr="00D60134">
        <w:rPr>
          <w:rFonts w:ascii="Arial" w:hAnsi="Arial" w:cs="Arial"/>
          <w:sz w:val="22"/>
          <w:szCs w:val="22"/>
        </w:rPr>
        <w:t>“</w:t>
      </w:r>
      <w:r w:rsidR="00FD7330" w:rsidRPr="00D60134">
        <w:rPr>
          <w:rFonts w:ascii="Arial" w:hAnsi="Arial" w:cs="Arial"/>
          <w:sz w:val="22"/>
          <w:szCs w:val="22"/>
        </w:rPr>
        <w:fldChar w:fldCharType="begin"/>
      </w:r>
      <w:r w:rsidR="00FD7330" w:rsidRPr="00D60134">
        <w:rPr>
          <w:rFonts w:ascii="Arial" w:hAnsi="Arial" w:cs="Arial"/>
          <w:sz w:val="22"/>
          <w:szCs w:val="22"/>
        </w:rPr>
        <w:instrText xml:space="preserve"> REF _Ref309804646 \h </w:instrText>
      </w:r>
      <w:r w:rsidR="00753DB0" w:rsidRPr="00D60134">
        <w:rPr>
          <w:rFonts w:ascii="Arial" w:hAnsi="Arial" w:cs="Arial"/>
          <w:sz w:val="22"/>
          <w:szCs w:val="22"/>
        </w:rPr>
        <w:instrText xml:space="preserve"> \* MERGEFORMAT </w:instrText>
      </w:r>
      <w:r w:rsidR="00FD7330" w:rsidRPr="00D60134">
        <w:rPr>
          <w:rFonts w:ascii="Arial" w:hAnsi="Arial" w:cs="Arial"/>
          <w:sz w:val="22"/>
          <w:szCs w:val="22"/>
        </w:rPr>
      </w:r>
      <w:r w:rsidR="00FD7330" w:rsidRPr="00D60134">
        <w:rPr>
          <w:rFonts w:ascii="Arial" w:hAnsi="Arial" w:cs="Arial"/>
          <w:sz w:val="22"/>
          <w:szCs w:val="22"/>
        </w:rPr>
        <w:fldChar w:fldCharType="separate"/>
      </w:r>
      <w:r w:rsidR="003E79C2" w:rsidRPr="003E79C2">
        <w:rPr>
          <w:rFonts w:ascii="Arial" w:hAnsi="Arial" w:cs="Arial"/>
          <w:sz w:val="22"/>
          <w:szCs w:val="22"/>
        </w:rPr>
        <w:t xml:space="preserve">Figure </w:t>
      </w:r>
      <w:r w:rsidR="003E79C2" w:rsidRPr="003E79C2">
        <w:rPr>
          <w:rFonts w:ascii="Arial" w:hAnsi="Arial" w:cs="Arial"/>
          <w:noProof/>
          <w:sz w:val="22"/>
          <w:szCs w:val="22"/>
        </w:rPr>
        <w:t>1.</w:t>
      </w:r>
      <w:r w:rsidR="003E79C2" w:rsidRPr="003E79C2">
        <w:rPr>
          <w:rFonts w:ascii="Arial" w:hAnsi="Arial" w:cs="Arial"/>
          <w:sz w:val="22"/>
          <w:szCs w:val="22"/>
        </w:rPr>
        <w:t xml:space="preserve"> Asurion Finance Service Gateway</w:t>
      </w:r>
      <w:r w:rsidR="00FD7330" w:rsidRPr="00D60134">
        <w:rPr>
          <w:rFonts w:ascii="Arial" w:hAnsi="Arial" w:cs="Arial"/>
          <w:sz w:val="22"/>
          <w:szCs w:val="22"/>
        </w:rPr>
        <w:fldChar w:fldCharType="end"/>
      </w:r>
      <w:r w:rsidR="00E80ADE" w:rsidRPr="00D60134">
        <w:rPr>
          <w:rFonts w:ascii="Arial" w:hAnsi="Arial" w:cs="Arial"/>
          <w:sz w:val="22"/>
          <w:szCs w:val="22"/>
        </w:rPr>
        <w:t>” in this document.</w:t>
      </w:r>
    </w:p>
    <w:p w14:paraId="4BF1CB9B" w14:textId="77777777" w:rsidR="003E79C2" w:rsidRPr="003E79C2" w:rsidRDefault="00272C75" w:rsidP="003E79C2">
      <w:pPr>
        <w:pStyle w:val="TableTextCharChar"/>
        <w:numPr>
          <w:ilvl w:val="0"/>
          <w:numId w:val="27"/>
        </w:numPr>
        <w:rPr>
          <w:rFonts w:ascii="Arial" w:hAnsi="Arial" w:cs="Arial"/>
          <w:sz w:val="22"/>
          <w:szCs w:val="22"/>
        </w:rPr>
      </w:pPr>
      <w:proofErr w:type="spellStart"/>
      <w:r w:rsidRPr="00D60134">
        <w:rPr>
          <w:rFonts w:ascii="Arial" w:hAnsi="Arial" w:cs="Arial"/>
          <w:b/>
          <w:color w:val="0070C0"/>
          <w:sz w:val="22"/>
          <w:szCs w:val="22"/>
        </w:rPr>
        <w:t>FinanceServiceAgent</w:t>
      </w:r>
      <w:proofErr w:type="spellEnd"/>
      <w:r w:rsidR="00FB605B" w:rsidRPr="00D60134">
        <w:rPr>
          <w:rFonts w:ascii="Arial" w:hAnsi="Arial" w:cs="Arial"/>
          <w:b/>
          <w:color w:val="0070C0"/>
          <w:sz w:val="22"/>
          <w:szCs w:val="22"/>
        </w:rPr>
        <w:fldChar w:fldCharType="begin"/>
      </w:r>
      <w:r w:rsidR="00FB605B" w:rsidRPr="00D60134">
        <w:rPr>
          <w:rFonts w:ascii="Arial" w:hAnsi="Arial" w:cs="Arial"/>
          <w:sz w:val="22"/>
          <w:szCs w:val="22"/>
        </w:rPr>
        <w:instrText xml:space="preserve"> XE "FinanceServiceAgent" </w:instrText>
      </w:r>
      <w:r w:rsidR="00FB605B" w:rsidRPr="00D60134">
        <w:rPr>
          <w:rFonts w:ascii="Arial" w:hAnsi="Arial" w:cs="Arial"/>
          <w:b/>
          <w:color w:val="0070C0"/>
          <w:sz w:val="22"/>
          <w:szCs w:val="22"/>
        </w:rPr>
        <w:fldChar w:fldCharType="end"/>
      </w:r>
      <w:r w:rsidR="007A634A" w:rsidRPr="00D60134">
        <w:rPr>
          <w:rFonts w:ascii="Arial" w:hAnsi="Arial" w:cs="Arial"/>
          <w:sz w:val="22"/>
          <w:szCs w:val="22"/>
        </w:rPr>
        <w:t>—</w:t>
      </w:r>
      <w:r w:rsidR="007C4753" w:rsidRPr="00D60134">
        <w:rPr>
          <w:rFonts w:ascii="Arial" w:hAnsi="Arial" w:cs="Arial"/>
          <w:sz w:val="22"/>
          <w:szCs w:val="22"/>
        </w:rPr>
        <w:t xml:space="preserve">Asurion uses the </w:t>
      </w:r>
      <w:proofErr w:type="spellStart"/>
      <w:r w:rsidR="007C4753" w:rsidRPr="00D60134">
        <w:rPr>
          <w:rFonts w:ascii="Arial" w:hAnsi="Arial" w:cs="Arial"/>
          <w:sz w:val="22"/>
          <w:szCs w:val="22"/>
        </w:rPr>
        <w:t>FinanceServiceAgent</w:t>
      </w:r>
      <w:proofErr w:type="spellEnd"/>
      <w:r w:rsidR="007C4753" w:rsidRPr="00D60134">
        <w:rPr>
          <w:rFonts w:ascii="Arial" w:hAnsi="Arial" w:cs="Arial"/>
          <w:sz w:val="22"/>
          <w:szCs w:val="22"/>
        </w:rPr>
        <w:t xml:space="preserve"> to </w:t>
      </w:r>
      <w:r w:rsidR="0077120F" w:rsidRPr="00D60134">
        <w:rPr>
          <w:rFonts w:ascii="Arial" w:hAnsi="Arial" w:cs="Arial"/>
          <w:sz w:val="22"/>
          <w:szCs w:val="22"/>
        </w:rPr>
        <w:t>manage all requests and responses passed thro</w:t>
      </w:r>
      <w:r w:rsidR="0021114C" w:rsidRPr="00D60134">
        <w:rPr>
          <w:rFonts w:ascii="Arial" w:hAnsi="Arial" w:cs="Arial"/>
          <w:sz w:val="22"/>
          <w:szCs w:val="22"/>
        </w:rPr>
        <w:t>ugh the Finance Service Gateway</w:t>
      </w:r>
      <w:r w:rsidR="00887A0D" w:rsidRPr="00D60134">
        <w:rPr>
          <w:rFonts w:ascii="Arial" w:hAnsi="Arial" w:cs="Arial"/>
          <w:sz w:val="22"/>
          <w:szCs w:val="22"/>
        </w:rPr>
        <w:fldChar w:fldCharType="begin"/>
      </w:r>
      <w:r w:rsidR="00887A0D" w:rsidRPr="00D60134">
        <w:rPr>
          <w:rFonts w:ascii="Arial" w:hAnsi="Arial" w:cs="Arial"/>
          <w:sz w:val="22"/>
          <w:szCs w:val="22"/>
        </w:rPr>
        <w:instrText xml:space="preserve"> XE "Gateway" </w:instrText>
      </w:r>
      <w:r w:rsidR="00887A0D" w:rsidRPr="00D60134">
        <w:rPr>
          <w:rFonts w:ascii="Arial" w:hAnsi="Arial" w:cs="Arial"/>
          <w:sz w:val="22"/>
          <w:szCs w:val="22"/>
        </w:rPr>
        <w:fldChar w:fldCharType="end"/>
      </w:r>
      <w:r w:rsidR="007C4753" w:rsidRPr="00D60134">
        <w:rPr>
          <w:rFonts w:ascii="Arial" w:hAnsi="Arial" w:cs="Arial"/>
          <w:sz w:val="22"/>
          <w:szCs w:val="22"/>
        </w:rPr>
        <w:t>. See</w:t>
      </w:r>
      <w:r w:rsidR="00067C9E" w:rsidRPr="00D60134">
        <w:rPr>
          <w:rFonts w:ascii="Arial" w:hAnsi="Arial" w:cs="Arial"/>
          <w:sz w:val="22"/>
          <w:szCs w:val="22"/>
        </w:rPr>
        <w:t xml:space="preserve"> “</w:t>
      </w:r>
      <w:r w:rsidR="00067C9E" w:rsidRPr="00D60134">
        <w:rPr>
          <w:rFonts w:ascii="Arial" w:hAnsi="Arial" w:cs="Arial"/>
          <w:sz w:val="22"/>
          <w:szCs w:val="22"/>
        </w:rPr>
        <w:fldChar w:fldCharType="begin"/>
      </w:r>
      <w:r w:rsidR="00067C9E" w:rsidRPr="00D60134">
        <w:rPr>
          <w:rFonts w:ascii="Arial" w:hAnsi="Arial" w:cs="Arial"/>
          <w:sz w:val="22"/>
          <w:szCs w:val="22"/>
        </w:rPr>
        <w:instrText xml:space="preserve"> REF _Ref309725161 \h </w:instrText>
      </w:r>
      <w:r w:rsidR="00753DB0" w:rsidRPr="00D60134">
        <w:rPr>
          <w:rFonts w:ascii="Arial" w:hAnsi="Arial" w:cs="Arial"/>
          <w:sz w:val="22"/>
          <w:szCs w:val="22"/>
        </w:rPr>
        <w:instrText xml:space="preserve"> \* MERGEFORMAT </w:instrText>
      </w:r>
      <w:r w:rsidR="00067C9E" w:rsidRPr="00D60134">
        <w:rPr>
          <w:rFonts w:ascii="Arial" w:hAnsi="Arial" w:cs="Arial"/>
          <w:sz w:val="22"/>
          <w:szCs w:val="22"/>
        </w:rPr>
      </w:r>
      <w:r w:rsidR="00067C9E" w:rsidRPr="00D60134">
        <w:rPr>
          <w:rFonts w:ascii="Arial" w:hAnsi="Arial" w:cs="Arial"/>
          <w:sz w:val="22"/>
          <w:szCs w:val="22"/>
        </w:rPr>
        <w:fldChar w:fldCharType="separate"/>
      </w:r>
      <w:r w:rsidR="003E79C2" w:rsidRPr="003E79C2">
        <w:rPr>
          <w:rFonts w:ascii="Arial" w:hAnsi="Arial" w:cs="Arial"/>
          <w:sz w:val="22"/>
          <w:szCs w:val="22"/>
        </w:rPr>
        <w:t>Also See</w:t>
      </w:r>
    </w:p>
    <w:p w14:paraId="161CDD0B" w14:textId="77777777" w:rsidR="003E79C2" w:rsidRDefault="003E79C2" w:rsidP="003E79C2">
      <w:pPr>
        <w:pStyle w:val="TableTextCharChar"/>
        <w:numPr>
          <w:ilvl w:val="0"/>
          <w:numId w:val="27"/>
        </w:numPr>
      </w:pPr>
      <w:r w:rsidRPr="003E79C2">
        <w:rPr>
          <w:rFonts w:ascii="Arial" w:hAnsi="Arial" w:cs="Arial"/>
          <w:sz w:val="22"/>
          <w:szCs w:val="22"/>
        </w:rPr>
        <w:t xml:space="preserve">Background information on the Aria </w:t>
      </w:r>
      <w:r>
        <w:t xml:space="preserve">standards used by Asurion to link Subscriber Billing System features to Aria, see the “Aria Web Services API QuickStart Guide” at </w:t>
      </w:r>
      <w:r w:rsidRPr="00F239B8">
        <w:t>https://oneteam/Teams/OrganizationalTeams/TechnologyProducts/RelationshipProductMgmt/ProductMgmtBackOffice/HRFinanceLegal/SubscriberBilling/Shared%20Documents/Forms/AllItems.aspx?RootFolder=%2FTeams%2FOrganizationalTeams%2FTechnologyProducts%2FRelationshipProductMgmt%2FProductMgmtBackOffice%2FHRFinanceLegal%2FSubscriberBilling%2FShared%20Documents%2FAsurion%20Subscriber%20Billing%20System%20Specs&amp;FolderCTID=0x0120005617996FC3AE2747809B62081EE5F1B4&amp;View={6DA69BD2-25DE-48A5-A0B8-039239D5C7F8}</w:t>
      </w:r>
      <w:r>
        <w:t>.</w:t>
      </w:r>
    </w:p>
    <w:p w14:paraId="6C589967" w14:textId="77777777" w:rsidR="00272C75" w:rsidRPr="00D60134" w:rsidRDefault="003E79C2" w:rsidP="0034483D">
      <w:pPr>
        <w:pStyle w:val="TableTextCharChar"/>
        <w:numPr>
          <w:ilvl w:val="0"/>
          <w:numId w:val="27"/>
        </w:numPr>
        <w:rPr>
          <w:rFonts w:ascii="Arial" w:hAnsi="Arial" w:cs="Arial"/>
          <w:sz w:val="22"/>
          <w:szCs w:val="22"/>
        </w:rPr>
      </w:pPr>
      <w:proofErr w:type="spellStart"/>
      <w:r w:rsidRPr="005125FC">
        <w:t>FinanceServiceAgent</w:t>
      </w:r>
      <w:proofErr w:type="spellEnd"/>
      <w:r>
        <w:fldChar w:fldCharType="begin"/>
      </w:r>
      <w:r>
        <w:instrText xml:space="preserve"> XE "</w:instrText>
      </w:r>
      <w:r w:rsidRPr="005C2317">
        <w:rPr>
          <w:sz w:val="20"/>
          <w:szCs w:val="20"/>
        </w:rPr>
        <w:instrText>FinanceServiceAgent</w:instrText>
      </w:r>
      <w:r>
        <w:instrText xml:space="preserve">" </w:instrText>
      </w:r>
      <w:r>
        <w:fldChar w:fldCharType="end"/>
      </w:r>
      <w:r w:rsidRPr="005125FC">
        <w:t xml:space="preserve"> Process Flow</w:t>
      </w:r>
      <w:r w:rsidR="00067C9E" w:rsidRPr="00D60134">
        <w:rPr>
          <w:rFonts w:ascii="Arial" w:hAnsi="Arial" w:cs="Arial"/>
          <w:sz w:val="22"/>
          <w:szCs w:val="22"/>
        </w:rPr>
        <w:fldChar w:fldCharType="end"/>
      </w:r>
      <w:r w:rsidR="00067C9E" w:rsidRPr="00D60134">
        <w:rPr>
          <w:rFonts w:ascii="Arial" w:hAnsi="Arial" w:cs="Arial"/>
          <w:sz w:val="22"/>
          <w:szCs w:val="22"/>
        </w:rPr>
        <w:t xml:space="preserve">” </w:t>
      </w:r>
      <w:r w:rsidR="007C4753" w:rsidRPr="00D60134">
        <w:rPr>
          <w:rFonts w:ascii="Arial" w:hAnsi="Arial" w:cs="Arial"/>
          <w:sz w:val="22"/>
          <w:szCs w:val="22"/>
        </w:rPr>
        <w:t>in this document.</w:t>
      </w:r>
    </w:p>
    <w:p w14:paraId="1E01FD48" w14:textId="77777777" w:rsidR="00753DB0" w:rsidRPr="00473500" w:rsidRDefault="00D60134" w:rsidP="00517E96">
      <w:pPr>
        <w:pStyle w:val="TableTextCharChar"/>
        <w:numPr>
          <w:ilvl w:val="0"/>
          <w:numId w:val="27"/>
        </w:numPr>
        <w:rPr>
          <w:rFonts w:ascii="Arial" w:hAnsi="Arial" w:cs="Arial"/>
          <w:sz w:val="22"/>
          <w:szCs w:val="22"/>
        </w:rPr>
      </w:pPr>
      <w:proofErr w:type="spellStart"/>
      <w:r w:rsidRPr="00D60134">
        <w:rPr>
          <w:rFonts w:ascii="Arial" w:hAnsi="Arial" w:cs="Arial"/>
          <w:b/>
          <w:color w:val="0070C0"/>
          <w:sz w:val="22"/>
          <w:szCs w:val="22"/>
        </w:rPr>
        <w:t>GetContract</w:t>
      </w:r>
      <w:proofErr w:type="spellEnd"/>
      <w:r w:rsidR="00FB605B" w:rsidRPr="00D60134">
        <w:rPr>
          <w:rFonts w:ascii="Arial" w:hAnsi="Arial" w:cs="Arial"/>
          <w:b/>
          <w:color w:val="0070C0"/>
          <w:sz w:val="22"/>
          <w:szCs w:val="22"/>
        </w:rPr>
        <w:fldChar w:fldCharType="begin"/>
      </w:r>
      <w:r w:rsidR="00FB605B" w:rsidRPr="00D60134">
        <w:rPr>
          <w:rFonts w:ascii="Arial" w:hAnsi="Arial" w:cs="Arial"/>
          <w:sz w:val="22"/>
          <w:szCs w:val="22"/>
        </w:rPr>
        <w:instrText xml:space="preserve"> XE "GetContracts" </w:instrText>
      </w:r>
      <w:r w:rsidR="00FB605B" w:rsidRPr="00D60134">
        <w:rPr>
          <w:rFonts w:ascii="Arial" w:hAnsi="Arial" w:cs="Arial"/>
          <w:b/>
          <w:color w:val="0070C0"/>
          <w:sz w:val="22"/>
          <w:szCs w:val="22"/>
        </w:rPr>
        <w:fldChar w:fldCharType="end"/>
      </w:r>
      <w:r w:rsidR="007A634A" w:rsidRPr="00D60134">
        <w:rPr>
          <w:rFonts w:ascii="Arial" w:hAnsi="Arial" w:cs="Arial"/>
          <w:sz w:val="22"/>
          <w:szCs w:val="22"/>
        </w:rPr>
        <w:t>—</w:t>
      </w:r>
      <w:r w:rsidR="005673A3" w:rsidRPr="00D60134">
        <w:rPr>
          <w:rFonts w:ascii="Arial" w:hAnsi="Arial" w:cs="Arial"/>
          <w:sz w:val="22"/>
          <w:szCs w:val="22"/>
        </w:rPr>
        <w:t xml:space="preserve">Aria </w:t>
      </w:r>
      <w:r w:rsidR="002702B8" w:rsidRPr="00D60134">
        <w:rPr>
          <w:rFonts w:ascii="Arial" w:hAnsi="Arial" w:cs="Arial"/>
          <w:sz w:val="22"/>
          <w:szCs w:val="22"/>
        </w:rPr>
        <w:t>uses the</w:t>
      </w:r>
      <w:r w:rsidRPr="00D60134">
        <w:rPr>
          <w:rFonts w:ascii="Arial" w:hAnsi="Arial" w:cs="Arial"/>
          <w:sz w:val="22"/>
          <w:szCs w:val="22"/>
        </w:rPr>
        <w:t xml:space="preserve"> </w:t>
      </w:r>
      <w:proofErr w:type="spellStart"/>
      <w:r w:rsidRPr="00D60134">
        <w:rPr>
          <w:rFonts w:ascii="Arial" w:hAnsi="Arial" w:cs="Arial"/>
          <w:sz w:val="22"/>
          <w:szCs w:val="22"/>
        </w:rPr>
        <w:t>GetContract</w:t>
      </w:r>
      <w:proofErr w:type="spellEnd"/>
      <w:r w:rsidR="0021114C" w:rsidRPr="00D60134">
        <w:rPr>
          <w:rFonts w:ascii="Arial" w:hAnsi="Arial" w:cs="Arial"/>
          <w:sz w:val="22"/>
          <w:szCs w:val="22"/>
        </w:rPr>
        <w:t xml:space="preserve"> service to get Asurion information on contracts</w:t>
      </w:r>
      <w:r w:rsidR="002702B8" w:rsidRPr="00D60134">
        <w:rPr>
          <w:rFonts w:ascii="Arial" w:hAnsi="Arial" w:cs="Arial"/>
          <w:sz w:val="22"/>
          <w:szCs w:val="22"/>
        </w:rPr>
        <w:t xml:space="preserve">. </w:t>
      </w:r>
      <w:r w:rsidR="002702B8" w:rsidRPr="00473500">
        <w:rPr>
          <w:rFonts w:ascii="Arial" w:hAnsi="Arial" w:cs="Arial"/>
          <w:sz w:val="22"/>
          <w:szCs w:val="22"/>
        </w:rPr>
        <w:t xml:space="preserve">See </w:t>
      </w:r>
      <w:r w:rsidR="00067C9E" w:rsidRPr="00473500">
        <w:rPr>
          <w:rFonts w:ascii="Arial" w:hAnsi="Arial" w:cs="Arial"/>
          <w:sz w:val="22"/>
          <w:szCs w:val="22"/>
        </w:rPr>
        <w:t>“</w:t>
      </w:r>
      <w:r w:rsidR="00473500" w:rsidRPr="00473500">
        <w:rPr>
          <w:rFonts w:ascii="Arial" w:hAnsi="Arial" w:cs="Arial"/>
          <w:sz w:val="22"/>
          <w:szCs w:val="22"/>
        </w:rPr>
        <w:fldChar w:fldCharType="begin"/>
      </w:r>
      <w:r w:rsidR="00473500" w:rsidRPr="00473500">
        <w:rPr>
          <w:rFonts w:ascii="Arial" w:hAnsi="Arial" w:cs="Arial"/>
          <w:sz w:val="22"/>
          <w:szCs w:val="22"/>
        </w:rPr>
        <w:instrText xml:space="preserve"> REF _Ref311193002 \h  \* MERGEFORMAT </w:instrText>
      </w:r>
      <w:r w:rsidR="00473500" w:rsidRPr="00473500">
        <w:rPr>
          <w:rFonts w:ascii="Arial" w:hAnsi="Arial" w:cs="Arial"/>
          <w:sz w:val="22"/>
          <w:szCs w:val="22"/>
        </w:rPr>
      </w:r>
      <w:r w:rsidR="00473500" w:rsidRPr="00473500">
        <w:rPr>
          <w:rFonts w:ascii="Arial" w:hAnsi="Arial" w:cs="Arial"/>
          <w:sz w:val="22"/>
          <w:szCs w:val="22"/>
        </w:rPr>
        <w:fldChar w:fldCharType="separate"/>
      </w:r>
      <w:r w:rsidR="003E79C2" w:rsidRPr="003E79C2">
        <w:rPr>
          <w:rFonts w:ascii="Arial" w:hAnsi="Arial" w:cs="Arial"/>
          <w:sz w:val="22"/>
          <w:szCs w:val="22"/>
        </w:rPr>
        <w:t xml:space="preserve">Figure </w:t>
      </w:r>
      <w:r w:rsidR="003E79C2" w:rsidRPr="003E79C2">
        <w:rPr>
          <w:rFonts w:ascii="Arial" w:hAnsi="Arial" w:cs="Arial"/>
          <w:noProof/>
          <w:sz w:val="22"/>
          <w:szCs w:val="22"/>
        </w:rPr>
        <w:t>2.</w:t>
      </w:r>
      <w:r w:rsidR="003E79C2" w:rsidRPr="003E79C2">
        <w:rPr>
          <w:rFonts w:ascii="Arial" w:hAnsi="Arial" w:cs="Arial"/>
          <w:sz w:val="22"/>
          <w:szCs w:val="22"/>
        </w:rPr>
        <w:t xml:space="preserve"> </w:t>
      </w:r>
      <w:proofErr w:type="spellStart"/>
      <w:r w:rsidR="003E79C2" w:rsidRPr="003E79C2">
        <w:rPr>
          <w:rFonts w:ascii="Arial" w:hAnsi="Arial" w:cs="Arial"/>
          <w:sz w:val="22"/>
          <w:szCs w:val="22"/>
        </w:rPr>
        <w:t>GetContract</w:t>
      </w:r>
      <w:proofErr w:type="spellEnd"/>
      <w:r w:rsidR="003E79C2" w:rsidRPr="003E79C2">
        <w:rPr>
          <w:rFonts w:ascii="Arial" w:hAnsi="Arial" w:cs="Arial"/>
          <w:sz w:val="22"/>
          <w:szCs w:val="22"/>
        </w:rPr>
        <w:fldChar w:fldCharType="begin"/>
      </w:r>
      <w:r w:rsidR="003E79C2" w:rsidRPr="003E79C2">
        <w:rPr>
          <w:rFonts w:ascii="Arial" w:hAnsi="Arial" w:cs="Arial"/>
          <w:sz w:val="22"/>
          <w:szCs w:val="22"/>
        </w:rPr>
        <w:instrText xml:space="preserve"> XE "GetContracts" </w:instrText>
      </w:r>
      <w:r w:rsidR="003E79C2" w:rsidRPr="003E79C2">
        <w:rPr>
          <w:rFonts w:ascii="Arial" w:hAnsi="Arial" w:cs="Arial"/>
          <w:sz w:val="22"/>
          <w:szCs w:val="22"/>
        </w:rPr>
        <w:fldChar w:fldCharType="end"/>
      </w:r>
      <w:r w:rsidR="003E79C2" w:rsidRPr="003E79C2">
        <w:rPr>
          <w:rFonts w:ascii="Arial" w:hAnsi="Arial" w:cs="Arial"/>
          <w:sz w:val="22"/>
          <w:szCs w:val="22"/>
        </w:rPr>
        <w:t xml:space="preserve"> Process Flow</w:t>
      </w:r>
      <w:r w:rsidR="00473500" w:rsidRPr="00473500">
        <w:rPr>
          <w:rFonts w:ascii="Arial" w:hAnsi="Arial" w:cs="Arial"/>
          <w:sz w:val="22"/>
          <w:szCs w:val="22"/>
        </w:rPr>
        <w:fldChar w:fldCharType="end"/>
      </w:r>
      <w:r w:rsidR="002702B8" w:rsidRPr="00473500">
        <w:rPr>
          <w:rFonts w:ascii="Arial" w:hAnsi="Arial" w:cs="Arial"/>
          <w:sz w:val="22"/>
          <w:szCs w:val="22"/>
        </w:rPr>
        <w:t>” in this document.</w:t>
      </w:r>
      <w:r w:rsidR="005673A3" w:rsidRPr="00473500">
        <w:rPr>
          <w:rFonts w:ascii="Arial" w:hAnsi="Arial" w:cs="Arial"/>
          <w:sz w:val="22"/>
          <w:szCs w:val="22"/>
        </w:rPr>
        <w:t xml:space="preserve"> </w:t>
      </w:r>
    </w:p>
    <w:p w14:paraId="4D5E662F" w14:textId="77777777" w:rsidR="00272C75" w:rsidRPr="00473500" w:rsidRDefault="00272C75" w:rsidP="0034483D">
      <w:pPr>
        <w:pStyle w:val="TableTextCharChar"/>
        <w:numPr>
          <w:ilvl w:val="0"/>
          <w:numId w:val="27"/>
        </w:numPr>
        <w:rPr>
          <w:rFonts w:ascii="Arial" w:hAnsi="Arial" w:cs="Arial"/>
          <w:b/>
          <w:sz w:val="22"/>
          <w:szCs w:val="22"/>
        </w:rPr>
      </w:pPr>
      <w:proofErr w:type="spellStart"/>
      <w:r w:rsidRPr="00473500">
        <w:rPr>
          <w:rFonts w:ascii="Arial" w:hAnsi="Arial" w:cs="Arial"/>
          <w:b/>
          <w:color w:val="0070C0"/>
          <w:sz w:val="22"/>
          <w:szCs w:val="22"/>
        </w:rPr>
        <w:t>ProcessNonRefPayment</w:t>
      </w:r>
      <w:proofErr w:type="spellEnd"/>
      <w:r w:rsidR="00FB605B" w:rsidRPr="00473500">
        <w:rPr>
          <w:rFonts w:ascii="Arial" w:hAnsi="Arial" w:cs="Arial"/>
          <w:b/>
          <w:color w:val="0070C0"/>
          <w:sz w:val="22"/>
          <w:szCs w:val="22"/>
        </w:rPr>
        <w:fldChar w:fldCharType="begin"/>
      </w:r>
      <w:r w:rsidR="00FB605B" w:rsidRPr="00473500">
        <w:rPr>
          <w:rFonts w:ascii="Arial" w:hAnsi="Arial" w:cs="Arial"/>
          <w:sz w:val="22"/>
          <w:szCs w:val="22"/>
        </w:rPr>
        <w:instrText xml:space="preserve"> XE "ProcessNonRefPayment" </w:instrText>
      </w:r>
      <w:r w:rsidR="00FB605B" w:rsidRPr="00473500">
        <w:rPr>
          <w:rFonts w:ascii="Arial" w:hAnsi="Arial" w:cs="Arial"/>
          <w:b/>
          <w:color w:val="0070C0"/>
          <w:sz w:val="22"/>
          <w:szCs w:val="22"/>
        </w:rPr>
        <w:fldChar w:fldCharType="end"/>
      </w:r>
      <w:r w:rsidR="007A634A" w:rsidRPr="00473500">
        <w:rPr>
          <w:rFonts w:ascii="Arial" w:hAnsi="Arial" w:cs="Arial"/>
          <w:sz w:val="22"/>
          <w:szCs w:val="22"/>
        </w:rPr>
        <w:t>—</w:t>
      </w:r>
      <w:r w:rsidR="002702B8" w:rsidRPr="00473500">
        <w:rPr>
          <w:rFonts w:ascii="Arial" w:hAnsi="Arial" w:cs="Arial"/>
          <w:sz w:val="22"/>
          <w:szCs w:val="22"/>
        </w:rPr>
        <w:t xml:space="preserve"> Asur</w:t>
      </w:r>
      <w:r w:rsidR="005A124D" w:rsidRPr="00473500">
        <w:rPr>
          <w:rFonts w:ascii="Arial" w:hAnsi="Arial" w:cs="Arial"/>
          <w:sz w:val="22"/>
          <w:szCs w:val="22"/>
        </w:rPr>
        <w:t xml:space="preserve">ion uses the </w:t>
      </w:r>
      <w:proofErr w:type="spellStart"/>
      <w:r w:rsidR="005A124D" w:rsidRPr="00473500">
        <w:rPr>
          <w:rFonts w:ascii="Arial" w:hAnsi="Arial" w:cs="Arial"/>
          <w:sz w:val="22"/>
          <w:szCs w:val="22"/>
        </w:rPr>
        <w:t>ProcessNonRefPayment</w:t>
      </w:r>
      <w:proofErr w:type="spellEnd"/>
      <w:r w:rsidR="0077120F" w:rsidRPr="00473500">
        <w:rPr>
          <w:rFonts w:ascii="Arial" w:hAnsi="Arial" w:cs="Arial"/>
          <w:sz w:val="22"/>
          <w:szCs w:val="22"/>
        </w:rPr>
        <w:t xml:space="preserve"> service to process non-</w:t>
      </w:r>
      <w:proofErr w:type="spellStart"/>
      <w:r w:rsidR="0077120F" w:rsidRPr="00473500">
        <w:rPr>
          <w:rFonts w:ascii="Arial" w:hAnsi="Arial" w:cs="Arial"/>
          <w:sz w:val="22"/>
          <w:szCs w:val="22"/>
        </w:rPr>
        <w:t>refndable</w:t>
      </w:r>
      <w:proofErr w:type="spellEnd"/>
      <w:r w:rsidR="0077120F" w:rsidRPr="00473500">
        <w:rPr>
          <w:rFonts w:ascii="Arial" w:hAnsi="Arial" w:cs="Arial"/>
          <w:sz w:val="22"/>
          <w:szCs w:val="22"/>
        </w:rPr>
        <w:t xml:space="preserve"> payments</w:t>
      </w:r>
      <w:r w:rsidR="002702B8" w:rsidRPr="00473500">
        <w:rPr>
          <w:rFonts w:ascii="Arial" w:hAnsi="Arial" w:cs="Arial"/>
          <w:sz w:val="22"/>
          <w:szCs w:val="22"/>
        </w:rPr>
        <w:t>. See “</w:t>
      </w:r>
      <w:r w:rsidR="00077F98" w:rsidRPr="00473500">
        <w:rPr>
          <w:rFonts w:ascii="Arial" w:hAnsi="Arial" w:cs="Arial"/>
          <w:sz w:val="22"/>
          <w:szCs w:val="22"/>
        </w:rPr>
        <w:fldChar w:fldCharType="begin"/>
      </w:r>
      <w:r w:rsidR="00077F98" w:rsidRPr="00473500">
        <w:rPr>
          <w:rFonts w:ascii="Arial" w:hAnsi="Arial" w:cs="Arial"/>
          <w:sz w:val="22"/>
          <w:szCs w:val="22"/>
        </w:rPr>
        <w:instrText xml:space="preserve"> REF _Ref309736105 \h </w:instrText>
      </w:r>
      <w:r w:rsidR="00753DB0" w:rsidRPr="00473500">
        <w:rPr>
          <w:rFonts w:ascii="Arial" w:hAnsi="Arial" w:cs="Arial"/>
          <w:sz w:val="22"/>
          <w:szCs w:val="22"/>
        </w:rPr>
        <w:instrText xml:space="preserve"> \* MERGEFORMAT </w:instrText>
      </w:r>
      <w:r w:rsidR="00077F98" w:rsidRPr="00473500">
        <w:rPr>
          <w:rFonts w:ascii="Arial" w:hAnsi="Arial" w:cs="Arial"/>
          <w:sz w:val="22"/>
          <w:szCs w:val="22"/>
        </w:rPr>
      </w:r>
      <w:r w:rsidR="00077F98" w:rsidRPr="00473500">
        <w:rPr>
          <w:rFonts w:ascii="Arial" w:hAnsi="Arial" w:cs="Arial"/>
          <w:sz w:val="22"/>
          <w:szCs w:val="22"/>
        </w:rPr>
        <w:fldChar w:fldCharType="separate"/>
      </w:r>
      <w:r w:rsidR="003E79C2" w:rsidRPr="003E79C2">
        <w:rPr>
          <w:rFonts w:ascii="Arial" w:hAnsi="Arial" w:cs="Arial"/>
          <w:sz w:val="22"/>
          <w:szCs w:val="22"/>
        </w:rPr>
        <w:t xml:space="preserve">Figure </w:t>
      </w:r>
      <w:r w:rsidR="003E79C2" w:rsidRPr="003E79C2">
        <w:rPr>
          <w:rFonts w:ascii="Arial" w:hAnsi="Arial" w:cs="Arial"/>
          <w:noProof/>
          <w:sz w:val="22"/>
          <w:szCs w:val="22"/>
        </w:rPr>
        <w:t>5.</w:t>
      </w:r>
      <w:r w:rsidR="003E79C2" w:rsidRPr="003E79C2">
        <w:rPr>
          <w:rFonts w:ascii="Arial" w:hAnsi="Arial" w:cs="Arial"/>
          <w:sz w:val="22"/>
          <w:szCs w:val="22"/>
        </w:rPr>
        <w:t xml:space="preserve"> </w:t>
      </w:r>
      <w:proofErr w:type="spellStart"/>
      <w:r w:rsidR="003E79C2" w:rsidRPr="003E79C2">
        <w:rPr>
          <w:rFonts w:ascii="Arial" w:hAnsi="Arial" w:cs="Arial"/>
          <w:sz w:val="22"/>
          <w:szCs w:val="22"/>
        </w:rPr>
        <w:t>ProcessNonRefPayment</w:t>
      </w:r>
      <w:proofErr w:type="spellEnd"/>
      <w:r w:rsidR="003E79C2" w:rsidRPr="003E79C2">
        <w:rPr>
          <w:rFonts w:ascii="Arial" w:hAnsi="Arial" w:cs="Arial"/>
          <w:sz w:val="22"/>
          <w:szCs w:val="22"/>
        </w:rPr>
        <w:fldChar w:fldCharType="begin"/>
      </w:r>
      <w:r w:rsidR="003E79C2" w:rsidRPr="003E79C2">
        <w:rPr>
          <w:rFonts w:ascii="Arial" w:hAnsi="Arial" w:cs="Arial"/>
          <w:sz w:val="22"/>
          <w:szCs w:val="22"/>
        </w:rPr>
        <w:instrText xml:space="preserve"> XE "ProcessNonRefPayment" </w:instrText>
      </w:r>
      <w:r w:rsidR="003E79C2" w:rsidRPr="003E79C2">
        <w:rPr>
          <w:rFonts w:ascii="Arial" w:hAnsi="Arial" w:cs="Arial"/>
          <w:sz w:val="22"/>
          <w:szCs w:val="22"/>
        </w:rPr>
        <w:fldChar w:fldCharType="end"/>
      </w:r>
      <w:r w:rsidR="003E79C2" w:rsidRPr="003E79C2">
        <w:rPr>
          <w:rFonts w:ascii="Arial" w:hAnsi="Arial" w:cs="Arial"/>
          <w:sz w:val="22"/>
          <w:szCs w:val="22"/>
        </w:rPr>
        <w:t xml:space="preserve"> Gateway</w:t>
      </w:r>
      <w:r w:rsidR="003E79C2" w:rsidRPr="003E79C2">
        <w:rPr>
          <w:rFonts w:ascii="Arial" w:hAnsi="Arial" w:cs="Arial"/>
          <w:sz w:val="22"/>
          <w:szCs w:val="22"/>
        </w:rPr>
        <w:fldChar w:fldCharType="begin"/>
      </w:r>
      <w:r w:rsidR="003E79C2" w:rsidRPr="003E79C2">
        <w:rPr>
          <w:rFonts w:ascii="Arial" w:hAnsi="Arial" w:cs="Arial"/>
          <w:sz w:val="22"/>
          <w:szCs w:val="22"/>
        </w:rPr>
        <w:instrText xml:space="preserve"> XE "Gateway" </w:instrText>
      </w:r>
      <w:r w:rsidR="003E79C2" w:rsidRPr="003E79C2">
        <w:rPr>
          <w:rFonts w:ascii="Arial" w:hAnsi="Arial" w:cs="Arial"/>
          <w:sz w:val="22"/>
          <w:szCs w:val="22"/>
        </w:rPr>
        <w:fldChar w:fldCharType="end"/>
      </w:r>
      <w:r w:rsidR="003E79C2" w:rsidRPr="003E79C2">
        <w:rPr>
          <w:rFonts w:ascii="Arial" w:hAnsi="Arial" w:cs="Arial"/>
          <w:sz w:val="22"/>
          <w:szCs w:val="22"/>
        </w:rPr>
        <w:t xml:space="preserve"> Process Flow</w:t>
      </w:r>
      <w:r w:rsidR="00077F98" w:rsidRPr="00473500">
        <w:rPr>
          <w:rFonts w:ascii="Arial" w:hAnsi="Arial" w:cs="Arial"/>
          <w:sz w:val="22"/>
          <w:szCs w:val="22"/>
        </w:rPr>
        <w:fldChar w:fldCharType="end"/>
      </w:r>
      <w:r w:rsidR="002702B8" w:rsidRPr="00473500">
        <w:rPr>
          <w:rFonts w:ascii="Arial" w:hAnsi="Arial" w:cs="Arial"/>
          <w:sz w:val="22"/>
          <w:szCs w:val="22"/>
        </w:rPr>
        <w:t>” in this document.</w:t>
      </w:r>
    </w:p>
    <w:p w14:paraId="3982E74D" w14:textId="77777777" w:rsidR="00272C75" w:rsidRPr="00473500" w:rsidRDefault="00272C75" w:rsidP="0034483D">
      <w:pPr>
        <w:pStyle w:val="TableTextCharChar"/>
        <w:numPr>
          <w:ilvl w:val="0"/>
          <w:numId w:val="27"/>
        </w:numPr>
        <w:rPr>
          <w:rFonts w:ascii="Arial" w:hAnsi="Arial" w:cs="Arial"/>
          <w:sz w:val="22"/>
          <w:szCs w:val="22"/>
        </w:rPr>
      </w:pPr>
      <w:proofErr w:type="spellStart"/>
      <w:r w:rsidRPr="00473500">
        <w:rPr>
          <w:rFonts w:ascii="Arial" w:hAnsi="Arial" w:cs="Arial"/>
          <w:b/>
          <w:color w:val="0070C0"/>
          <w:sz w:val="22"/>
          <w:szCs w:val="22"/>
        </w:rPr>
        <w:t>Process</w:t>
      </w:r>
      <w:r w:rsidR="0077120F" w:rsidRPr="00473500">
        <w:rPr>
          <w:rFonts w:ascii="Arial" w:hAnsi="Arial" w:cs="Arial"/>
          <w:b/>
          <w:color w:val="0070C0"/>
          <w:sz w:val="22"/>
          <w:szCs w:val="22"/>
        </w:rPr>
        <w:t>Non</w:t>
      </w:r>
      <w:r w:rsidRPr="00473500">
        <w:rPr>
          <w:rFonts w:ascii="Arial" w:hAnsi="Arial" w:cs="Arial"/>
          <w:b/>
          <w:color w:val="0070C0"/>
          <w:sz w:val="22"/>
          <w:szCs w:val="22"/>
        </w:rPr>
        <w:t>RefPaymentGateway</w:t>
      </w:r>
      <w:proofErr w:type="spellEnd"/>
      <w:r w:rsidR="00FB605B" w:rsidRPr="00473500">
        <w:rPr>
          <w:rFonts w:ascii="Arial" w:hAnsi="Arial" w:cs="Arial"/>
          <w:b/>
          <w:color w:val="0070C0"/>
          <w:sz w:val="22"/>
          <w:szCs w:val="22"/>
        </w:rPr>
        <w:fldChar w:fldCharType="begin"/>
      </w:r>
      <w:r w:rsidR="00FB605B" w:rsidRPr="00473500">
        <w:rPr>
          <w:rFonts w:ascii="Arial" w:hAnsi="Arial" w:cs="Arial"/>
          <w:sz w:val="22"/>
          <w:szCs w:val="22"/>
        </w:rPr>
        <w:instrText xml:space="preserve"> XE "ProcessNonRefPaymentGateway" </w:instrText>
      </w:r>
      <w:r w:rsidR="00FB605B" w:rsidRPr="00473500">
        <w:rPr>
          <w:rFonts w:ascii="Arial" w:hAnsi="Arial" w:cs="Arial"/>
          <w:b/>
          <w:color w:val="0070C0"/>
          <w:sz w:val="22"/>
          <w:szCs w:val="22"/>
        </w:rPr>
        <w:fldChar w:fldCharType="end"/>
      </w:r>
      <w:r w:rsidR="007A634A" w:rsidRPr="00473500">
        <w:rPr>
          <w:rFonts w:ascii="Arial" w:hAnsi="Arial" w:cs="Arial"/>
          <w:sz w:val="22"/>
          <w:szCs w:val="22"/>
        </w:rPr>
        <w:t>—</w:t>
      </w:r>
      <w:r w:rsidR="0077120F" w:rsidRPr="00473500">
        <w:rPr>
          <w:rFonts w:ascii="Arial" w:hAnsi="Arial" w:cs="Arial"/>
          <w:sz w:val="22"/>
          <w:szCs w:val="22"/>
        </w:rPr>
        <w:t>Gateway</w:t>
      </w:r>
      <w:r w:rsidR="00887A0D" w:rsidRPr="00473500">
        <w:rPr>
          <w:rFonts w:ascii="Arial" w:hAnsi="Arial" w:cs="Arial"/>
          <w:sz w:val="22"/>
          <w:szCs w:val="22"/>
        </w:rPr>
        <w:fldChar w:fldCharType="begin"/>
      </w:r>
      <w:r w:rsidR="00887A0D" w:rsidRPr="00473500">
        <w:rPr>
          <w:rFonts w:ascii="Arial" w:hAnsi="Arial" w:cs="Arial"/>
          <w:sz w:val="22"/>
          <w:szCs w:val="22"/>
        </w:rPr>
        <w:instrText xml:space="preserve"> XE "Gateway" </w:instrText>
      </w:r>
      <w:r w:rsidR="00887A0D" w:rsidRPr="00473500">
        <w:rPr>
          <w:rFonts w:ascii="Arial" w:hAnsi="Arial" w:cs="Arial"/>
          <w:sz w:val="22"/>
          <w:szCs w:val="22"/>
        </w:rPr>
        <w:fldChar w:fldCharType="end"/>
      </w:r>
      <w:r w:rsidR="0077120F" w:rsidRPr="00473500">
        <w:rPr>
          <w:rFonts w:ascii="Arial" w:hAnsi="Arial" w:cs="Arial"/>
          <w:sz w:val="22"/>
          <w:szCs w:val="22"/>
        </w:rPr>
        <w:t xml:space="preserve"> for processing non-refundable payments. See </w:t>
      </w:r>
      <w:r w:rsidR="00E416DD" w:rsidRPr="00473500">
        <w:rPr>
          <w:rFonts w:ascii="Arial" w:hAnsi="Arial" w:cs="Arial"/>
          <w:sz w:val="22"/>
          <w:szCs w:val="22"/>
        </w:rPr>
        <w:t>“</w:t>
      </w:r>
      <w:r w:rsidR="00077F98" w:rsidRPr="00473500">
        <w:rPr>
          <w:rFonts w:ascii="Arial" w:hAnsi="Arial" w:cs="Arial"/>
          <w:sz w:val="22"/>
          <w:szCs w:val="22"/>
        </w:rPr>
        <w:t>“</w:t>
      </w:r>
      <w:r w:rsidR="00077F98" w:rsidRPr="00473500">
        <w:rPr>
          <w:rFonts w:ascii="Arial" w:hAnsi="Arial" w:cs="Arial"/>
          <w:sz w:val="22"/>
          <w:szCs w:val="22"/>
        </w:rPr>
        <w:fldChar w:fldCharType="begin"/>
      </w:r>
      <w:r w:rsidR="00077F98" w:rsidRPr="00473500">
        <w:rPr>
          <w:rFonts w:ascii="Arial" w:hAnsi="Arial" w:cs="Arial"/>
          <w:sz w:val="22"/>
          <w:szCs w:val="22"/>
        </w:rPr>
        <w:instrText xml:space="preserve"> REF _Ref309736105 \h </w:instrText>
      </w:r>
      <w:r w:rsidR="00753DB0" w:rsidRPr="00473500">
        <w:rPr>
          <w:rFonts w:ascii="Arial" w:hAnsi="Arial" w:cs="Arial"/>
          <w:sz w:val="22"/>
          <w:szCs w:val="22"/>
        </w:rPr>
        <w:instrText xml:space="preserve"> \* MERGEFORMAT </w:instrText>
      </w:r>
      <w:r w:rsidR="00077F98" w:rsidRPr="00473500">
        <w:rPr>
          <w:rFonts w:ascii="Arial" w:hAnsi="Arial" w:cs="Arial"/>
          <w:sz w:val="22"/>
          <w:szCs w:val="22"/>
        </w:rPr>
      </w:r>
      <w:r w:rsidR="00077F98" w:rsidRPr="00473500">
        <w:rPr>
          <w:rFonts w:ascii="Arial" w:hAnsi="Arial" w:cs="Arial"/>
          <w:sz w:val="22"/>
          <w:szCs w:val="22"/>
        </w:rPr>
        <w:fldChar w:fldCharType="separate"/>
      </w:r>
      <w:r w:rsidR="003E79C2" w:rsidRPr="003E79C2">
        <w:rPr>
          <w:rFonts w:ascii="Arial" w:hAnsi="Arial" w:cs="Arial"/>
          <w:sz w:val="22"/>
          <w:szCs w:val="22"/>
        </w:rPr>
        <w:t xml:space="preserve">Figure </w:t>
      </w:r>
      <w:r w:rsidR="003E79C2" w:rsidRPr="003E79C2">
        <w:rPr>
          <w:rFonts w:ascii="Arial" w:hAnsi="Arial" w:cs="Arial"/>
          <w:noProof/>
          <w:sz w:val="22"/>
          <w:szCs w:val="22"/>
        </w:rPr>
        <w:t>5.</w:t>
      </w:r>
      <w:r w:rsidR="003E79C2" w:rsidRPr="003E79C2">
        <w:rPr>
          <w:rFonts w:ascii="Arial" w:hAnsi="Arial" w:cs="Arial"/>
          <w:sz w:val="22"/>
          <w:szCs w:val="22"/>
        </w:rPr>
        <w:t xml:space="preserve"> </w:t>
      </w:r>
      <w:proofErr w:type="spellStart"/>
      <w:r w:rsidR="003E79C2" w:rsidRPr="003E79C2">
        <w:rPr>
          <w:rFonts w:ascii="Arial" w:hAnsi="Arial" w:cs="Arial"/>
          <w:sz w:val="22"/>
          <w:szCs w:val="22"/>
        </w:rPr>
        <w:t>ProcessNonRefPayment</w:t>
      </w:r>
      <w:proofErr w:type="spellEnd"/>
      <w:r w:rsidR="003E79C2" w:rsidRPr="003E79C2">
        <w:rPr>
          <w:rFonts w:ascii="Arial" w:hAnsi="Arial" w:cs="Arial"/>
          <w:sz w:val="22"/>
          <w:szCs w:val="22"/>
        </w:rPr>
        <w:fldChar w:fldCharType="begin"/>
      </w:r>
      <w:r w:rsidR="003E79C2" w:rsidRPr="003E79C2">
        <w:rPr>
          <w:rFonts w:ascii="Arial" w:hAnsi="Arial" w:cs="Arial"/>
          <w:sz w:val="22"/>
          <w:szCs w:val="22"/>
        </w:rPr>
        <w:instrText xml:space="preserve"> XE "ProcessNonRefPayment" </w:instrText>
      </w:r>
      <w:r w:rsidR="003E79C2" w:rsidRPr="003E79C2">
        <w:rPr>
          <w:rFonts w:ascii="Arial" w:hAnsi="Arial" w:cs="Arial"/>
          <w:sz w:val="22"/>
          <w:szCs w:val="22"/>
        </w:rPr>
        <w:fldChar w:fldCharType="end"/>
      </w:r>
      <w:r w:rsidR="003E79C2" w:rsidRPr="003E79C2">
        <w:rPr>
          <w:rFonts w:ascii="Arial" w:hAnsi="Arial" w:cs="Arial"/>
          <w:sz w:val="22"/>
          <w:szCs w:val="22"/>
        </w:rPr>
        <w:t xml:space="preserve"> Gateway</w:t>
      </w:r>
      <w:r w:rsidR="003E79C2" w:rsidRPr="003E79C2">
        <w:rPr>
          <w:rFonts w:ascii="Arial" w:hAnsi="Arial" w:cs="Arial"/>
          <w:sz w:val="22"/>
          <w:szCs w:val="22"/>
        </w:rPr>
        <w:fldChar w:fldCharType="begin"/>
      </w:r>
      <w:r w:rsidR="003E79C2" w:rsidRPr="003E79C2">
        <w:rPr>
          <w:rFonts w:ascii="Arial" w:hAnsi="Arial" w:cs="Arial"/>
          <w:sz w:val="22"/>
          <w:szCs w:val="22"/>
        </w:rPr>
        <w:instrText xml:space="preserve"> XE "Gateway" </w:instrText>
      </w:r>
      <w:r w:rsidR="003E79C2" w:rsidRPr="003E79C2">
        <w:rPr>
          <w:rFonts w:ascii="Arial" w:hAnsi="Arial" w:cs="Arial"/>
          <w:sz w:val="22"/>
          <w:szCs w:val="22"/>
        </w:rPr>
        <w:fldChar w:fldCharType="end"/>
      </w:r>
      <w:r w:rsidR="003E79C2" w:rsidRPr="003E79C2">
        <w:rPr>
          <w:rFonts w:ascii="Arial" w:hAnsi="Arial" w:cs="Arial"/>
          <w:sz w:val="22"/>
          <w:szCs w:val="22"/>
        </w:rPr>
        <w:t xml:space="preserve"> Process Flow</w:t>
      </w:r>
      <w:r w:rsidR="00077F98" w:rsidRPr="00473500">
        <w:rPr>
          <w:rFonts w:ascii="Arial" w:hAnsi="Arial" w:cs="Arial"/>
          <w:sz w:val="22"/>
          <w:szCs w:val="22"/>
        </w:rPr>
        <w:fldChar w:fldCharType="end"/>
      </w:r>
      <w:r w:rsidR="00E416DD" w:rsidRPr="00473500">
        <w:rPr>
          <w:rFonts w:ascii="Arial" w:hAnsi="Arial" w:cs="Arial"/>
          <w:sz w:val="22"/>
          <w:szCs w:val="22"/>
        </w:rPr>
        <w:t xml:space="preserve">” </w:t>
      </w:r>
      <w:r w:rsidR="0077120F" w:rsidRPr="00473500">
        <w:rPr>
          <w:rFonts w:ascii="Arial" w:hAnsi="Arial" w:cs="Arial"/>
          <w:sz w:val="22"/>
          <w:szCs w:val="22"/>
        </w:rPr>
        <w:t>in this document.</w:t>
      </w:r>
    </w:p>
    <w:p w14:paraId="6DF040B9" w14:textId="77777777" w:rsidR="0077120F" w:rsidRPr="00D60134" w:rsidRDefault="0077120F" w:rsidP="0077120F">
      <w:pPr>
        <w:pStyle w:val="TableTextCharChar"/>
        <w:numPr>
          <w:ilvl w:val="0"/>
          <w:numId w:val="27"/>
        </w:numPr>
        <w:rPr>
          <w:rFonts w:ascii="Arial" w:hAnsi="Arial" w:cs="Arial"/>
          <w:sz w:val="22"/>
          <w:szCs w:val="22"/>
        </w:rPr>
      </w:pPr>
      <w:proofErr w:type="spellStart"/>
      <w:r w:rsidRPr="00473500">
        <w:rPr>
          <w:rFonts w:ascii="Arial" w:hAnsi="Arial" w:cs="Arial"/>
          <w:b/>
          <w:color w:val="0070C0"/>
          <w:sz w:val="22"/>
          <w:szCs w:val="22"/>
        </w:rPr>
        <w:t>ProcessNonRefPremium</w:t>
      </w:r>
      <w:proofErr w:type="spellEnd"/>
      <w:r w:rsidRPr="00473500">
        <w:rPr>
          <w:rFonts w:ascii="Arial" w:hAnsi="Arial" w:cs="Arial"/>
          <w:b/>
          <w:color w:val="0070C0"/>
          <w:sz w:val="22"/>
          <w:szCs w:val="22"/>
        </w:rPr>
        <w:t xml:space="preserve"> Payment</w:t>
      </w:r>
      <w:r w:rsidR="00887A0D" w:rsidRPr="00473500">
        <w:rPr>
          <w:rFonts w:ascii="Arial" w:hAnsi="Arial" w:cs="Arial"/>
          <w:sz w:val="22"/>
          <w:szCs w:val="22"/>
        </w:rPr>
        <w:t>—Asurio</w:t>
      </w:r>
      <w:r w:rsidRPr="00473500">
        <w:rPr>
          <w:rFonts w:ascii="Arial" w:hAnsi="Arial" w:cs="Arial"/>
          <w:sz w:val="22"/>
          <w:szCs w:val="22"/>
        </w:rPr>
        <w:t>n uses</w:t>
      </w:r>
      <w:r w:rsidR="00887A0D" w:rsidRPr="00473500">
        <w:rPr>
          <w:rFonts w:ascii="Arial" w:hAnsi="Arial" w:cs="Arial"/>
          <w:sz w:val="22"/>
          <w:szCs w:val="22"/>
        </w:rPr>
        <w:t xml:space="preserve"> </w:t>
      </w:r>
      <w:r w:rsidRPr="00473500">
        <w:rPr>
          <w:rFonts w:ascii="Arial" w:hAnsi="Arial" w:cs="Arial"/>
          <w:sz w:val="22"/>
          <w:szCs w:val="22"/>
        </w:rPr>
        <w:t>this service to process non-</w:t>
      </w:r>
      <w:r w:rsidRPr="00D60134">
        <w:rPr>
          <w:rFonts w:ascii="Arial" w:hAnsi="Arial" w:cs="Arial"/>
          <w:sz w:val="22"/>
          <w:szCs w:val="22"/>
        </w:rPr>
        <w:t xml:space="preserve">refundable premium payments. See </w:t>
      </w:r>
      <w:r w:rsidR="00140568" w:rsidRPr="00D60134">
        <w:rPr>
          <w:rFonts w:ascii="Arial" w:hAnsi="Arial" w:cs="Arial"/>
          <w:sz w:val="22"/>
          <w:szCs w:val="22"/>
        </w:rPr>
        <w:t>“</w:t>
      </w:r>
      <w:r w:rsidR="00E416DD" w:rsidRPr="00D60134">
        <w:rPr>
          <w:rFonts w:ascii="Arial" w:hAnsi="Arial" w:cs="Arial"/>
          <w:sz w:val="22"/>
          <w:szCs w:val="22"/>
        </w:rPr>
        <w:t xml:space="preserve"> </w:t>
      </w:r>
      <w:r w:rsidR="00915A18" w:rsidRPr="00D60134">
        <w:rPr>
          <w:rFonts w:ascii="Arial" w:hAnsi="Arial" w:cs="Arial"/>
          <w:sz w:val="22"/>
          <w:szCs w:val="22"/>
        </w:rPr>
        <w:fldChar w:fldCharType="begin"/>
      </w:r>
      <w:r w:rsidR="00915A18" w:rsidRPr="00D60134">
        <w:rPr>
          <w:rFonts w:ascii="Arial" w:hAnsi="Arial" w:cs="Arial"/>
          <w:sz w:val="22"/>
          <w:szCs w:val="22"/>
        </w:rPr>
        <w:instrText xml:space="preserve"> REF _Ref309804739 \h </w:instrText>
      </w:r>
      <w:r w:rsidR="00753DB0" w:rsidRPr="00D60134">
        <w:rPr>
          <w:rFonts w:ascii="Arial" w:hAnsi="Arial" w:cs="Arial"/>
          <w:sz w:val="22"/>
          <w:szCs w:val="22"/>
        </w:rPr>
        <w:instrText xml:space="preserve"> \* MERGEFORMAT </w:instrText>
      </w:r>
      <w:r w:rsidR="00915A18" w:rsidRPr="00D60134">
        <w:rPr>
          <w:rFonts w:ascii="Arial" w:hAnsi="Arial" w:cs="Arial"/>
          <w:sz w:val="22"/>
          <w:szCs w:val="22"/>
        </w:rPr>
      </w:r>
      <w:r w:rsidR="00915A18" w:rsidRPr="00D60134">
        <w:rPr>
          <w:rFonts w:ascii="Arial" w:hAnsi="Arial" w:cs="Arial"/>
          <w:sz w:val="22"/>
          <w:szCs w:val="22"/>
        </w:rPr>
        <w:fldChar w:fldCharType="separate"/>
      </w:r>
      <w:r w:rsidR="003E79C2" w:rsidRPr="003E79C2">
        <w:rPr>
          <w:rFonts w:ascii="Arial" w:hAnsi="Arial" w:cs="Arial"/>
          <w:sz w:val="22"/>
          <w:szCs w:val="22"/>
        </w:rPr>
        <w:t xml:space="preserve">Figure </w:t>
      </w:r>
      <w:r w:rsidR="003E79C2" w:rsidRPr="003E79C2">
        <w:rPr>
          <w:rFonts w:ascii="Arial" w:hAnsi="Arial" w:cs="Arial"/>
          <w:noProof/>
          <w:sz w:val="22"/>
          <w:szCs w:val="22"/>
        </w:rPr>
        <w:t>4.</w:t>
      </w:r>
      <w:r w:rsidR="003E79C2" w:rsidRPr="003E79C2">
        <w:rPr>
          <w:rFonts w:ascii="Arial" w:hAnsi="Arial" w:cs="Arial"/>
          <w:sz w:val="22"/>
          <w:szCs w:val="22"/>
        </w:rPr>
        <w:t xml:space="preserve"> </w:t>
      </w:r>
      <w:proofErr w:type="spellStart"/>
      <w:r w:rsidR="003E79C2" w:rsidRPr="003E79C2">
        <w:rPr>
          <w:rFonts w:ascii="Arial" w:hAnsi="Arial" w:cs="Arial"/>
          <w:sz w:val="22"/>
          <w:szCs w:val="22"/>
        </w:rPr>
        <w:t>CreateContract</w:t>
      </w:r>
      <w:proofErr w:type="spellEnd"/>
      <w:r w:rsidR="003E79C2" w:rsidRPr="003E79C2">
        <w:rPr>
          <w:rFonts w:ascii="Arial" w:hAnsi="Arial" w:cs="Arial"/>
          <w:sz w:val="22"/>
          <w:szCs w:val="22"/>
        </w:rPr>
        <w:fldChar w:fldCharType="begin"/>
      </w:r>
      <w:r w:rsidR="003E79C2" w:rsidRPr="003E79C2">
        <w:rPr>
          <w:rFonts w:ascii="Arial" w:hAnsi="Arial" w:cs="Arial"/>
          <w:sz w:val="22"/>
          <w:szCs w:val="22"/>
        </w:rPr>
        <w:instrText xml:space="preserve"> XE "CreateContract" </w:instrText>
      </w:r>
      <w:r w:rsidR="003E79C2" w:rsidRPr="003E79C2">
        <w:rPr>
          <w:rFonts w:ascii="Arial" w:hAnsi="Arial" w:cs="Arial"/>
          <w:sz w:val="22"/>
          <w:szCs w:val="22"/>
        </w:rPr>
        <w:fldChar w:fldCharType="end"/>
      </w:r>
      <w:r w:rsidR="003E79C2" w:rsidRPr="003E79C2">
        <w:rPr>
          <w:rFonts w:ascii="Arial" w:hAnsi="Arial" w:cs="Arial"/>
          <w:sz w:val="22"/>
          <w:szCs w:val="22"/>
        </w:rPr>
        <w:t xml:space="preserve"> Process Flow</w:t>
      </w:r>
      <w:r w:rsidR="00915A18" w:rsidRPr="00D60134">
        <w:rPr>
          <w:rFonts w:ascii="Arial" w:hAnsi="Arial" w:cs="Arial"/>
          <w:sz w:val="22"/>
          <w:szCs w:val="22"/>
        </w:rPr>
        <w:fldChar w:fldCharType="end"/>
      </w:r>
      <w:r w:rsidR="00067C9E" w:rsidRPr="00D60134">
        <w:rPr>
          <w:rFonts w:ascii="Arial" w:hAnsi="Arial" w:cs="Arial"/>
          <w:sz w:val="22"/>
          <w:szCs w:val="22"/>
        </w:rPr>
        <w:t xml:space="preserve">” </w:t>
      </w:r>
      <w:r w:rsidRPr="00D60134">
        <w:rPr>
          <w:rFonts w:ascii="Arial" w:hAnsi="Arial" w:cs="Arial"/>
          <w:sz w:val="22"/>
          <w:szCs w:val="22"/>
        </w:rPr>
        <w:t>in this document.</w:t>
      </w:r>
    </w:p>
    <w:p w14:paraId="34EFEB8C" w14:textId="77777777" w:rsidR="00642044" w:rsidRDefault="004D3451" w:rsidP="009245D8">
      <w:pPr>
        <w:pStyle w:val="TableTextCharChar"/>
        <w:spacing w:before="120"/>
        <w:rPr>
          <w:rFonts w:ascii="Arial" w:hAnsi="Arial" w:cs="Arial"/>
          <w:sz w:val="22"/>
          <w:szCs w:val="22"/>
        </w:rPr>
      </w:pPr>
      <w:r w:rsidRPr="004D3451">
        <w:rPr>
          <w:rFonts w:ascii="Arial" w:hAnsi="Arial" w:cs="Arial"/>
          <w:b/>
          <w:sz w:val="22"/>
          <w:szCs w:val="22"/>
        </w:rPr>
        <w:t>Note</w:t>
      </w:r>
      <w:r>
        <w:rPr>
          <w:rFonts w:ascii="Arial" w:hAnsi="Arial" w:cs="Arial"/>
          <w:sz w:val="22"/>
          <w:szCs w:val="22"/>
        </w:rPr>
        <w:t xml:space="preserve">: </w:t>
      </w:r>
      <w:r w:rsidR="006733C1">
        <w:rPr>
          <w:rFonts w:ascii="Arial" w:hAnsi="Arial" w:cs="Arial"/>
          <w:sz w:val="22"/>
          <w:szCs w:val="22"/>
        </w:rPr>
        <w:t xml:space="preserve">These </w:t>
      </w:r>
      <w:r w:rsidR="00F92E67">
        <w:rPr>
          <w:rFonts w:ascii="Arial" w:hAnsi="Arial" w:cs="Arial"/>
          <w:sz w:val="22"/>
          <w:szCs w:val="22"/>
        </w:rPr>
        <w:t>are t</w:t>
      </w:r>
      <w:r w:rsidR="006733C1">
        <w:rPr>
          <w:rFonts w:ascii="Arial" w:hAnsi="Arial" w:cs="Arial"/>
          <w:sz w:val="22"/>
          <w:szCs w:val="22"/>
        </w:rPr>
        <w:t xml:space="preserve">he basic Asurion Subscriber Billing System. </w:t>
      </w:r>
      <w:r w:rsidR="00F92E67">
        <w:rPr>
          <w:rFonts w:ascii="Arial" w:hAnsi="Arial" w:cs="Arial"/>
          <w:sz w:val="22"/>
          <w:szCs w:val="22"/>
        </w:rPr>
        <w:t>S</w:t>
      </w:r>
      <w:r w:rsidR="00642044">
        <w:rPr>
          <w:rFonts w:ascii="Arial" w:hAnsi="Arial" w:cs="Arial"/>
          <w:sz w:val="22"/>
          <w:szCs w:val="22"/>
        </w:rPr>
        <w:t>ome customers</w:t>
      </w:r>
      <w:r w:rsidR="008666EE">
        <w:rPr>
          <w:rFonts w:ascii="Arial" w:hAnsi="Arial" w:cs="Arial"/>
          <w:sz w:val="22"/>
          <w:szCs w:val="22"/>
        </w:rPr>
        <w:t xml:space="preserve"> may incorporate other Asurion s</w:t>
      </w:r>
      <w:r w:rsidR="00642044">
        <w:rPr>
          <w:rFonts w:ascii="Arial" w:hAnsi="Arial" w:cs="Arial"/>
          <w:sz w:val="22"/>
          <w:szCs w:val="22"/>
        </w:rPr>
        <w:t xml:space="preserve">ervices (e.g., </w:t>
      </w:r>
      <w:proofErr w:type="spellStart"/>
      <w:r w:rsidR="00642044">
        <w:rPr>
          <w:rFonts w:ascii="Arial" w:hAnsi="Arial" w:cs="Arial"/>
          <w:sz w:val="22"/>
          <w:szCs w:val="22"/>
        </w:rPr>
        <w:t>ProcessPremium</w:t>
      </w:r>
      <w:proofErr w:type="spellEnd"/>
      <w:r w:rsidR="00642044">
        <w:rPr>
          <w:rFonts w:ascii="Arial" w:hAnsi="Arial" w:cs="Arial"/>
          <w:sz w:val="22"/>
          <w:szCs w:val="22"/>
        </w:rPr>
        <w:t>) into their implementation</w:t>
      </w:r>
      <w:r w:rsidR="00F92E67">
        <w:rPr>
          <w:rFonts w:ascii="Arial" w:hAnsi="Arial" w:cs="Arial"/>
          <w:sz w:val="22"/>
          <w:szCs w:val="22"/>
        </w:rPr>
        <w:t>s</w:t>
      </w:r>
      <w:r w:rsidR="00642044">
        <w:rPr>
          <w:rFonts w:ascii="Arial" w:hAnsi="Arial" w:cs="Arial"/>
          <w:sz w:val="22"/>
          <w:szCs w:val="22"/>
        </w:rPr>
        <w:t>.</w:t>
      </w:r>
    </w:p>
    <w:p w14:paraId="732C3AE4" w14:textId="77777777" w:rsidR="00642044" w:rsidRPr="00642044" w:rsidRDefault="00642044" w:rsidP="009245D8">
      <w:pPr>
        <w:pStyle w:val="TableTextCharChar"/>
        <w:spacing w:before="120"/>
        <w:rPr>
          <w:rFonts w:ascii="Arial" w:hAnsi="Arial" w:cs="Arial"/>
          <w:b/>
          <w:sz w:val="22"/>
          <w:szCs w:val="22"/>
        </w:rPr>
      </w:pPr>
      <w:r w:rsidRPr="00642044">
        <w:rPr>
          <w:rFonts w:ascii="Arial" w:hAnsi="Arial" w:cs="Arial"/>
          <w:b/>
          <w:sz w:val="22"/>
          <w:szCs w:val="22"/>
        </w:rPr>
        <w:t>Also See</w:t>
      </w:r>
    </w:p>
    <w:p w14:paraId="02DC1F4A" w14:textId="77777777" w:rsidR="003823DA" w:rsidRDefault="00112ED8" w:rsidP="009245D8">
      <w:pPr>
        <w:pStyle w:val="TableTextCharChar"/>
        <w:spacing w:before="120"/>
        <w:rPr>
          <w:rFonts w:ascii="Arial" w:hAnsi="Arial" w:cs="Arial"/>
          <w:sz w:val="22"/>
          <w:szCs w:val="22"/>
        </w:rPr>
      </w:pPr>
      <w:r>
        <w:rPr>
          <w:rFonts w:ascii="Arial" w:hAnsi="Arial" w:cs="Arial"/>
          <w:sz w:val="22"/>
          <w:szCs w:val="22"/>
        </w:rPr>
        <w:t>See the “</w:t>
      </w:r>
      <w:r w:rsidR="003823DA">
        <w:rPr>
          <w:rFonts w:ascii="Arial" w:hAnsi="Arial" w:cs="Arial"/>
          <w:sz w:val="22"/>
          <w:szCs w:val="22"/>
        </w:rPr>
        <w:t>Asurion Subscriber Billing System Product Specification” for a list of all possible services.</w:t>
      </w:r>
    </w:p>
    <w:p w14:paraId="51A90112" w14:textId="77777777" w:rsidR="00247CD5" w:rsidRDefault="00B52ED3" w:rsidP="000D3D2B">
      <w:pPr>
        <w:pStyle w:val="Heading1"/>
        <w:spacing w:before="120"/>
      </w:pPr>
      <w:bookmarkStart w:id="14" w:name="_Ref307304923"/>
      <w:bookmarkStart w:id="15" w:name="_Toc241855324"/>
      <w:bookmarkStart w:id="16" w:name="_Toc164067499"/>
      <w:bookmarkStart w:id="17" w:name="_Toc41637598"/>
      <w:r>
        <w:t xml:space="preserve">Finance </w:t>
      </w:r>
      <w:r w:rsidR="00CC5020">
        <w:t>Service</w:t>
      </w:r>
      <w:r>
        <w:t xml:space="preserve"> </w:t>
      </w:r>
      <w:r w:rsidR="0099242D">
        <w:t>Gat</w:t>
      </w:r>
      <w:r w:rsidR="008D638C">
        <w:t>eway</w:t>
      </w:r>
      <w:bookmarkEnd w:id="17"/>
      <w:r w:rsidR="00887A0D">
        <w:fldChar w:fldCharType="begin"/>
      </w:r>
      <w:r w:rsidR="00887A0D">
        <w:instrText xml:space="preserve"> XE "</w:instrText>
      </w:r>
      <w:r w:rsidR="00887A0D" w:rsidRPr="00F72077">
        <w:instrText>Gateway</w:instrText>
      </w:r>
      <w:r w:rsidR="00887A0D">
        <w:instrText xml:space="preserve">" </w:instrText>
      </w:r>
      <w:r w:rsidR="00887A0D">
        <w:fldChar w:fldCharType="end"/>
      </w:r>
      <w:bookmarkEnd w:id="14"/>
    </w:p>
    <w:p w14:paraId="5B9AE94E" w14:textId="77777777" w:rsidR="00E23F30" w:rsidRPr="006E269A" w:rsidRDefault="00E23F30" w:rsidP="00E23F30">
      <w:pPr>
        <w:spacing w:after="120"/>
        <w:rPr>
          <w:rFonts w:cs="Arial"/>
          <w:szCs w:val="22"/>
        </w:rPr>
      </w:pPr>
      <w:r>
        <w:t>Asurion Finance Services includes a multi-functional Finance Services Gateway</w:t>
      </w:r>
      <w:r w:rsidR="00887A0D">
        <w:fldChar w:fldCharType="begin"/>
      </w:r>
      <w:r w:rsidR="00887A0D">
        <w:instrText xml:space="preserve"> XE "</w:instrText>
      </w:r>
      <w:r w:rsidR="00887A0D" w:rsidRPr="00C801B5">
        <w:instrText>Finance Services Gateway</w:instrText>
      </w:r>
      <w:r w:rsidR="00887A0D">
        <w:instrText xml:space="preserve">" </w:instrText>
      </w:r>
      <w:r w:rsidR="00887A0D">
        <w:fldChar w:fldCharType="end"/>
      </w:r>
      <w:r>
        <w:t xml:space="preserve"> </w:t>
      </w:r>
      <w:r w:rsidR="00EF3FEA">
        <w:t xml:space="preserve">(also known as </w:t>
      </w:r>
      <w:r>
        <w:t>the “Gateway</w:t>
      </w:r>
      <w:r w:rsidR="00887A0D">
        <w:fldChar w:fldCharType="begin"/>
      </w:r>
      <w:r w:rsidR="00887A0D">
        <w:instrText xml:space="preserve"> XE "</w:instrText>
      </w:r>
      <w:r w:rsidR="00887A0D" w:rsidRPr="00F72077">
        <w:instrText>Gateway</w:instrText>
      </w:r>
      <w:r w:rsidR="00887A0D">
        <w:instrText xml:space="preserve">" </w:instrText>
      </w:r>
      <w:r w:rsidR="00887A0D">
        <w:fldChar w:fldCharType="end"/>
      </w:r>
      <w:r>
        <w:t>”). The Gateway</w:t>
      </w:r>
      <w:r w:rsidR="00EF3FEA">
        <w:t xml:space="preserve"> </w:t>
      </w:r>
      <w:r>
        <w:t>incorporates a Fin</w:t>
      </w:r>
      <w:r w:rsidR="003A3705">
        <w:rPr>
          <w:rFonts w:cs="Arial"/>
          <w:szCs w:val="22"/>
        </w:rPr>
        <w:t>ance S</w:t>
      </w:r>
      <w:r w:rsidRPr="006E269A">
        <w:rPr>
          <w:rFonts w:cs="Arial"/>
          <w:szCs w:val="22"/>
        </w:rPr>
        <w:t xml:space="preserve">ervice Agent with methods that interact with three </w:t>
      </w:r>
      <w:r w:rsidR="00EF3FEA">
        <w:rPr>
          <w:rFonts w:cs="Arial"/>
          <w:szCs w:val="22"/>
        </w:rPr>
        <w:t xml:space="preserve">specialized </w:t>
      </w:r>
      <w:r w:rsidRPr="006E269A">
        <w:rPr>
          <w:rFonts w:cs="Arial"/>
          <w:szCs w:val="22"/>
        </w:rPr>
        <w:t>API gateways:</w:t>
      </w:r>
    </w:p>
    <w:p w14:paraId="60F5370A" w14:textId="77777777" w:rsidR="00E23F30" w:rsidRPr="006E269A" w:rsidRDefault="00E23F30" w:rsidP="00E23F30">
      <w:pPr>
        <w:pStyle w:val="ListParagraph"/>
        <w:numPr>
          <w:ilvl w:val="0"/>
          <w:numId w:val="2"/>
        </w:numPr>
        <w:spacing w:before="120" w:after="120"/>
        <w:rPr>
          <w:rFonts w:ascii="Arial" w:hAnsi="Arial" w:cs="Arial"/>
          <w:sz w:val="22"/>
          <w:szCs w:val="22"/>
        </w:rPr>
      </w:pPr>
      <w:proofErr w:type="spellStart"/>
      <w:r w:rsidRPr="00962EE2">
        <w:rPr>
          <w:rFonts w:ascii="Arial" w:hAnsi="Arial" w:cs="Arial"/>
          <w:b/>
          <w:sz w:val="22"/>
          <w:szCs w:val="22"/>
        </w:rPr>
        <w:t>CreateContractGateway</w:t>
      </w:r>
      <w:proofErr w:type="spellEnd"/>
      <w:r w:rsidRPr="006E269A">
        <w:rPr>
          <w:rFonts w:ascii="Arial" w:hAnsi="Arial" w:cs="Arial"/>
          <w:sz w:val="22"/>
          <w:szCs w:val="22"/>
        </w:rPr>
        <w:t xml:space="preserve">—Passes requests via the </w:t>
      </w:r>
      <w:proofErr w:type="spellStart"/>
      <w:r w:rsidRPr="006E269A">
        <w:rPr>
          <w:rFonts w:ascii="Arial" w:hAnsi="Arial" w:cs="Arial"/>
          <w:sz w:val="22"/>
          <w:szCs w:val="22"/>
        </w:rPr>
        <w:t>CreateContract</w:t>
      </w:r>
      <w:proofErr w:type="spellEnd"/>
      <w:r w:rsidR="00FB605B">
        <w:rPr>
          <w:rFonts w:ascii="Arial" w:hAnsi="Arial" w:cs="Arial"/>
          <w:sz w:val="22"/>
          <w:szCs w:val="22"/>
        </w:rPr>
        <w:fldChar w:fldCharType="begin"/>
      </w:r>
      <w:r w:rsidR="00FB605B">
        <w:instrText xml:space="preserve"> XE "</w:instrText>
      </w:r>
      <w:r w:rsidR="00FB605B" w:rsidRPr="00C33AB3">
        <w:instrText>CreateContract</w:instrText>
      </w:r>
      <w:r w:rsidR="00FB605B">
        <w:instrText xml:space="preserve">" </w:instrText>
      </w:r>
      <w:r w:rsidR="00FB605B">
        <w:rPr>
          <w:rFonts w:ascii="Arial" w:hAnsi="Arial" w:cs="Arial"/>
          <w:sz w:val="22"/>
          <w:szCs w:val="22"/>
        </w:rPr>
        <w:fldChar w:fldCharType="end"/>
      </w:r>
      <w:r w:rsidRPr="006E269A">
        <w:rPr>
          <w:rFonts w:ascii="Arial" w:hAnsi="Arial" w:cs="Arial"/>
          <w:sz w:val="22"/>
          <w:szCs w:val="22"/>
        </w:rPr>
        <w:t xml:space="preserve"> Service to handle requests for contract creation. </w:t>
      </w:r>
      <w:proofErr w:type="spellStart"/>
      <w:r w:rsidRPr="006E269A">
        <w:rPr>
          <w:rFonts w:ascii="Arial" w:hAnsi="Arial" w:cs="Arial"/>
          <w:sz w:val="22"/>
          <w:szCs w:val="22"/>
        </w:rPr>
        <w:t>CreateContract</w:t>
      </w:r>
      <w:proofErr w:type="spellEnd"/>
      <w:r w:rsidRPr="006E269A">
        <w:rPr>
          <w:rFonts w:ascii="Arial" w:hAnsi="Arial" w:cs="Arial"/>
          <w:sz w:val="22"/>
          <w:szCs w:val="22"/>
        </w:rPr>
        <w:t xml:space="preserve"> is a TIBCO step in the Asurion enrollment process. </w:t>
      </w:r>
    </w:p>
    <w:p w14:paraId="3A4D7571" w14:textId="77777777" w:rsidR="00E23F30" w:rsidRPr="006E269A" w:rsidRDefault="00E23F30" w:rsidP="00E23F30">
      <w:pPr>
        <w:pStyle w:val="ListParagraph"/>
        <w:numPr>
          <w:ilvl w:val="0"/>
          <w:numId w:val="2"/>
        </w:numPr>
        <w:spacing w:before="100" w:beforeAutospacing="1" w:after="120"/>
        <w:rPr>
          <w:rFonts w:ascii="Arial" w:hAnsi="Arial" w:cs="Arial"/>
          <w:sz w:val="22"/>
          <w:szCs w:val="22"/>
        </w:rPr>
      </w:pPr>
      <w:proofErr w:type="spellStart"/>
      <w:r w:rsidRPr="00962EE2">
        <w:rPr>
          <w:rFonts w:ascii="Arial" w:hAnsi="Arial" w:cs="Arial"/>
          <w:b/>
          <w:sz w:val="22"/>
          <w:szCs w:val="22"/>
        </w:rPr>
        <w:t>ProcessNonRefPaymentGateway</w:t>
      </w:r>
      <w:proofErr w:type="spellEnd"/>
      <w:r w:rsidR="00FB605B">
        <w:rPr>
          <w:rFonts w:ascii="Arial" w:hAnsi="Arial" w:cs="Arial"/>
          <w:b/>
          <w:sz w:val="22"/>
          <w:szCs w:val="22"/>
        </w:rPr>
        <w:fldChar w:fldCharType="begin"/>
      </w:r>
      <w:r w:rsidR="00FB605B">
        <w:instrText xml:space="preserve"> XE "</w:instrText>
      </w:r>
      <w:r w:rsidR="00FB605B" w:rsidRPr="00170529">
        <w:rPr>
          <w:rFonts w:ascii="Arial" w:hAnsi="Arial" w:cs="Arial"/>
          <w:sz w:val="20"/>
          <w:szCs w:val="20"/>
        </w:rPr>
        <w:instrText>ProcessNonRefPaymentGateway</w:instrText>
      </w:r>
      <w:r w:rsidR="00FB605B">
        <w:instrText xml:space="preserve">" </w:instrText>
      </w:r>
      <w:r w:rsidR="00FB605B">
        <w:rPr>
          <w:rFonts w:ascii="Arial" w:hAnsi="Arial" w:cs="Arial"/>
          <w:b/>
          <w:sz w:val="22"/>
          <w:szCs w:val="22"/>
        </w:rPr>
        <w:fldChar w:fldCharType="end"/>
      </w:r>
      <w:r w:rsidRPr="006E269A">
        <w:rPr>
          <w:rFonts w:ascii="Arial" w:hAnsi="Arial" w:cs="Arial"/>
          <w:sz w:val="22"/>
          <w:szCs w:val="22"/>
        </w:rPr>
        <w:t xml:space="preserve">—Passes requests via the </w:t>
      </w:r>
      <w:proofErr w:type="spellStart"/>
      <w:r w:rsidRPr="006E269A">
        <w:rPr>
          <w:rFonts w:ascii="Arial" w:hAnsi="Arial" w:cs="Arial"/>
          <w:sz w:val="22"/>
          <w:szCs w:val="22"/>
        </w:rPr>
        <w:t>ProcessNonRefPayment</w:t>
      </w:r>
      <w:proofErr w:type="spellEnd"/>
      <w:r w:rsidR="00FB605B">
        <w:rPr>
          <w:rFonts w:ascii="Arial" w:hAnsi="Arial" w:cs="Arial"/>
          <w:sz w:val="22"/>
          <w:szCs w:val="22"/>
        </w:rPr>
        <w:fldChar w:fldCharType="begin"/>
      </w:r>
      <w:r w:rsidR="00FB605B">
        <w:instrText xml:space="preserve"> XE "</w:instrText>
      </w:r>
      <w:r w:rsidR="00FB605B" w:rsidRPr="005F26D3">
        <w:instrText>ProcessNonRefPayment</w:instrText>
      </w:r>
      <w:r w:rsidR="00FB605B">
        <w:instrText xml:space="preserve">" </w:instrText>
      </w:r>
      <w:r w:rsidR="00FB605B">
        <w:rPr>
          <w:rFonts w:ascii="Arial" w:hAnsi="Arial" w:cs="Arial"/>
          <w:sz w:val="22"/>
          <w:szCs w:val="22"/>
        </w:rPr>
        <w:fldChar w:fldCharType="end"/>
      </w:r>
      <w:r w:rsidRPr="006E269A">
        <w:rPr>
          <w:rFonts w:ascii="Arial" w:hAnsi="Arial" w:cs="Arial"/>
          <w:sz w:val="22"/>
          <w:szCs w:val="22"/>
        </w:rPr>
        <w:t xml:space="preserve"> Service to handle requests to process non-refunded payments and return responses.</w:t>
      </w:r>
    </w:p>
    <w:p w14:paraId="489F3EBA" w14:textId="77777777" w:rsidR="00E23F30" w:rsidRPr="008B06E8" w:rsidRDefault="00E23F30" w:rsidP="00E23F30">
      <w:pPr>
        <w:pStyle w:val="ListParagraph"/>
        <w:numPr>
          <w:ilvl w:val="0"/>
          <w:numId w:val="2"/>
        </w:numPr>
        <w:spacing w:before="120" w:after="120"/>
        <w:rPr>
          <w:rFonts w:ascii="Arial" w:hAnsi="Arial" w:cs="Arial"/>
          <w:sz w:val="22"/>
          <w:szCs w:val="22"/>
        </w:rPr>
      </w:pPr>
      <w:proofErr w:type="spellStart"/>
      <w:r w:rsidRPr="00962EE2">
        <w:rPr>
          <w:rFonts w:ascii="Arial" w:hAnsi="Arial" w:cs="Arial"/>
          <w:b/>
          <w:sz w:val="22"/>
          <w:szCs w:val="22"/>
        </w:rPr>
        <w:t>CalculateTaxesGateway</w:t>
      </w:r>
      <w:proofErr w:type="spellEnd"/>
      <w:r w:rsidR="00FB605B">
        <w:rPr>
          <w:rFonts w:ascii="Arial" w:hAnsi="Arial" w:cs="Arial"/>
          <w:b/>
          <w:sz w:val="22"/>
          <w:szCs w:val="22"/>
        </w:rPr>
        <w:fldChar w:fldCharType="begin"/>
      </w:r>
      <w:r w:rsidR="00FB605B">
        <w:instrText xml:space="preserve"> XE "</w:instrText>
      </w:r>
      <w:r w:rsidR="00FB605B" w:rsidRPr="003A3705">
        <w:rPr>
          <w:rFonts w:cs="Arial"/>
        </w:rPr>
        <w:instrText>CalculateTaxesGateway</w:instrText>
      </w:r>
      <w:r w:rsidR="00FB605B" w:rsidRPr="003A3705">
        <w:instrText>"</w:instrText>
      </w:r>
      <w:r w:rsidR="00FB605B">
        <w:instrText xml:space="preserve"> </w:instrText>
      </w:r>
      <w:r w:rsidR="00FB605B">
        <w:rPr>
          <w:rFonts w:ascii="Arial" w:hAnsi="Arial" w:cs="Arial"/>
          <w:b/>
          <w:sz w:val="22"/>
          <w:szCs w:val="22"/>
        </w:rPr>
        <w:fldChar w:fldCharType="end"/>
      </w:r>
      <w:r w:rsidRPr="006E269A">
        <w:rPr>
          <w:rFonts w:ascii="Arial" w:hAnsi="Arial" w:cs="Arial"/>
          <w:sz w:val="22"/>
          <w:szCs w:val="22"/>
        </w:rPr>
        <w:t xml:space="preserve">—Passes requests via the </w:t>
      </w:r>
      <w:proofErr w:type="spellStart"/>
      <w:r w:rsidRPr="006E269A">
        <w:rPr>
          <w:rFonts w:ascii="Arial" w:hAnsi="Arial" w:cs="Arial"/>
          <w:sz w:val="22"/>
          <w:szCs w:val="22"/>
        </w:rPr>
        <w:t>CalculateTaxesService</w:t>
      </w:r>
      <w:proofErr w:type="spellEnd"/>
      <w:r w:rsidRPr="006E269A">
        <w:rPr>
          <w:rFonts w:ascii="Arial" w:hAnsi="Arial" w:cs="Arial"/>
          <w:sz w:val="22"/>
          <w:szCs w:val="22"/>
        </w:rPr>
        <w:t xml:space="preserve"> to handle requests for tax calculations and return responses. </w:t>
      </w:r>
    </w:p>
    <w:p w14:paraId="203634C6" w14:textId="77777777" w:rsidR="00183753" w:rsidRDefault="009245D8" w:rsidP="002D2B66">
      <w:pPr>
        <w:spacing w:before="120" w:after="120"/>
      </w:pPr>
      <w:r>
        <w:t>Th</w:t>
      </w:r>
      <w:r w:rsidR="00311B95">
        <w:t>ese proce</w:t>
      </w:r>
      <w:r w:rsidR="009E2072">
        <w:t>ss flows are represented below.</w:t>
      </w:r>
    </w:p>
    <w:p w14:paraId="5A93432E" w14:textId="77777777" w:rsidR="00BA670A" w:rsidRDefault="005432E7" w:rsidP="00247CD5">
      <w:r>
        <w:rPr>
          <w:noProof/>
        </w:rPr>
        <w:lastRenderedPageBreak/>
        <w:drawing>
          <wp:inline distT="0" distB="0" distL="0" distR="0" wp14:anchorId="68248A2A" wp14:editId="5CD5582E">
            <wp:extent cx="6016625" cy="469265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nceServiceGateway.jpg"/>
                    <pic:cNvPicPr/>
                  </pic:nvPicPr>
                  <pic:blipFill>
                    <a:blip r:embed="rId13">
                      <a:extLst>
                        <a:ext uri="{28A0092B-C50C-407E-A947-70E740481C1C}">
                          <a14:useLocalDpi xmlns:a14="http://schemas.microsoft.com/office/drawing/2010/main" val="0"/>
                        </a:ext>
                      </a:extLst>
                    </a:blip>
                    <a:stretch>
                      <a:fillRect/>
                    </a:stretch>
                  </pic:blipFill>
                  <pic:spPr>
                    <a:xfrm>
                      <a:off x="0" y="0"/>
                      <a:ext cx="6016625" cy="4692650"/>
                    </a:xfrm>
                    <a:prstGeom prst="rect">
                      <a:avLst/>
                    </a:prstGeom>
                  </pic:spPr>
                </pic:pic>
              </a:graphicData>
            </a:graphic>
          </wp:inline>
        </w:drawing>
      </w:r>
    </w:p>
    <w:p w14:paraId="5E851ED7" w14:textId="77777777" w:rsidR="00DA7775" w:rsidRDefault="00DA7775" w:rsidP="00247CD5"/>
    <w:p w14:paraId="33FD03DC" w14:textId="77777777" w:rsidR="000A5FF7" w:rsidRDefault="000A5FF7" w:rsidP="000A5FF7">
      <w:pPr>
        <w:pStyle w:val="Caption"/>
        <w:jc w:val="center"/>
      </w:pPr>
      <w:bookmarkStart w:id="18" w:name="_Ref309804491"/>
      <w:bookmarkStart w:id="19" w:name="_Ref309804646"/>
      <w:bookmarkStart w:id="20" w:name="_Toc41637620"/>
      <w:r>
        <w:t xml:space="preserve">Figure </w:t>
      </w:r>
      <w:r w:rsidR="00F4470A">
        <w:fldChar w:fldCharType="begin"/>
      </w:r>
      <w:r w:rsidR="00F4470A">
        <w:instrText xml:space="preserve"> SEQ Figure \* ARABIC </w:instrText>
      </w:r>
      <w:r w:rsidR="00F4470A">
        <w:fldChar w:fldCharType="separate"/>
      </w:r>
      <w:r w:rsidR="003E79C2">
        <w:rPr>
          <w:noProof/>
        </w:rPr>
        <w:t>1</w:t>
      </w:r>
      <w:r w:rsidR="00F4470A">
        <w:rPr>
          <w:noProof/>
        </w:rPr>
        <w:fldChar w:fldCharType="end"/>
      </w:r>
      <w:r>
        <w:t>. Asurion Finance Service Gateway</w:t>
      </w:r>
      <w:bookmarkEnd w:id="18"/>
      <w:bookmarkEnd w:id="19"/>
      <w:bookmarkEnd w:id="20"/>
      <w:r w:rsidR="00887A0D">
        <w:fldChar w:fldCharType="begin"/>
      </w:r>
      <w:r w:rsidR="00887A0D">
        <w:instrText xml:space="preserve"> XE "</w:instrText>
      </w:r>
      <w:r w:rsidR="00887A0D" w:rsidRPr="00F72077">
        <w:instrText>Gateway</w:instrText>
      </w:r>
      <w:r w:rsidR="00887A0D">
        <w:instrText xml:space="preserve">" </w:instrText>
      </w:r>
      <w:r w:rsidR="00887A0D">
        <w:fldChar w:fldCharType="end"/>
      </w:r>
    </w:p>
    <w:p w14:paraId="0C89DC07" w14:textId="77777777" w:rsidR="00DA7775" w:rsidRPr="00B175AC" w:rsidRDefault="00DA7775">
      <w:r>
        <w:t>The</w:t>
      </w:r>
      <w:r w:rsidR="009E2072">
        <w:t xml:space="preserve"> components of these flows </w:t>
      </w:r>
      <w:r w:rsidR="00527ED9">
        <w:t xml:space="preserve">are </w:t>
      </w:r>
      <w:r w:rsidR="009E2072">
        <w:t>described</w:t>
      </w:r>
      <w:r w:rsidR="00527ED9">
        <w:t xml:space="preserve"> </w:t>
      </w:r>
      <w:r w:rsidR="009E2072">
        <w:t>in the following sections.</w:t>
      </w:r>
      <w:r>
        <w:br w:type="page"/>
      </w:r>
    </w:p>
    <w:p w14:paraId="1FCAA880" w14:textId="77777777" w:rsidR="005125FC" w:rsidRPr="005125FC" w:rsidRDefault="00A9469C" w:rsidP="008227CC">
      <w:pPr>
        <w:pStyle w:val="Heading3"/>
      </w:pPr>
      <w:bookmarkStart w:id="21" w:name="_Ref309029285"/>
      <w:bookmarkStart w:id="22" w:name="_Toc41637599"/>
      <w:r w:rsidRPr="005125FC">
        <w:lastRenderedPageBreak/>
        <w:t>Asurion Proxy Server</w:t>
      </w:r>
      <w:r w:rsidR="00887A0D">
        <w:fldChar w:fldCharType="begin"/>
      </w:r>
      <w:r w:rsidR="00887A0D">
        <w:instrText xml:space="preserve"> XE "</w:instrText>
      </w:r>
      <w:r w:rsidR="00887A0D" w:rsidRPr="0090489B">
        <w:instrText>Proxy Server</w:instrText>
      </w:r>
      <w:r w:rsidR="00887A0D">
        <w:instrText xml:space="preserve">" </w:instrText>
      </w:r>
      <w:r w:rsidR="00887A0D">
        <w:fldChar w:fldCharType="end"/>
      </w:r>
      <w:r w:rsidR="005125FC" w:rsidRPr="005125FC">
        <w:t xml:space="preserve"> Process Flow</w:t>
      </w:r>
      <w:bookmarkEnd w:id="21"/>
      <w:bookmarkEnd w:id="22"/>
    </w:p>
    <w:p w14:paraId="3CAEF391" w14:textId="77777777" w:rsidR="00A9469C" w:rsidRPr="005125FC" w:rsidRDefault="007070CC" w:rsidP="005C2849">
      <w:r w:rsidRPr="005125FC">
        <w:t xml:space="preserve">Within Asurion, the </w:t>
      </w:r>
      <w:r w:rsidR="00A9469C" w:rsidRPr="005125FC">
        <w:t>Proxy Server</w:t>
      </w:r>
      <w:r w:rsidR="00887A0D">
        <w:fldChar w:fldCharType="begin"/>
      </w:r>
      <w:r w:rsidR="00887A0D">
        <w:instrText xml:space="preserve"> XE "</w:instrText>
      </w:r>
      <w:r w:rsidR="00887A0D" w:rsidRPr="0090489B">
        <w:instrText>Proxy Server</w:instrText>
      </w:r>
      <w:r w:rsidR="00887A0D">
        <w:instrText xml:space="preserve">" </w:instrText>
      </w:r>
      <w:r w:rsidR="00887A0D">
        <w:fldChar w:fldCharType="end"/>
      </w:r>
      <w:r w:rsidR="00DA2519" w:rsidRPr="005125FC">
        <w:t xml:space="preserve"> </w:t>
      </w:r>
      <w:r w:rsidR="00E97E66" w:rsidRPr="005125FC">
        <w:t xml:space="preserve">forwards </w:t>
      </w:r>
      <w:r w:rsidR="00A9469C" w:rsidRPr="005125FC">
        <w:t xml:space="preserve">requests </w:t>
      </w:r>
      <w:r w:rsidR="00E036E8" w:rsidRPr="005125FC">
        <w:t xml:space="preserve">from </w:t>
      </w:r>
      <w:r w:rsidR="007F12CE" w:rsidRPr="005125FC">
        <w:t>Wal-Mart</w:t>
      </w:r>
      <w:r w:rsidR="00E036E8" w:rsidRPr="005125FC">
        <w:t xml:space="preserve"> </w:t>
      </w:r>
      <w:r w:rsidR="00296616" w:rsidRPr="005125FC">
        <w:t xml:space="preserve">to create </w:t>
      </w:r>
      <w:r w:rsidR="00AE7004">
        <w:t>CRM</w:t>
      </w:r>
      <w:r w:rsidR="00FB605B">
        <w:fldChar w:fldCharType="begin"/>
      </w:r>
      <w:r w:rsidR="00FB605B">
        <w:instrText xml:space="preserve"> XE "</w:instrText>
      </w:r>
      <w:r w:rsidR="00FB605B" w:rsidRPr="003205D8">
        <w:instrText>CRM</w:instrText>
      </w:r>
      <w:r w:rsidR="00FB605B">
        <w:instrText xml:space="preserve">" </w:instrText>
      </w:r>
      <w:r w:rsidR="00FB605B">
        <w:fldChar w:fldCharType="end"/>
      </w:r>
      <w:r w:rsidR="00AE7004">
        <w:t xml:space="preserve"> </w:t>
      </w:r>
      <w:r w:rsidR="00296616" w:rsidRPr="005125FC">
        <w:t>contr</w:t>
      </w:r>
      <w:r w:rsidR="004E213A">
        <w:t xml:space="preserve">acts for customer insurance. The Proxy Server also requests current customer contract information </w:t>
      </w:r>
      <w:r w:rsidR="00296616" w:rsidRPr="005125FC">
        <w:t>from the ARIA</w:t>
      </w:r>
      <w:r w:rsidR="00887A0D">
        <w:fldChar w:fldCharType="begin"/>
      </w:r>
      <w:r w:rsidR="00887A0D">
        <w:instrText xml:space="preserve"> XE "</w:instrText>
      </w:r>
      <w:r w:rsidR="00887A0D" w:rsidRPr="00BB2565">
        <w:instrText>ARIA</w:instrText>
      </w:r>
      <w:r w:rsidR="00887A0D">
        <w:instrText xml:space="preserve">" </w:instrText>
      </w:r>
      <w:r w:rsidR="00887A0D">
        <w:fldChar w:fldCharType="end"/>
      </w:r>
      <w:r w:rsidR="00296616" w:rsidRPr="005125FC">
        <w:t xml:space="preserve"> Billing Service </w:t>
      </w:r>
      <w:r w:rsidR="004E213A">
        <w:t xml:space="preserve">via </w:t>
      </w:r>
      <w:proofErr w:type="spellStart"/>
      <w:r w:rsidR="004E213A">
        <w:t>GetContracts</w:t>
      </w:r>
      <w:proofErr w:type="spellEnd"/>
      <w:r w:rsidR="00FB605B">
        <w:fldChar w:fldCharType="begin"/>
      </w:r>
      <w:r w:rsidR="00FB605B">
        <w:instrText xml:space="preserve"> XE "</w:instrText>
      </w:r>
      <w:r w:rsidR="00FB605B" w:rsidRPr="00B50263">
        <w:rPr>
          <w:rFonts w:cs="Arial"/>
          <w:sz w:val="20"/>
          <w:szCs w:val="20"/>
        </w:rPr>
        <w:instrText>GetContracts</w:instrText>
      </w:r>
      <w:r w:rsidR="00FB605B">
        <w:instrText xml:space="preserve">" </w:instrText>
      </w:r>
      <w:r w:rsidR="00FB605B">
        <w:fldChar w:fldCharType="end"/>
      </w:r>
      <w:r w:rsidR="004E213A">
        <w:t xml:space="preserve">. Handling create contract </w:t>
      </w:r>
      <w:proofErr w:type="gramStart"/>
      <w:r w:rsidR="004E213A">
        <w:t>request,</w:t>
      </w:r>
      <w:proofErr w:type="gramEnd"/>
      <w:r w:rsidR="004E213A">
        <w:t xml:space="preserve"> t</w:t>
      </w:r>
      <w:r w:rsidR="00296616" w:rsidRPr="005125FC">
        <w:t xml:space="preserve">he </w:t>
      </w:r>
      <w:r w:rsidR="00001697" w:rsidRPr="005125FC">
        <w:t>Proxy S</w:t>
      </w:r>
      <w:r w:rsidR="00296616" w:rsidRPr="005125FC">
        <w:t>erver uses the Virtual IP</w:t>
      </w:r>
      <w:r w:rsidR="00887A0D">
        <w:fldChar w:fldCharType="begin"/>
      </w:r>
      <w:r w:rsidR="00887A0D">
        <w:instrText xml:space="preserve"> XE "</w:instrText>
      </w:r>
      <w:r w:rsidR="00887A0D" w:rsidRPr="00933811">
        <w:instrText>Virtual IP</w:instrText>
      </w:r>
      <w:r w:rsidR="00887A0D">
        <w:instrText xml:space="preserve">" </w:instrText>
      </w:r>
      <w:r w:rsidR="00887A0D">
        <w:fldChar w:fldCharType="end"/>
      </w:r>
      <w:r w:rsidR="00296616" w:rsidRPr="005125FC">
        <w:t xml:space="preserve"> to pass requests </w:t>
      </w:r>
      <w:r w:rsidR="00001697" w:rsidRPr="005125FC">
        <w:t xml:space="preserve">to the </w:t>
      </w:r>
      <w:r w:rsidR="00296616" w:rsidRPr="005125FC">
        <w:t xml:space="preserve">appropriate </w:t>
      </w:r>
      <w:r w:rsidR="00A9469C" w:rsidRPr="005125FC">
        <w:t>Finance Service</w:t>
      </w:r>
      <w:r w:rsidR="00296616" w:rsidRPr="005125FC">
        <w:t xml:space="preserve"> Agent for processing.</w:t>
      </w:r>
      <w:r w:rsidR="004E213A">
        <w:t xml:space="preserve"> </w:t>
      </w:r>
    </w:p>
    <w:p w14:paraId="1EC2DCF1" w14:textId="77777777" w:rsidR="005125FC" w:rsidRPr="005125FC" w:rsidRDefault="00A9469C" w:rsidP="008227CC">
      <w:pPr>
        <w:pStyle w:val="Heading3"/>
      </w:pPr>
      <w:bookmarkStart w:id="23" w:name="_Toc41637600"/>
      <w:r w:rsidRPr="005125FC">
        <w:t>Virtual IP</w:t>
      </w:r>
      <w:r w:rsidR="00887A0D">
        <w:fldChar w:fldCharType="begin"/>
      </w:r>
      <w:r w:rsidR="00887A0D">
        <w:instrText xml:space="preserve"> XE "</w:instrText>
      </w:r>
      <w:r w:rsidR="00887A0D" w:rsidRPr="00933811">
        <w:instrText>Virtual IP</w:instrText>
      </w:r>
      <w:r w:rsidR="00887A0D">
        <w:instrText xml:space="preserve">" </w:instrText>
      </w:r>
      <w:r w:rsidR="00887A0D">
        <w:fldChar w:fldCharType="end"/>
      </w:r>
      <w:r w:rsidRPr="005125FC">
        <w:t xml:space="preserve"> (VIP</w:t>
      </w:r>
      <w:r w:rsidR="00887A0D">
        <w:fldChar w:fldCharType="begin"/>
      </w:r>
      <w:r w:rsidR="00887A0D">
        <w:instrText xml:space="preserve"> XE "</w:instrText>
      </w:r>
      <w:r w:rsidR="00887A0D" w:rsidRPr="00E33CF6">
        <w:instrText>VIP</w:instrText>
      </w:r>
      <w:r w:rsidR="00887A0D">
        <w:instrText xml:space="preserve">" </w:instrText>
      </w:r>
      <w:r w:rsidR="00887A0D">
        <w:fldChar w:fldCharType="end"/>
      </w:r>
      <w:r w:rsidRPr="005125FC">
        <w:t>)</w:t>
      </w:r>
      <w:r w:rsidR="005125FC" w:rsidRPr="005125FC">
        <w:t xml:space="preserve"> Process Flow</w:t>
      </w:r>
      <w:bookmarkEnd w:id="23"/>
    </w:p>
    <w:p w14:paraId="34A2C62B" w14:textId="77777777" w:rsidR="00323D81" w:rsidRDefault="00A9469C" w:rsidP="005C2849">
      <w:r w:rsidRPr="005125FC">
        <w:t xml:space="preserve">Providing load balancing, the </w:t>
      </w:r>
      <w:r w:rsidR="007070CC" w:rsidRPr="005125FC">
        <w:t xml:space="preserve">Asurion </w:t>
      </w:r>
      <w:r w:rsidR="00001697" w:rsidRPr="005125FC">
        <w:t>Virtual IP</w:t>
      </w:r>
      <w:r w:rsidR="00887A0D">
        <w:fldChar w:fldCharType="begin"/>
      </w:r>
      <w:r w:rsidR="00887A0D">
        <w:instrText xml:space="preserve"> XE "</w:instrText>
      </w:r>
      <w:r w:rsidR="00887A0D" w:rsidRPr="00933811">
        <w:instrText>Virtual IP</w:instrText>
      </w:r>
      <w:r w:rsidR="00887A0D">
        <w:instrText xml:space="preserve">" </w:instrText>
      </w:r>
      <w:r w:rsidR="00887A0D">
        <w:fldChar w:fldCharType="end"/>
      </w:r>
      <w:r w:rsidR="00001697" w:rsidRPr="005125FC">
        <w:t xml:space="preserve"> (</w:t>
      </w:r>
      <w:r w:rsidRPr="005125FC">
        <w:t>VIP</w:t>
      </w:r>
      <w:r w:rsidR="00887A0D">
        <w:fldChar w:fldCharType="begin"/>
      </w:r>
      <w:r w:rsidR="00887A0D">
        <w:instrText xml:space="preserve"> XE "</w:instrText>
      </w:r>
      <w:r w:rsidR="00887A0D" w:rsidRPr="00E33CF6">
        <w:instrText>VIP</w:instrText>
      </w:r>
      <w:r w:rsidR="00887A0D">
        <w:instrText xml:space="preserve">" </w:instrText>
      </w:r>
      <w:r w:rsidR="00887A0D">
        <w:fldChar w:fldCharType="end"/>
      </w:r>
      <w:r w:rsidR="00001697" w:rsidRPr="005125FC">
        <w:t>) passes each request message</w:t>
      </w:r>
      <w:r w:rsidRPr="005125FC">
        <w:t xml:space="preserve"> from the Proxy Server</w:t>
      </w:r>
      <w:r w:rsidR="00887A0D">
        <w:fldChar w:fldCharType="begin"/>
      </w:r>
      <w:r w:rsidR="00887A0D">
        <w:instrText xml:space="preserve"> XE "</w:instrText>
      </w:r>
      <w:r w:rsidR="00887A0D" w:rsidRPr="0090489B">
        <w:instrText>Proxy Server</w:instrText>
      </w:r>
      <w:r w:rsidR="00887A0D">
        <w:instrText xml:space="preserve">" </w:instrText>
      </w:r>
      <w:r w:rsidR="00887A0D">
        <w:fldChar w:fldCharType="end"/>
      </w:r>
      <w:r w:rsidRPr="005125FC">
        <w:t xml:space="preserve"> to </w:t>
      </w:r>
      <w:r w:rsidR="00001697" w:rsidRPr="005125FC">
        <w:t xml:space="preserve">a </w:t>
      </w:r>
      <w:r w:rsidR="00E036E8" w:rsidRPr="005125FC">
        <w:t>Finance Service Agent</w:t>
      </w:r>
      <w:r w:rsidRPr="005125FC">
        <w:t xml:space="preserve">. The VIP </w:t>
      </w:r>
      <w:r w:rsidR="00001697" w:rsidRPr="005125FC">
        <w:t xml:space="preserve">determines which </w:t>
      </w:r>
      <w:r w:rsidR="000716DF" w:rsidRPr="005125FC">
        <w:t>Finance Service Agent</w:t>
      </w:r>
      <w:r w:rsidR="00001697" w:rsidRPr="005125FC">
        <w:t xml:space="preserve"> will receive a message depending upon standard criteria (</w:t>
      </w:r>
      <w:r w:rsidR="007070CC" w:rsidRPr="005125FC">
        <w:t xml:space="preserve">operational status, </w:t>
      </w:r>
      <w:r w:rsidR="00001697" w:rsidRPr="005125FC">
        <w:t>smallest</w:t>
      </w:r>
      <w:r w:rsidR="007070CC" w:rsidRPr="005125FC">
        <w:t xml:space="preserve"> current </w:t>
      </w:r>
      <w:r w:rsidR="00001697" w:rsidRPr="005125FC">
        <w:t>queue, and so forth).</w:t>
      </w:r>
    </w:p>
    <w:p w14:paraId="6399376F" w14:textId="77777777" w:rsidR="00323D81" w:rsidRDefault="00323D81" w:rsidP="00323D81">
      <w:pPr>
        <w:pStyle w:val="Heading3"/>
      </w:pPr>
      <w:bookmarkStart w:id="24" w:name="_Ref309736578"/>
      <w:bookmarkStart w:id="25" w:name="_Toc41637601"/>
      <w:proofErr w:type="spellStart"/>
      <w:r>
        <w:t>GetContracts</w:t>
      </w:r>
      <w:proofErr w:type="spellEnd"/>
      <w:r w:rsidR="00FB605B">
        <w:fldChar w:fldCharType="begin"/>
      </w:r>
      <w:r w:rsidR="00FB605B">
        <w:instrText xml:space="preserve"> XE "</w:instrText>
      </w:r>
      <w:r w:rsidR="00FB605B" w:rsidRPr="00B50263">
        <w:rPr>
          <w:sz w:val="20"/>
          <w:szCs w:val="20"/>
        </w:rPr>
        <w:instrText>GetContracts</w:instrText>
      </w:r>
      <w:r w:rsidR="00FB605B">
        <w:instrText xml:space="preserve">" </w:instrText>
      </w:r>
      <w:r w:rsidR="00FB605B">
        <w:fldChar w:fldCharType="end"/>
      </w:r>
      <w:r>
        <w:t xml:space="preserve"> Process Flow</w:t>
      </w:r>
      <w:bookmarkEnd w:id="24"/>
      <w:bookmarkEnd w:id="25"/>
    </w:p>
    <w:p w14:paraId="07F09909" w14:textId="77777777" w:rsidR="00323D81" w:rsidRDefault="003C7E6F" w:rsidP="00323D81">
      <w:r>
        <w:t>T</w:t>
      </w:r>
      <w:r w:rsidR="00323D81">
        <w:t>he Asurion Proxy Server</w:t>
      </w:r>
      <w:r w:rsidR="00887A0D">
        <w:fldChar w:fldCharType="begin"/>
      </w:r>
      <w:r w:rsidR="00887A0D">
        <w:instrText xml:space="preserve"> XE "</w:instrText>
      </w:r>
      <w:r w:rsidR="00887A0D" w:rsidRPr="0090489B">
        <w:instrText>Proxy Server</w:instrText>
      </w:r>
      <w:r w:rsidR="00887A0D">
        <w:instrText xml:space="preserve">" </w:instrText>
      </w:r>
      <w:r w:rsidR="00887A0D">
        <w:fldChar w:fldCharType="end"/>
      </w:r>
      <w:r w:rsidR="00323D81">
        <w:t xml:space="preserve"> requests information (via HTTP</w:t>
      </w:r>
      <w:r w:rsidR="005C4C23">
        <w:fldChar w:fldCharType="begin"/>
      </w:r>
      <w:r w:rsidR="005C4C23">
        <w:instrText xml:space="preserve"> XE "</w:instrText>
      </w:r>
      <w:r w:rsidR="005C4C23" w:rsidRPr="00E00EB6">
        <w:instrText>HTTP</w:instrText>
      </w:r>
      <w:r w:rsidR="005C4C23">
        <w:instrText xml:space="preserve">" </w:instrText>
      </w:r>
      <w:r w:rsidR="005C4C23">
        <w:fldChar w:fldCharType="end"/>
      </w:r>
      <w:r w:rsidR="00323D81">
        <w:t>) on current</w:t>
      </w:r>
      <w:r>
        <w:t xml:space="preserve"> contracts through </w:t>
      </w:r>
      <w:proofErr w:type="spellStart"/>
      <w:r>
        <w:t>GetContracts</w:t>
      </w:r>
      <w:proofErr w:type="spellEnd"/>
      <w:r w:rsidR="00FB605B">
        <w:fldChar w:fldCharType="begin"/>
      </w:r>
      <w:r w:rsidR="00FB605B">
        <w:instrText xml:space="preserve"> XE "</w:instrText>
      </w:r>
      <w:r w:rsidR="00FB605B" w:rsidRPr="00B50263">
        <w:rPr>
          <w:rFonts w:cs="Arial"/>
          <w:sz w:val="20"/>
          <w:szCs w:val="20"/>
        </w:rPr>
        <w:instrText>GetContracts</w:instrText>
      </w:r>
      <w:r w:rsidR="00FB605B">
        <w:instrText xml:space="preserve">" </w:instrText>
      </w:r>
      <w:r w:rsidR="00FB605B">
        <w:fldChar w:fldCharType="end"/>
      </w:r>
      <w:r>
        <w:t>. Aria responds</w:t>
      </w:r>
      <w:r w:rsidR="00323D81">
        <w:t xml:space="preserve"> with the latest customer contract information. Aria also sends requests to process non-refundable credit card payments to Asurion via </w:t>
      </w:r>
      <w:proofErr w:type="spellStart"/>
      <w:r w:rsidR="00323D81">
        <w:t>GetContracts</w:t>
      </w:r>
      <w:proofErr w:type="spellEnd"/>
      <w:r w:rsidR="00323D81">
        <w:t>.</w:t>
      </w:r>
      <w:r w:rsidR="00822E7F">
        <w:t xml:space="preserve"> This process flow is represented in the next figure.</w:t>
      </w:r>
    </w:p>
    <w:p w14:paraId="342B9D7A" w14:textId="77777777" w:rsidR="00822E7F" w:rsidRDefault="00822E7F" w:rsidP="00323D81"/>
    <w:p w14:paraId="0845156F" w14:textId="77777777" w:rsidR="00822E7F" w:rsidRDefault="00822E7F" w:rsidP="00822E7F">
      <w:pPr>
        <w:jc w:val="center"/>
      </w:pPr>
      <w:r>
        <w:rPr>
          <w:noProof/>
        </w:rPr>
        <w:drawing>
          <wp:inline distT="0" distB="0" distL="0" distR="0" wp14:anchorId="7FA4BE44" wp14:editId="6E242392">
            <wp:extent cx="1485900" cy="2000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ontracts.jpg"/>
                    <pic:cNvPicPr/>
                  </pic:nvPicPr>
                  <pic:blipFill>
                    <a:blip r:embed="rId14">
                      <a:extLst>
                        <a:ext uri="{28A0092B-C50C-407E-A947-70E740481C1C}">
                          <a14:useLocalDpi xmlns:a14="http://schemas.microsoft.com/office/drawing/2010/main" val="0"/>
                        </a:ext>
                      </a:extLst>
                    </a:blip>
                    <a:stretch>
                      <a:fillRect/>
                    </a:stretch>
                  </pic:blipFill>
                  <pic:spPr>
                    <a:xfrm>
                      <a:off x="0" y="0"/>
                      <a:ext cx="1485900" cy="2000250"/>
                    </a:xfrm>
                    <a:prstGeom prst="rect">
                      <a:avLst/>
                    </a:prstGeom>
                  </pic:spPr>
                </pic:pic>
              </a:graphicData>
            </a:graphic>
          </wp:inline>
        </w:drawing>
      </w:r>
    </w:p>
    <w:p w14:paraId="5D53FB12" w14:textId="77777777" w:rsidR="00323D81" w:rsidRDefault="00473500" w:rsidP="00473500">
      <w:pPr>
        <w:pStyle w:val="Caption"/>
        <w:jc w:val="center"/>
      </w:pPr>
      <w:bookmarkStart w:id="26" w:name="_Ref311193002"/>
      <w:bookmarkStart w:id="27" w:name="_Toc41637621"/>
      <w:r>
        <w:t xml:space="preserve">Figure </w:t>
      </w:r>
      <w:r w:rsidR="00F4470A">
        <w:fldChar w:fldCharType="begin"/>
      </w:r>
      <w:r w:rsidR="00F4470A">
        <w:instrText xml:space="preserve"> SEQ Figure \* ARABIC </w:instrText>
      </w:r>
      <w:r w:rsidR="00F4470A">
        <w:fldChar w:fldCharType="separate"/>
      </w:r>
      <w:r w:rsidR="003E79C2">
        <w:rPr>
          <w:noProof/>
        </w:rPr>
        <w:t>2</w:t>
      </w:r>
      <w:r w:rsidR="00F4470A">
        <w:rPr>
          <w:noProof/>
        </w:rPr>
        <w:fldChar w:fldCharType="end"/>
      </w:r>
      <w:r>
        <w:t xml:space="preserve">. </w:t>
      </w:r>
      <w:proofErr w:type="spellStart"/>
      <w:r>
        <w:t>GetContract</w:t>
      </w:r>
      <w:proofErr w:type="spellEnd"/>
      <w:r>
        <w:fldChar w:fldCharType="begin"/>
      </w:r>
      <w:r>
        <w:instrText xml:space="preserve"> XE "</w:instrText>
      </w:r>
      <w:r w:rsidRPr="00B50263">
        <w:rPr>
          <w:rFonts w:cs="Arial"/>
          <w:sz w:val="20"/>
          <w:szCs w:val="20"/>
        </w:rPr>
        <w:instrText>GetContracts</w:instrText>
      </w:r>
      <w:r>
        <w:instrText xml:space="preserve">" </w:instrText>
      </w:r>
      <w:r>
        <w:fldChar w:fldCharType="end"/>
      </w:r>
      <w:r>
        <w:t xml:space="preserve"> Process Flow</w:t>
      </w:r>
      <w:bookmarkEnd w:id="26"/>
      <w:bookmarkEnd w:id="27"/>
    </w:p>
    <w:p w14:paraId="79D3C0C5" w14:textId="77777777" w:rsidR="005673A3" w:rsidRPr="005673A3" w:rsidRDefault="005673A3" w:rsidP="005673A3">
      <w:pPr>
        <w:rPr>
          <w:b/>
        </w:rPr>
      </w:pPr>
      <w:bookmarkStart w:id="28" w:name="_Ref309725161"/>
      <w:r w:rsidRPr="005673A3">
        <w:rPr>
          <w:b/>
        </w:rPr>
        <w:t>Also See</w:t>
      </w:r>
    </w:p>
    <w:p w14:paraId="7111323E" w14:textId="77777777" w:rsidR="00587762" w:rsidRDefault="005673A3" w:rsidP="005673A3">
      <w:r>
        <w:t xml:space="preserve">Background information on the Aria standards used by Asurion to link Subscriber Billing System features to Aria, see the “Aria Web Services API QuickStart Guide” at </w:t>
      </w:r>
    </w:p>
    <w:p w14:paraId="3BC15ABA" w14:textId="77777777" w:rsidR="00587762" w:rsidRPr="00587762" w:rsidRDefault="00587762" w:rsidP="00587762">
      <w:pPr>
        <w:spacing w:before="120"/>
        <w:jc w:val="center"/>
        <w:rPr>
          <w:b/>
          <w:bCs/>
        </w:rPr>
      </w:pPr>
      <w:r w:rsidRPr="00587762">
        <w:rPr>
          <w:b/>
          <w:bCs/>
        </w:rPr>
        <w:t>&lt;Link Removed for Sample&gt;</w:t>
      </w:r>
    </w:p>
    <w:p w14:paraId="04961151" w14:textId="77777777" w:rsidR="00327E46" w:rsidRPr="005125FC" w:rsidRDefault="00CC5020" w:rsidP="008227CC">
      <w:pPr>
        <w:pStyle w:val="Heading3"/>
      </w:pPr>
      <w:bookmarkStart w:id="29" w:name="_Toc41637602"/>
      <w:proofErr w:type="spellStart"/>
      <w:r w:rsidRPr="005125FC">
        <w:t>Finance</w:t>
      </w:r>
      <w:r w:rsidR="0075338B" w:rsidRPr="005125FC">
        <w:t>Service</w:t>
      </w:r>
      <w:r w:rsidRPr="005125FC">
        <w:t>Agent</w:t>
      </w:r>
      <w:proofErr w:type="spellEnd"/>
      <w:r w:rsidR="00FB605B">
        <w:fldChar w:fldCharType="begin"/>
      </w:r>
      <w:r w:rsidR="00FB605B">
        <w:instrText xml:space="preserve"> XE "</w:instrText>
      </w:r>
      <w:r w:rsidR="00FB605B" w:rsidRPr="005C2317">
        <w:rPr>
          <w:sz w:val="20"/>
          <w:szCs w:val="20"/>
        </w:rPr>
        <w:instrText>FinanceServiceAgent</w:instrText>
      </w:r>
      <w:r w:rsidR="00FB605B">
        <w:instrText xml:space="preserve">" </w:instrText>
      </w:r>
      <w:r w:rsidR="00FB605B">
        <w:fldChar w:fldCharType="end"/>
      </w:r>
      <w:r w:rsidR="00327E46" w:rsidRPr="005125FC">
        <w:t xml:space="preserve"> Process Flow</w:t>
      </w:r>
      <w:bookmarkEnd w:id="28"/>
      <w:bookmarkEnd w:id="29"/>
    </w:p>
    <w:p w14:paraId="0C22FAD7" w14:textId="77777777" w:rsidR="00B07358" w:rsidRDefault="00C450CB" w:rsidP="00B07358">
      <w:r w:rsidRPr="005125FC">
        <w:t>T</w:t>
      </w:r>
      <w:r w:rsidR="00BE3D92" w:rsidRPr="005125FC">
        <w:t>he Asurion Finance Service Agent (FSA</w:t>
      </w:r>
      <w:r w:rsidR="00887A0D">
        <w:fldChar w:fldCharType="begin"/>
      </w:r>
      <w:r w:rsidR="00887A0D">
        <w:instrText xml:space="preserve"> XE "</w:instrText>
      </w:r>
      <w:r w:rsidR="00887A0D" w:rsidRPr="008069E4">
        <w:instrText>FSA</w:instrText>
      </w:r>
      <w:r w:rsidR="00887A0D">
        <w:instrText xml:space="preserve">" </w:instrText>
      </w:r>
      <w:r w:rsidR="00887A0D">
        <w:fldChar w:fldCharType="end"/>
      </w:r>
      <w:r w:rsidR="00BE3D92" w:rsidRPr="005125FC">
        <w:t xml:space="preserve">) </w:t>
      </w:r>
      <w:r w:rsidRPr="005125FC">
        <w:t xml:space="preserve">manages </w:t>
      </w:r>
      <w:r w:rsidR="00694231">
        <w:t>all requests and responses passed through the Finance Service Gateway</w:t>
      </w:r>
      <w:r w:rsidR="00887A0D">
        <w:fldChar w:fldCharType="begin"/>
      </w:r>
      <w:r w:rsidR="00887A0D">
        <w:instrText xml:space="preserve"> XE "</w:instrText>
      </w:r>
      <w:r w:rsidR="00887A0D" w:rsidRPr="00F72077">
        <w:instrText>Gateway</w:instrText>
      </w:r>
      <w:r w:rsidR="00887A0D">
        <w:instrText xml:space="preserve">" </w:instrText>
      </w:r>
      <w:r w:rsidR="00887A0D">
        <w:fldChar w:fldCharType="end"/>
      </w:r>
      <w:r w:rsidR="00694231">
        <w:t xml:space="preserve">. </w:t>
      </w:r>
      <w:r w:rsidR="00B07358" w:rsidRPr="005125FC">
        <w:t xml:space="preserve">FSA accepts </w:t>
      </w:r>
      <w:proofErr w:type="spellStart"/>
      <w:r w:rsidR="00B07358" w:rsidRPr="005125FC">
        <w:t>BaseRequest</w:t>
      </w:r>
      <w:proofErr w:type="spellEnd"/>
      <w:r w:rsidR="00887A0D">
        <w:fldChar w:fldCharType="begin"/>
      </w:r>
      <w:r w:rsidR="00887A0D">
        <w:instrText xml:space="preserve"> XE "</w:instrText>
      </w:r>
      <w:r w:rsidR="00887A0D" w:rsidRPr="00C86988">
        <w:instrText>BaseRequest</w:instrText>
      </w:r>
      <w:r w:rsidR="00887A0D">
        <w:instrText xml:space="preserve">" </w:instrText>
      </w:r>
      <w:r w:rsidR="00887A0D">
        <w:fldChar w:fldCharType="end"/>
      </w:r>
      <w:r w:rsidR="00B07358" w:rsidRPr="005125FC">
        <w:t xml:space="preserve"> request me</w:t>
      </w:r>
      <w:r w:rsidR="00694231">
        <w:t>ssages from the VIP</w:t>
      </w:r>
      <w:r w:rsidR="00887A0D">
        <w:fldChar w:fldCharType="begin"/>
      </w:r>
      <w:r w:rsidR="00887A0D">
        <w:instrText xml:space="preserve"> XE "</w:instrText>
      </w:r>
      <w:r w:rsidR="00887A0D" w:rsidRPr="00E33CF6">
        <w:instrText>VIP</w:instrText>
      </w:r>
      <w:r w:rsidR="00887A0D">
        <w:instrText xml:space="preserve">" </w:instrText>
      </w:r>
      <w:r w:rsidR="00887A0D">
        <w:fldChar w:fldCharType="end"/>
      </w:r>
      <w:r w:rsidR="00B07358" w:rsidRPr="005125FC">
        <w:t xml:space="preserve"> to returns </w:t>
      </w:r>
      <w:proofErr w:type="spellStart"/>
      <w:r w:rsidR="00B07358" w:rsidRPr="005125FC">
        <w:t>BaseResponse</w:t>
      </w:r>
      <w:proofErr w:type="spellEnd"/>
      <w:r w:rsidR="00887A0D">
        <w:fldChar w:fldCharType="begin"/>
      </w:r>
      <w:r w:rsidR="00887A0D">
        <w:instrText xml:space="preserve"> XE "</w:instrText>
      </w:r>
      <w:r w:rsidR="00887A0D" w:rsidRPr="00817B5B">
        <w:instrText>BaseResponse</w:instrText>
      </w:r>
      <w:r w:rsidR="00887A0D">
        <w:instrText xml:space="preserve">" </w:instrText>
      </w:r>
      <w:r w:rsidR="00887A0D">
        <w:fldChar w:fldCharType="end"/>
      </w:r>
      <w:r w:rsidR="00B07358" w:rsidRPr="005125FC">
        <w:t xml:space="preserve"> response messages </w:t>
      </w:r>
      <w:r w:rsidR="00BD6748">
        <w:t xml:space="preserve">back to the server. </w:t>
      </w:r>
      <w:r w:rsidR="00B07358" w:rsidRPr="005125FC">
        <w:t xml:space="preserve">Each </w:t>
      </w:r>
      <w:proofErr w:type="spellStart"/>
      <w:r w:rsidR="00B07358" w:rsidRPr="005125FC">
        <w:t>BaseRequest</w:t>
      </w:r>
      <w:proofErr w:type="spellEnd"/>
      <w:r w:rsidR="00B07358" w:rsidRPr="005125FC">
        <w:t xml:space="preserve"> includes request headers, URL</w:t>
      </w:r>
      <w:r w:rsidR="00B07358">
        <w:t xml:space="preserve"> arguments, and the submitted files. A </w:t>
      </w:r>
      <w:proofErr w:type="spellStart"/>
      <w:r w:rsidR="00B07358">
        <w:t>BaseResponse</w:t>
      </w:r>
      <w:proofErr w:type="spellEnd"/>
      <w:r w:rsidR="00B07358">
        <w:t xml:space="preserve"> inclu</w:t>
      </w:r>
      <w:r w:rsidR="00033C61">
        <w:t xml:space="preserve">des response headers, </w:t>
      </w:r>
      <w:proofErr w:type="gramStart"/>
      <w:r w:rsidR="00033C61">
        <w:t>current st</w:t>
      </w:r>
      <w:r w:rsidR="005C35FC">
        <w:t>atus</w:t>
      </w:r>
      <w:proofErr w:type="gramEnd"/>
      <w:r w:rsidR="00B07358">
        <w:t>, and response data as a string.</w:t>
      </w:r>
    </w:p>
    <w:p w14:paraId="34FDB63D" w14:textId="77777777" w:rsidR="00E97E66" w:rsidRDefault="00C450CB" w:rsidP="009F49BB">
      <w:pPr>
        <w:spacing w:before="120"/>
      </w:pPr>
      <w:r>
        <w:t>Upon accepting requests</w:t>
      </w:r>
      <w:r w:rsidR="000525E4">
        <w:t xml:space="preserve">, </w:t>
      </w:r>
      <w:r>
        <w:t>FSA</w:t>
      </w:r>
      <w:r w:rsidR="00887A0D">
        <w:fldChar w:fldCharType="begin"/>
      </w:r>
      <w:r w:rsidR="00887A0D">
        <w:instrText xml:space="preserve"> XE "</w:instrText>
      </w:r>
      <w:r w:rsidR="00887A0D" w:rsidRPr="008069E4">
        <w:instrText>FSA</w:instrText>
      </w:r>
      <w:r w:rsidR="00887A0D">
        <w:instrText xml:space="preserve">" </w:instrText>
      </w:r>
      <w:r w:rsidR="00887A0D">
        <w:fldChar w:fldCharType="end"/>
      </w:r>
      <w:r>
        <w:t xml:space="preserve"> first authenticates </w:t>
      </w:r>
      <w:r w:rsidR="00FA4C3D">
        <w:t xml:space="preserve">the request user </w:t>
      </w:r>
      <w:r>
        <w:t xml:space="preserve">before </w:t>
      </w:r>
      <w:r w:rsidR="000525E4">
        <w:t xml:space="preserve">further </w:t>
      </w:r>
      <w:r>
        <w:t xml:space="preserve">processing </w:t>
      </w:r>
      <w:r w:rsidR="000525E4">
        <w:t>the request</w:t>
      </w:r>
      <w:r w:rsidR="00F27669">
        <w:t xml:space="preserve">. FSA sends an AUTH </w:t>
      </w:r>
      <w:r w:rsidR="000525E4">
        <w:t xml:space="preserve">message </w:t>
      </w:r>
      <w:r>
        <w:t xml:space="preserve">to the </w:t>
      </w:r>
      <w:proofErr w:type="spellStart"/>
      <w:r>
        <w:t>AuthenticateUser</w:t>
      </w:r>
      <w:proofErr w:type="spellEnd"/>
      <w:r>
        <w:t xml:space="preserve"> </w:t>
      </w:r>
      <w:r w:rsidR="00E97E66">
        <w:t>Service</w:t>
      </w:r>
      <w:r w:rsidR="000525E4">
        <w:t xml:space="preserve"> for user verification</w:t>
      </w:r>
      <w:r w:rsidR="00E97E66">
        <w:t xml:space="preserve">. </w:t>
      </w:r>
      <w:r w:rsidR="00FA4C3D">
        <w:t>This service verifies the user ID based on information stored in an Active</w:t>
      </w:r>
      <w:r w:rsidR="00A43D2E">
        <w:t xml:space="preserve"> </w:t>
      </w:r>
      <w:r w:rsidR="00FA4C3D">
        <w:t xml:space="preserve">Directory and returns the results to FSA. </w:t>
      </w:r>
    </w:p>
    <w:p w14:paraId="04451B7B" w14:textId="77777777" w:rsidR="00822E7F" w:rsidRDefault="00665EEC" w:rsidP="00822E7F">
      <w:pPr>
        <w:spacing w:before="120"/>
      </w:pPr>
      <w:r>
        <w:lastRenderedPageBreak/>
        <w:t xml:space="preserve">When </w:t>
      </w:r>
      <w:r w:rsidR="00FA4C3D">
        <w:t>user authentication</w:t>
      </w:r>
      <w:r>
        <w:t xml:space="preserve"> </w:t>
      </w:r>
      <w:r w:rsidR="007205F1">
        <w:t>is returned</w:t>
      </w:r>
      <w:r w:rsidR="00FA4C3D">
        <w:t>, FSA</w:t>
      </w:r>
      <w:r w:rsidR="00887A0D">
        <w:fldChar w:fldCharType="begin"/>
      </w:r>
      <w:r w:rsidR="00887A0D">
        <w:instrText xml:space="preserve"> XE "</w:instrText>
      </w:r>
      <w:r w:rsidR="00887A0D" w:rsidRPr="008069E4">
        <w:instrText>FSA</w:instrText>
      </w:r>
      <w:r w:rsidR="00887A0D">
        <w:instrText xml:space="preserve">" </w:instrText>
      </w:r>
      <w:r w:rsidR="00887A0D">
        <w:fldChar w:fldCharType="end"/>
      </w:r>
      <w:r w:rsidR="00FA4C3D">
        <w:t xml:space="preserve"> sends </w:t>
      </w:r>
      <w:r w:rsidR="00B52549">
        <w:t xml:space="preserve">each request </w:t>
      </w:r>
      <w:r w:rsidR="00FA4C3D">
        <w:t>to a central queue (Asurion.PRODNA.Q.Business.Persistent.Finance.ProcessGatewayMessage</w:t>
      </w:r>
      <w:r w:rsidR="00887A0D">
        <w:fldChar w:fldCharType="begin"/>
      </w:r>
      <w:r w:rsidR="00887A0D">
        <w:instrText xml:space="preserve"> XE "</w:instrText>
      </w:r>
      <w:r w:rsidR="00887A0D" w:rsidRPr="00692B0C">
        <w:instrText>Asurion.PRODNA.Q.Business.Persistent.Finance.ProcessGatewayMessage</w:instrText>
      </w:r>
      <w:r w:rsidR="00887A0D">
        <w:instrText xml:space="preserve">" </w:instrText>
      </w:r>
      <w:r w:rsidR="00887A0D">
        <w:fldChar w:fldCharType="end"/>
      </w:r>
      <w:r w:rsidR="00FA4C3D">
        <w:t xml:space="preserve">) </w:t>
      </w:r>
      <w:r w:rsidR="000525E4">
        <w:t xml:space="preserve">which </w:t>
      </w:r>
      <w:r w:rsidR="00FA4C3D">
        <w:t xml:space="preserve">calls the API methods </w:t>
      </w:r>
      <w:proofErr w:type="spellStart"/>
      <w:r w:rsidR="00FA4C3D">
        <w:t>CreateContract</w:t>
      </w:r>
      <w:proofErr w:type="spellEnd"/>
      <w:r w:rsidR="00FB605B">
        <w:fldChar w:fldCharType="begin"/>
      </w:r>
      <w:r w:rsidR="00FB605B">
        <w:instrText xml:space="preserve"> XE "</w:instrText>
      </w:r>
      <w:r w:rsidR="00FB605B" w:rsidRPr="00C33AB3">
        <w:instrText>CreateContract</w:instrText>
      </w:r>
      <w:r w:rsidR="00FB605B">
        <w:instrText xml:space="preserve">" </w:instrText>
      </w:r>
      <w:r w:rsidR="00FB605B">
        <w:fldChar w:fldCharType="end"/>
      </w:r>
      <w:r w:rsidR="00FA4C3D">
        <w:t xml:space="preserve">, </w:t>
      </w:r>
      <w:proofErr w:type="spellStart"/>
      <w:r w:rsidR="00FA4C3D">
        <w:t>ProcessNonRefPayment</w:t>
      </w:r>
      <w:proofErr w:type="spellEnd"/>
      <w:r w:rsidR="00FB605B">
        <w:fldChar w:fldCharType="begin"/>
      </w:r>
      <w:r w:rsidR="00FB605B">
        <w:instrText xml:space="preserve"> XE "</w:instrText>
      </w:r>
      <w:r w:rsidR="00FB605B" w:rsidRPr="005F26D3">
        <w:instrText>ProcessNonRefPayment</w:instrText>
      </w:r>
      <w:r w:rsidR="00FB605B">
        <w:instrText xml:space="preserve">" </w:instrText>
      </w:r>
      <w:r w:rsidR="00FB605B">
        <w:fldChar w:fldCharType="end"/>
      </w:r>
      <w:r w:rsidR="00FA4C3D">
        <w:t xml:space="preserve">, or </w:t>
      </w:r>
      <w:proofErr w:type="spellStart"/>
      <w:r w:rsidR="00FA4C3D">
        <w:t>Cal</w:t>
      </w:r>
      <w:r w:rsidR="00B52549">
        <w:t>culateTaxes</w:t>
      </w:r>
      <w:proofErr w:type="spellEnd"/>
      <w:r w:rsidR="00FB605B">
        <w:fldChar w:fldCharType="begin"/>
      </w:r>
      <w:r w:rsidR="00FB605B">
        <w:instrText xml:space="preserve"> XE "</w:instrText>
      </w:r>
      <w:r w:rsidR="00FB605B" w:rsidRPr="00267FA7">
        <w:instrText>CalculateTaxes</w:instrText>
      </w:r>
      <w:r w:rsidR="00FB605B">
        <w:instrText xml:space="preserve">" </w:instrText>
      </w:r>
      <w:r w:rsidR="00FB605B">
        <w:fldChar w:fldCharType="end"/>
      </w:r>
      <w:r w:rsidR="00B52549">
        <w:t xml:space="preserve"> to pass the request</w:t>
      </w:r>
      <w:r w:rsidR="00FA4C3D">
        <w:t xml:space="preserve"> to </w:t>
      </w:r>
      <w:r w:rsidR="00B52549">
        <w:t xml:space="preserve">the </w:t>
      </w:r>
      <w:r w:rsidR="00FA4C3D">
        <w:t xml:space="preserve">appropriate service. In the opposite direction, FSA accepts return responses from the </w:t>
      </w:r>
      <w:proofErr w:type="spellStart"/>
      <w:r w:rsidR="00FA4C3D">
        <w:t>ProcessNonRefPaymentGateway</w:t>
      </w:r>
      <w:proofErr w:type="spellEnd"/>
      <w:r w:rsidR="00FB605B">
        <w:fldChar w:fldCharType="begin"/>
      </w:r>
      <w:r w:rsidR="00FB605B">
        <w:instrText xml:space="preserve"> XE "</w:instrText>
      </w:r>
      <w:r w:rsidR="00FB605B" w:rsidRPr="00170529">
        <w:rPr>
          <w:rFonts w:cs="Arial"/>
          <w:sz w:val="20"/>
          <w:szCs w:val="20"/>
        </w:rPr>
        <w:instrText>ProcessNonRefPaymentGateway</w:instrText>
      </w:r>
      <w:r w:rsidR="00FB605B">
        <w:instrText xml:space="preserve">" </w:instrText>
      </w:r>
      <w:r w:rsidR="00FB605B">
        <w:fldChar w:fldCharType="end"/>
      </w:r>
      <w:r w:rsidR="00FA4C3D">
        <w:t xml:space="preserve"> (via the </w:t>
      </w:r>
      <w:proofErr w:type="spellStart"/>
      <w:r w:rsidR="00FA4C3D">
        <w:t>ProcessNonRefPayment</w:t>
      </w:r>
      <w:proofErr w:type="spellEnd"/>
      <w:r w:rsidR="00FA4C3D">
        <w:t xml:space="preserve"> method) and </w:t>
      </w:r>
      <w:proofErr w:type="spellStart"/>
      <w:r w:rsidR="00FA4C3D">
        <w:t>CalculateTaxesGateway</w:t>
      </w:r>
      <w:proofErr w:type="spellEnd"/>
      <w:r w:rsidR="00FB605B">
        <w:fldChar w:fldCharType="begin"/>
      </w:r>
      <w:r w:rsidR="00FB605B">
        <w:instrText xml:space="preserve"> XE "</w:instrText>
      </w:r>
      <w:r w:rsidR="00FB605B" w:rsidRPr="006203D2">
        <w:rPr>
          <w:rFonts w:cs="Arial"/>
          <w:b/>
          <w:color w:val="0070C0"/>
        </w:rPr>
        <w:instrText>CalculateTaxesGateway</w:instrText>
      </w:r>
      <w:r w:rsidR="00FB605B">
        <w:instrText xml:space="preserve">" </w:instrText>
      </w:r>
      <w:r w:rsidR="00FB605B">
        <w:fldChar w:fldCharType="end"/>
      </w:r>
      <w:r w:rsidR="00FA4C3D">
        <w:t xml:space="preserve"> (via the </w:t>
      </w:r>
      <w:proofErr w:type="spellStart"/>
      <w:r w:rsidR="00FA4C3D">
        <w:t>CalculateTa</w:t>
      </w:r>
      <w:r w:rsidR="00404657">
        <w:t>xes</w:t>
      </w:r>
      <w:proofErr w:type="spellEnd"/>
      <w:r w:rsidR="00404657">
        <w:t xml:space="preserve"> method).</w:t>
      </w:r>
      <w:r w:rsidR="008E20A2">
        <w:t xml:space="preserve"> The FSA has a set of global variables that are available to Gateway</w:t>
      </w:r>
      <w:r w:rsidR="00887A0D">
        <w:fldChar w:fldCharType="begin"/>
      </w:r>
      <w:r w:rsidR="00887A0D">
        <w:instrText xml:space="preserve"> XE "</w:instrText>
      </w:r>
      <w:r w:rsidR="00887A0D" w:rsidRPr="00F72077">
        <w:instrText>Gateway</w:instrText>
      </w:r>
      <w:r w:rsidR="00887A0D">
        <w:instrText xml:space="preserve">" </w:instrText>
      </w:r>
      <w:r w:rsidR="00887A0D">
        <w:fldChar w:fldCharType="end"/>
      </w:r>
      <w:r w:rsidR="008E20A2">
        <w:t xml:space="preserve"> APIs. </w:t>
      </w:r>
      <w:r w:rsidR="00822E7F">
        <w:t>The FSA process flow is represented in the next figure.</w:t>
      </w:r>
    </w:p>
    <w:p w14:paraId="6A3BDE93" w14:textId="77777777" w:rsidR="009F49BB" w:rsidRDefault="00404657" w:rsidP="00FA4C3D">
      <w:pPr>
        <w:spacing w:before="120"/>
      </w:pPr>
      <w:r w:rsidRPr="00404657">
        <w:rPr>
          <w:b/>
        </w:rPr>
        <w:t>Note</w:t>
      </w:r>
      <w:r>
        <w:t xml:space="preserve">: The </w:t>
      </w:r>
      <w:proofErr w:type="spellStart"/>
      <w:r>
        <w:t>CreateContract</w:t>
      </w:r>
      <w:proofErr w:type="spellEnd"/>
      <w:r w:rsidR="00FB605B">
        <w:fldChar w:fldCharType="begin"/>
      </w:r>
      <w:r w:rsidR="00FB605B">
        <w:instrText xml:space="preserve"> XE "</w:instrText>
      </w:r>
      <w:r w:rsidR="00FB605B" w:rsidRPr="00C33AB3">
        <w:instrText>CreateContract</w:instrText>
      </w:r>
      <w:r w:rsidR="00FB605B">
        <w:instrText xml:space="preserve">" </w:instrText>
      </w:r>
      <w:r w:rsidR="00FB605B">
        <w:fldChar w:fldCharType="end"/>
      </w:r>
      <w:r>
        <w:t xml:space="preserve"> process flow </w:t>
      </w:r>
      <w:r w:rsidR="009F49BB">
        <w:t>path is one-way (request only).</w:t>
      </w:r>
    </w:p>
    <w:p w14:paraId="15D6A3A4" w14:textId="77777777" w:rsidR="00BD1928" w:rsidRDefault="009F49BB" w:rsidP="00FA4C3D">
      <w:pPr>
        <w:spacing w:before="120"/>
      </w:pPr>
      <w:r>
        <w:rPr>
          <w:noProof/>
        </w:rPr>
        <w:t xml:space="preserve"> </w:t>
      </w:r>
      <w:r w:rsidR="00125235">
        <w:rPr>
          <w:noProof/>
        </w:rPr>
        <w:drawing>
          <wp:inline distT="0" distB="0" distL="0" distR="0" wp14:anchorId="7B759564" wp14:editId="68F1192F">
            <wp:extent cx="5381625" cy="5286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A fig.jpg"/>
                    <pic:cNvPicPr/>
                  </pic:nvPicPr>
                  <pic:blipFill>
                    <a:blip r:embed="rId15">
                      <a:extLst>
                        <a:ext uri="{28A0092B-C50C-407E-A947-70E740481C1C}">
                          <a14:useLocalDpi xmlns:a14="http://schemas.microsoft.com/office/drawing/2010/main" val="0"/>
                        </a:ext>
                      </a:extLst>
                    </a:blip>
                    <a:stretch>
                      <a:fillRect/>
                    </a:stretch>
                  </pic:blipFill>
                  <pic:spPr>
                    <a:xfrm>
                      <a:off x="0" y="0"/>
                      <a:ext cx="5381625" cy="5286375"/>
                    </a:xfrm>
                    <a:prstGeom prst="rect">
                      <a:avLst/>
                    </a:prstGeom>
                  </pic:spPr>
                </pic:pic>
              </a:graphicData>
            </a:graphic>
          </wp:inline>
        </w:drawing>
      </w:r>
      <w:r w:rsidR="00BD1928">
        <w:br/>
      </w:r>
    </w:p>
    <w:p w14:paraId="6650962E" w14:textId="77777777" w:rsidR="0095674A" w:rsidRDefault="0095674A" w:rsidP="0095674A">
      <w:pPr>
        <w:pStyle w:val="Caption"/>
        <w:jc w:val="center"/>
      </w:pPr>
      <w:bookmarkStart w:id="30" w:name="_Toc307566706"/>
      <w:bookmarkStart w:id="31" w:name="_Ref307990856"/>
      <w:bookmarkStart w:id="32" w:name="_Ref311016617"/>
      <w:bookmarkStart w:id="33" w:name="_Toc41637622"/>
      <w:r>
        <w:t xml:space="preserve">Figure </w:t>
      </w:r>
      <w:r w:rsidR="00F4470A">
        <w:fldChar w:fldCharType="begin"/>
      </w:r>
      <w:r w:rsidR="00F4470A">
        <w:instrText xml:space="preserve"> SEQ Figure \* ARABIC </w:instrText>
      </w:r>
      <w:r w:rsidR="00F4470A">
        <w:fldChar w:fldCharType="separate"/>
      </w:r>
      <w:r w:rsidR="003E79C2">
        <w:rPr>
          <w:noProof/>
        </w:rPr>
        <w:t>3</w:t>
      </w:r>
      <w:r w:rsidR="00F4470A">
        <w:rPr>
          <w:noProof/>
        </w:rPr>
        <w:fldChar w:fldCharType="end"/>
      </w:r>
      <w:r>
        <w:t>. Asurion Finance Service Agent Process Flow</w:t>
      </w:r>
      <w:bookmarkEnd w:id="30"/>
      <w:bookmarkEnd w:id="31"/>
      <w:bookmarkEnd w:id="32"/>
      <w:bookmarkEnd w:id="33"/>
    </w:p>
    <w:p w14:paraId="3C9E471E" w14:textId="77777777" w:rsidR="00D46212" w:rsidRDefault="00D46212">
      <w:pPr>
        <w:rPr>
          <w:rFonts w:cs="Arial"/>
          <w:b/>
          <w:bCs/>
          <w:i/>
          <w:iCs/>
          <w:sz w:val="28"/>
          <w:szCs w:val="28"/>
        </w:rPr>
      </w:pPr>
      <w:bookmarkStart w:id="34" w:name="_Ref307560308"/>
      <w:r>
        <w:br w:type="page"/>
      </w:r>
    </w:p>
    <w:p w14:paraId="1F1B0CA9" w14:textId="77777777" w:rsidR="009C30A8" w:rsidRPr="005125FC" w:rsidRDefault="009C30A8" w:rsidP="008227CC">
      <w:pPr>
        <w:pStyle w:val="Heading3"/>
      </w:pPr>
      <w:bookmarkStart w:id="35" w:name="_Ref307907786"/>
      <w:bookmarkStart w:id="36" w:name="_Toc41637603"/>
      <w:proofErr w:type="spellStart"/>
      <w:r w:rsidRPr="005125FC">
        <w:lastRenderedPageBreak/>
        <w:t>CreateContractGateway</w:t>
      </w:r>
      <w:proofErr w:type="spellEnd"/>
      <w:r w:rsidRPr="005125FC">
        <w:t xml:space="preserve"> Process</w:t>
      </w:r>
      <w:r w:rsidR="00327E46" w:rsidRPr="005125FC">
        <w:t xml:space="preserve"> Flow</w:t>
      </w:r>
      <w:bookmarkEnd w:id="34"/>
      <w:bookmarkEnd w:id="35"/>
      <w:bookmarkEnd w:id="36"/>
    </w:p>
    <w:p w14:paraId="6BC18329" w14:textId="77777777" w:rsidR="00817CD3" w:rsidRDefault="0091429B" w:rsidP="00817CD3">
      <w:pPr>
        <w:spacing w:before="120"/>
      </w:pPr>
      <w:r w:rsidRPr="005125FC">
        <w:t xml:space="preserve">Upon accepting a </w:t>
      </w:r>
      <w:r w:rsidR="001976D6" w:rsidRPr="005125FC">
        <w:t xml:space="preserve">request </w:t>
      </w:r>
      <w:r w:rsidR="00B90519">
        <w:t>(SOAP</w:t>
      </w:r>
      <w:r w:rsidR="005C4C23">
        <w:fldChar w:fldCharType="begin"/>
      </w:r>
      <w:r w:rsidR="005C4C23">
        <w:instrText xml:space="preserve"> XE "</w:instrText>
      </w:r>
      <w:r w:rsidR="005C4C23" w:rsidRPr="00F06E4E">
        <w:instrText>SOAP</w:instrText>
      </w:r>
      <w:r w:rsidR="005C4C23">
        <w:instrText xml:space="preserve">" </w:instrText>
      </w:r>
      <w:r w:rsidR="005C4C23">
        <w:fldChar w:fldCharType="end"/>
      </w:r>
      <w:r w:rsidR="00B90519">
        <w:t xml:space="preserve"> </w:t>
      </w:r>
      <w:r w:rsidR="00B17D69">
        <w:t>via</w:t>
      </w:r>
      <w:r w:rsidR="00B90519">
        <w:t xml:space="preserve"> HTTP</w:t>
      </w:r>
      <w:r w:rsidR="005C4C23">
        <w:fldChar w:fldCharType="begin"/>
      </w:r>
      <w:r w:rsidR="005C4C23">
        <w:instrText xml:space="preserve"> XE "</w:instrText>
      </w:r>
      <w:r w:rsidR="005C4C23" w:rsidRPr="00E00EB6">
        <w:instrText>HTTP</w:instrText>
      </w:r>
      <w:r w:rsidR="005C4C23">
        <w:instrText xml:space="preserve">" </w:instrText>
      </w:r>
      <w:r w:rsidR="005C4C23">
        <w:fldChar w:fldCharType="end"/>
      </w:r>
      <w:r w:rsidR="00B90519">
        <w:t xml:space="preserve">) </w:t>
      </w:r>
      <w:r w:rsidR="00694589" w:rsidRPr="005125FC">
        <w:t xml:space="preserve">to create a </w:t>
      </w:r>
      <w:r w:rsidR="00B16A6D">
        <w:t>CRM</w:t>
      </w:r>
      <w:r w:rsidR="00FB605B">
        <w:fldChar w:fldCharType="begin"/>
      </w:r>
      <w:r w:rsidR="00FB605B">
        <w:instrText xml:space="preserve"> XE "</w:instrText>
      </w:r>
      <w:r w:rsidR="00FB605B" w:rsidRPr="003205D8">
        <w:instrText>CRM</w:instrText>
      </w:r>
      <w:r w:rsidR="00FB605B">
        <w:instrText xml:space="preserve">" </w:instrText>
      </w:r>
      <w:r w:rsidR="00FB605B">
        <w:fldChar w:fldCharType="end"/>
      </w:r>
      <w:r w:rsidR="00B16A6D">
        <w:t xml:space="preserve"> </w:t>
      </w:r>
      <w:r w:rsidR="00694589" w:rsidRPr="005125FC">
        <w:t xml:space="preserve">customer contract </w:t>
      </w:r>
      <w:r w:rsidR="001976D6" w:rsidRPr="005125FC">
        <w:t>from the F</w:t>
      </w:r>
      <w:r w:rsidR="00E71668" w:rsidRPr="005125FC">
        <w:t>SA</w:t>
      </w:r>
      <w:r w:rsidR="00887A0D">
        <w:fldChar w:fldCharType="begin"/>
      </w:r>
      <w:r w:rsidR="00887A0D">
        <w:instrText xml:space="preserve"> XE "</w:instrText>
      </w:r>
      <w:r w:rsidR="00887A0D" w:rsidRPr="008069E4">
        <w:instrText>FSA</w:instrText>
      </w:r>
      <w:r w:rsidR="00887A0D">
        <w:instrText xml:space="preserve">" </w:instrText>
      </w:r>
      <w:r w:rsidR="00887A0D">
        <w:fldChar w:fldCharType="end"/>
      </w:r>
      <w:r w:rsidR="00540F68">
        <w:t xml:space="preserve"> via the API method </w:t>
      </w:r>
      <w:proofErr w:type="spellStart"/>
      <w:r w:rsidR="00540F68">
        <w:t>CreateContract</w:t>
      </w:r>
      <w:proofErr w:type="spellEnd"/>
      <w:r w:rsidR="00FB605B">
        <w:fldChar w:fldCharType="begin"/>
      </w:r>
      <w:r w:rsidR="00FB605B">
        <w:instrText xml:space="preserve"> XE "</w:instrText>
      </w:r>
      <w:r w:rsidR="00FB605B" w:rsidRPr="00C33AB3">
        <w:instrText>CreateContract</w:instrText>
      </w:r>
      <w:r w:rsidR="00FB605B">
        <w:instrText xml:space="preserve">" </w:instrText>
      </w:r>
      <w:r w:rsidR="00FB605B">
        <w:fldChar w:fldCharType="end"/>
      </w:r>
      <w:r w:rsidR="00540F68">
        <w:t xml:space="preserve">, the </w:t>
      </w:r>
      <w:proofErr w:type="spellStart"/>
      <w:r w:rsidR="00327E46" w:rsidRPr="005125FC">
        <w:t>CreateContractGateway</w:t>
      </w:r>
      <w:proofErr w:type="spellEnd"/>
      <w:r w:rsidR="00327E46" w:rsidRPr="005125FC">
        <w:t xml:space="preserve"> adds </w:t>
      </w:r>
      <w:r w:rsidR="00694589" w:rsidRPr="005125FC">
        <w:t xml:space="preserve">the request </w:t>
      </w:r>
      <w:r w:rsidR="00343589" w:rsidRPr="005125FC">
        <w:t xml:space="preserve">to </w:t>
      </w:r>
      <w:r w:rsidR="00FB12CB" w:rsidRPr="005125FC">
        <w:t>a message queue</w:t>
      </w:r>
      <w:r w:rsidR="00FB12CB">
        <w:t xml:space="preserve"> </w:t>
      </w:r>
      <w:r w:rsidR="005158E8">
        <w:t>(</w:t>
      </w:r>
      <w:proofErr w:type="spellStart"/>
      <w:r w:rsidR="005158E8">
        <w:t>Asu</w:t>
      </w:r>
      <w:r w:rsidR="00343589">
        <w:t>rion.PRODNA.Q.Business.Persistent.Fin</w:t>
      </w:r>
      <w:r w:rsidR="00171AA2">
        <w:t>ance.CreateContract</w:t>
      </w:r>
      <w:proofErr w:type="spellEnd"/>
      <w:r w:rsidR="00887A0D">
        <w:fldChar w:fldCharType="begin"/>
      </w:r>
      <w:r w:rsidR="00887A0D">
        <w:instrText xml:space="preserve"> XE "</w:instrText>
      </w:r>
      <w:r w:rsidR="00887A0D" w:rsidRPr="00B82A6E">
        <w:instrText>Asurion.PRODNA.Q.Business.Persistent.Finance.CreateContract</w:instrText>
      </w:r>
      <w:r w:rsidR="00887A0D">
        <w:instrText xml:space="preserve">" </w:instrText>
      </w:r>
      <w:r w:rsidR="00887A0D">
        <w:fldChar w:fldCharType="end"/>
      </w:r>
      <w:r w:rsidR="00540F68">
        <w:t xml:space="preserve">). From the queue, the request passes </w:t>
      </w:r>
      <w:r w:rsidR="00FB12CB">
        <w:t>via an Enterprise Service</w:t>
      </w:r>
      <w:r w:rsidR="00171AA2">
        <w:t xml:space="preserve"> Bus </w:t>
      </w:r>
      <w:r w:rsidR="00540F68">
        <w:t>(</w:t>
      </w:r>
      <w:r w:rsidR="00FB12CB">
        <w:t>ESB</w:t>
      </w:r>
      <w:r w:rsidR="00887A0D">
        <w:fldChar w:fldCharType="begin"/>
      </w:r>
      <w:r w:rsidR="00887A0D">
        <w:instrText xml:space="preserve"> XE "</w:instrText>
      </w:r>
      <w:r w:rsidR="00887A0D" w:rsidRPr="00465590">
        <w:instrText>ESB</w:instrText>
      </w:r>
      <w:r w:rsidR="00887A0D">
        <w:instrText xml:space="preserve">" </w:instrText>
      </w:r>
      <w:r w:rsidR="00887A0D">
        <w:fldChar w:fldCharType="end"/>
      </w:r>
      <w:r w:rsidR="00FB12CB">
        <w:t>) to the</w:t>
      </w:r>
      <w:r w:rsidR="00142C56">
        <w:t xml:space="preserve"> </w:t>
      </w:r>
      <w:proofErr w:type="spellStart"/>
      <w:r w:rsidR="00142C56">
        <w:t>CreateContract</w:t>
      </w:r>
      <w:proofErr w:type="spellEnd"/>
      <w:r w:rsidR="00985028">
        <w:t xml:space="preserve"> </w:t>
      </w:r>
      <w:r w:rsidR="00142C56">
        <w:t>Service for processing.</w:t>
      </w:r>
      <w:r w:rsidR="000803F6">
        <w:t xml:space="preserve"> </w:t>
      </w:r>
    </w:p>
    <w:p w14:paraId="79D1BEF1" w14:textId="77777777" w:rsidR="00097B10" w:rsidRDefault="00097B10" w:rsidP="00817CD3">
      <w:pPr>
        <w:spacing w:before="120"/>
      </w:pPr>
      <w:r w:rsidRPr="00097B10">
        <w:rPr>
          <w:b/>
        </w:rPr>
        <w:t>Note</w:t>
      </w:r>
      <w:r w:rsidR="00A7272E">
        <w:t>: ESB</w:t>
      </w:r>
      <w:r w:rsidR="00887A0D">
        <w:fldChar w:fldCharType="begin"/>
      </w:r>
      <w:r w:rsidR="00887A0D">
        <w:instrText xml:space="preserve"> XE "</w:instrText>
      </w:r>
      <w:r w:rsidR="00887A0D" w:rsidRPr="00465590">
        <w:instrText>ESB</w:instrText>
      </w:r>
      <w:r w:rsidR="00887A0D">
        <w:instrText xml:space="preserve">" </w:instrText>
      </w:r>
      <w:r w:rsidR="00887A0D">
        <w:fldChar w:fldCharType="end"/>
      </w:r>
      <w:r w:rsidR="00A7272E">
        <w:t xml:space="preserve"> enab</w:t>
      </w:r>
      <w:r>
        <w:t>les the gateway to handle messages that originated with different protocols (HTTP</w:t>
      </w:r>
      <w:r w:rsidR="005C4C23">
        <w:fldChar w:fldCharType="begin"/>
      </w:r>
      <w:r w:rsidR="005C4C23">
        <w:instrText xml:space="preserve"> XE "</w:instrText>
      </w:r>
      <w:r w:rsidR="005C4C23" w:rsidRPr="00E00EB6">
        <w:instrText>HTTP</w:instrText>
      </w:r>
      <w:r w:rsidR="005C4C23">
        <w:instrText xml:space="preserve">" </w:instrText>
      </w:r>
      <w:r w:rsidR="005C4C23">
        <w:fldChar w:fldCharType="end"/>
      </w:r>
      <w:r>
        <w:t>, FTP, SMTP, and so forth).</w:t>
      </w:r>
      <w:r w:rsidR="00140568">
        <w:t xml:space="preserve"> </w:t>
      </w:r>
    </w:p>
    <w:p w14:paraId="7E9717E9" w14:textId="77777777" w:rsidR="00125235" w:rsidRDefault="00125235" w:rsidP="00817CD3">
      <w:pPr>
        <w:spacing w:before="120"/>
      </w:pPr>
      <w:r>
        <w:t>These process flows are represented in the following figure.</w:t>
      </w:r>
    </w:p>
    <w:p w14:paraId="057D494C" w14:textId="77777777" w:rsidR="00125235" w:rsidRDefault="00125235" w:rsidP="00125235">
      <w:pPr>
        <w:spacing w:before="120"/>
        <w:jc w:val="center"/>
      </w:pPr>
      <w:r>
        <w:rPr>
          <w:noProof/>
        </w:rPr>
        <w:drawing>
          <wp:inline distT="0" distB="0" distL="0" distR="0" wp14:anchorId="046003A8" wp14:editId="727906DD">
            <wp:extent cx="2733675" cy="4378325"/>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flow fig.jpg"/>
                    <pic:cNvPicPr/>
                  </pic:nvPicPr>
                  <pic:blipFill>
                    <a:blip r:embed="rId16">
                      <a:extLst>
                        <a:ext uri="{28A0092B-C50C-407E-A947-70E740481C1C}">
                          <a14:useLocalDpi xmlns:a14="http://schemas.microsoft.com/office/drawing/2010/main" val="0"/>
                        </a:ext>
                      </a:extLst>
                    </a:blip>
                    <a:stretch>
                      <a:fillRect/>
                    </a:stretch>
                  </pic:blipFill>
                  <pic:spPr>
                    <a:xfrm>
                      <a:off x="0" y="0"/>
                      <a:ext cx="2733675" cy="4378325"/>
                    </a:xfrm>
                    <a:prstGeom prst="rect">
                      <a:avLst/>
                    </a:prstGeom>
                  </pic:spPr>
                </pic:pic>
              </a:graphicData>
            </a:graphic>
          </wp:inline>
        </w:drawing>
      </w:r>
    </w:p>
    <w:p w14:paraId="3271A1A2" w14:textId="77777777" w:rsidR="0095674A" w:rsidRDefault="0095674A" w:rsidP="0095674A">
      <w:pPr>
        <w:pStyle w:val="Caption"/>
        <w:jc w:val="center"/>
      </w:pPr>
      <w:bookmarkStart w:id="37" w:name="_Toc307566707"/>
      <w:bookmarkStart w:id="38" w:name="_Ref309720496"/>
      <w:bookmarkStart w:id="39" w:name="_Ref309720575"/>
      <w:bookmarkStart w:id="40" w:name="_Ref309736044"/>
      <w:bookmarkStart w:id="41" w:name="_Ref309736138"/>
      <w:bookmarkStart w:id="42" w:name="_Ref309804739"/>
      <w:bookmarkStart w:id="43" w:name="_Toc41637623"/>
      <w:r>
        <w:t xml:space="preserve">Figure </w:t>
      </w:r>
      <w:r w:rsidR="00F4470A">
        <w:fldChar w:fldCharType="begin"/>
      </w:r>
      <w:r w:rsidR="00F4470A">
        <w:instrText xml:space="preserve"> SEQ Figure \* ARABIC </w:instrText>
      </w:r>
      <w:r w:rsidR="00F4470A">
        <w:fldChar w:fldCharType="separate"/>
      </w:r>
      <w:r w:rsidR="003E79C2">
        <w:rPr>
          <w:noProof/>
        </w:rPr>
        <w:t>4</w:t>
      </w:r>
      <w:r w:rsidR="00F4470A">
        <w:rPr>
          <w:noProof/>
        </w:rPr>
        <w:fldChar w:fldCharType="end"/>
      </w:r>
      <w:r>
        <w:t xml:space="preserve">. </w:t>
      </w:r>
      <w:proofErr w:type="spellStart"/>
      <w:r>
        <w:t>CreateContract</w:t>
      </w:r>
      <w:proofErr w:type="spellEnd"/>
      <w:r w:rsidR="00FB605B">
        <w:fldChar w:fldCharType="begin"/>
      </w:r>
      <w:r w:rsidR="00FB605B">
        <w:instrText xml:space="preserve"> XE "</w:instrText>
      </w:r>
      <w:r w:rsidR="00FB605B" w:rsidRPr="00C33AB3">
        <w:instrText>CreateContract</w:instrText>
      </w:r>
      <w:r w:rsidR="00FB605B">
        <w:instrText xml:space="preserve">" </w:instrText>
      </w:r>
      <w:r w:rsidR="00FB605B">
        <w:fldChar w:fldCharType="end"/>
      </w:r>
      <w:r>
        <w:t xml:space="preserve"> Process Flow</w:t>
      </w:r>
      <w:bookmarkEnd w:id="37"/>
      <w:bookmarkEnd w:id="38"/>
      <w:bookmarkEnd w:id="39"/>
      <w:bookmarkEnd w:id="40"/>
      <w:bookmarkEnd w:id="41"/>
      <w:bookmarkEnd w:id="42"/>
      <w:bookmarkEnd w:id="43"/>
    </w:p>
    <w:p w14:paraId="4C528018" w14:textId="77777777" w:rsidR="00913BF4" w:rsidRDefault="009C30A8" w:rsidP="008227CC">
      <w:pPr>
        <w:pStyle w:val="Heading4"/>
      </w:pPr>
      <w:bookmarkStart w:id="44" w:name="_Ref309805209"/>
      <w:proofErr w:type="spellStart"/>
      <w:r w:rsidRPr="005125FC">
        <w:t>CreateContract</w:t>
      </w:r>
      <w:proofErr w:type="spellEnd"/>
      <w:r w:rsidR="00FB605B">
        <w:fldChar w:fldCharType="begin"/>
      </w:r>
      <w:r w:rsidR="00FB605B">
        <w:instrText xml:space="preserve"> XE "</w:instrText>
      </w:r>
      <w:r w:rsidR="00FB605B" w:rsidRPr="00C33AB3">
        <w:instrText>CreateContract</w:instrText>
      </w:r>
      <w:r w:rsidR="00FB605B">
        <w:instrText xml:space="preserve">" </w:instrText>
      </w:r>
      <w:r w:rsidR="00FB605B">
        <w:fldChar w:fldCharType="end"/>
      </w:r>
      <w:r w:rsidR="00565CB2">
        <w:t xml:space="preserve"> </w:t>
      </w:r>
      <w:r w:rsidRPr="005125FC">
        <w:t>Service</w:t>
      </w:r>
      <w:bookmarkEnd w:id="44"/>
    </w:p>
    <w:p w14:paraId="1408F40F" w14:textId="77777777" w:rsidR="009C30A8" w:rsidRDefault="009C30A8" w:rsidP="009C30A8">
      <w:r>
        <w:t xml:space="preserve">Upon </w:t>
      </w:r>
      <w:r w:rsidR="00827593">
        <w:t>receiving</w:t>
      </w:r>
      <w:r>
        <w:t xml:space="preserve"> a</w:t>
      </w:r>
      <w:r w:rsidR="007867BE">
        <w:t xml:space="preserve"> request from the message queue</w:t>
      </w:r>
      <w:r w:rsidR="00540F68">
        <w:t>,</w:t>
      </w:r>
      <w:r w:rsidR="000017DB">
        <w:t xml:space="preserve"> the </w:t>
      </w:r>
      <w:proofErr w:type="spellStart"/>
      <w:r w:rsidR="000017DB">
        <w:t>Crea</w:t>
      </w:r>
      <w:r>
        <w:t>teContract</w:t>
      </w:r>
      <w:proofErr w:type="spellEnd"/>
      <w:r w:rsidR="00FB605B">
        <w:fldChar w:fldCharType="begin"/>
      </w:r>
      <w:r w:rsidR="00FB605B">
        <w:instrText xml:space="preserve"> XE "</w:instrText>
      </w:r>
      <w:r w:rsidR="00FB605B" w:rsidRPr="00C33AB3">
        <w:instrText>CreateContract</w:instrText>
      </w:r>
      <w:r w:rsidR="00FB605B">
        <w:instrText xml:space="preserve">" </w:instrText>
      </w:r>
      <w:r w:rsidR="00FB605B">
        <w:fldChar w:fldCharType="end"/>
      </w:r>
      <w:r w:rsidR="00985028">
        <w:t xml:space="preserve"> </w:t>
      </w:r>
      <w:r>
        <w:t xml:space="preserve">Service first sends a request to the </w:t>
      </w:r>
      <w:proofErr w:type="spellStart"/>
      <w:r>
        <w:t>InsertBehaviorStateMDM</w:t>
      </w:r>
      <w:proofErr w:type="spellEnd"/>
      <w:r w:rsidR="00887A0D">
        <w:fldChar w:fldCharType="begin"/>
      </w:r>
      <w:r w:rsidR="00887A0D">
        <w:instrText xml:space="preserve"> XE "</w:instrText>
      </w:r>
      <w:r w:rsidR="00887A0D" w:rsidRPr="00327DD5">
        <w:instrText>InsertBehaviorStateMDM</w:instrText>
      </w:r>
      <w:r w:rsidR="00887A0D">
        <w:instrText xml:space="preserve">" </w:instrText>
      </w:r>
      <w:r w:rsidR="00887A0D">
        <w:fldChar w:fldCharType="end"/>
      </w:r>
      <w:r>
        <w:t xml:space="preserve"> </w:t>
      </w:r>
      <w:r w:rsidR="0030284A">
        <w:t>(via the message queue Asurion.PRODNA.Q.Business.Persistent.Finance.Enterprise.InsertBehaviorStateMDM</w:t>
      </w:r>
      <w:r w:rsidR="00887A0D">
        <w:fldChar w:fldCharType="begin"/>
      </w:r>
      <w:r w:rsidR="00887A0D">
        <w:instrText xml:space="preserve"> XE "</w:instrText>
      </w:r>
      <w:r w:rsidR="00887A0D" w:rsidRPr="006D0C11">
        <w:instrText>Asurion.PRODNA.Q.Business.Persistent.Financ e.Enterprise.InsertBehaviorStateMDM</w:instrText>
      </w:r>
      <w:r w:rsidR="00887A0D">
        <w:instrText xml:space="preserve">" </w:instrText>
      </w:r>
      <w:r w:rsidR="00887A0D">
        <w:fldChar w:fldCharType="end"/>
      </w:r>
      <w:r w:rsidR="0030284A">
        <w:t xml:space="preserve">) </w:t>
      </w:r>
      <w:r>
        <w:t>to determine the current behavior state of the request to prevent processi</w:t>
      </w:r>
      <w:r w:rsidR="0030284A">
        <w:t>ng duplication.</w:t>
      </w:r>
    </w:p>
    <w:p w14:paraId="3687A709" w14:textId="77777777" w:rsidR="009C30A8" w:rsidRDefault="009C30A8" w:rsidP="009C30A8"/>
    <w:p w14:paraId="0D1FD7F8" w14:textId="77777777" w:rsidR="009C30A8" w:rsidRDefault="009C30A8" w:rsidP="009C30A8">
      <w:r>
        <w:t xml:space="preserve">Upon receiving the message, </w:t>
      </w:r>
      <w:proofErr w:type="spellStart"/>
      <w:r>
        <w:t>InsertBehaviorStateMDM</w:t>
      </w:r>
      <w:proofErr w:type="spellEnd"/>
      <w:r w:rsidR="00887A0D">
        <w:fldChar w:fldCharType="begin"/>
      </w:r>
      <w:r w:rsidR="00887A0D">
        <w:instrText xml:space="preserve"> XE "</w:instrText>
      </w:r>
      <w:r w:rsidR="00887A0D" w:rsidRPr="00327DD5">
        <w:instrText>InsertBehaviorStateMDM</w:instrText>
      </w:r>
      <w:r w:rsidR="00887A0D">
        <w:instrText xml:space="preserve">" </w:instrText>
      </w:r>
      <w:r w:rsidR="00887A0D">
        <w:fldChar w:fldCharType="end"/>
      </w:r>
      <w:r>
        <w:t xml:space="preserve"> queries the Enterprise SOAP</w:t>
      </w:r>
      <w:r w:rsidR="005C4C23">
        <w:fldChar w:fldCharType="begin"/>
      </w:r>
      <w:r w:rsidR="005C4C23">
        <w:instrText xml:space="preserve"> XE "</w:instrText>
      </w:r>
      <w:r w:rsidR="005C4C23" w:rsidRPr="00F06E4E">
        <w:instrText>SOAP</w:instrText>
      </w:r>
      <w:r w:rsidR="005C4C23">
        <w:instrText xml:space="preserve">" </w:instrText>
      </w:r>
      <w:r w:rsidR="005C4C23">
        <w:fldChar w:fldCharType="end"/>
      </w:r>
      <w:r>
        <w:t xml:space="preserve"> Message Log</w:t>
      </w:r>
      <w:r w:rsidR="00887A0D">
        <w:fldChar w:fldCharType="begin"/>
      </w:r>
      <w:r w:rsidR="00887A0D">
        <w:instrText xml:space="preserve"> XE "</w:instrText>
      </w:r>
      <w:r w:rsidR="00887A0D" w:rsidRPr="00BD67BF">
        <w:instrText>Enterprise SOAP Message Log</w:instrText>
      </w:r>
      <w:r w:rsidR="00887A0D">
        <w:instrText xml:space="preserve">" </w:instrText>
      </w:r>
      <w:r w:rsidR="00887A0D">
        <w:fldChar w:fldCharType="end"/>
      </w:r>
      <w:r>
        <w:t xml:space="preserve"> for log messages about the current values of “</w:t>
      </w:r>
      <w:proofErr w:type="spellStart"/>
      <w:r>
        <w:t>BehaviorInteractionIdentifier</w:t>
      </w:r>
      <w:proofErr w:type="spellEnd"/>
      <w:r>
        <w:t>” and “</w:t>
      </w:r>
      <w:proofErr w:type="spellStart"/>
      <w:r>
        <w:t>CurrentBehaviorInteractionIdentifier</w:t>
      </w:r>
      <w:proofErr w:type="spellEnd"/>
      <w:r>
        <w:t xml:space="preserve">” and returns the status information to </w:t>
      </w:r>
      <w:proofErr w:type="spellStart"/>
      <w:r>
        <w:t>InsertBehaviorStateMDM</w:t>
      </w:r>
      <w:proofErr w:type="spellEnd"/>
      <w:r>
        <w:t xml:space="preserve"> via the message queue. </w:t>
      </w:r>
    </w:p>
    <w:p w14:paraId="19ACF473" w14:textId="77777777" w:rsidR="00A44EC6" w:rsidRDefault="009C30A8" w:rsidP="00A44EC6">
      <w:pPr>
        <w:spacing w:before="120"/>
      </w:pPr>
      <w:r>
        <w:lastRenderedPageBreak/>
        <w:t xml:space="preserve">If the status information indicates that the create contract request has not already advanced to the next process, </w:t>
      </w:r>
      <w:proofErr w:type="spellStart"/>
      <w:r>
        <w:t>CreateContract</w:t>
      </w:r>
      <w:proofErr w:type="spellEnd"/>
      <w:r w:rsidR="00FB605B">
        <w:fldChar w:fldCharType="begin"/>
      </w:r>
      <w:r w:rsidR="00FB605B">
        <w:instrText xml:space="preserve"> XE "</w:instrText>
      </w:r>
      <w:r w:rsidR="00FB605B" w:rsidRPr="00C33AB3">
        <w:instrText>CreateContract</w:instrText>
      </w:r>
      <w:r w:rsidR="00FB605B">
        <w:instrText xml:space="preserve">" </w:instrText>
      </w:r>
      <w:r w:rsidR="00FB605B">
        <w:fldChar w:fldCharType="end"/>
      </w:r>
      <w:r w:rsidR="00985028">
        <w:t xml:space="preserve"> </w:t>
      </w:r>
      <w:r>
        <w:t>Service sends the create contract request via a message queue (Asurion.PRODNA.Q.Business.Persistent.Finance.ProcessNonRefPremiumPayment</w:t>
      </w:r>
      <w:r w:rsidR="00FB605B">
        <w:fldChar w:fldCharType="begin"/>
      </w:r>
      <w:r w:rsidR="00FB605B">
        <w:instrText xml:space="preserve"> XE "</w:instrText>
      </w:r>
      <w:r w:rsidR="00FB605B" w:rsidRPr="00DB7730">
        <w:instrText>ProcessNonRefPremiumPayment</w:instrText>
      </w:r>
      <w:r w:rsidR="00FB605B">
        <w:instrText xml:space="preserve">" </w:instrText>
      </w:r>
      <w:r w:rsidR="00FB605B">
        <w:fldChar w:fldCharType="end"/>
      </w:r>
      <w:r>
        <w:t xml:space="preserve">) to the </w:t>
      </w:r>
      <w:proofErr w:type="spellStart"/>
      <w:r>
        <w:t>ProcessNonRefPremiumPayment</w:t>
      </w:r>
      <w:proofErr w:type="spellEnd"/>
      <w:r>
        <w:t xml:space="preserve"> API method</w:t>
      </w:r>
      <w:r w:rsidR="00817CD3">
        <w:t>.</w:t>
      </w:r>
    </w:p>
    <w:p w14:paraId="1B2AB1D4" w14:textId="77777777" w:rsidR="007F03E8" w:rsidRDefault="007F03E8" w:rsidP="008227CC">
      <w:pPr>
        <w:pStyle w:val="Heading4"/>
      </w:pPr>
      <w:proofErr w:type="spellStart"/>
      <w:r>
        <w:t>InsertBehaviorStateMDM</w:t>
      </w:r>
      <w:proofErr w:type="spellEnd"/>
      <w:r w:rsidR="00887A0D">
        <w:fldChar w:fldCharType="begin"/>
      </w:r>
      <w:r w:rsidR="00887A0D">
        <w:instrText xml:space="preserve"> XE "</w:instrText>
      </w:r>
      <w:r w:rsidR="00887A0D" w:rsidRPr="00327DD5">
        <w:instrText>InsertBehaviorStateMDM</w:instrText>
      </w:r>
      <w:r w:rsidR="00887A0D">
        <w:instrText xml:space="preserve">" </w:instrText>
      </w:r>
      <w:r w:rsidR="00887A0D">
        <w:fldChar w:fldCharType="end"/>
      </w:r>
    </w:p>
    <w:p w14:paraId="4FF4C185" w14:textId="77777777" w:rsidR="007F03E8" w:rsidRPr="007F03E8" w:rsidRDefault="00E069CA" w:rsidP="007F03E8">
      <w:r>
        <w:t xml:space="preserve">Upon receiving requests for the current status of a device from the </w:t>
      </w:r>
      <w:proofErr w:type="spellStart"/>
      <w:r>
        <w:t>CreateContractService</w:t>
      </w:r>
      <w:proofErr w:type="spellEnd"/>
      <w:r>
        <w:t>, t</w:t>
      </w:r>
      <w:r w:rsidR="007F03E8">
        <w:t xml:space="preserve">he </w:t>
      </w:r>
      <w:proofErr w:type="spellStart"/>
      <w:r w:rsidR="007F03E8">
        <w:t>InsertBehaviorStateMDM</w:t>
      </w:r>
      <w:proofErr w:type="spellEnd"/>
      <w:r w:rsidR="00887A0D">
        <w:fldChar w:fldCharType="begin"/>
      </w:r>
      <w:r w:rsidR="00887A0D">
        <w:instrText xml:space="preserve"> XE "</w:instrText>
      </w:r>
      <w:r w:rsidR="00887A0D" w:rsidRPr="00327DD5">
        <w:instrText>InsertBehaviorStateMDM</w:instrText>
      </w:r>
      <w:r w:rsidR="00887A0D">
        <w:instrText xml:space="preserve">" </w:instrText>
      </w:r>
      <w:r w:rsidR="00887A0D">
        <w:fldChar w:fldCharType="end"/>
      </w:r>
      <w:r w:rsidR="007F03E8">
        <w:t xml:space="preserve"> </w:t>
      </w:r>
      <w:r>
        <w:t xml:space="preserve">gets the information from the </w:t>
      </w:r>
      <w:r w:rsidR="00086E9D">
        <w:t>Enterprise SOAP</w:t>
      </w:r>
      <w:r w:rsidR="005C4C23">
        <w:fldChar w:fldCharType="begin"/>
      </w:r>
      <w:r w:rsidR="005C4C23">
        <w:instrText xml:space="preserve"> XE "</w:instrText>
      </w:r>
      <w:r w:rsidR="005C4C23" w:rsidRPr="00F06E4E">
        <w:instrText>SOAP</w:instrText>
      </w:r>
      <w:r w:rsidR="005C4C23">
        <w:instrText xml:space="preserve">" </w:instrText>
      </w:r>
      <w:r w:rsidR="005C4C23">
        <w:fldChar w:fldCharType="end"/>
      </w:r>
      <w:r w:rsidR="00086E9D">
        <w:t xml:space="preserve"> Message Log</w:t>
      </w:r>
      <w:r w:rsidR="00887A0D">
        <w:fldChar w:fldCharType="begin"/>
      </w:r>
      <w:r w:rsidR="00887A0D">
        <w:instrText xml:space="preserve"> XE "</w:instrText>
      </w:r>
      <w:r w:rsidR="00887A0D" w:rsidRPr="00BD67BF">
        <w:instrText>Enterprise SOAP Message Log</w:instrText>
      </w:r>
      <w:r w:rsidR="00887A0D">
        <w:instrText xml:space="preserve">" </w:instrText>
      </w:r>
      <w:r w:rsidR="00887A0D">
        <w:fldChar w:fldCharType="end"/>
      </w:r>
      <w:r w:rsidR="00086E9D">
        <w:t xml:space="preserve"> (maintained by TIBCO) </w:t>
      </w:r>
      <w:r>
        <w:t>and passes it back to the service.</w:t>
      </w:r>
      <w:r w:rsidR="0058782B">
        <w:t xml:space="preserve"> </w:t>
      </w:r>
    </w:p>
    <w:p w14:paraId="7BB0EB4C" w14:textId="77777777" w:rsidR="00E069CA" w:rsidRPr="00E069CA" w:rsidRDefault="00E069CA" w:rsidP="00E069CA">
      <w:pPr>
        <w:spacing w:before="120" w:after="120"/>
        <w:rPr>
          <w:b/>
        </w:rPr>
      </w:pPr>
      <w:r w:rsidRPr="00E069CA">
        <w:rPr>
          <w:b/>
        </w:rPr>
        <w:t>Also See</w:t>
      </w:r>
    </w:p>
    <w:p w14:paraId="4D3FB699" w14:textId="77777777" w:rsidR="00E069CA" w:rsidRDefault="00E069CA" w:rsidP="00A44EC6">
      <w:pPr>
        <w:spacing w:before="120"/>
      </w:pPr>
      <w:r>
        <w:t>“</w:t>
      </w:r>
      <w:r>
        <w:fldChar w:fldCharType="begin"/>
      </w:r>
      <w:r>
        <w:instrText xml:space="preserve"> REF _Ref308609771 \h </w:instrText>
      </w:r>
      <w:r>
        <w:fldChar w:fldCharType="separate"/>
      </w:r>
      <w:r w:rsidR="003E79C2" w:rsidRPr="00EF4973">
        <w:t>CRM</w:t>
      </w:r>
      <w:r w:rsidR="003E79C2" w:rsidRPr="00EF4973">
        <w:fldChar w:fldCharType="begin"/>
      </w:r>
      <w:r w:rsidR="003E79C2" w:rsidRPr="00EF4973">
        <w:instrText xml:space="preserve"> XE "CRM" </w:instrText>
      </w:r>
      <w:r w:rsidR="003E79C2" w:rsidRPr="00EF4973">
        <w:fldChar w:fldCharType="end"/>
      </w:r>
      <w:r w:rsidR="003E79C2" w:rsidRPr="00EF4973">
        <w:t xml:space="preserve"> Database</w:t>
      </w:r>
      <w:r>
        <w:fldChar w:fldCharType="end"/>
      </w:r>
      <w:r>
        <w:t>”.</w:t>
      </w:r>
    </w:p>
    <w:p w14:paraId="204CEC51" w14:textId="77777777" w:rsidR="00913BF4" w:rsidRDefault="00F27669" w:rsidP="008227CC">
      <w:pPr>
        <w:pStyle w:val="Heading4"/>
      </w:pPr>
      <w:bookmarkStart w:id="45" w:name="_Ref309734616"/>
      <w:proofErr w:type="spellStart"/>
      <w:r w:rsidRPr="00F27669">
        <w:t>ProcessNonRefPremiumPayment</w:t>
      </w:r>
      <w:proofErr w:type="spellEnd"/>
      <w:r w:rsidR="00FB605B">
        <w:fldChar w:fldCharType="begin"/>
      </w:r>
      <w:r w:rsidR="00FB605B">
        <w:instrText xml:space="preserve"> XE "</w:instrText>
      </w:r>
      <w:r w:rsidR="00FB605B" w:rsidRPr="00DB7730">
        <w:instrText>ProcessNonRefPremiumPayment</w:instrText>
      </w:r>
      <w:r w:rsidR="00FB605B">
        <w:instrText xml:space="preserve">" </w:instrText>
      </w:r>
      <w:r w:rsidR="00FB605B">
        <w:fldChar w:fldCharType="end"/>
      </w:r>
      <w:r w:rsidRPr="00F27669">
        <w:t xml:space="preserve"> API</w:t>
      </w:r>
      <w:bookmarkEnd w:id="45"/>
    </w:p>
    <w:p w14:paraId="4212A602" w14:textId="77777777" w:rsidR="00F27669" w:rsidRDefault="00F27669" w:rsidP="00F27669">
      <w:r>
        <w:t xml:space="preserve">Upon receiving requests to </w:t>
      </w:r>
      <w:r w:rsidR="002C6ADF">
        <w:t>process non-refundable credit card payments</w:t>
      </w:r>
      <w:r w:rsidR="00681638">
        <w:t xml:space="preserve"> from the </w:t>
      </w:r>
      <w:proofErr w:type="spellStart"/>
      <w:r w:rsidR="00681638">
        <w:t>CreateContract</w:t>
      </w:r>
      <w:proofErr w:type="spellEnd"/>
      <w:r w:rsidR="00FB605B">
        <w:fldChar w:fldCharType="begin"/>
      </w:r>
      <w:r w:rsidR="00FB605B">
        <w:instrText xml:space="preserve"> XE "</w:instrText>
      </w:r>
      <w:r w:rsidR="00FB605B" w:rsidRPr="00C33AB3">
        <w:instrText>CreateContract</w:instrText>
      </w:r>
      <w:r w:rsidR="00FB605B">
        <w:instrText xml:space="preserve">" </w:instrText>
      </w:r>
      <w:r w:rsidR="00FB605B">
        <w:fldChar w:fldCharType="end"/>
      </w:r>
      <w:r w:rsidR="00681638">
        <w:t xml:space="preserve"> Service</w:t>
      </w:r>
      <w:r w:rsidR="002C6ADF">
        <w:t xml:space="preserve">, this API formulates the request and submits it to </w:t>
      </w:r>
      <w:r>
        <w:t xml:space="preserve">the outside </w:t>
      </w:r>
      <w:r w:rsidR="009728F0">
        <w:t>Aria billing service.</w:t>
      </w:r>
    </w:p>
    <w:p w14:paraId="6077789C" w14:textId="77777777" w:rsidR="00913BF4" w:rsidRPr="008227CC" w:rsidRDefault="0003547D" w:rsidP="00762F25">
      <w:pPr>
        <w:keepNext/>
        <w:spacing w:before="120" w:after="120"/>
        <w:rPr>
          <w:b/>
        </w:rPr>
      </w:pPr>
      <w:r w:rsidRPr="008227CC">
        <w:rPr>
          <w:b/>
        </w:rPr>
        <w:t>ARIA</w:t>
      </w:r>
      <w:r w:rsidR="00887A0D">
        <w:rPr>
          <w:b/>
        </w:rPr>
        <w:fldChar w:fldCharType="begin"/>
      </w:r>
      <w:r w:rsidR="00887A0D">
        <w:instrText xml:space="preserve"> XE "</w:instrText>
      </w:r>
      <w:r w:rsidR="00887A0D" w:rsidRPr="00BB2565">
        <w:instrText>ARIA</w:instrText>
      </w:r>
      <w:r w:rsidR="00887A0D">
        <w:instrText xml:space="preserve">" </w:instrText>
      </w:r>
      <w:r w:rsidR="00887A0D">
        <w:rPr>
          <w:b/>
        </w:rPr>
        <w:fldChar w:fldCharType="end"/>
      </w:r>
      <w:r w:rsidRPr="008227CC">
        <w:rPr>
          <w:b/>
        </w:rPr>
        <w:t xml:space="preserve"> </w:t>
      </w:r>
      <w:r w:rsidR="00F27669" w:rsidRPr="008227CC">
        <w:rPr>
          <w:b/>
        </w:rPr>
        <w:t>Billing System</w:t>
      </w:r>
    </w:p>
    <w:p w14:paraId="625AE95D" w14:textId="77777777" w:rsidR="009C30A8" w:rsidRDefault="00F27669" w:rsidP="00247CD5">
      <w:r>
        <w:t xml:space="preserve">Outside Asurion, the Aria Billing System </w:t>
      </w:r>
      <w:r w:rsidR="00EE6A6D">
        <w:t xml:space="preserve">accepts </w:t>
      </w:r>
      <w:r>
        <w:t xml:space="preserve">requests to create customer contracts from the Asurion </w:t>
      </w:r>
      <w:proofErr w:type="spellStart"/>
      <w:r w:rsidR="00EE6A6D">
        <w:t>ProcessNonRefPremiumPayment</w:t>
      </w:r>
      <w:proofErr w:type="spellEnd"/>
      <w:r w:rsidR="00FB605B">
        <w:fldChar w:fldCharType="begin"/>
      </w:r>
      <w:r w:rsidR="00FB605B">
        <w:instrText xml:space="preserve"> XE "</w:instrText>
      </w:r>
      <w:r w:rsidR="00FB605B" w:rsidRPr="00DB7730">
        <w:instrText>ProcessNonRefPremiumPayment</w:instrText>
      </w:r>
      <w:r w:rsidR="00FB605B">
        <w:instrText xml:space="preserve">" </w:instrText>
      </w:r>
      <w:r w:rsidR="00FB605B">
        <w:fldChar w:fldCharType="end"/>
      </w:r>
      <w:r w:rsidR="00EE6A6D">
        <w:t xml:space="preserve"> API. In response, the Billing System </w:t>
      </w:r>
      <w:r>
        <w:t>establishes and manages customer billing cycles for A</w:t>
      </w:r>
      <w:r w:rsidR="00EE6A6D">
        <w:t>surion insurance coverage. When the Asurion</w:t>
      </w:r>
      <w:r w:rsidR="004E213A">
        <w:t xml:space="preserve"> Proxy Server</w:t>
      </w:r>
      <w:r w:rsidR="00887A0D">
        <w:fldChar w:fldCharType="begin"/>
      </w:r>
      <w:r w:rsidR="00887A0D">
        <w:instrText xml:space="preserve"> XE "</w:instrText>
      </w:r>
      <w:r w:rsidR="00887A0D" w:rsidRPr="0090489B">
        <w:instrText>Proxy Server</w:instrText>
      </w:r>
      <w:r w:rsidR="00887A0D">
        <w:instrText xml:space="preserve">" </w:instrText>
      </w:r>
      <w:r w:rsidR="00887A0D">
        <w:fldChar w:fldCharType="end"/>
      </w:r>
      <w:r w:rsidR="004E213A">
        <w:t xml:space="preserve"> requests information </w:t>
      </w:r>
      <w:r w:rsidR="00BD6748">
        <w:t>(via HTTP</w:t>
      </w:r>
      <w:r w:rsidR="005C4C23">
        <w:fldChar w:fldCharType="begin"/>
      </w:r>
      <w:r w:rsidR="005C4C23">
        <w:instrText xml:space="preserve"> XE "</w:instrText>
      </w:r>
      <w:r w:rsidR="005C4C23" w:rsidRPr="00E00EB6">
        <w:instrText>HTTP</w:instrText>
      </w:r>
      <w:r w:rsidR="005C4C23">
        <w:instrText xml:space="preserve">" </w:instrText>
      </w:r>
      <w:r w:rsidR="005C4C23">
        <w:fldChar w:fldCharType="end"/>
      </w:r>
      <w:r w:rsidR="00BD6748">
        <w:t xml:space="preserve">) </w:t>
      </w:r>
      <w:r w:rsidR="004E213A">
        <w:t xml:space="preserve">on current contracts </w:t>
      </w:r>
      <w:r w:rsidR="00BD6748">
        <w:t xml:space="preserve">through </w:t>
      </w:r>
      <w:proofErr w:type="spellStart"/>
      <w:r w:rsidR="004E213A">
        <w:t>GetContracts</w:t>
      </w:r>
      <w:proofErr w:type="spellEnd"/>
      <w:r w:rsidR="00FB605B">
        <w:fldChar w:fldCharType="begin"/>
      </w:r>
      <w:r w:rsidR="00FB605B">
        <w:instrText xml:space="preserve"> XE "</w:instrText>
      </w:r>
      <w:r w:rsidR="00FB605B" w:rsidRPr="00B50263">
        <w:rPr>
          <w:rFonts w:cs="Arial"/>
          <w:sz w:val="20"/>
          <w:szCs w:val="20"/>
        </w:rPr>
        <w:instrText>GetContracts</w:instrText>
      </w:r>
      <w:r w:rsidR="00FB605B">
        <w:instrText xml:space="preserve">" </w:instrText>
      </w:r>
      <w:r w:rsidR="00FB605B">
        <w:fldChar w:fldCharType="end"/>
      </w:r>
      <w:r w:rsidR="004E213A">
        <w:t>, Aria responses with the latest customer contract information.</w:t>
      </w:r>
      <w:r w:rsidR="00681636">
        <w:t xml:space="preserve"> Aria also sends requests to </w:t>
      </w:r>
      <w:r w:rsidR="007F12CE">
        <w:t>process non</w:t>
      </w:r>
      <w:r w:rsidR="00681636">
        <w:t>-refundable credit card payments to Asurion.</w:t>
      </w:r>
    </w:p>
    <w:p w14:paraId="54B775D1" w14:textId="77777777" w:rsidR="009F49BB" w:rsidRDefault="000C0956" w:rsidP="009F49BB">
      <w:pPr>
        <w:spacing w:before="120" w:after="120"/>
        <w:rPr>
          <w:b/>
        </w:rPr>
      </w:pPr>
      <w:bookmarkStart w:id="46" w:name="_Ref307560383"/>
      <w:r w:rsidRPr="004C5DF9">
        <w:rPr>
          <w:b/>
        </w:rPr>
        <w:t>Also See</w:t>
      </w:r>
    </w:p>
    <w:p w14:paraId="1D2FB562" w14:textId="77777777" w:rsidR="000C0956" w:rsidRDefault="009F49BB" w:rsidP="009F49BB">
      <w:pPr>
        <w:spacing w:before="120" w:after="120"/>
      </w:pPr>
      <w:r>
        <w:t>“Asurion Subscriber Billing System Product Specification” for descriptions of data types supported for these APIs.</w:t>
      </w:r>
    </w:p>
    <w:p w14:paraId="4A4E3E01" w14:textId="77777777" w:rsidR="001C6940" w:rsidRDefault="001C6940">
      <w:pPr>
        <w:rPr>
          <w:rFonts w:cs="Arial"/>
          <w:b/>
          <w:bCs/>
          <w:i/>
          <w:iCs/>
          <w:sz w:val="28"/>
          <w:szCs w:val="28"/>
        </w:rPr>
      </w:pPr>
      <w:r>
        <w:br w:type="page"/>
      </w:r>
    </w:p>
    <w:p w14:paraId="36AD7831" w14:textId="77777777" w:rsidR="00327E46" w:rsidRPr="005125FC" w:rsidRDefault="00CC5020" w:rsidP="008227CC">
      <w:pPr>
        <w:pStyle w:val="Heading3"/>
      </w:pPr>
      <w:bookmarkStart w:id="47" w:name="_Ref307903939"/>
      <w:bookmarkStart w:id="48" w:name="_Ref307907856"/>
      <w:bookmarkStart w:id="49" w:name="_Toc41637604"/>
      <w:proofErr w:type="spellStart"/>
      <w:r w:rsidRPr="005125FC">
        <w:lastRenderedPageBreak/>
        <w:t>ProcessNo</w:t>
      </w:r>
      <w:r w:rsidR="009340AA" w:rsidRPr="005125FC">
        <w:t>nRef</w:t>
      </w:r>
      <w:r w:rsidRPr="005125FC">
        <w:t>PaymentGateway</w:t>
      </w:r>
      <w:proofErr w:type="spellEnd"/>
      <w:r w:rsidR="00FB605B">
        <w:fldChar w:fldCharType="begin"/>
      </w:r>
      <w:r w:rsidR="00FB605B">
        <w:instrText xml:space="preserve"> XE "</w:instrText>
      </w:r>
      <w:r w:rsidR="00FB605B" w:rsidRPr="00170529">
        <w:rPr>
          <w:sz w:val="20"/>
          <w:szCs w:val="20"/>
        </w:rPr>
        <w:instrText>ProcessNonRefPaymentGateway</w:instrText>
      </w:r>
      <w:r w:rsidR="00FB605B">
        <w:instrText xml:space="preserve">" </w:instrText>
      </w:r>
      <w:r w:rsidR="00FB605B">
        <w:fldChar w:fldCharType="end"/>
      </w:r>
      <w:r w:rsidR="008227CC">
        <w:t xml:space="preserve"> </w:t>
      </w:r>
      <w:r w:rsidR="00327E46" w:rsidRPr="005125FC">
        <w:t>Process Flow</w:t>
      </w:r>
      <w:bookmarkEnd w:id="46"/>
      <w:bookmarkEnd w:id="47"/>
      <w:bookmarkEnd w:id="48"/>
      <w:bookmarkEnd w:id="49"/>
    </w:p>
    <w:p w14:paraId="37E8C2BF" w14:textId="77777777" w:rsidR="00A205FD" w:rsidRDefault="00540F68" w:rsidP="00227B6B">
      <w:r w:rsidRPr="005125FC">
        <w:t xml:space="preserve">Upon accepting a request </w:t>
      </w:r>
      <w:r w:rsidR="00B90519">
        <w:t>(SOAP</w:t>
      </w:r>
      <w:r w:rsidR="005C4C23">
        <w:fldChar w:fldCharType="begin"/>
      </w:r>
      <w:r w:rsidR="005C4C23">
        <w:instrText xml:space="preserve"> XE "</w:instrText>
      </w:r>
      <w:r w:rsidR="005C4C23" w:rsidRPr="00F06E4E">
        <w:instrText>SOAP</w:instrText>
      </w:r>
      <w:r w:rsidR="005C4C23">
        <w:instrText xml:space="preserve">" </w:instrText>
      </w:r>
      <w:r w:rsidR="005C4C23">
        <w:fldChar w:fldCharType="end"/>
      </w:r>
      <w:r w:rsidR="00B90519">
        <w:t xml:space="preserve"> </w:t>
      </w:r>
      <w:r w:rsidR="00372230">
        <w:t>via</w:t>
      </w:r>
      <w:r w:rsidR="00B90519">
        <w:t xml:space="preserve"> HTTP</w:t>
      </w:r>
      <w:r w:rsidR="005C4C23">
        <w:fldChar w:fldCharType="begin"/>
      </w:r>
      <w:r w:rsidR="005C4C23">
        <w:instrText xml:space="preserve"> XE "</w:instrText>
      </w:r>
      <w:r w:rsidR="005C4C23" w:rsidRPr="00E00EB6">
        <w:instrText>HTTP</w:instrText>
      </w:r>
      <w:r w:rsidR="005C4C23">
        <w:instrText xml:space="preserve">" </w:instrText>
      </w:r>
      <w:r w:rsidR="005C4C23">
        <w:fldChar w:fldCharType="end"/>
      </w:r>
      <w:r w:rsidR="00B90519">
        <w:t xml:space="preserve">) </w:t>
      </w:r>
      <w:r w:rsidRPr="005125FC">
        <w:t xml:space="preserve">to </w:t>
      </w:r>
      <w:r>
        <w:t>process non-refundable credit card payments from the FSA</w:t>
      </w:r>
      <w:r w:rsidR="00887A0D">
        <w:fldChar w:fldCharType="begin"/>
      </w:r>
      <w:r w:rsidR="00887A0D">
        <w:instrText xml:space="preserve"> XE "</w:instrText>
      </w:r>
      <w:r w:rsidR="00887A0D" w:rsidRPr="008069E4">
        <w:instrText>FSA</w:instrText>
      </w:r>
      <w:r w:rsidR="00887A0D">
        <w:instrText xml:space="preserve">" </w:instrText>
      </w:r>
      <w:r w:rsidR="00887A0D">
        <w:fldChar w:fldCharType="end"/>
      </w:r>
      <w:r>
        <w:t xml:space="preserve"> via the API method </w:t>
      </w:r>
      <w:proofErr w:type="spellStart"/>
      <w:r>
        <w:t>ProcessNonRefPayment</w:t>
      </w:r>
      <w:proofErr w:type="spellEnd"/>
      <w:r w:rsidR="00FB605B">
        <w:fldChar w:fldCharType="begin"/>
      </w:r>
      <w:r w:rsidR="00FB605B">
        <w:instrText xml:space="preserve"> XE "</w:instrText>
      </w:r>
      <w:r w:rsidR="00FB605B" w:rsidRPr="005F26D3">
        <w:instrText>ProcessNonRefPayment</w:instrText>
      </w:r>
      <w:r w:rsidR="00FB605B">
        <w:instrText xml:space="preserve">" </w:instrText>
      </w:r>
      <w:r w:rsidR="00FB605B">
        <w:fldChar w:fldCharType="end"/>
      </w:r>
      <w:r>
        <w:t xml:space="preserve">, the </w:t>
      </w:r>
      <w:proofErr w:type="spellStart"/>
      <w:r w:rsidR="00A205FD">
        <w:t>P</w:t>
      </w:r>
      <w:r>
        <w:t>rocessNonRefPayments</w:t>
      </w:r>
      <w:proofErr w:type="spellEnd"/>
      <w:r w:rsidR="00A205FD">
        <w:t xml:space="preserve"> </w:t>
      </w:r>
      <w:r>
        <w:t>Gateway</w:t>
      </w:r>
      <w:r w:rsidR="00887A0D">
        <w:fldChar w:fldCharType="begin"/>
      </w:r>
      <w:r w:rsidR="00887A0D">
        <w:instrText xml:space="preserve"> XE "</w:instrText>
      </w:r>
      <w:r w:rsidR="00887A0D" w:rsidRPr="00F72077">
        <w:instrText>Gateway</w:instrText>
      </w:r>
      <w:r w:rsidR="00887A0D">
        <w:instrText xml:space="preserve">" </w:instrText>
      </w:r>
      <w:r w:rsidR="00887A0D">
        <w:fldChar w:fldCharType="end"/>
      </w:r>
      <w:r>
        <w:t xml:space="preserve"> </w:t>
      </w:r>
      <w:r w:rsidR="00587986">
        <w:t>adds</w:t>
      </w:r>
      <w:r>
        <w:t xml:space="preserve"> the request </w:t>
      </w:r>
      <w:r w:rsidR="00A205FD">
        <w:t xml:space="preserve">to a message queue </w:t>
      </w:r>
      <w:r w:rsidR="002A592C">
        <w:t>(Asurion.PRODNA.Q.Business.Persistent.Finance.ProcessNonRefPayment</w:t>
      </w:r>
      <w:r w:rsidR="00887A0D">
        <w:fldChar w:fldCharType="begin"/>
      </w:r>
      <w:r w:rsidR="00887A0D">
        <w:instrText xml:space="preserve"> XE "</w:instrText>
      </w:r>
      <w:r w:rsidR="00887A0D" w:rsidRPr="00CE2335">
        <w:instrText>Asurion.PRODNA.Q.Business.Persistent.Finance.ProcessNonRefPayment</w:instrText>
      </w:r>
      <w:r w:rsidR="00887A0D">
        <w:instrText xml:space="preserve">" </w:instrText>
      </w:r>
      <w:r w:rsidR="00887A0D">
        <w:fldChar w:fldCharType="end"/>
      </w:r>
      <w:r w:rsidR="002A592C">
        <w:t>).</w:t>
      </w:r>
      <w:r w:rsidR="00587986">
        <w:t xml:space="preserve"> </w:t>
      </w:r>
      <w:r w:rsidR="00A205FD">
        <w:t xml:space="preserve"> </w:t>
      </w:r>
      <w:r w:rsidR="002A592C">
        <w:t>From this</w:t>
      </w:r>
      <w:r w:rsidR="00587986">
        <w:t xml:space="preserve"> queue, </w:t>
      </w:r>
      <w:r w:rsidR="00142C56">
        <w:t xml:space="preserve">the request is </w:t>
      </w:r>
      <w:r>
        <w:t xml:space="preserve">passed </w:t>
      </w:r>
      <w:r w:rsidR="00142C56">
        <w:t>via an ESB</w:t>
      </w:r>
      <w:r w:rsidR="00887A0D">
        <w:fldChar w:fldCharType="begin"/>
      </w:r>
      <w:r w:rsidR="00887A0D">
        <w:instrText xml:space="preserve"> XE "</w:instrText>
      </w:r>
      <w:r w:rsidR="00887A0D" w:rsidRPr="00465590">
        <w:instrText>ESB</w:instrText>
      </w:r>
      <w:r w:rsidR="00887A0D">
        <w:instrText xml:space="preserve">" </w:instrText>
      </w:r>
      <w:r w:rsidR="00887A0D">
        <w:fldChar w:fldCharType="end"/>
      </w:r>
      <w:r w:rsidR="00142C56">
        <w:t xml:space="preserve"> to the </w:t>
      </w:r>
      <w:proofErr w:type="spellStart"/>
      <w:r w:rsidR="00142C56">
        <w:t>ProcessNonRe</w:t>
      </w:r>
      <w:r w:rsidR="00587986">
        <w:t>fPayment</w:t>
      </w:r>
      <w:proofErr w:type="spellEnd"/>
      <w:r w:rsidR="00985028">
        <w:t xml:space="preserve"> </w:t>
      </w:r>
      <w:r w:rsidR="00587986">
        <w:t>Service.</w:t>
      </w:r>
      <w:r w:rsidR="004A3C44">
        <w:t xml:space="preserve"> </w:t>
      </w:r>
    </w:p>
    <w:p w14:paraId="7783F625" w14:textId="77777777" w:rsidR="00A205FD" w:rsidRDefault="00A205FD" w:rsidP="00A205FD">
      <w:pPr>
        <w:spacing w:before="120"/>
      </w:pPr>
      <w:r>
        <w:t>These process flows are represented in the following figure.</w:t>
      </w:r>
    </w:p>
    <w:p w14:paraId="1C86E4B3" w14:textId="77777777" w:rsidR="001C6940" w:rsidRDefault="00FC0803" w:rsidP="002D7F38">
      <w:pPr>
        <w:jc w:val="center"/>
      </w:pPr>
      <w:r>
        <w:rPr>
          <w:noProof/>
        </w:rPr>
        <w:drawing>
          <wp:inline distT="0" distB="0" distL="0" distR="0" wp14:anchorId="28094D63" wp14:editId="07EAA79C">
            <wp:extent cx="3191321" cy="35437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NonRefP2.png"/>
                    <pic:cNvPicPr/>
                  </pic:nvPicPr>
                  <pic:blipFill>
                    <a:blip r:embed="rId17">
                      <a:extLst>
                        <a:ext uri="{28A0092B-C50C-407E-A947-70E740481C1C}">
                          <a14:useLocalDpi xmlns:a14="http://schemas.microsoft.com/office/drawing/2010/main" val="0"/>
                        </a:ext>
                      </a:extLst>
                    </a:blip>
                    <a:stretch>
                      <a:fillRect/>
                    </a:stretch>
                  </pic:blipFill>
                  <pic:spPr>
                    <a:xfrm>
                      <a:off x="0" y="0"/>
                      <a:ext cx="3191321" cy="3543795"/>
                    </a:xfrm>
                    <a:prstGeom prst="rect">
                      <a:avLst/>
                    </a:prstGeom>
                  </pic:spPr>
                </pic:pic>
              </a:graphicData>
            </a:graphic>
          </wp:inline>
        </w:drawing>
      </w:r>
    </w:p>
    <w:p w14:paraId="7E007938" w14:textId="77777777" w:rsidR="0095674A" w:rsidRDefault="0095674A" w:rsidP="006B08E0">
      <w:pPr>
        <w:pStyle w:val="Caption"/>
        <w:jc w:val="center"/>
      </w:pPr>
      <w:bookmarkStart w:id="50" w:name="_Ref309736105"/>
      <w:bookmarkStart w:id="51" w:name="_Toc41637624"/>
      <w:r>
        <w:t xml:space="preserve">Figure </w:t>
      </w:r>
      <w:r w:rsidR="00F4470A">
        <w:fldChar w:fldCharType="begin"/>
      </w:r>
      <w:r w:rsidR="00F4470A">
        <w:instrText xml:space="preserve"> SEQ Figure \* ARABIC </w:instrText>
      </w:r>
      <w:r w:rsidR="00F4470A">
        <w:fldChar w:fldCharType="separate"/>
      </w:r>
      <w:r w:rsidR="003E79C2">
        <w:rPr>
          <w:noProof/>
        </w:rPr>
        <w:t>5</w:t>
      </w:r>
      <w:r w:rsidR="00F4470A">
        <w:rPr>
          <w:noProof/>
        </w:rPr>
        <w:fldChar w:fldCharType="end"/>
      </w:r>
      <w:r>
        <w:t xml:space="preserve">. </w:t>
      </w:r>
      <w:proofErr w:type="spellStart"/>
      <w:r>
        <w:t>ProcessNonRefPayment</w:t>
      </w:r>
      <w:proofErr w:type="spellEnd"/>
      <w:r w:rsidR="00FB605B">
        <w:fldChar w:fldCharType="begin"/>
      </w:r>
      <w:r w:rsidR="00FB605B">
        <w:instrText xml:space="preserve"> XE "</w:instrText>
      </w:r>
      <w:r w:rsidR="00FB605B" w:rsidRPr="005F26D3">
        <w:instrText>ProcessNonRefPayment</w:instrText>
      </w:r>
      <w:r w:rsidR="00FB605B">
        <w:instrText xml:space="preserve">" </w:instrText>
      </w:r>
      <w:r w:rsidR="00FB605B">
        <w:fldChar w:fldCharType="end"/>
      </w:r>
      <w:r>
        <w:t xml:space="preserve"> Gateway</w:t>
      </w:r>
      <w:r w:rsidR="00887A0D">
        <w:fldChar w:fldCharType="begin"/>
      </w:r>
      <w:r w:rsidR="00887A0D">
        <w:instrText xml:space="preserve"> XE "</w:instrText>
      </w:r>
      <w:r w:rsidR="00887A0D" w:rsidRPr="00F72077">
        <w:instrText>Gateway</w:instrText>
      </w:r>
      <w:r w:rsidR="00887A0D">
        <w:instrText xml:space="preserve">" </w:instrText>
      </w:r>
      <w:r w:rsidR="00887A0D">
        <w:fldChar w:fldCharType="end"/>
      </w:r>
      <w:r>
        <w:t xml:space="preserve"> Process Flow</w:t>
      </w:r>
      <w:bookmarkEnd w:id="50"/>
      <w:bookmarkEnd w:id="51"/>
    </w:p>
    <w:p w14:paraId="73376382" w14:textId="77777777" w:rsidR="00913BF4" w:rsidRDefault="00F27669" w:rsidP="008227CC">
      <w:pPr>
        <w:pStyle w:val="Heading4"/>
      </w:pPr>
      <w:bookmarkStart w:id="52" w:name="_Ref309737507"/>
      <w:proofErr w:type="spellStart"/>
      <w:r w:rsidRPr="005125FC">
        <w:t>ProcessNonRefPremiumPayment</w:t>
      </w:r>
      <w:proofErr w:type="spellEnd"/>
      <w:r w:rsidR="00FB605B">
        <w:fldChar w:fldCharType="begin"/>
      </w:r>
      <w:r w:rsidR="00FB605B">
        <w:instrText xml:space="preserve"> XE "</w:instrText>
      </w:r>
      <w:r w:rsidR="00FB605B" w:rsidRPr="00DB7730">
        <w:instrText>ProcessNonRefPremiumPayment</w:instrText>
      </w:r>
      <w:r w:rsidR="00FB605B">
        <w:instrText xml:space="preserve">" </w:instrText>
      </w:r>
      <w:r w:rsidR="00FB605B">
        <w:fldChar w:fldCharType="end"/>
      </w:r>
      <w:r w:rsidR="007B00DF">
        <w:t xml:space="preserve"> </w:t>
      </w:r>
      <w:r>
        <w:t>Service</w:t>
      </w:r>
      <w:bookmarkEnd w:id="52"/>
    </w:p>
    <w:p w14:paraId="2EF17055" w14:textId="77777777" w:rsidR="00587986" w:rsidRDefault="00587986" w:rsidP="00587986">
      <w:r>
        <w:t xml:space="preserve">Upon receiving a request to process a non-refundable credit card payment, this service sends it </w:t>
      </w:r>
      <w:r w:rsidR="007047F0">
        <w:t>(</w:t>
      </w:r>
      <w:r>
        <w:t>via HTTP</w:t>
      </w:r>
      <w:r w:rsidR="005C4C23">
        <w:fldChar w:fldCharType="begin"/>
      </w:r>
      <w:r w:rsidR="005C4C23">
        <w:instrText xml:space="preserve"> XE "</w:instrText>
      </w:r>
      <w:r w:rsidR="005C4C23" w:rsidRPr="00E00EB6">
        <w:instrText>HTTP</w:instrText>
      </w:r>
      <w:r w:rsidR="005C4C23">
        <w:instrText xml:space="preserve">" </w:instrText>
      </w:r>
      <w:r w:rsidR="005C4C23">
        <w:fldChar w:fldCharType="end"/>
      </w:r>
      <w:r w:rsidR="007047F0">
        <w:t>)</w:t>
      </w:r>
      <w:r>
        <w:t xml:space="preserve"> to the outside Global Collect</w:t>
      </w:r>
      <w:r w:rsidR="00887A0D">
        <w:fldChar w:fldCharType="begin"/>
      </w:r>
      <w:r w:rsidR="00887A0D">
        <w:instrText xml:space="preserve"> XE "</w:instrText>
      </w:r>
      <w:r w:rsidR="00887A0D" w:rsidRPr="007157AA">
        <w:instrText>Global Collect</w:instrText>
      </w:r>
      <w:r w:rsidR="00887A0D">
        <w:instrText xml:space="preserve">" </w:instrText>
      </w:r>
      <w:r w:rsidR="00887A0D">
        <w:fldChar w:fldCharType="end"/>
      </w:r>
      <w:r>
        <w:t xml:space="preserve"> </w:t>
      </w:r>
      <w:r w:rsidR="00F009B4">
        <w:t>service</w:t>
      </w:r>
      <w:r>
        <w:t xml:space="preserve">. In the return direction, responses from the Global Collect are sent </w:t>
      </w:r>
      <w:r w:rsidR="007047F0">
        <w:t>back (</w:t>
      </w:r>
      <w:r>
        <w:t>via HTTP</w:t>
      </w:r>
      <w:r w:rsidR="007047F0">
        <w:t>)</w:t>
      </w:r>
      <w:r>
        <w:t xml:space="preserve"> to the </w:t>
      </w:r>
      <w:proofErr w:type="spellStart"/>
      <w:r>
        <w:t>ProcessNonRefPayment</w:t>
      </w:r>
      <w:proofErr w:type="spellEnd"/>
      <w:r w:rsidR="00FB605B">
        <w:fldChar w:fldCharType="begin"/>
      </w:r>
      <w:r w:rsidR="00FB605B">
        <w:instrText xml:space="preserve"> XE "</w:instrText>
      </w:r>
      <w:r w:rsidR="00FB605B" w:rsidRPr="005F26D3">
        <w:instrText>ProcessNonRefPayment</w:instrText>
      </w:r>
      <w:r w:rsidR="00FB605B">
        <w:instrText xml:space="preserve">" </w:instrText>
      </w:r>
      <w:r w:rsidR="00FB605B">
        <w:fldChar w:fldCharType="end"/>
      </w:r>
      <w:r w:rsidR="00985028">
        <w:t xml:space="preserve"> </w:t>
      </w:r>
      <w:r>
        <w:t>Service which sends them up through the ESB</w:t>
      </w:r>
      <w:r w:rsidR="00887A0D">
        <w:fldChar w:fldCharType="begin"/>
      </w:r>
      <w:r w:rsidR="00887A0D">
        <w:instrText xml:space="preserve"> XE "</w:instrText>
      </w:r>
      <w:r w:rsidR="00887A0D" w:rsidRPr="00465590">
        <w:instrText>ESB</w:instrText>
      </w:r>
      <w:r w:rsidR="00887A0D">
        <w:instrText xml:space="preserve">" </w:instrText>
      </w:r>
      <w:r w:rsidR="00887A0D">
        <w:fldChar w:fldCharType="end"/>
      </w:r>
      <w:r>
        <w:t xml:space="preserve"> to the queue, and finally, to the gateway.</w:t>
      </w:r>
    </w:p>
    <w:p w14:paraId="7F6F3B53" w14:textId="77777777" w:rsidR="00913BF4" w:rsidRDefault="004E213A" w:rsidP="008227CC">
      <w:pPr>
        <w:pStyle w:val="Heading4"/>
      </w:pPr>
      <w:r w:rsidRPr="004E213A">
        <w:t>Global Collect</w:t>
      </w:r>
      <w:r w:rsidR="00887A0D">
        <w:fldChar w:fldCharType="begin"/>
      </w:r>
      <w:r w:rsidR="00887A0D">
        <w:instrText xml:space="preserve"> XE "</w:instrText>
      </w:r>
      <w:r w:rsidR="00887A0D" w:rsidRPr="007157AA">
        <w:instrText>Global Collect</w:instrText>
      </w:r>
      <w:r w:rsidR="00887A0D">
        <w:instrText xml:space="preserve">" </w:instrText>
      </w:r>
      <w:r w:rsidR="00887A0D">
        <w:fldChar w:fldCharType="end"/>
      </w:r>
      <w:r w:rsidR="00F009B4">
        <w:t xml:space="preserve"> Service</w:t>
      </w:r>
    </w:p>
    <w:p w14:paraId="6943E62C" w14:textId="77777777" w:rsidR="00763C4C" w:rsidRPr="00763C4C" w:rsidRDefault="004E213A" w:rsidP="00470AA5">
      <w:r>
        <w:t xml:space="preserve">Outside Asurion, </w:t>
      </w:r>
      <w:r w:rsidR="00196828">
        <w:t>the Global Collect</w:t>
      </w:r>
      <w:r w:rsidR="00887A0D">
        <w:fldChar w:fldCharType="begin"/>
      </w:r>
      <w:r w:rsidR="00887A0D">
        <w:instrText xml:space="preserve"> XE "</w:instrText>
      </w:r>
      <w:r w:rsidR="00887A0D" w:rsidRPr="007157AA">
        <w:instrText>Global Collect</w:instrText>
      </w:r>
      <w:r w:rsidR="00887A0D">
        <w:instrText xml:space="preserve">" </w:instrText>
      </w:r>
      <w:r w:rsidR="00887A0D">
        <w:fldChar w:fldCharType="end"/>
      </w:r>
      <w:r w:rsidR="00C10A66">
        <w:t xml:space="preserve"> service accepts requests from the </w:t>
      </w:r>
      <w:proofErr w:type="spellStart"/>
      <w:r w:rsidR="00C10A66">
        <w:t>ProcessNonRefPayment</w:t>
      </w:r>
      <w:proofErr w:type="spellEnd"/>
      <w:r w:rsidR="00FB605B">
        <w:fldChar w:fldCharType="begin"/>
      </w:r>
      <w:r w:rsidR="00FB605B">
        <w:instrText xml:space="preserve"> XE "</w:instrText>
      </w:r>
      <w:r w:rsidR="00FB605B" w:rsidRPr="005F26D3">
        <w:instrText>ProcessNonRefPayment</w:instrText>
      </w:r>
      <w:r w:rsidR="00FB605B">
        <w:instrText xml:space="preserve">" </w:instrText>
      </w:r>
      <w:r w:rsidR="00FB605B">
        <w:fldChar w:fldCharType="end"/>
      </w:r>
      <w:r w:rsidR="00C10A66">
        <w:t xml:space="preserve"> Service to process non-refundable credit card payments. Global Collects processes the requests and returns responses </w:t>
      </w:r>
      <w:r w:rsidR="007047F0">
        <w:t>back (</w:t>
      </w:r>
      <w:r w:rsidR="00C10A66">
        <w:t>via HTTP</w:t>
      </w:r>
      <w:r w:rsidR="005C4C23">
        <w:fldChar w:fldCharType="begin"/>
      </w:r>
      <w:r w:rsidR="005C4C23">
        <w:instrText xml:space="preserve"> XE "</w:instrText>
      </w:r>
      <w:r w:rsidR="005C4C23" w:rsidRPr="00E00EB6">
        <w:instrText>HTTP</w:instrText>
      </w:r>
      <w:r w:rsidR="005C4C23">
        <w:instrText xml:space="preserve">" </w:instrText>
      </w:r>
      <w:r w:rsidR="005C4C23">
        <w:fldChar w:fldCharType="end"/>
      </w:r>
      <w:r w:rsidR="007047F0">
        <w:t xml:space="preserve">) </w:t>
      </w:r>
      <w:r w:rsidR="003D17E9">
        <w:t xml:space="preserve">to the </w:t>
      </w:r>
      <w:proofErr w:type="spellStart"/>
      <w:r w:rsidR="003D17E9">
        <w:t>ProcessNonRefPayment</w:t>
      </w:r>
      <w:proofErr w:type="spellEnd"/>
      <w:r w:rsidR="003D17E9">
        <w:t xml:space="preserve"> </w:t>
      </w:r>
      <w:r w:rsidR="00C10A66">
        <w:t>Service.</w:t>
      </w:r>
      <w:bookmarkStart w:id="53" w:name="_Ref307560433"/>
    </w:p>
    <w:p w14:paraId="6CE20C1C" w14:textId="77777777" w:rsidR="00F32C9B" w:rsidRDefault="00F32C9B">
      <w:pPr>
        <w:rPr>
          <w:rFonts w:cs="Arial"/>
          <w:b/>
          <w:bCs/>
          <w:sz w:val="26"/>
          <w:szCs w:val="26"/>
        </w:rPr>
      </w:pPr>
      <w:bookmarkStart w:id="54" w:name="_Ref307903972"/>
      <w:bookmarkStart w:id="55" w:name="_Ref307907873"/>
      <w:r>
        <w:br w:type="page"/>
      </w:r>
    </w:p>
    <w:p w14:paraId="36F77E1E" w14:textId="77777777" w:rsidR="00327E46" w:rsidRPr="00763C4C" w:rsidRDefault="00CC5020" w:rsidP="008227CC">
      <w:pPr>
        <w:pStyle w:val="Heading3"/>
      </w:pPr>
      <w:bookmarkStart w:id="56" w:name="_Toc41637605"/>
      <w:proofErr w:type="spellStart"/>
      <w:r w:rsidRPr="005125FC">
        <w:lastRenderedPageBreak/>
        <w:t>CalculateTaxesGateway</w:t>
      </w:r>
      <w:proofErr w:type="spellEnd"/>
      <w:r w:rsidR="00FB605B" w:rsidRPr="00763C4C">
        <w:fldChar w:fldCharType="begin"/>
      </w:r>
      <w:r w:rsidR="00FB605B" w:rsidRPr="00763C4C">
        <w:instrText xml:space="preserve"> XE "</w:instrText>
      </w:r>
      <w:r w:rsidR="00FB605B" w:rsidRPr="00763C4C">
        <w:rPr>
          <w:b w:val="0"/>
        </w:rPr>
        <w:instrText>CalculateTaxesGateway</w:instrText>
      </w:r>
      <w:r w:rsidR="00FB605B" w:rsidRPr="00763C4C">
        <w:instrText xml:space="preserve">" </w:instrText>
      </w:r>
      <w:r w:rsidR="00FB605B" w:rsidRPr="00763C4C">
        <w:fldChar w:fldCharType="end"/>
      </w:r>
      <w:r w:rsidR="00327E46" w:rsidRPr="00763C4C">
        <w:t xml:space="preserve"> Process Flow</w:t>
      </w:r>
      <w:bookmarkEnd w:id="53"/>
      <w:bookmarkEnd w:id="54"/>
      <w:bookmarkEnd w:id="55"/>
      <w:bookmarkEnd w:id="56"/>
    </w:p>
    <w:p w14:paraId="4FAE06C3" w14:textId="77777777" w:rsidR="00BE1A72" w:rsidRDefault="00540F68" w:rsidP="00D71067">
      <w:r w:rsidRPr="00763C4C">
        <w:t xml:space="preserve">Upon accepting a request </w:t>
      </w:r>
      <w:r w:rsidR="00B90519" w:rsidRPr="00763C4C">
        <w:t>(SOAP</w:t>
      </w:r>
      <w:r w:rsidR="005C4C23" w:rsidRPr="00763C4C">
        <w:fldChar w:fldCharType="begin"/>
      </w:r>
      <w:r w:rsidR="005C4C23" w:rsidRPr="00763C4C">
        <w:instrText xml:space="preserve"> XE "SOAP" </w:instrText>
      </w:r>
      <w:r w:rsidR="005C4C23" w:rsidRPr="00763C4C">
        <w:fldChar w:fldCharType="end"/>
      </w:r>
      <w:r w:rsidR="00B90519" w:rsidRPr="00763C4C">
        <w:t xml:space="preserve"> </w:t>
      </w:r>
      <w:r w:rsidR="00372230" w:rsidRPr="00763C4C">
        <w:t>via</w:t>
      </w:r>
      <w:r w:rsidR="00B90519" w:rsidRPr="00763C4C">
        <w:t xml:space="preserve"> HTTP</w:t>
      </w:r>
      <w:r w:rsidR="005C4C23" w:rsidRPr="00763C4C">
        <w:fldChar w:fldCharType="begin"/>
      </w:r>
      <w:r w:rsidR="005C4C23" w:rsidRPr="00763C4C">
        <w:instrText xml:space="preserve"> XE "HTTP" </w:instrText>
      </w:r>
      <w:r w:rsidR="005C4C23" w:rsidRPr="00763C4C">
        <w:fldChar w:fldCharType="end"/>
      </w:r>
      <w:r w:rsidR="00B90519" w:rsidRPr="00763C4C">
        <w:t xml:space="preserve">) </w:t>
      </w:r>
      <w:r w:rsidRPr="00763C4C">
        <w:t>to calculate taxes on a customer bill from the FSA</w:t>
      </w:r>
      <w:r w:rsidR="00887A0D" w:rsidRPr="00763C4C">
        <w:fldChar w:fldCharType="begin"/>
      </w:r>
      <w:r w:rsidR="00887A0D" w:rsidRPr="00763C4C">
        <w:instrText xml:space="preserve"> XE "FSA" </w:instrText>
      </w:r>
      <w:r w:rsidR="00887A0D" w:rsidRPr="00763C4C">
        <w:fldChar w:fldCharType="end"/>
      </w:r>
      <w:r w:rsidRPr="00763C4C">
        <w:t xml:space="preserve"> via the API method </w:t>
      </w:r>
      <w:proofErr w:type="spellStart"/>
      <w:r w:rsidRPr="00763C4C">
        <w:t>CalculateTaxes</w:t>
      </w:r>
      <w:proofErr w:type="spellEnd"/>
      <w:r w:rsidR="00FB605B" w:rsidRPr="00763C4C">
        <w:fldChar w:fldCharType="begin"/>
      </w:r>
      <w:r w:rsidR="00FB605B" w:rsidRPr="00763C4C">
        <w:instrText xml:space="preserve"> XE "CalculateTaxes" </w:instrText>
      </w:r>
      <w:r w:rsidR="00FB605B" w:rsidRPr="00763C4C">
        <w:fldChar w:fldCharType="end"/>
      </w:r>
      <w:r w:rsidRPr="00763C4C">
        <w:t>, the</w:t>
      </w:r>
      <w:r w:rsidR="00327E46" w:rsidRPr="00763C4C">
        <w:t xml:space="preserve"> </w:t>
      </w:r>
      <w:proofErr w:type="spellStart"/>
      <w:r w:rsidR="00327E46" w:rsidRPr="00763C4C">
        <w:t>CalculateTaxesGateway</w:t>
      </w:r>
      <w:proofErr w:type="spellEnd"/>
      <w:r w:rsidR="00FB605B" w:rsidRPr="00763C4C">
        <w:fldChar w:fldCharType="begin"/>
      </w:r>
      <w:r w:rsidR="00FB605B" w:rsidRPr="00763C4C">
        <w:instrText xml:space="preserve"> XE "</w:instrText>
      </w:r>
      <w:r w:rsidR="00FB605B" w:rsidRPr="00763C4C">
        <w:rPr>
          <w:rFonts w:cs="Arial"/>
          <w:b/>
        </w:rPr>
        <w:instrText>CalculateTaxesGateway</w:instrText>
      </w:r>
      <w:r w:rsidR="00FB605B" w:rsidRPr="00763C4C">
        <w:instrText xml:space="preserve">" </w:instrText>
      </w:r>
      <w:r w:rsidR="00FB605B" w:rsidRPr="00763C4C">
        <w:fldChar w:fldCharType="end"/>
      </w:r>
      <w:r w:rsidR="00327E46" w:rsidRPr="00763C4C">
        <w:t xml:space="preserve"> </w:t>
      </w:r>
      <w:r w:rsidR="00171AA2" w:rsidRPr="00763C4C">
        <w:t>adds it to a message queue (</w:t>
      </w:r>
      <w:proofErr w:type="spellStart"/>
      <w:r w:rsidR="00171AA2" w:rsidRPr="00763C4C">
        <w:t>Asurion.PRODNA.Q.Business.Persistent.Finance.</w:t>
      </w:r>
      <w:r w:rsidR="005C2849" w:rsidRPr="00763C4C">
        <w:t>CalculateTaxes</w:t>
      </w:r>
      <w:proofErr w:type="spellEnd"/>
      <w:r w:rsidR="00171AA2" w:rsidRPr="00552F96">
        <w:t>). From the queue</w:t>
      </w:r>
      <w:r w:rsidR="007F12CE" w:rsidRPr="00552F96">
        <w:t>, the</w:t>
      </w:r>
      <w:r w:rsidR="00171AA2" w:rsidRPr="00552F96">
        <w:t xml:space="preserve"> request is </w:t>
      </w:r>
      <w:r w:rsidR="004A3C44" w:rsidRPr="00552F96">
        <w:t xml:space="preserve">passed </w:t>
      </w:r>
      <w:r w:rsidR="00171AA2" w:rsidRPr="00552F96">
        <w:t>via an ESB</w:t>
      </w:r>
      <w:r w:rsidR="00887A0D">
        <w:fldChar w:fldCharType="begin"/>
      </w:r>
      <w:r w:rsidR="00887A0D">
        <w:instrText xml:space="preserve"> XE "</w:instrText>
      </w:r>
      <w:r w:rsidR="00887A0D" w:rsidRPr="00465590">
        <w:instrText>ESB</w:instrText>
      </w:r>
      <w:r w:rsidR="00887A0D">
        <w:instrText xml:space="preserve">" </w:instrText>
      </w:r>
      <w:r w:rsidR="00887A0D">
        <w:fldChar w:fldCharType="end"/>
      </w:r>
      <w:r w:rsidR="00171AA2" w:rsidRPr="00552F96">
        <w:t xml:space="preserve"> to the </w:t>
      </w:r>
      <w:proofErr w:type="spellStart"/>
      <w:r w:rsidR="00827593" w:rsidRPr="00552F96">
        <w:t>CalculateTaxes</w:t>
      </w:r>
      <w:proofErr w:type="spellEnd"/>
      <w:r w:rsidR="00985028">
        <w:t xml:space="preserve"> </w:t>
      </w:r>
      <w:r w:rsidR="00827593" w:rsidRPr="00552F96">
        <w:t>Service.</w:t>
      </w:r>
      <w:r w:rsidR="004A3C44" w:rsidRPr="00552F96">
        <w:t xml:space="preserve"> </w:t>
      </w:r>
      <w:r w:rsidR="00BE1A72">
        <w:t xml:space="preserve">These process flows are </w:t>
      </w:r>
      <w:r w:rsidR="00C140BF">
        <w:t>shown</w:t>
      </w:r>
      <w:r w:rsidR="00F06B70">
        <w:t xml:space="preserve"> below.</w:t>
      </w:r>
    </w:p>
    <w:p w14:paraId="624633B7" w14:textId="77777777" w:rsidR="00BE1A72" w:rsidRPr="00552F96" w:rsidRDefault="00BE1A72" w:rsidP="002D7F38">
      <w:pPr>
        <w:jc w:val="center"/>
      </w:pPr>
      <w:r>
        <w:rPr>
          <w:noProof/>
        </w:rPr>
        <w:drawing>
          <wp:inline distT="0" distB="0" distL="0" distR="0" wp14:anchorId="502CBA94" wp14:editId="5EFE8E5D">
            <wp:extent cx="3057525" cy="386687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Taxes fig.png"/>
                    <pic:cNvPicPr/>
                  </pic:nvPicPr>
                  <pic:blipFill>
                    <a:blip r:embed="rId18">
                      <a:extLst>
                        <a:ext uri="{28A0092B-C50C-407E-A947-70E740481C1C}">
                          <a14:useLocalDpi xmlns:a14="http://schemas.microsoft.com/office/drawing/2010/main" val="0"/>
                        </a:ext>
                      </a:extLst>
                    </a:blip>
                    <a:stretch>
                      <a:fillRect/>
                    </a:stretch>
                  </pic:blipFill>
                  <pic:spPr>
                    <a:xfrm>
                      <a:off x="0" y="0"/>
                      <a:ext cx="3057952" cy="3867411"/>
                    </a:xfrm>
                    <a:prstGeom prst="rect">
                      <a:avLst/>
                    </a:prstGeom>
                  </pic:spPr>
                </pic:pic>
              </a:graphicData>
            </a:graphic>
          </wp:inline>
        </w:drawing>
      </w:r>
    </w:p>
    <w:p w14:paraId="3A3ADB42" w14:textId="77777777" w:rsidR="0095674A" w:rsidRDefault="00B21016" w:rsidP="00EF2066">
      <w:pPr>
        <w:pStyle w:val="Caption"/>
        <w:jc w:val="center"/>
      </w:pPr>
      <w:bookmarkStart w:id="57" w:name="_Ref309720449"/>
      <w:bookmarkStart w:id="58" w:name="_Toc41637625"/>
      <w:r>
        <w:t xml:space="preserve">Figure </w:t>
      </w:r>
      <w:r w:rsidR="00F4470A">
        <w:fldChar w:fldCharType="begin"/>
      </w:r>
      <w:r w:rsidR="00F4470A">
        <w:instrText xml:space="preserve"> SEQ Figure \* ARABIC </w:instrText>
      </w:r>
      <w:r w:rsidR="00F4470A">
        <w:fldChar w:fldCharType="separate"/>
      </w:r>
      <w:r w:rsidR="003E79C2">
        <w:rPr>
          <w:noProof/>
        </w:rPr>
        <w:t>6</w:t>
      </w:r>
      <w:r w:rsidR="00F4470A">
        <w:rPr>
          <w:noProof/>
        </w:rPr>
        <w:fldChar w:fldCharType="end"/>
      </w:r>
      <w:r>
        <w:t xml:space="preserve">. </w:t>
      </w:r>
      <w:proofErr w:type="spellStart"/>
      <w:r>
        <w:t>CalculateTaxes</w:t>
      </w:r>
      <w:proofErr w:type="spellEnd"/>
      <w:r w:rsidR="00FB605B">
        <w:fldChar w:fldCharType="begin"/>
      </w:r>
      <w:r w:rsidR="00FB605B">
        <w:instrText xml:space="preserve"> XE "</w:instrText>
      </w:r>
      <w:r w:rsidR="00FB605B" w:rsidRPr="00267FA7">
        <w:instrText>CalculateTaxes</w:instrText>
      </w:r>
      <w:r w:rsidR="00FB605B">
        <w:instrText xml:space="preserve">" </w:instrText>
      </w:r>
      <w:r w:rsidR="00FB605B">
        <w:fldChar w:fldCharType="end"/>
      </w:r>
      <w:r>
        <w:t xml:space="preserve"> Gateway</w:t>
      </w:r>
      <w:r w:rsidR="00887A0D">
        <w:fldChar w:fldCharType="begin"/>
      </w:r>
      <w:r w:rsidR="00887A0D">
        <w:instrText xml:space="preserve"> XE "</w:instrText>
      </w:r>
      <w:r w:rsidR="00887A0D" w:rsidRPr="00F72077">
        <w:instrText>Gateway</w:instrText>
      </w:r>
      <w:r w:rsidR="00887A0D">
        <w:instrText xml:space="preserve">" </w:instrText>
      </w:r>
      <w:r w:rsidR="00887A0D">
        <w:fldChar w:fldCharType="end"/>
      </w:r>
      <w:r>
        <w:t xml:space="preserve"> Process Flow</w:t>
      </w:r>
      <w:bookmarkEnd w:id="57"/>
      <w:bookmarkEnd w:id="58"/>
    </w:p>
    <w:p w14:paraId="7EFA3C67" w14:textId="77777777" w:rsidR="00517E96" w:rsidRPr="00517E96" w:rsidRDefault="00517E96" w:rsidP="00517E96">
      <w:pPr>
        <w:rPr>
          <w:b/>
        </w:rPr>
      </w:pPr>
      <w:bookmarkStart w:id="59" w:name="_Ref309805158"/>
      <w:bookmarkStart w:id="60" w:name="_Ref309805185"/>
      <w:r w:rsidRPr="00517E96">
        <w:rPr>
          <w:b/>
        </w:rPr>
        <w:t>Also See</w:t>
      </w:r>
    </w:p>
    <w:p w14:paraId="60EC3BEB" w14:textId="77777777" w:rsidR="00517E96" w:rsidRPr="00763C4C" w:rsidRDefault="00517E96" w:rsidP="00470AA5">
      <w:pPr>
        <w:rPr>
          <w:rFonts w:cs="Arial"/>
          <w:b/>
          <w:bCs/>
          <w:sz w:val="26"/>
          <w:szCs w:val="26"/>
        </w:rPr>
      </w:pPr>
      <w:r w:rsidRPr="00552F96">
        <w:t>XML schema</w:t>
      </w:r>
      <w:r w:rsidR="00887A0D">
        <w:fldChar w:fldCharType="begin"/>
      </w:r>
      <w:r w:rsidR="00887A0D">
        <w:instrText xml:space="preserve"> XE "</w:instrText>
      </w:r>
      <w:r w:rsidR="00887A0D" w:rsidRPr="00856FAE">
        <w:instrText>XML schema</w:instrText>
      </w:r>
      <w:r w:rsidR="00887A0D">
        <w:instrText xml:space="preserve">" </w:instrText>
      </w:r>
      <w:r w:rsidR="00887A0D">
        <w:fldChar w:fldCharType="end"/>
      </w:r>
      <w:r w:rsidRPr="00552F96">
        <w:t xml:space="preserve"> description in the </w:t>
      </w:r>
      <w:r w:rsidRPr="00F6225A">
        <w:t>section “</w:t>
      </w:r>
      <w:r w:rsidR="006360C9">
        <w:fldChar w:fldCharType="begin"/>
      </w:r>
      <w:r w:rsidR="006360C9">
        <w:instrText xml:space="preserve"> REF _Ref307833750 \h </w:instrText>
      </w:r>
      <w:r w:rsidR="006360C9">
        <w:fldChar w:fldCharType="separate"/>
      </w:r>
      <w:r w:rsidR="003E79C2">
        <w:t xml:space="preserve">A.1.3 </w:t>
      </w:r>
      <w:proofErr w:type="spellStart"/>
      <w:r w:rsidR="003E79C2">
        <w:t>CalculateTaxes</w:t>
      </w:r>
      <w:proofErr w:type="spellEnd"/>
      <w:r w:rsidR="003E79C2">
        <w:fldChar w:fldCharType="begin"/>
      </w:r>
      <w:r w:rsidR="003E79C2">
        <w:instrText xml:space="preserve"> XE "</w:instrText>
      </w:r>
      <w:r w:rsidR="003E79C2" w:rsidRPr="00267FA7">
        <w:instrText>CalculateTaxes</w:instrText>
      </w:r>
      <w:r w:rsidR="003E79C2">
        <w:instrText xml:space="preserve">" </w:instrText>
      </w:r>
      <w:r w:rsidR="003E79C2">
        <w:fldChar w:fldCharType="end"/>
      </w:r>
      <w:r w:rsidR="003E79C2">
        <w:t xml:space="preserve"> Service API</w:t>
      </w:r>
      <w:r w:rsidR="006360C9">
        <w:fldChar w:fldCharType="end"/>
      </w:r>
      <w:r w:rsidRPr="00552F96">
        <w:t>”</w:t>
      </w:r>
      <w:r>
        <w:t xml:space="preserve">. </w:t>
      </w:r>
    </w:p>
    <w:p w14:paraId="61C393FD" w14:textId="77777777" w:rsidR="00913BF4" w:rsidRDefault="00827593" w:rsidP="00F06B70">
      <w:pPr>
        <w:pStyle w:val="Heading4"/>
        <w:spacing w:before="120"/>
      </w:pPr>
      <w:proofErr w:type="spellStart"/>
      <w:r w:rsidRPr="00827593">
        <w:t>CalculateTaxesService</w:t>
      </w:r>
      <w:bookmarkEnd w:id="59"/>
      <w:bookmarkEnd w:id="60"/>
      <w:proofErr w:type="spellEnd"/>
    </w:p>
    <w:p w14:paraId="27114726" w14:textId="77777777" w:rsidR="0062141C" w:rsidRDefault="00827593" w:rsidP="00171AA2">
      <w:r>
        <w:t xml:space="preserve">Upon receiving a request to calculate </w:t>
      </w:r>
      <w:r w:rsidR="00DD6515">
        <w:t xml:space="preserve">taxes via the API method </w:t>
      </w:r>
      <w:proofErr w:type="spellStart"/>
      <w:r w:rsidR="00DD6515">
        <w:t>CalculateTaxes</w:t>
      </w:r>
      <w:proofErr w:type="spellEnd"/>
      <w:r w:rsidR="00FB605B">
        <w:fldChar w:fldCharType="begin"/>
      </w:r>
      <w:r w:rsidR="00FB605B">
        <w:instrText xml:space="preserve"> XE "</w:instrText>
      </w:r>
      <w:r w:rsidR="00FB605B" w:rsidRPr="00267FA7">
        <w:instrText>CalculateTaxes</w:instrText>
      </w:r>
      <w:r w:rsidR="00FB605B">
        <w:instrText xml:space="preserve">" </w:instrText>
      </w:r>
      <w:r w:rsidR="00FB605B">
        <w:fldChar w:fldCharType="end"/>
      </w:r>
      <w:r w:rsidR="00DD6515">
        <w:t xml:space="preserve">, the </w:t>
      </w:r>
      <w:proofErr w:type="spellStart"/>
      <w:r w:rsidR="00DD6515">
        <w:t>CalculateTaxes</w:t>
      </w:r>
      <w:proofErr w:type="spellEnd"/>
      <w:r w:rsidR="00EF17A6">
        <w:t xml:space="preserve"> </w:t>
      </w:r>
      <w:r w:rsidR="00DD6515">
        <w:t xml:space="preserve">Service gets </w:t>
      </w:r>
      <w:r w:rsidR="00734F80">
        <w:t xml:space="preserve">information about the rate of sales and service tax that should be charged for contracts purchased by customers and services (for example, maintenance) provided to </w:t>
      </w:r>
      <w:r w:rsidR="007F12CE">
        <w:t>customers. This</w:t>
      </w:r>
      <w:r w:rsidR="00734F80">
        <w:t xml:space="preserve"> data is included in a request sent </w:t>
      </w:r>
      <w:r w:rsidR="00D174DD">
        <w:t>(</w:t>
      </w:r>
      <w:r w:rsidR="00734F80">
        <w:t>via HTTP</w:t>
      </w:r>
      <w:r w:rsidR="005C4C23">
        <w:fldChar w:fldCharType="begin"/>
      </w:r>
      <w:r w:rsidR="005C4C23">
        <w:instrText xml:space="preserve"> XE "</w:instrText>
      </w:r>
      <w:r w:rsidR="005C4C23" w:rsidRPr="00E00EB6">
        <w:instrText>HTTP</w:instrText>
      </w:r>
      <w:r w:rsidR="005C4C23">
        <w:instrText xml:space="preserve">" </w:instrText>
      </w:r>
      <w:r w:rsidR="005C4C23">
        <w:fldChar w:fldCharType="end"/>
      </w:r>
      <w:r w:rsidR="00D174DD">
        <w:t>)</w:t>
      </w:r>
      <w:r w:rsidR="00734F80">
        <w:t xml:space="preserve"> to the </w:t>
      </w:r>
      <w:r w:rsidR="0067674A">
        <w:t>new collection s</w:t>
      </w:r>
      <w:r w:rsidR="0003547D">
        <w:t>ervice.</w:t>
      </w:r>
    </w:p>
    <w:p w14:paraId="5CE34868" w14:textId="77777777" w:rsidR="00913BF4" w:rsidRDefault="00827593" w:rsidP="00F06B70">
      <w:pPr>
        <w:pStyle w:val="Heading4"/>
        <w:spacing w:before="120"/>
      </w:pPr>
      <w:r w:rsidRPr="00827593">
        <w:t xml:space="preserve">New </w:t>
      </w:r>
      <w:r w:rsidR="004C76C8">
        <w:t>Collection Service</w:t>
      </w:r>
    </w:p>
    <w:p w14:paraId="165DA230" w14:textId="77777777" w:rsidR="00827593" w:rsidRDefault="00B63FEF" w:rsidP="00995327">
      <w:r>
        <w:t>This release of the Asurion Finance Services includes processing f</w:t>
      </w:r>
      <w:r w:rsidR="00995327">
        <w:t xml:space="preserve">lows with a </w:t>
      </w:r>
      <w:r w:rsidR="00565CB2">
        <w:t>new c</w:t>
      </w:r>
      <w:r w:rsidR="004C76C8">
        <w:t xml:space="preserve">ollection </w:t>
      </w:r>
      <w:r w:rsidR="00565CB2">
        <w:t>s</w:t>
      </w:r>
      <w:r w:rsidR="004C76C8">
        <w:t xml:space="preserve">ervice. </w:t>
      </w:r>
      <w:r w:rsidR="00995327">
        <w:t xml:space="preserve"> </w:t>
      </w:r>
      <w:r w:rsidR="00734F80">
        <w:t>Upon receiving a request to calculate taxes for a contract from</w:t>
      </w:r>
      <w:r w:rsidR="00F162EB">
        <w:t xml:space="preserve"> the </w:t>
      </w:r>
      <w:proofErr w:type="spellStart"/>
      <w:r w:rsidR="00F162EB">
        <w:t>CalculateTaxes</w:t>
      </w:r>
      <w:proofErr w:type="spellEnd"/>
      <w:r w:rsidR="00FB605B">
        <w:fldChar w:fldCharType="begin"/>
      </w:r>
      <w:r w:rsidR="00FB605B">
        <w:instrText xml:space="preserve"> XE "</w:instrText>
      </w:r>
      <w:r w:rsidR="00FB605B" w:rsidRPr="00267FA7">
        <w:instrText>CalculateTaxes</w:instrText>
      </w:r>
      <w:r w:rsidR="00FB605B">
        <w:instrText xml:space="preserve">" </w:instrText>
      </w:r>
      <w:r w:rsidR="00FB605B">
        <w:fldChar w:fldCharType="end"/>
      </w:r>
      <w:r w:rsidR="00EF17A6">
        <w:t xml:space="preserve"> </w:t>
      </w:r>
      <w:r w:rsidR="00F162EB">
        <w:t xml:space="preserve">Service, </w:t>
      </w:r>
      <w:r w:rsidR="004C76C8">
        <w:t xml:space="preserve">this service </w:t>
      </w:r>
      <w:r w:rsidR="00734F80">
        <w:t xml:space="preserve">processes the </w:t>
      </w:r>
      <w:r w:rsidR="009A586E">
        <w:t xml:space="preserve">request </w:t>
      </w:r>
      <w:r w:rsidR="004C76C8">
        <w:t>and billing (including the taxes</w:t>
      </w:r>
      <w:r w:rsidR="009A586E">
        <w:t xml:space="preserve">) for customer contracts </w:t>
      </w:r>
      <w:r w:rsidR="00C1457A">
        <w:t xml:space="preserve">that use </w:t>
      </w:r>
      <w:r w:rsidR="009A586E">
        <w:t>the Vertex</w:t>
      </w:r>
      <w:r w:rsidR="005C4C23">
        <w:fldChar w:fldCharType="begin"/>
      </w:r>
      <w:r w:rsidR="005C4C23">
        <w:instrText xml:space="preserve"> XE "</w:instrText>
      </w:r>
      <w:r w:rsidR="005C4C23" w:rsidRPr="00F338CD">
        <w:instrText>Vertex</w:instrText>
      </w:r>
      <w:r w:rsidR="005C4C23">
        <w:instrText xml:space="preserve">" </w:instrText>
      </w:r>
      <w:r w:rsidR="005C4C23">
        <w:fldChar w:fldCharType="end"/>
      </w:r>
      <w:r w:rsidR="009A586E">
        <w:t xml:space="preserve"> online Web-based billing service.</w:t>
      </w:r>
      <w:r w:rsidR="009C186D">
        <w:t xml:space="preserve"> (FSA </w:t>
      </w:r>
      <w:r w:rsidR="00887A0D">
        <w:fldChar w:fldCharType="begin"/>
      </w:r>
      <w:r w:rsidR="00887A0D">
        <w:instrText xml:space="preserve"> XE "</w:instrText>
      </w:r>
      <w:r w:rsidR="00887A0D" w:rsidRPr="00F72077">
        <w:instrText>Gateway</w:instrText>
      </w:r>
      <w:r w:rsidR="00887A0D">
        <w:instrText xml:space="preserve">" </w:instrText>
      </w:r>
      <w:r w:rsidR="00887A0D">
        <w:fldChar w:fldCharType="end"/>
      </w:r>
      <w:r w:rsidR="00B34C8E">
        <w:t xml:space="preserve"> </w:t>
      </w:r>
      <w:r w:rsidR="00496391">
        <w:t xml:space="preserve">does </w:t>
      </w:r>
      <w:r w:rsidR="00B5734E">
        <w:t xml:space="preserve">not </w:t>
      </w:r>
      <w:r w:rsidR="00496391">
        <w:t>connect to Vertex.)</w:t>
      </w:r>
    </w:p>
    <w:p w14:paraId="2123CE33" w14:textId="77777777" w:rsidR="002C318D" w:rsidRDefault="000F6593" w:rsidP="002C318D">
      <w:pPr>
        <w:pStyle w:val="Heading1"/>
      </w:pPr>
      <w:bookmarkStart w:id="61" w:name="_Ref307304937"/>
      <w:bookmarkStart w:id="62" w:name="_Ref307304977"/>
      <w:bookmarkStart w:id="63" w:name="_Ref307305007"/>
      <w:bookmarkStart w:id="64" w:name="_Ref307904071"/>
      <w:bookmarkStart w:id="65" w:name="_Toc41637606"/>
      <w:r>
        <w:lastRenderedPageBreak/>
        <w:t xml:space="preserve">API </w:t>
      </w:r>
      <w:r w:rsidR="002C318D">
        <w:t>Specification</w:t>
      </w:r>
      <w:bookmarkEnd w:id="61"/>
      <w:bookmarkEnd w:id="62"/>
      <w:bookmarkEnd w:id="63"/>
      <w:bookmarkEnd w:id="64"/>
      <w:bookmarkEnd w:id="65"/>
    </w:p>
    <w:p w14:paraId="75AA4E4B" w14:textId="77777777" w:rsidR="002C318D" w:rsidRDefault="002C318D" w:rsidP="00965698">
      <w:r>
        <w:t>Th</w:t>
      </w:r>
      <w:r w:rsidR="00965698">
        <w:t xml:space="preserve">is section </w:t>
      </w:r>
      <w:r w:rsidR="00470C34">
        <w:t xml:space="preserve">introduces </w:t>
      </w:r>
      <w:r w:rsidR="00C67F7F">
        <w:t xml:space="preserve">the </w:t>
      </w:r>
      <w:r w:rsidR="00965698">
        <w:t xml:space="preserve">APIs incorporated into the </w:t>
      </w:r>
      <w:r w:rsidR="00470C34">
        <w:t>As</w:t>
      </w:r>
      <w:r w:rsidR="00824C51">
        <w:t xml:space="preserve">urion Subscriber Billing System, </w:t>
      </w:r>
      <w:r w:rsidR="00965698">
        <w:t xml:space="preserve">Finance </w:t>
      </w:r>
      <w:r w:rsidR="00824C51">
        <w:t>Services</w:t>
      </w:r>
      <w:r w:rsidR="00965698">
        <w:t>. These component introductions focus on the Asurion Enterprise Canonical Model</w:t>
      </w:r>
      <w:r w:rsidR="00887A0D">
        <w:fldChar w:fldCharType="begin"/>
      </w:r>
      <w:r w:rsidR="00887A0D">
        <w:instrText xml:space="preserve"> XE "</w:instrText>
      </w:r>
      <w:r w:rsidR="00887A0D" w:rsidRPr="00A604D0">
        <w:instrText>Enterprise Canonical Model</w:instrText>
      </w:r>
      <w:r w:rsidR="00887A0D">
        <w:instrText xml:space="preserve">" </w:instrText>
      </w:r>
      <w:r w:rsidR="00887A0D">
        <w:fldChar w:fldCharType="end"/>
      </w:r>
      <w:r w:rsidR="00965698">
        <w:t xml:space="preserve">, </w:t>
      </w:r>
      <w:proofErr w:type="spellStart"/>
      <w:r w:rsidR="00965698">
        <w:t>FinanceService</w:t>
      </w:r>
      <w:proofErr w:type="spellEnd"/>
      <w:r w:rsidR="00965698">
        <w:t xml:space="preserve"> WSDL</w:t>
      </w:r>
      <w:r w:rsidR="00887A0D">
        <w:fldChar w:fldCharType="begin"/>
      </w:r>
      <w:r w:rsidR="00887A0D">
        <w:instrText xml:space="preserve"> XE "</w:instrText>
      </w:r>
      <w:r w:rsidR="00887A0D" w:rsidRPr="006405CC">
        <w:instrText>FinanceService WSDL</w:instrText>
      </w:r>
      <w:r w:rsidR="00887A0D">
        <w:instrText xml:space="preserve">" </w:instrText>
      </w:r>
      <w:r w:rsidR="00887A0D">
        <w:fldChar w:fldCharType="end"/>
      </w:r>
      <w:r w:rsidR="00965698">
        <w:t>, and XML schema</w:t>
      </w:r>
      <w:r w:rsidR="00887A0D">
        <w:fldChar w:fldCharType="begin"/>
      </w:r>
      <w:r w:rsidR="00887A0D">
        <w:instrText xml:space="preserve"> XE "</w:instrText>
      </w:r>
      <w:r w:rsidR="00887A0D" w:rsidRPr="00856FAE">
        <w:instrText>XML schema</w:instrText>
      </w:r>
      <w:r w:rsidR="00887A0D">
        <w:instrText xml:space="preserve">" </w:instrText>
      </w:r>
      <w:r w:rsidR="00887A0D">
        <w:fldChar w:fldCharType="end"/>
      </w:r>
      <w:r w:rsidR="00965698">
        <w:t xml:space="preserve"> definitions of </w:t>
      </w:r>
      <w:r w:rsidR="00C67F7F">
        <w:t>individual APIs.</w:t>
      </w:r>
    </w:p>
    <w:p w14:paraId="218A964C" w14:textId="77777777" w:rsidR="000A1597" w:rsidRDefault="000A1597" w:rsidP="000A1597">
      <w:pPr>
        <w:pStyle w:val="Heading2"/>
      </w:pPr>
      <w:bookmarkStart w:id="66" w:name="_Ref306970394"/>
      <w:bookmarkStart w:id="67" w:name="_Toc41637607"/>
      <w:bookmarkEnd w:id="15"/>
      <w:r>
        <w:t>Finance Service API Specification</w:t>
      </w:r>
      <w:bookmarkEnd w:id="67"/>
    </w:p>
    <w:p w14:paraId="5CB4AF9C" w14:textId="77777777" w:rsidR="000A1597" w:rsidRPr="00470C34" w:rsidRDefault="000A1597" w:rsidP="000A1597">
      <w:r>
        <w:t>This section introduces the Asurion Finan</w:t>
      </w:r>
      <w:r w:rsidR="00C96681">
        <w:t xml:space="preserve">ce Service API specification. </w:t>
      </w:r>
    </w:p>
    <w:p w14:paraId="1AC1D0E3" w14:textId="77777777" w:rsidR="000A1597" w:rsidRDefault="000A1597" w:rsidP="000A1597">
      <w:pPr>
        <w:pStyle w:val="Heading3"/>
      </w:pPr>
      <w:bookmarkStart w:id="68" w:name="_Ref306970539"/>
      <w:bookmarkStart w:id="69" w:name="_Toc41637608"/>
      <w:r>
        <w:t>Finance Service WSDL</w:t>
      </w:r>
      <w:bookmarkEnd w:id="68"/>
      <w:r w:rsidR="00887A0D">
        <w:fldChar w:fldCharType="begin"/>
      </w:r>
      <w:r w:rsidR="00887A0D">
        <w:instrText xml:space="preserve"> XE "</w:instrText>
      </w:r>
      <w:r w:rsidR="00887A0D" w:rsidRPr="00B803FC">
        <w:instrText>WSDL</w:instrText>
      </w:r>
      <w:r w:rsidR="00887A0D">
        <w:instrText xml:space="preserve">" </w:instrText>
      </w:r>
      <w:r w:rsidR="00887A0D">
        <w:fldChar w:fldCharType="end"/>
      </w:r>
      <w:r w:rsidR="00B26E19">
        <w:t xml:space="preserve"> Definition</w:t>
      </w:r>
      <w:bookmarkEnd w:id="69"/>
    </w:p>
    <w:p w14:paraId="18774672" w14:textId="77777777" w:rsidR="000A1597" w:rsidRDefault="000A1597" w:rsidP="001C02DF">
      <w:pPr>
        <w:tabs>
          <w:tab w:val="left" w:pos="720"/>
        </w:tabs>
        <w:spacing w:before="120" w:after="120"/>
      </w:pPr>
      <w:r>
        <w:t>The Finance Service definition, included in the TIBCO XML WSDL</w:t>
      </w:r>
      <w:r w:rsidR="00887A0D">
        <w:fldChar w:fldCharType="begin"/>
      </w:r>
      <w:r w:rsidR="00887A0D">
        <w:instrText xml:space="preserve"> XE "</w:instrText>
      </w:r>
      <w:r w:rsidR="00887A0D" w:rsidRPr="00CB70F2">
        <w:instrText>TIBCO XML WSDL</w:instrText>
      </w:r>
      <w:r w:rsidR="00887A0D">
        <w:instrText xml:space="preserve">" </w:instrText>
      </w:r>
      <w:r w:rsidR="00887A0D">
        <w:fldChar w:fldCharType="end"/>
      </w:r>
      <w:r>
        <w:t xml:space="preserve"> developed with Asurion includes definitions of the service name, port name, binding, address location, port type, and included operations. A section of the WSDL</w:t>
      </w:r>
      <w:r w:rsidR="00887A0D">
        <w:fldChar w:fldCharType="begin"/>
      </w:r>
      <w:r w:rsidR="00887A0D">
        <w:instrText xml:space="preserve"> XE "</w:instrText>
      </w:r>
      <w:r w:rsidR="00887A0D" w:rsidRPr="00B803FC">
        <w:instrText>WSDL</w:instrText>
      </w:r>
      <w:r w:rsidR="00887A0D">
        <w:instrText xml:space="preserve">" </w:instrText>
      </w:r>
      <w:r w:rsidR="00887A0D">
        <w:fldChar w:fldCharType="end"/>
      </w:r>
      <w:r>
        <w:t xml:space="preserve"> is shown below.</w:t>
      </w:r>
    </w:p>
    <w:p w14:paraId="32D63CCF" w14:textId="77777777" w:rsidR="000A1597" w:rsidRPr="007E09E1" w:rsidRDefault="000A1597" w:rsidP="000A1597">
      <w:pPr>
        <w:autoSpaceDE w:val="0"/>
        <w:autoSpaceDN w:val="0"/>
        <w:adjustRightInd w:val="0"/>
        <w:ind w:left="720"/>
        <w:rPr>
          <w:rFonts w:ascii="Courier New" w:hAnsi="Courier New" w:cs="Courier New"/>
          <w:sz w:val="16"/>
          <w:szCs w:val="16"/>
        </w:rPr>
      </w:pPr>
      <w:proofErr w:type="gramStart"/>
      <w:r w:rsidRPr="007E09E1">
        <w:rPr>
          <w:rFonts w:ascii="Courier New" w:hAnsi="Courier New" w:cs="Courier New"/>
          <w:sz w:val="16"/>
          <w:szCs w:val="16"/>
        </w:rPr>
        <w:t>&lt;!--</w:t>
      </w:r>
      <w:proofErr w:type="gramEnd"/>
      <w:r w:rsidRPr="007E09E1">
        <w:rPr>
          <w:rFonts w:ascii="Courier New" w:hAnsi="Courier New" w:cs="Courier New"/>
          <w:sz w:val="16"/>
          <w:szCs w:val="16"/>
        </w:rPr>
        <w:t>Created by TIBCO WSDL</w:t>
      </w:r>
      <w:r w:rsidR="00887A0D">
        <w:rPr>
          <w:rFonts w:ascii="Courier New" w:hAnsi="Courier New" w:cs="Courier New"/>
          <w:sz w:val="16"/>
          <w:szCs w:val="16"/>
        </w:rPr>
        <w:fldChar w:fldCharType="begin"/>
      </w:r>
      <w:r w:rsidR="00887A0D">
        <w:instrText xml:space="preserve"> XE "</w:instrText>
      </w:r>
      <w:r w:rsidR="00887A0D" w:rsidRPr="00B803FC">
        <w:instrText>WSDL</w:instrText>
      </w:r>
      <w:r w:rsidR="00887A0D">
        <w:instrText xml:space="preserve">" </w:instrText>
      </w:r>
      <w:r w:rsidR="00887A0D">
        <w:rPr>
          <w:rFonts w:ascii="Courier New" w:hAnsi="Courier New" w:cs="Courier New"/>
          <w:sz w:val="16"/>
          <w:szCs w:val="16"/>
        </w:rPr>
        <w:fldChar w:fldCharType="end"/>
      </w:r>
      <w:r w:rsidRPr="007E09E1">
        <w:rPr>
          <w:rFonts w:ascii="Courier New" w:hAnsi="Courier New" w:cs="Courier New"/>
          <w:sz w:val="16"/>
          <w:szCs w:val="16"/>
        </w:rPr>
        <w:t>--&gt;</w:t>
      </w:r>
    </w:p>
    <w:p w14:paraId="5FE7B048"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sz w:val="16"/>
          <w:szCs w:val="16"/>
        </w:rPr>
        <w:t>…</w:t>
      </w:r>
    </w:p>
    <w:p w14:paraId="5662A740"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wsdl:service</w:t>
      </w:r>
      <w:proofErr w:type="spellEnd"/>
      <w:proofErr w:type="gramEnd"/>
      <w:r w:rsidRPr="007E09E1">
        <w:rPr>
          <w:rFonts w:ascii="Courier New" w:hAnsi="Courier New" w:cs="Courier New"/>
          <w:sz w:val="16"/>
          <w:szCs w:val="16"/>
        </w:rPr>
        <w:t xml:space="preserve"> name="</w:t>
      </w:r>
      <w:proofErr w:type="spellStart"/>
      <w:r w:rsidRPr="007E09E1">
        <w:rPr>
          <w:rFonts w:ascii="Courier New" w:hAnsi="Courier New" w:cs="Courier New"/>
          <w:sz w:val="16"/>
          <w:szCs w:val="16"/>
        </w:rPr>
        <w:t>FinanceService</w:t>
      </w:r>
      <w:proofErr w:type="spellEnd"/>
      <w:r w:rsidRPr="007E09E1">
        <w:rPr>
          <w:rFonts w:ascii="Courier New" w:hAnsi="Courier New" w:cs="Courier New"/>
          <w:sz w:val="16"/>
          <w:szCs w:val="16"/>
        </w:rPr>
        <w:t>"&gt;</w:t>
      </w:r>
    </w:p>
    <w:p w14:paraId="21B72E13"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wsdl:port</w:t>
      </w:r>
      <w:proofErr w:type="spellEnd"/>
      <w:proofErr w:type="gramEnd"/>
      <w:r w:rsidRPr="007E09E1">
        <w:rPr>
          <w:rFonts w:ascii="Courier New" w:hAnsi="Courier New" w:cs="Courier New"/>
          <w:sz w:val="16"/>
          <w:szCs w:val="16"/>
        </w:rPr>
        <w:t xml:space="preserve"> name="</w:t>
      </w:r>
      <w:proofErr w:type="spellStart"/>
      <w:r w:rsidRPr="007E09E1">
        <w:rPr>
          <w:rFonts w:ascii="Courier New" w:hAnsi="Courier New" w:cs="Courier New"/>
          <w:sz w:val="16"/>
          <w:szCs w:val="16"/>
        </w:rPr>
        <w:t>FinanceEndPoint</w:t>
      </w:r>
      <w:proofErr w:type="spellEnd"/>
      <w:r w:rsidRPr="007E09E1">
        <w:rPr>
          <w:rFonts w:ascii="Courier New" w:hAnsi="Courier New" w:cs="Courier New"/>
          <w:sz w:val="16"/>
          <w:szCs w:val="16"/>
        </w:rPr>
        <w:t>" binding="</w:t>
      </w:r>
      <w:proofErr w:type="spellStart"/>
      <w:r w:rsidRPr="007E09E1">
        <w:rPr>
          <w:rFonts w:ascii="Courier New" w:hAnsi="Courier New" w:cs="Courier New"/>
          <w:sz w:val="16"/>
          <w:szCs w:val="16"/>
        </w:rPr>
        <w:t>tns:FinanceEndPointBinding</w:t>
      </w:r>
      <w:proofErr w:type="spellEnd"/>
      <w:r w:rsidRPr="007E09E1">
        <w:rPr>
          <w:rFonts w:ascii="Courier New" w:hAnsi="Courier New" w:cs="Courier New"/>
          <w:sz w:val="16"/>
          <w:szCs w:val="16"/>
        </w:rPr>
        <w:t>"&gt;</w:t>
      </w:r>
    </w:p>
    <w:p w14:paraId="0B6F50FE"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soap:address</w:t>
      </w:r>
      <w:proofErr w:type="spellEnd"/>
      <w:proofErr w:type="gramEnd"/>
      <w:r w:rsidRPr="007E09E1">
        <w:rPr>
          <w:rFonts w:ascii="Courier New" w:hAnsi="Courier New" w:cs="Courier New"/>
          <w:sz w:val="16"/>
          <w:szCs w:val="16"/>
        </w:rPr>
        <w:t xml:space="preserve"> location="http://localhost:8080/services/Finance"/&gt;</w:t>
      </w:r>
    </w:p>
    <w:p w14:paraId="4882DBB1"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wsdl:port</w:t>
      </w:r>
      <w:proofErr w:type="spellEnd"/>
      <w:proofErr w:type="gramEnd"/>
      <w:r w:rsidRPr="007E09E1">
        <w:rPr>
          <w:rFonts w:ascii="Courier New" w:hAnsi="Courier New" w:cs="Courier New"/>
          <w:sz w:val="16"/>
          <w:szCs w:val="16"/>
        </w:rPr>
        <w:t>&gt;</w:t>
      </w:r>
    </w:p>
    <w:p w14:paraId="5F32F0B6"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wsdl:service</w:t>
      </w:r>
      <w:proofErr w:type="spellEnd"/>
      <w:proofErr w:type="gramEnd"/>
      <w:r w:rsidRPr="007E09E1">
        <w:rPr>
          <w:rFonts w:ascii="Courier New" w:hAnsi="Courier New" w:cs="Courier New"/>
          <w:sz w:val="16"/>
          <w:szCs w:val="16"/>
        </w:rPr>
        <w:t>&gt;</w:t>
      </w:r>
    </w:p>
    <w:p w14:paraId="40496709" w14:textId="77777777" w:rsidR="000A1597" w:rsidRPr="007E09E1" w:rsidRDefault="000A1597" w:rsidP="000A1597">
      <w:pPr>
        <w:autoSpaceDE w:val="0"/>
        <w:autoSpaceDN w:val="0"/>
        <w:adjustRightInd w:val="0"/>
        <w:ind w:left="720"/>
        <w:rPr>
          <w:rFonts w:ascii="Courier New" w:hAnsi="Courier New" w:cs="Courier New"/>
          <w:sz w:val="16"/>
          <w:szCs w:val="16"/>
        </w:rPr>
      </w:pPr>
    </w:p>
    <w:p w14:paraId="5B0293D8"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&lt;</w:t>
      </w:r>
      <w:proofErr w:type="spellStart"/>
      <w:proofErr w:type="gramStart"/>
      <w:r w:rsidRPr="007E09E1">
        <w:rPr>
          <w:rFonts w:ascii="Courier New" w:hAnsi="Courier New" w:cs="Courier New"/>
          <w:sz w:val="16"/>
          <w:szCs w:val="16"/>
        </w:rPr>
        <w:t>wsdl:portType</w:t>
      </w:r>
      <w:proofErr w:type="spellEnd"/>
      <w:proofErr w:type="gramEnd"/>
      <w:r w:rsidRPr="007E09E1">
        <w:rPr>
          <w:rFonts w:ascii="Courier New" w:hAnsi="Courier New" w:cs="Courier New"/>
          <w:sz w:val="16"/>
          <w:szCs w:val="16"/>
        </w:rPr>
        <w:t xml:space="preserve"> name="</w:t>
      </w:r>
      <w:proofErr w:type="spellStart"/>
      <w:r w:rsidRPr="007E09E1">
        <w:rPr>
          <w:rFonts w:ascii="Courier New" w:hAnsi="Courier New" w:cs="Courier New"/>
          <w:sz w:val="16"/>
          <w:szCs w:val="16"/>
        </w:rPr>
        <w:t>FinancePortType</w:t>
      </w:r>
      <w:proofErr w:type="spellEnd"/>
      <w:r w:rsidRPr="007E09E1">
        <w:rPr>
          <w:rFonts w:ascii="Courier New" w:hAnsi="Courier New" w:cs="Courier New"/>
          <w:sz w:val="16"/>
          <w:szCs w:val="16"/>
        </w:rPr>
        <w:t>"&gt;</w:t>
      </w:r>
    </w:p>
    <w:p w14:paraId="0CEE9B91"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wsdl:operation</w:t>
      </w:r>
      <w:proofErr w:type="spellEnd"/>
      <w:proofErr w:type="gramEnd"/>
      <w:r w:rsidRPr="007E09E1">
        <w:rPr>
          <w:rFonts w:ascii="Courier New" w:hAnsi="Courier New" w:cs="Courier New"/>
          <w:sz w:val="16"/>
          <w:szCs w:val="16"/>
        </w:rPr>
        <w:t xml:space="preserve"> name="</w:t>
      </w:r>
      <w:proofErr w:type="spellStart"/>
      <w:r w:rsidRPr="007E09E1">
        <w:rPr>
          <w:rFonts w:ascii="Courier New" w:hAnsi="Courier New" w:cs="Courier New"/>
          <w:sz w:val="16"/>
          <w:szCs w:val="16"/>
        </w:rPr>
        <w:t>CalculateTaxes</w:t>
      </w:r>
      <w:proofErr w:type="spellEnd"/>
      <w:r w:rsidR="00FB605B">
        <w:rPr>
          <w:rFonts w:ascii="Courier New" w:hAnsi="Courier New" w:cs="Courier New"/>
          <w:sz w:val="16"/>
          <w:szCs w:val="16"/>
        </w:rPr>
        <w:fldChar w:fldCharType="begin"/>
      </w:r>
      <w:r w:rsidR="00FB605B">
        <w:instrText xml:space="preserve"> XE "</w:instrText>
      </w:r>
      <w:r w:rsidR="00FB605B" w:rsidRPr="00267FA7">
        <w:instrText>CalculateTaxes</w:instrText>
      </w:r>
      <w:r w:rsidR="00FB605B">
        <w:instrText xml:space="preserve">" </w:instrText>
      </w:r>
      <w:r w:rsidR="00FB605B">
        <w:rPr>
          <w:rFonts w:ascii="Courier New" w:hAnsi="Courier New" w:cs="Courier New"/>
          <w:sz w:val="16"/>
          <w:szCs w:val="16"/>
        </w:rPr>
        <w:fldChar w:fldCharType="end"/>
      </w:r>
      <w:r w:rsidRPr="007E09E1">
        <w:rPr>
          <w:rFonts w:ascii="Courier New" w:hAnsi="Courier New" w:cs="Courier New"/>
          <w:sz w:val="16"/>
          <w:szCs w:val="16"/>
        </w:rPr>
        <w:t>"&gt;</w:t>
      </w:r>
    </w:p>
    <w:p w14:paraId="38D2B1D7"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wsdl:input</w:t>
      </w:r>
      <w:proofErr w:type="spellEnd"/>
      <w:proofErr w:type="gramEnd"/>
      <w:r w:rsidRPr="007E09E1">
        <w:rPr>
          <w:rFonts w:ascii="Courier New" w:hAnsi="Courier New" w:cs="Courier New"/>
          <w:sz w:val="16"/>
          <w:szCs w:val="16"/>
        </w:rPr>
        <w:t xml:space="preserve"> message="</w:t>
      </w:r>
      <w:proofErr w:type="spellStart"/>
      <w:r w:rsidRPr="007E09E1">
        <w:rPr>
          <w:rFonts w:ascii="Courier New" w:hAnsi="Courier New" w:cs="Courier New"/>
          <w:sz w:val="16"/>
          <w:szCs w:val="16"/>
        </w:rPr>
        <w:t>tns:BaseRequest</w:t>
      </w:r>
      <w:proofErr w:type="spellEnd"/>
      <w:r w:rsidR="00887A0D">
        <w:rPr>
          <w:rFonts w:ascii="Courier New" w:hAnsi="Courier New" w:cs="Courier New"/>
          <w:sz w:val="16"/>
          <w:szCs w:val="16"/>
        </w:rPr>
        <w:fldChar w:fldCharType="begin"/>
      </w:r>
      <w:r w:rsidR="00887A0D">
        <w:instrText xml:space="preserve"> XE "</w:instrText>
      </w:r>
      <w:r w:rsidR="00887A0D" w:rsidRPr="00C86988">
        <w:instrText>BaseRequest</w:instrText>
      </w:r>
      <w:r w:rsidR="00887A0D">
        <w:instrText xml:space="preserve">" </w:instrText>
      </w:r>
      <w:r w:rsidR="00887A0D">
        <w:rPr>
          <w:rFonts w:ascii="Courier New" w:hAnsi="Courier New" w:cs="Courier New"/>
          <w:sz w:val="16"/>
          <w:szCs w:val="16"/>
        </w:rPr>
        <w:fldChar w:fldCharType="end"/>
      </w:r>
      <w:r w:rsidRPr="007E09E1">
        <w:rPr>
          <w:rFonts w:ascii="Courier New" w:hAnsi="Courier New" w:cs="Courier New"/>
          <w:sz w:val="16"/>
          <w:szCs w:val="16"/>
        </w:rPr>
        <w:t>"/&gt;</w:t>
      </w:r>
    </w:p>
    <w:p w14:paraId="05FD465F"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wsdl:output</w:t>
      </w:r>
      <w:proofErr w:type="spellEnd"/>
      <w:proofErr w:type="gramEnd"/>
      <w:r w:rsidRPr="007E09E1">
        <w:rPr>
          <w:rFonts w:ascii="Courier New" w:hAnsi="Courier New" w:cs="Courier New"/>
          <w:sz w:val="16"/>
          <w:szCs w:val="16"/>
        </w:rPr>
        <w:t xml:space="preserve"> message="</w:t>
      </w:r>
      <w:proofErr w:type="spellStart"/>
      <w:r w:rsidRPr="007E09E1">
        <w:rPr>
          <w:rFonts w:ascii="Courier New" w:hAnsi="Courier New" w:cs="Courier New"/>
          <w:sz w:val="16"/>
          <w:szCs w:val="16"/>
        </w:rPr>
        <w:t>tns:BaseResponse</w:t>
      </w:r>
      <w:proofErr w:type="spellEnd"/>
      <w:r w:rsidR="00887A0D">
        <w:rPr>
          <w:rFonts w:ascii="Courier New" w:hAnsi="Courier New" w:cs="Courier New"/>
          <w:sz w:val="16"/>
          <w:szCs w:val="16"/>
        </w:rPr>
        <w:fldChar w:fldCharType="begin"/>
      </w:r>
      <w:r w:rsidR="00887A0D">
        <w:instrText xml:space="preserve"> XE "</w:instrText>
      </w:r>
      <w:r w:rsidR="00887A0D" w:rsidRPr="00817B5B">
        <w:instrText>BaseResponse</w:instrText>
      </w:r>
      <w:r w:rsidR="00887A0D">
        <w:instrText xml:space="preserve">" </w:instrText>
      </w:r>
      <w:r w:rsidR="00887A0D">
        <w:rPr>
          <w:rFonts w:ascii="Courier New" w:hAnsi="Courier New" w:cs="Courier New"/>
          <w:sz w:val="16"/>
          <w:szCs w:val="16"/>
        </w:rPr>
        <w:fldChar w:fldCharType="end"/>
      </w:r>
      <w:r w:rsidRPr="007E09E1">
        <w:rPr>
          <w:rFonts w:ascii="Courier New" w:hAnsi="Courier New" w:cs="Courier New"/>
          <w:sz w:val="16"/>
          <w:szCs w:val="16"/>
        </w:rPr>
        <w:t>"/&gt;</w:t>
      </w:r>
    </w:p>
    <w:p w14:paraId="60816601"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wsdl:fault</w:t>
      </w:r>
      <w:proofErr w:type="spellEnd"/>
      <w:proofErr w:type="gramEnd"/>
      <w:r w:rsidRPr="007E09E1">
        <w:rPr>
          <w:rFonts w:ascii="Courier New" w:hAnsi="Courier New" w:cs="Courier New"/>
          <w:sz w:val="16"/>
          <w:szCs w:val="16"/>
        </w:rPr>
        <w:t xml:space="preserve"> name="fault" message="</w:t>
      </w:r>
      <w:proofErr w:type="spellStart"/>
      <w:r w:rsidRPr="007E09E1">
        <w:rPr>
          <w:rFonts w:ascii="Courier New" w:hAnsi="Courier New" w:cs="Courier New"/>
          <w:sz w:val="16"/>
          <w:szCs w:val="16"/>
        </w:rPr>
        <w:t>tns:Errors</w:t>
      </w:r>
      <w:proofErr w:type="spellEnd"/>
      <w:r w:rsidRPr="007E09E1">
        <w:rPr>
          <w:rFonts w:ascii="Courier New" w:hAnsi="Courier New" w:cs="Courier New"/>
          <w:sz w:val="16"/>
          <w:szCs w:val="16"/>
        </w:rPr>
        <w:t>"/&gt;</w:t>
      </w:r>
    </w:p>
    <w:p w14:paraId="5F3316BE"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wsdl:operation</w:t>
      </w:r>
      <w:proofErr w:type="spellEnd"/>
      <w:proofErr w:type="gramEnd"/>
      <w:r w:rsidRPr="007E09E1">
        <w:rPr>
          <w:rFonts w:ascii="Courier New" w:hAnsi="Courier New" w:cs="Courier New"/>
          <w:sz w:val="16"/>
          <w:szCs w:val="16"/>
        </w:rPr>
        <w:t>&gt;</w:t>
      </w:r>
    </w:p>
    <w:p w14:paraId="45FC63D2"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wsdl:operation</w:t>
      </w:r>
      <w:proofErr w:type="spellEnd"/>
      <w:proofErr w:type="gramEnd"/>
      <w:r w:rsidRPr="007E09E1">
        <w:rPr>
          <w:rFonts w:ascii="Courier New" w:hAnsi="Courier New" w:cs="Courier New"/>
          <w:sz w:val="16"/>
          <w:szCs w:val="16"/>
        </w:rPr>
        <w:t xml:space="preserve"> name="</w:t>
      </w:r>
      <w:proofErr w:type="spellStart"/>
      <w:r w:rsidRPr="007E09E1">
        <w:rPr>
          <w:rFonts w:ascii="Courier New" w:hAnsi="Courier New" w:cs="Courier New"/>
          <w:sz w:val="16"/>
          <w:szCs w:val="16"/>
        </w:rPr>
        <w:t>ProcessNonRefPayment</w:t>
      </w:r>
      <w:proofErr w:type="spellEnd"/>
      <w:r w:rsidR="00FB605B">
        <w:rPr>
          <w:rFonts w:ascii="Courier New" w:hAnsi="Courier New" w:cs="Courier New"/>
          <w:sz w:val="16"/>
          <w:szCs w:val="16"/>
        </w:rPr>
        <w:fldChar w:fldCharType="begin"/>
      </w:r>
      <w:r w:rsidR="00FB605B">
        <w:instrText xml:space="preserve"> XE "</w:instrText>
      </w:r>
      <w:r w:rsidR="00FB605B" w:rsidRPr="005F26D3">
        <w:instrText>ProcessNonRefPayment</w:instrText>
      </w:r>
      <w:r w:rsidR="00FB605B">
        <w:instrText xml:space="preserve">" </w:instrText>
      </w:r>
      <w:r w:rsidR="00FB605B">
        <w:rPr>
          <w:rFonts w:ascii="Courier New" w:hAnsi="Courier New" w:cs="Courier New"/>
          <w:sz w:val="16"/>
          <w:szCs w:val="16"/>
        </w:rPr>
        <w:fldChar w:fldCharType="end"/>
      </w:r>
      <w:r w:rsidRPr="007E09E1">
        <w:rPr>
          <w:rFonts w:ascii="Courier New" w:hAnsi="Courier New" w:cs="Courier New"/>
          <w:sz w:val="16"/>
          <w:szCs w:val="16"/>
        </w:rPr>
        <w:t>"&gt;</w:t>
      </w:r>
    </w:p>
    <w:p w14:paraId="7E8E3F3C"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wsdl:input</w:t>
      </w:r>
      <w:proofErr w:type="spellEnd"/>
      <w:proofErr w:type="gramEnd"/>
      <w:r w:rsidRPr="007E09E1">
        <w:rPr>
          <w:rFonts w:ascii="Courier New" w:hAnsi="Courier New" w:cs="Courier New"/>
          <w:sz w:val="16"/>
          <w:szCs w:val="16"/>
        </w:rPr>
        <w:t xml:space="preserve"> message="</w:t>
      </w:r>
      <w:proofErr w:type="spellStart"/>
      <w:r w:rsidRPr="007E09E1">
        <w:rPr>
          <w:rFonts w:ascii="Courier New" w:hAnsi="Courier New" w:cs="Courier New"/>
          <w:sz w:val="16"/>
          <w:szCs w:val="16"/>
        </w:rPr>
        <w:t>tns:BaseRequest</w:t>
      </w:r>
      <w:proofErr w:type="spellEnd"/>
      <w:r w:rsidR="00887A0D">
        <w:rPr>
          <w:rFonts w:ascii="Courier New" w:hAnsi="Courier New" w:cs="Courier New"/>
          <w:sz w:val="16"/>
          <w:szCs w:val="16"/>
        </w:rPr>
        <w:fldChar w:fldCharType="begin"/>
      </w:r>
      <w:r w:rsidR="00887A0D">
        <w:instrText xml:space="preserve"> XE "</w:instrText>
      </w:r>
      <w:r w:rsidR="00887A0D" w:rsidRPr="00C86988">
        <w:instrText>BaseRequest</w:instrText>
      </w:r>
      <w:r w:rsidR="00887A0D">
        <w:instrText xml:space="preserve">" </w:instrText>
      </w:r>
      <w:r w:rsidR="00887A0D">
        <w:rPr>
          <w:rFonts w:ascii="Courier New" w:hAnsi="Courier New" w:cs="Courier New"/>
          <w:sz w:val="16"/>
          <w:szCs w:val="16"/>
        </w:rPr>
        <w:fldChar w:fldCharType="end"/>
      </w:r>
      <w:r w:rsidRPr="007E09E1">
        <w:rPr>
          <w:rFonts w:ascii="Courier New" w:hAnsi="Courier New" w:cs="Courier New"/>
          <w:sz w:val="16"/>
          <w:szCs w:val="16"/>
        </w:rPr>
        <w:t>"/&gt;</w:t>
      </w:r>
    </w:p>
    <w:p w14:paraId="321CD9BB"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wsdl:output</w:t>
      </w:r>
      <w:proofErr w:type="spellEnd"/>
      <w:proofErr w:type="gramEnd"/>
      <w:r w:rsidRPr="007E09E1">
        <w:rPr>
          <w:rFonts w:ascii="Courier New" w:hAnsi="Courier New" w:cs="Courier New"/>
          <w:sz w:val="16"/>
          <w:szCs w:val="16"/>
        </w:rPr>
        <w:t xml:space="preserve"> message="</w:t>
      </w:r>
      <w:proofErr w:type="spellStart"/>
      <w:r w:rsidRPr="007E09E1">
        <w:rPr>
          <w:rFonts w:ascii="Courier New" w:hAnsi="Courier New" w:cs="Courier New"/>
          <w:sz w:val="16"/>
          <w:szCs w:val="16"/>
        </w:rPr>
        <w:t>tns:BaseResponse</w:t>
      </w:r>
      <w:proofErr w:type="spellEnd"/>
      <w:r w:rsidR="00887A0D">
        <w:rPr>
          <w:rFonts w:ascii="Courier New" w:hAnsi="Courier New" w:cs="Courier New"/>
          <w:sz w:val="16"/>
          <w:szCs w:val="16"/>
        </w:rPr>
        <w:fldChar w:fldCharType="begin"/>
      </w:r>
      <w:r w:rsidR="00887A0D">
        <w:instrText xml:space="preserve"> XE "</w:instrText>
      </w:r>
      <w:r w:rsidR="00887A0D" w:rsidRPr="00817B5B">
        <w:instrText>BaseResponse</w:instrText>
      </w:r>
      <w:r w:rsidR="00887A0D">
        <w:instrText xml:space="preserve">" </w:instrText>
      </w:r>
      <w:r w:rsidR="00887A0D">
        <w:rPr>
          <w:rFonts w:ascii="Courier New" w:hAnsi="Courier New" w:cs="Courier New"/>
          <w:sz w:val="16"/>
          <w:szCs w:val="16"/>
        </w:rPr>
        <w:fldChar w:fldCharType="end"/>
      </w:r>
      <w:r w:rsidRPr="007E09E1">
        <w:rPr>
          <w:rFonts w:ascii="Courier New" w:hAnsi="Courier New" w:cs="Courier New"/>
          <w:sz w:val="16"/>
          <w:szCs w:val="16"/>
        </w:rPr>
        <w:t>"/&gt;</w:t>
      </w:r>
    </w:p>
    <w:p w14:paraId="17D9BB5E"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wsdl:fault</w:t>
      </w:r>
      <w:proofErr w:type="spellEnd"/>
      <w:proofErr w:type="gramEnd"/>
      <w:r w:rsidRPr="007E09E1">
        <w:rPr>
          <w:rFonts w:ascii="Courier New" w:hAnsi="Courier New" w:cs="Courier New"/>
          <w:sz w:val="16"/>
          <w:szCs w:val="16"/>
        </w:rPr>
        <w:t xml:space="preserve"> name="fault" message="</w:t>
      </w:r>
      <w:proofErr w:type="spellStart"/>
      <w:r w:rsidRPr="007E09E1">
        <w:rPr>
          <w:rFonts w:ascii="Courier New" w:hAnsi="Courier New" w:cs="Courier New"/>
          <w:sz w:val="16"/>
          <w:szCs w:val="16"/>
        </w:rPr>
        <w:t>tns:Errors</w:t>
      </w:r>
      <w:proofErr w:type="spellEnd"/>
      <w:r w:rsidRPr="007E09E1">
        <w:rPr>
          <w:rFonts w:ascii="Courier New" w:hAnsi="Courier New" w:cs="Courier New"/>
          <w:sz w:val="16"/>
          <w:szCs w:val="16"/>
        </w:rPr>
        <w:t>"/&gt;</w:t>
      </w:r>
    </w:p>
    <w:p w14:paraId="16F5D639"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wsdl:operation</w:t>
      </w:r>
      <w:proofErr w:type="spellEnd"/>
      <w:proofErr w:type="gramEnd"/>
      <w:r w:rsidRPr="007E09E1">
        <w:rPr>
          <w:rFonts w:ascii="Courier New" w:hAnsi="Courier New" w:cs="Courier New"/>
          <w:sz w:val="16"/>
          <w:szCs w:val="16"/>
        </w:rPr>
        <w:t>&gt;</w:t>
      </w:r>
    </w:p>
    <w:p w14:paraId="702810B6"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wsdl:operation</w:t>
      </w:r>
      <w:proofErr w:type="spellEnd"/>
      <w:proofErr w:type="gramEnd"/>
      <w:r w:rsidRPr="007E09E1">
        <w:rPr>
          <w:rFonts w:ascii="Courier New" w:hAnsi="Courier New" w:cs="Courier New"/>
          <w:sz w:val="16"/>
          <w:szCs w:val="16"/>
        </w:rPr>
        <w:t xml:space="preserve"> name="</w:t>
      </w:r>
      <w:proofErr w:type="spellStart"/>
      <w:r w:rsidRPr="007E09E1">
        <w:rPr>
          <w:rFonts w:ascii="Courier New" w:hAnsi="Courier New" w:cs="Courier New"/>
          <w:sz w:val="16"/>
          <w:szCs w:val="16"/>
        </w:rPr>
        <w:t>CreateContracts</w:t>
      </w:r>
      <w:proofErr w:type="spellEnd"/>
      <w:r w:rsidRPr="007E09E1">
        <w:rPr>
          <w:rFonts w:ascii="Courier New" w:hAnsi="Courier New" w:cs="Courier New"/>
          <w:sz w:val="16"/>
          <w:szCs w:val="16"/>
        </w:rPr>
        <w:t>"&gt;</w:t>
      </w:r>
    </w:p>
    <w:p w14:paraId="4C16054F"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wsdl:input</w:t>
      </w:r>
      <w:proofErr w:type="spellEnd"/>
      <w:proofErr w:type="gramEnd"/>
      <w:r w:rsidRPr="007E09E1">
        <w:rPr>
          <w:rFonts w:ascii="Courier New" w:hAnsi="Courier New" w:cs="Courier New"/>
          <w:sz w:val="16"/>
          <w:szCs w:val="16"/>
        </w:rPr>
        <w:t xml:space="preserve"> message="</w:t>
      </w:r>
      <w:proofErr w:type="spellStart"/>
      <w:r w:rsidRPr="007E09E1">
        <w:rPr>
          <w:rFonts w:ascii="Courier New" w:hAnsi="Courier New" w:cs="Courier New"/>
          <w:sz w:val="16"/>
          <w:szCs w:val="16"/>
        </w:rPr>
        <w:t>tns:BaseRequest</w:t>
      </w:r>
      <w:proofErr w:type="spellEnd"/>
      <w:r w:rsidR="00887A0D">
        <w:rPr>
          <w:rFonts w:ascii="Courier New" w:hAnsi="Courier New" w:cs="Courier New"/>
          <w:sz w:val="16"/>
          <w:szCs w:val="16"/>
        </w:rPr>
        <w:fldChar w:fldCharType="begin"/>
      </w:r>
      <w:r w:rsidR="00887A0D">
        <w:instrText xml:space="preserve"> XE "</w:instrText>
      </w:r>
      <w:r w:rsidR="00887A0D" w:rsidRPr="00C86988">
        <w:instrText>BaseRequest</w:instrText>
      </w:r>
      <w:r w:rsidR="00887A0D">
        <w:instrText xml:space="preserve">" </w:instrText>
      </w:r>
      <w:r w:rsidR="00887A0D">
        <w:rPr>
          <w:rFonts w:ascii="Courier New" w:hAnsi="Courier New" w:cs="Courier New"/>
          <w:sz w:val="16"/>
          <w:szCs w:val="16"/>
        </w:rPr>
        <w:fldChar w:fldCharType="end"/>
      </w:r>
      <w:r w:rsidRPr="007E09E1">
        <w:rPr>
          <w:rFonts w:ascii="Courier New" w:hAnsi="Courier New" w:cs="Courier New"/>
          <w:sz w:val="16"/>
          <w:szCs w:val="16"/>
        </w:rPr>
        <w:t>"/&gt;</w:t>
      </w:r>
    </w:p>
    <w:p w14:paraId="03D696D2"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wsdl:output</w:t>
      </w:r>
      <w:proofErr w:type="spellEnd"/>
      <w:proofErr w:type="gramEnd"/>
      <w:r w:rsidRPr="007E09E1">
        <w:rPr>
          <w:rFonts w:ascii="Courier New" w:hAnsi="Courier New" w:cs="Courier New"/>
          <w:sz w:val="16"/>
          <w:szCs w:val="16"/>
        </w:rPr>
        <w:t xml:space="preserve"> message="</w:t>
      </w:r>
      <w:proofErr w:type="spellStart"/>
      <w:r w:rsidRPr="007E09E1">
        <w:rPr>
          <w:rFonts w:ascii="Courier New" w:hAnsi="Courier New" w:cs="Courier New"/>
          <w:sz w:val="16"/>
          <w:szCs w:val="16"/>
        </w:rPr>
        <w:t>tns:BaseResponse</w:t>
      </w:r>
      <w:proofErr w:type="spellEnd"/>
      <w:r w:rsidR="00887A0D">
        <w:rPr>
          <w:rFonts w:ascii="Courier New" w:hAnsi="Courier New" w:cs="Courier New"/>
          <w:sz w:val="16"/>
          <w:szCs w:val="16"/>
        </w:rPr>
        <w:fldChar w:fldCharType="begin"/>
      </w:r>
      <w:r w:rsidR="00887A0D">
        <w:instrText xml:space="preserve"> XE "</w:instrText>
      </w:r>
      <w:r w:rsidR="00887A0D" w:rsidRPr="00817B5B">
        <w:instrText>BaseResponse</w:instrText>
      </w:r>
      <w:r w:rsidR="00887A0D">
        <w:instrText xml:space="preserve">" </w:instrText>
      </w:r>
      <w:r w:rsidR="00887A0D">
        <w:rPr>
          <w:rFonts w:ascii="Courier New" w:hAnsi="Courier New" w:cs="Courier New"/>
          <w:sz w:val="16"/>
          <w:szCs w:val="16"/>
        </w:rPr>
        <w:fldChar w:fldCharType="end"/>
      </w:r>
      <w:r w:rsidRPr="007E09E1">
        <w:rPr>
          <w:rFonts w:ascii="Courier New" w:hAnsi="Courier New" w:cs="Courier New"/>
          <w:sz w:val="16"/>
          <w:szCs w:val="16"/>
        </w:rPr>
        <w:t>"/&gt;</w:t>
      </w:r>
    </w:p>
    <w:p w14:paraId="5A64B813"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wsdl:fault</w:t>
      </w:r>
      <w:proofErr w:type="spellEnd"/>
      <w:proofErr w:type="gramEnd"/>
      <w:r w:rsidRPr="007E09E1">
        <w:rPr>
          <w:rFonts w:ascii="Courier New" w:hAnsi="Courier New" w:cs="Courier New"/>
          <w:sz w:val="16"/>
          <w:szCs w:val="16"/>
        </w:rPr>
        <w:t xml:space="preserve"> name="fault" message="</w:t>
      </w:r>
      <w:proofErr w:type="spellStart"/>
      <w:r w:rsidRPr="007E09E1">
        <w:rPr>
          <w:rFonts w:ascii="Courier New" w:hAnsi="Courier New" w:cs="Courier New"/>
          <w:sz w:val="16"/>
          <w:szCs w:val="16"/>
        </w:rPr>
        <w:t>tns:Errors</w:t>
      </w:r>
      <w:proofErr w:type="spellEnd"/>
      <w:r w:rsidRPr="007E09E1">
        <w:rPr>
          <w:rFonts w:ascii="Courier New" w:hAnsi="Courier New" w:cs="Courier New"/>
          <w:sz w:val="16"/>
          <w:szCs w:val="16"/>
        </w:rPr>
        <w:t>"/&gt;</w:t>
      </w:r>
    </w:p>
    <w:p w14:paraId="64F69D2C"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wsdl:operation</w:t>
      </w:r>
      <w:proofErr w:type="spellEnd"/>
      <w:proofErr w:type="gramEnd"/>
      <w:r w:rsidRPr="007E09E1">
        <w:rPr>
          <w:rFonts w:ascii="Courier New" w:hAnsi="Courier New" w:cs="Courier New"/>
          <w:sz w:val="16"/>
          <w:szCs w:val="16"/>
        </w:rPr>
        <w:t>&gt;</w:t>
      </w:r>
    </w:p>
    <w:p w14:paraId="63F88CE1" w14:textId="77777777" w:rsidR="000A1597" w:rsidRPr="007E09E1" w:rsidRDefault="000A1597" w:rsidP="000A1597">
      <w:pPr>
        <w:autoSpaceDE w:val="0"/>
        <w:autoSpaceDN w:val="0"/>
        <w:adjustRightInd w:val="0"/>
        <w:ind w:left="720"/>
        <w:rPr>
          <w:rFonts w:ascii="Courier New" w:hAnsi="Courier New" w:cs="Courier New"/>
          <w:sz w:val="16"/>
          <w:szCs w:val="16"/>
        </w:rPr>
      </w:pPr>
      <w:r w:rsidRPr="007E09E1">
        <w:rPr>
          <w:rFonts w:ascii="Courier New" w:hAnsi="Courier New" w:cs="Courier New"/>
          <w:sz w:val="16"/>
          <w:szCs w:val="16"/>
        </w:rPr>
        <w:t xml:space="preserve">    &lt;/</w:t>
      </w:r>
      <w:proofErr w:type="spellStart"/>
      <w:proofErr w:type="gramStart"/>
      <w:r w:rsidRPr="007E09E1">
        <w:rPr>
          <w:rFonts w:ascii="Courier New" w:hAnsi="Courier New" w:cs="Courier New"/>
          <w:sz w:val="16"/>
          <w:szCs w:val="16"/>
        </w:rPr>
        <w:t>wsdl:portType</w:t>
      </w:r>
      <w:proofErr w:type="spellEnd"/>
      <w:proofErr w:type="gramEnd"/>
      <w:r w:rsidRPr="007E09E1">
        <w:rPr>
          <w:rFonts w:ascii="Courier New" w:hAnsi="Courier New" w:cs="Courier New"/>
          <w:sz w:val="16"/>
          <w:szCs w:val="16"/>
        </w:rPr>
        <w:t>&gt;</w:t>
      </w:r>
    </w:p>
    <w:p w14:paraId="51418328" w14:textId="77777777" w:rsidR="000A1597" w:rsidRDefault="000A1597" w:rsidP="001C02DF">
      <w:pPr>
        <w:spacing w:before="120"/>
      </w:pPr>
      <w:r w:rsidRPr="002A2AA9">
        <w:t xml:space="preserve">The following sections identify the data types included in the general Asurion Canonical Model </w:t>
      </w:r>
      <w:r>
        <w:t xml:space="preserve">and API’s </w:t>
      </w:r>
      <w:proofErr w:type="spellStart"/>
      <w:r>
        <w:t>CreateContract</w:t>
      </w:r>
      <w:proofErr w:type="spellEnd"/>
      <w:r w:rsidR="00FB605B">
        <w:fldChar w:fldCharType="begin"/>
      </w:r>
      <w:r w:rsidR="00FB605B">
        <w:instrText xml:space="preserve"> XE "</w:instrText>
      </w:r>
      <w:r w:rsidR="00FB605B" w:rsidRPr="00C33AB3">
        <w:instrText>CreateContract</w:instrText>
      </w:r>
      <w:r w:rsidR="00FB605B">
        <w:instrText xml:space="preserve">" </w:instrText>
      </w:r>
      <w:r w:rsidR="00FB605B">
        <w:fldChar w:fldCharType="end"/>
      </w:r>
      <w:r>
        <w:t xml:space="preserve">, </w:t>
      </w:r>
      <w:proofErr w:type="spellStart"/>
      <w:r>
        <w:t>CalculateTaxes</w:t>
      </w:r>
      <w:proofErr w:type="spellEnd"/>
      <w:r w:rsidR="00FB605B">
        <w:fldChar w:fldCharType="begin"/>
      </w:r>
      <w:r w:rsidR="00FB605B">
        <w:instrText xml:space="preserve"> XE "</w:instrText>
      </w:r>
      <w:r w:rsidR="00FB605B" w:rsidRPr="00267FA7">
        <w:instrText>CalculateTaxes</w:instrText>
      </w:r>
      <w:r w:rsidR="00FB605B">
        <w:instrText xml:space="preserve">" </w:instrText>
      </w:r>
      <w:r w:rsidR="00FB605B">
        <w:fldChar w:fldCharType="end"/>
      </w:r>
      <w:r>
        <w:t xml:space="preserve">, and </w:t>
      </w:r>
      <w:proofErr w:type="spellStart"/>
      <w:r>
        <w:t>ProcessNonRepayment</w:t>
      </w:r>
      <w:proofErr w:type="spellEnd"/>
      <w:r>
        <w:t xml:space="preserve">. </w:t>
      </w:r>
    </w:p>
    <w:p w14:paraId="59517331" w14:textId="77777777" w:rsidR="000A1597" w:rsidRPr="005841F2" w:rsidRDefault="000A1597" w:rsidP="00CB3373">
      <w:pPr>
        <w:keepNext/>
        <w:spacing w:before="120"/>
        <w:rPr>
          <w:b/>
        </w:rPr>
      </w:pPr>
      <w:r>
        <w:rPr>
          <w:b/>
        </w:rPr>
        <w:t xml:space="preserve">Also </w:t>
      </w:r>
      <w:r w:rsidRPr="005841F2">
        <w:rPr>
          <w:b/>
        </w:rPr>
        <w:t>See</w:t>
      </w:r>
    </w:p>
    <w:p w14:paraId="24BCFA97" w14:textId="77777777" w:rsidR="000A1597" w:rsidRDefault="000A1597" w:rsidP="000A1597">
      <w:pPr>
        <w:spacing w:before="120"/>
      </w:pPr>
      <w:r>
        <w:t xml:space="preserve"> “</w:t>
      </w:r>
      <w:r w:rsidR="00325C4A">
        <w:fldChar w:fldCharType="begin"/>
      </w:r>
      <w:r w:rsidR="00325C4A">
        <w:instrText xml:space="preserve"> REF _Ref310259149 \h </w:instrText>
      </w:r>
      <w:r w:rsidR="00325C4A">
        <w:fldChar w:fldCharType="separate"/>
      </w:r>
      <w:r w:rsidR="003E79C2">
        <w:t>A.1 Asurion Finance Service Gateway</w:t>
      </w:r>
      <w:r w:rsidR="003E79C2">
        <w:fldChar w:fldCharType="begin"/>
      </w:r>
      <w:r w:rsidR="003E79C2">
        <w:instrText xml:space="preserve"> XE "</w:instrText>
      </w:r>
      <w:r w:rsidR="003E79C2" w:rsidRPr="00F72077">
        <w:instrText>Gateway</w:instrText>
      </w:r>
      <w:r w:rsidR="003E79C2">
        <w:instrText xml:space="preserve">" </w:instrText>
      </w:r>
      <w:r w:rsidR="003E79C2">
        <w:fldChar w:fldCharType="end"/>
      </w:r>
      <w:r w:rsidR="003E79C2">
        <w:t xml:space="preserve"> API Description</w:t>
      </w:r>
      <w:r w:rsidR="00325C4A">
        <w:fldChar w:fldCharType="end"/>
      </w:r>
      <w:r>
        <w:t>”.</w:t>
      </w:r>
    </w:p>
    <w:p w14:paraId="00E639E4" w14:textId="77777777" w:rsidR="00881E4D" w:rsidRDefault="00881E4D">
      <w:pPr>
        <w:rPr>
          <w:rFonts w:cs="Arial"/>
          <w:b/>
          <w:bCs/>
          <w:sz w:val="26"/>
          <w:szCs w:val="26"/>
        </w:rPr>
      </w:pPr>
      <w:bookmarkStart w:id="70" w:name="_Ref309653223"/>
      <w:r>
        <w:br w:type="page"/>
      </w:r>
    </w:p>
    <w:p w14:paraId="1B479ACD" w14:textId="77777777" w:rsidR="00501D8F" w:rsidRDefault="00501D8F" w:rsidP="00470C34">
      <w:pPr>
        <w:pStyle w:val="Heading3"/>
      </w:pPr>
      <w:bookmarkStart w:id="71" w:name="_Toc41637609"/>
      <w:r>
        <w:lastRenderedPageBreak/>
        <w:t>Finance Service Gateway</w:t>
      </w:r>
      <w:r w:rsidR="00887A0D">
        <w:fldChar w:fldCharType="begin"/>
      </w:r>
      <w:r w:rsidR="00887A0D">
        <w:instrText xml:space="preserve"> XE "</w:instrText>
      </w:r>
      <w:r w:rsidR="00741091">
        <w:instrText xml:space="preserve">Finance Service </w:instrText>
      </w:r>
      <w:r w:rsidR="00887A0D" w:rsidRPr="00F72077">
        <w:instrText>Gateway</w:instrText>
      </w:r>
      <w:r w:rsidR="00887A0D">
        <w:instrText xml:space="preserve">" </w:instrText>
      </w:r>
      <w:r w:rsidR="00887A0D">
        <w:fldChar w:fldCharType="end"/>
      </w:r>
      <w:r>
        <w:t xml:space="preserve"> </w:t>
      </w:r>
      <w:r w:rsidR="004C5DF9">
        <w:t>API</w:t>
      </w:r>
      <w:r>
        <w:t>s</w:t>
      </w:r>
      <w:bookmarkEnd w:id="70"/>
      <w:bookmarkEnd w:id="71"/>
    </w:p>
    <w:p w14:paraId="250A5C14" w14:textId="77777777" w:rsidR="004C5DF9" w:rsidRDefault="00501D8F" w:rsidP="00501D8F">
      <w:r>
        <w:t xml:space="preserve">The </w:t>
      </w:r>
      <w:r w:rsidR="00DC7616">
        <w:t xml:space="preserve">Finance Service </w:t>
      </w:r>
      <w:r w:rsidR="004C5DF9">
        <w:t>Gateway</w:t>
      </w:r>
      <w:r w:rsidR="00741091">
        <w:t xml:space="preserve"> </w:t>
      </w:r>
      <w:r w:rsidR="004C5DF9">
        <w:t xml:space="preserve">incorporates three key APIs: </w:t>
      </w:r>
      <w:proofErr w:type="spellStart"/>
      <w:r w:rsidR="004C5DF9">
        <w:t>CreateContract</w:t>
      </w:r>
      <w:proofErr w:type="spellEnd"/>
      <w:r w:rsidR="00FB605B">
        <w:fldChar w:fldCharType="begin"/>
      </w:r>
      <w:r w:rsidR="00FB605B">
        <w:instrText xml:space="preserve"> XE "</w:instrText>
      </w:r>
      <w:r w:rsidR="00FB605B" w:rsidRPr="00C33AB3">
        <w:instrText>CreateContract</w:instrText>
      </w:r>
      <w:r w:rsidR="00FB605B">
        <w:instrText xml:space="preserve">" </w:instrText>
      </w:r>
      <w:r w:rsidR="00FB605B">
        <w:fldChar w:fldCharType="end"/>
      </w:r>
      <w:r w:rsidR="004C5DF9">
        <w:t xml:space="preserve">, </w:t>
      </w:r>
      <w:proofErr w:type="spellStart"/>
      <w:r w:rsidR="004C5DF9">
        <w:t>ProcessNonR</w:t>
      </w:r>
      <w:r w:rsidR="00B84D92">
        <w:t>efPayments</w:t>
      </w:r>
      <w:proofErr w:type="spellEnd"/>
      <w:r w:rsidR="00B84D92">
        <w:t xml:space="preserve">, and </w:t>
      </w:r>
      <w:proofErr w:type="spellStart"/>
      <w:r w:rsidR="00B84D92">
        <w:t>CalculateTaxes</w:t>
      </w:r>
      <w:proofErr w:type="spellEnd"/>
      <w:r w:rsidR="00FB605B">
        <w:fldChar w:fldCharType="begin"/>
      </w:r>
      <w:r w:rsidR="00FB605B">
        <w:instrText xml:space="preserve"> XE "</w:instrText>
      </w:r>
      <w:r w:rsidR="00FB605B" w:rsidRPr="00267FA7">
        <w:instrText>CalculateTaxes</w:instrText>
      </w:r>
      <w:r w:rsidR="00FB605B">
        <w:instrText xml:space="preserve">" </w:instrText>
      </w:r>
      <w:r w:rsidR="00FB605B">
        <w:fldChar w:fldCharType="end"/>
      </w:r>
      <w:r w:rsidR="00B84D92">
        <w:t xml:space="preserve">. </w:t>
      </w:r>
      <w:r w:rsidR="00DB3B41">
        <w:t>The following sections introduce the APIs.</w:t>
      </w:r>
    </w:p>
    <w:p w14:paraId="197B33B0" w14:textId="77777777" w:rsidR="00741091" w:rsidRPr="00A17795" w:rsidRDefault="00741091" w:rsidP="00741091">
      <w:pPr>
        <w:spacing w:before="120"/>
        <w:rPr>
          <w:b/>
        </w:rPr>
      </w:pPr>
      <w:bookmarkStart w:id="72" w:name="_Ref307300541"/>
      <w:bookmarkStart w:id="73" w:name="_Ref307300602"/>
      <w:r w:rsidRPr="00A17795">
        <w:rPr>
          <w:b/>
        </w:rPr>
        <w:t>Also See</w:t>
      </w:r>
    </w:p>
    <w:p w14:paraId="267A9C8D" w14:textId="77777777" w:rsidR="00741091" w:rsidRDefault="00741091" w:rsidP="00741091">
      <w:pPr>
        <w:spacing w:before="120"/>
      </w:pPr>
      <w:r>
        <w:t>“Asurion Subscriber Billing System Product Specification”” for the data types supported for these APIs.</w:t>
      </w:r>
    </w:p>
    <w:p w14:paraId="48D4927E" w14:textId="77777777" w:rsidR="005B60D7" w:rsidRDefault="005B60D7" w:rsidP="00470C34">
      <w:pPr>
        <w:pStyle w:val="Heading4"/>
      </w:pPr>
      <w:proofErr w:type="spellStart"/>
      <w:r>
        <w:t>CreateContract</w:t>
      </w:r>
      <w:bookmarkEnd w:id="66"/>
      <w:bookmarkEnd w:id="72"/>
      <w:proofErr w:type="spellEnd"/>
      <w:r w:rsidR="00FB605B">
        <w:fldChar w:fldCharType="begin"/>
      </w:r>
      <w:r w:rsidR="00FB605B">
        <w:instrText xml:space="preserve"> XE "</w:instrText>
      </w:r>
      <w:r w:rsidR="00FB605B" w:rsidRPr="00C33AB3">
        <w:instrText>CreateContract</w:instrText>
      </w:r>
      <w:r w:rsidR="00741091">
        <w:instrText xml:space="preserve"> API</w:instrText>
      </w:r>
      <w:r w:rsidR="00FB605B">
        <w:instrText xml:space="preserve">" </w:instrText>
      </w:r>
      <w:r w:rsidR="00FB605B">
        <w:fldChar w:fldCharType="end"/>
      </w:r>
      <w:r w:rsidR="00817CD3">
        <w:t xml:space="preserve"> API</w:t>
      </w:r>
      <w:bookmarkEnd w:id="73"/>
    </w:p>
    <w:p w14:paraId="1E04D5FD" w14:textId="77777777" w:rsidR="001F3537" w:rsidRDefault="001F3537" w:rsidP="001F3537">
      <w:pPr>
        <w:spacing w:before="120"/>
      </w:pPr>
      <w:r>
        <w:t xml:space="preserve">The </w:t>
      </w:r>
      <w:proofErr w:type="spellStart"/>
      <w:r>
        <w:t>CreateContract</w:t>
      </w:r>
      <w:proofErr w:type="spellEnd"/>
      <w:r>
        <w:fldChar w:fldCharType="begin"/>
      </w:r>
      <w:r>
        <w:instrText xml:space="preserve"> XE "</w:instrText>
      </w:r>
      <w:r w:rsidRPr="00C33AB3">
        <w:instrText>CreateContract</w:instrText>
      </w:r>
      <w:r>
        <w:instrText xml:space="preserve">" </w:instrText>
      </w:r>
      <w:r>
        <w:fldChar w:fldCharType="end"/>
      </w:r>
      <w:r>
        <w:t xml:space="preserve"> service method is used to pass requests from the Finance Service Agent (FSA</w:t>
      </w:r>
      <w:r>
        <w:fldChar w:fldCharType="begin"/>
      </w:r>
      <w:r>
        <w:instrText xml:space="preserve"> XE "</w:instrText>
      </w:r>
      <w:r w:rsidRPr="008069E4">
        <w:instrText>FSA</w:instrText>
      </w:r>
      <w:r>
        <w:instrText xml:space="preserve">" </w:instrText>
      </w:r>
      <w:r>
        <w:fldChar w:fldCharType="end"/>
      </w:r>
      <w:r>
        <w:t xml:space="preserve">) to the </w:t>
      </w:r>
      <w:proofErr w:type="spellStart"/>
      <w:r>
        <w:t>CreateContract</w:t>
      </w:r>
      <w:proofErr w:type="spellEnd"/>
      <w:r>
        <w:t xml:space="preserve"> Gateway</w:t>
      </w:r>
      <w:r>
        <w:fldChar w:fldCharType="begin"/>
      </w:r>
      <w:r>
        <w:instrText xml:space="preserve"> XE "</w:instrText>
      </w:r>
      <w:r w:rsidRPr="00F72077">
        <w:instrText>Gateway</w:instrText>
      </w:r>
      <w:r>
        <w:instrText xml:space="preserve">" </w:instrText>
      </w:r>
      <w:r>
        <w:fldChar w:fldCharType="end"/>
      </w:r>
      <w:r>
        <w:t>. This process involves:</w:t>
      </w:r>
    </w:p>
    <w:p w14:paraId="3A91FD6A" w14:textId="77777777" w:rsidR="001F3537" w:rsidRPr="00192BEE" w:rsidRDefault="001F3537" w:rsidP="001F3537">
      <w:pPr>
        <w:pStyle w:val="ListParagraph"/>
        <w:numPr>
          <w:ilvl w:val="0"/>
          <w:numId w:val="32"/>
        </w:numPr>
        <w:spacing w:before="120"/>
        <w:rPr>
          <w:rFonts w:ascii="Arial" w:hAnsi="Arial" w:cs="Arial"/>
          <w:sz w:val="22"/>
          <w:szCs w:val="22"/>
        </w:rPr>
      </w:pPr>
      <w:r>
        <w:rPr>
          <w:rFonts w:ascii="Arial" w:hAnsi="Arial" w:cs="Arial"/>
          <w:sz w:val="22"/>
          <w:szCs w:val="22"/>
        </w:rPr>
        <w:t>Creating contact d</w:t>
      </w:r>
      <w:r w:rsidRPr="00192BEE">
        <w:rPr>
          <w:rFonts w:ascii="Arial" w:hAnsi="Arial" w:cs="Arial"/>
          <w:sz w:val="22"/>
          <w:szCs w:val="22"/>
        </w:rPr>
        <w:t>etails.</w:t>
      </w:r>
    </w:p>
    <w:p w14:paraId="0DB38F52" w14:textId="77777777" w:rsidR="001F3537" w:rsidRPr="00192BEE" w:rsidRDefault="001F3537" w:rsidP="001F3537">
      <w:pPr>
        <w:numPr>
          <w:ilvl w:val="0"/>
          <w:numId w:val="31"/>
        </w:numPr>
        <w:rPr>
          <w:rFonts w:cs="Arial"/>
          <w:szCs w:val="22"/>
        </w:rPr>
      </w:pPr>
      <w:r w:rsidRPr="00192BEE">
        <w:rPr>
          <w:rFonts w:cs="Arial"/>
          <w:szCs w:val="22"/>
        </w:rPr>
        <w:t xml:space="preserve">Creating </w:t>
      </w:r>
      <w:r>
        <w:rPr>
          <w:rFonts w:cs="Arial"/>
          <w:szCs w:val="22"/>
        </w:rPr>
        <w:t>a c</w:t>
      </w:r>
      <w:r w:rsidRPr="00192BEE">
        <w:rPr>
          <w:rFonts w:cs="Arial"/>
          <w:szCs w:val="22"/>
        </w:rPr>
        <w:t xml:space="preserve">ontracted </w:t>
      </w:r>
      <w:r>
        <w:rPr>
          <w:rFonts w:cs="Arial"/>
          <w:szCs w:val="22"/>
        </w:rPr>
        <w:t>p</w:t>
      </w:r>
      <w:r w:rsidRPr="00192BEE">
        <w:rPr>
          <w:rFonts w:cs="Arial"/>
          <w:szCs w:val="22"/>
        </w:rPr>
        <w:t xml:space="preserve">roduct </w:t>
      </w:r>
      <w:r>
        <w:rPr>
          <w:rFonts w:cs="Arial"/>
          <w:szCs w:val="22"/>
        </w:rPr>
        <w:t>l</w:t>
      </w:r>
      <w:r w:rsidRPr="00192BEE">
        <w:rPr>
          <w:rFonts w:cs="Arial"/>
          <w:szCs w:val="22"/>
        </w:rPr>
        <w:t>ist.</w:t>
      </w:r>
    </w:p>
    <w:p w14:paraId="3C8DFF07" w14:textId="77777777" w:rsidR="001F3537" w:rsidRPr="00192BEE" w:rsidRDefault="001F3537" w:rsidP="001F3537">
      <w:pPr>
        <w:numPr>
          <w:ilvl w:val="0"/>
          <w:numId w:val="31"/>
        </w:numPr>
        <w:rPr>
          <w:rFonts w:cs="Arial"/>
          <w:szCs w:val="22"/>
        </w:rPr>
      </w:pPr>
      <w:r>
        <w:rPr>
          <w:rFonts w:cs="Arial"/>
          <w:szCs w:val="22"/>
        </w:rPr>
        <w:t>Creating an e</w:t>
      </w:r>
      <w:r w:rsidRPr="00192BEE">
        <w:rPr>
          <w:rFonts w:cs="Arial"/>
          <w:szCs w:val="22"/>
        </w:rPr>
        <w:t>nrollment.</w:t>
      </w:r>
    </w:p>
    <w:p w14:paraId="2E7D78E6" w14:textId="77777777" w:rsidR="001F3537" w:rsidRPr="00192BEE" w:rsidRDefault="001F3537" w:rsidP="001F3537">
      <w:pPr>
        <w:numPr>
          <w:ilvl w:val="0"/>
          <w:numId w:val="31"/>
        </w:numPr>
        <w:rPr>
          <w:rFonts w:cs="Arial"/>
          <w:szCs w:val="22"/>
        </w:rPr>
      </w:pPr>
      <w:r w:rsidRPr="00192BEE">
        <w:rPr>
          <w:rFonts w:cs="Arial"/>
          <w:szCs w:val="22"/>
        </w:rPr>
        <w:t xml:space="preserve">Calling </w:t>
      </w:r>
      <w:r>
        <w:rPr>
          <w:rFonts w:cs="Arial"/>
          <w:szCs w:val="22"/>
        </w:rPr>
        <w:t>the Asurion Finance Service to create a</w:t>
      </w:r>
      <w:r w:rsidRPr="00192BEE">
        <w:rPr>
          <w:rFonts w:cs="Arial"/>
          <w:szCs w:val="22"/>
        </w:rPr>
        <w:t xml:space="preserve"> payment.</w:t>
      </w:r>
    </w:p>
    <w:p w14:paraId="1E93E2BA" w14:textId="77777777" w:rsidR="001F3537" w:rsidRDefault="007B00DF" w:rsidP="001F3537">
      <w:pPr>
        <w:pStyle w:val="Heading8"/>
        <w:spacing w:before="120"/>
      </w:pPr>
      <w:proofErr w:type="spellStart"/>
      <w:r w:rsidRPr="001F3537">
        <w:t>CreateContract</w:t>
      </w:r>
      <w:proofErr w:type="spellEnd"/>
      <w:r w:rsidR="00FB605B" w:rsidRPr="001F3537">
        <w:fldChar w:fldCharType="begin"/>
      </w:r>
      <w:r w:rsidR="00FB605B" w:rsidRPr="001F3537">
        <w:instrText xml:space="preserve"> XE "CreateContract" </w:instrText>
      </w:r>
      <w:r w:rsidR="00FB605B" w:rsidRPr="001F3537">
        <w:fldChar w:fldCharType="end"/>
      </w:r>
      <w:r w:rsidR="001F3537">
        <w:t xml:space="preserve"> Request</w:t>
      </w:r>
    </w:p>
    <w:p w14:paraId="2A6DC4E0" w14:textId="77777777" w:rsidR="00192BEE" w:rsidRPr="001F3537" w:rsidRDefault="00B63FEF" w:rsidP="001F3537">
      <w:pPr>
        <w:spacing w:before="120"/>
        <w:rPr>
          <w:rFonts w:cs="Arial"/>
          <w:szCs w:val="22"/>
        </w:rPr>
      </w:pPr>
      <w:r w:rsidRPr="001F3537">
        <w:rPr>
          <w:rFonts w:cs="Arial"/>
          <w:szCs w:val="22"/>
        </w:rPr>
        <w:t>A component of the Asurion-Tibco</w:t>
      </w:r>
      <w:r w:rsidR="00FB605B" w:rsidRPr="001F3537">
        <w:rPr>
          <w:rFonts w:cs="Arial"/>
          <w:szCs w:val="22"/>
        </w:rPr>
        <w:fldChar w:fldCharType="begin"/>
      </w:r>
      <w:r w:rsidR="00FB605B" w:rsidRPr="001F3537">
        <w:rPr>
          <w:rFonts w:cs="Arial"/>
          <w:szCs w:val="22"/>
        </w:rPr>
        <w:instrText xml:space="preserve"> XE "Tibco" </w:instrText>
      </w:r>
      <w:r w:rsidR="00FB605B" w:rsidRPr="001F3537">
        <w:rPr>
          <w:rFonts w:cs="Arial"/>
          <w:szCs w:val="22"/>
        </w:rPr>
        <w:fldChar w:fldCharType="end"/>
      </w:r>
      <w:r w:rsidRPr="001F3537">
        <w:rPr>
          <w:rFonts w:cs="Arial"/>
          <w:szCs w:val="22"/>
        </w:rPr>
        <w:t xml:space="preserve"> enterprise mess</w:t>
      </w:r>
      <w:r w:rsidR="00502B26" w:rsidRPr="001F3537">
        <w:rPr>
          <w:rFonts w:cs="Arial"/>
          <w:szCs w:val="22"/>
        </w:rPr>
        <w:t xml:space="preserve">age service, the </w:t>
      </w:r>
      <w:proofErr w:type="spellStart"/>
      <w:r w:rsidR="00502B26" w:rsidRPr="001F3537">
        <w:rPr>
          <w:rFonts w:cs="Arial"/>
          <w:szCs w:val="22"/>
        </w:rPr>
        <w:t>CreateContract</w:t>
      </w:r>
      <w:r w:rsidRPr="001F3537">
        <w:rPr>
          <w:rFonts w:cs="Arial"/>
          <w:szCs w:val="22"/>
        </w:rPr>
        <w:t>Request</w:t>
      </w:r>
      <w:proofErr w:type="spellEnd"/>
      <w:r w:rsidR="00502B26" w:rsidRPr="001F3537">
        <w:rPr>
          <w:rFonts w:cs="Arial"/>
          <w:szCs w:val="22"/>
        </w:rPr>
        <w:fldChar w:fldCharType="begin"/>
      </w:r>
      <w:r w:rsidR="00502B26">
        <w:instrText xml:space="preserve"> XE "</w:instrText>
      </w:r>
      <w:r w:rsidR="00502B26" w:rsidRPr="001F3537">
        <w:rPr>
          <w:rFonts w:cs="Arial"/>
          <w:szCs w:val="22"/>
        </w:rPr>
        <w:instrText>CreateContractRequest</w:instrText>
      </w:r>
      <w:r w:rsidR="00502B26">
        <w:instrText xml:space="preserve">" </w:instrText>
      </w:r>
      <w:r w:rsidR="00502B26" w:rsidRPr="001F3537">
        <w:rPr>
          <w:rFonts w:cs="Arial"/>
          <w:szCs w:val="22"/>
        </w:rPr>
        <w:fldChar w:fldCharType="end"/>
      </w:r>
      <w:r w:rsidRPr="001F3537">
        <w:rPr>
          <w:rFonts w:cs="Arial"/>
          <w:szCs w:val="22"/>
        </w:rPr>
        <w:t xml:space="preserve"> API provides real time enrollment messaging between the </w:t>
      </w:r>
      <w:proofErr w:type="spellStart"/>
      <w:r w:rsidR="00192BEE" w:rsidRPr="001F3537">
        <w:rPr>
          <w:rFonts w:cs="Arial"/>
          <w:szCs w:val="22"/>
        </w:rPr>
        <w:t>Wal</w:t>
      </w:r>
      <w:r w:rsidR="007F12CE" w:rsidRPr="001F3537">
        <w:rPr>
          <w:rFonts w:cs="Arial"/>
          <w:szCs w:val="22"/>
        </w:rPr>
        <w:t>Mart</w:t>
      </w:r>
      <w:proofErr w:type="spellEnd"/>
      <w:r w:rsidR="00887A0D" w:rsidRPr="001F3537">
        <w:rPr>
          <w:rFonts w:cs="Arial"/>
          <w:szCs w:val="22"/>
        </w:rPr>
        <w:fldChar w:fldCharType="begin"/>
      </w:r>
      <w:r w:rsidR="00887A0D" w:rsidRPr="001F3537">
        <w:rPr>
          <w:rFonts w:cs="Arial"/>
          <w:szCs w:val="22"/>
        </w:rPr>
        <w:instrText xml:space="preserve"> XE "WalMart" </w:instrText>
      </w:r>
      <w:r w:rsidR="00887A0D" w:rsidRPr="001F3537">
        <w:rPr>
          <w:rFonts w:cs="Arial"/>
          <w:szCs w:val="22"/>
        </w:rPr>
        <w:fldChar w:fldCharType="end"/>
      </w:r>
      <w:r w:rsidRPr="001F3537">
        <w:rPr>
          <w:rFonts w:cs="Arial"/>
          <w:szCs w:val="22"/>
        </w:rPr>
        <w:t xml:space="preserve"> point of sale</w:t>
      </w:r>
      <w:r w:rsidR="00195557" w:rsidRPr="001F3537">
        <w:rPr>
          <w:rFonts w:cs="Arial"/>
          <w:szCs w:val="22"/>
        </w:rPr>
        <w:t xml:space="preserve"> and the Aria billing service. </w:t>
      </w:r>
      <w:proofErr w:type="spellStart"/>
      <w:r w:rsidR="00192BEE" w:rsidRPr="001F3537">
        <w:rPr>
          <w:rFonts w:cs="Arial"/>
          <w:szCs w:val="22"/>
        </w:rPr>
        <w:t>Wal</w:t>
      </w:r>
      <w:r w:rsidR="007F12CE" w:rsidRPr="001F3537">
        <w:rPr>
          <w:rFonts w:cs="Arial"/>
          <w:szCs w:val="22"/>
        </w:rPr>
        <w:t>Mart</w:t>
      </w:r>
      <w:proofErr w:type="spellEnd"/>
      <w:r w:rsidRPr="001F3537">
        <w:rPr>
          <w:rFonts w:cs="Arial"/>
          <w:szCs w:val="22"/>
        </w:rPr>
        <w:t xml:space="preserve"> agents use the API to create new billing contracts</w:t>
      </w:r>
      <w:r w:rsidR="009164E5" w:rsidRPr="001F3537">
        <w:rPr>
          <w:rFonts w:cs="Arial"/>
          <w:szCs w:val="22"/>
        </w:rPr>
        <w:t xml:space="preserve"> in the Aria syste</w:t>
      </w:r>
      <w:r w:rsidR="00A94285" w:rsidRPr="001F3537">
        <w:rPr>
          <w:rFonts w:cs="Arial"/>
          <w:szCs w:val="22"/>
        </w:rPr>
        <w:t xml:space="preserve">m. </w:t>
      </w:r>
    </w:p>
    <w:p w14:paraId="5C86F9CE" w14:textId="77777777" w:rsidR="00587762" w:rsidRDefault="001F3537" w:rsidP="001F3537">
      <w:pPr>
        <w:spacing w:before="120"/>
      </w:pPr>
      <w:r w:rsidRPr="00C17DAE">
        <w:rPr>
          <w:b/>
        </w:rPr>
        <w:t>SOAP</w:t>
      </w:r>
      <w:r w:rsidRPr="00C17DAE">
        <w:rPr>
          <w:b/>
        </w:rPr>
        <w:fldChar w:fldCharType="begin"/>
      </w:r>
      <w:r w:rsidRPr="00C17DAE">
        <w:rPr>
          <w:b/>
        </w:rPr>
        <w:instrText xml:space="preserve"> XE "SOAP" </w:instrText>
      </w:r>
      <w:r w:rsidRPr="00C17DAE">
        <w:rPr>
          <w:b/>
        </w:rPr>
        <w:fldChar w:fldCharType="end"/>
      </w:r>
      <w:r w:rsidRPr="00C17DAE">
        <w:rPr>
          <w:b/>
        </w:rPr>
        <w:t xml:space="preserve"> Request</w:t>
      </w:r>
      <w:r>
        <w:rPr>
          <w:b/>
        </w:rPr>
        <w:t>—</w:t>
      </w:r>
      <w:r>
        <w:t xml:space="preserve">Click the following link to see a </w:t>
      </w:r>
      <w:proofErr w:type="spellStart"/>
      <w:r>
        <w:t>CreateContract</w:t>
      </w:r>
      <w:proofErr w:type="spellEnd"/>
      <w:r>
        <w:fldChar w:fldCharType="begin"/>
      </w:r>
      <w:r>
        <w:instrText xml:space="preserve"> XE "</w:instrText>
      </w:r>
      <w:r w:rsidRPr="00C33AB3">
        <w:instrText>CreateContract</w:instrText>
      </w:r>
      <w:r>
        <w:instrText xml:space="preserve">" </w:instrText>
      </w:r>
      <w:r>
        <w:fldChar w:fldCharType="end"/>
      </w:r>
      <w:r>
        <w:t xml:space="preserve"> SOAP</w:t>
      </w:r>
      <w:r>
        <w:fldChar w:fldCharType="begin"/>
      </w:r>
      <w:r>
        <w:instrText xml:space="preserve"> XE "</w:instrText>
      </w:r>
      <w:r w:rsidRPr="00F06E4E">
        <w:instrText>SOAP</w:instrText>
      </w:r>
      <w:r>
        <w:instrText xml:space="preserve">" </w:instrText>
      </w:r>
      <w:r>
        <w:fldChar w:fldCharType="end"/>
      </w:r>
      <w:r>
        <w:t xml:space="preserve"> request: </w:t>
      </w:r>
    </w:p>
    <w:p w14:paraId="002265E4" w14:textId="77777777" w:rsidR="00587762" w:rsidRPr="00587762" w:rsidRDefault="00587762" w:rsidP="00587762">
      <w:pPr>
        <w:spacing w:before="120"/>
        <w:jc w:val="center"/>
        <w:rPr>
          <w:b/>
          <w:bCs/>
        </w:rPr>
      </w:pPr>
      <w:r w:rsidRPr="00587762">
        <w:rPr>
          <w:b/>
          <w:bCs/>
        </w:rPr>
        <w:t>&lt;Link Removed for Sample&gt;</w:t>
      </w:r>
    </w:p>
    <w:p w14:paraId="721ED086" w14:textId="77777777" w:rsidR="001F3537" w:rsidRDefault="007B00DF" w:rsidP="001F3537">
      <w:pPr>
        <w:pStyle w:val="Heading8"/>
        <w:spacing w:before="120"/>
      </w:pPr>
      <w:proofErr w:type="spellStart"/>
      <w:r w:rsidRPr="001F3537">
        <w:t>CreateContract</w:t>
      </w:r>
      <w:proofErr w:type="spellEnd"/>
      <w:r w:rsidR="00FB605B" w:rsidRPr="001F3537">
        <w:fldChar w:fldCharType="begin"/>
      </w:r>
      <w:r w:rsidR="00FB605B" w:rsidRPr="001F3537">
        <w:instrText xml:space="preserve"> XE "CreateContract" </w:instrText>
      </w:r>
      <w:r w:rsidR="00FB605B" w:rsidRPr="001F3537">
        <w:fldChar w:fldCharType="end"/>
      </w:r>
      <w:r w:rsidR="001F3537">
        <w:t xml:space="preserve"> Response</w:t>
      </w:r>
    </w:p>
    <w:p w14:paraId="23329D51" w14:textId="77777777" w:rsidR="00470B4E" w:rsidRPr="001F3537" w:rsidRDefault="007B00DF" w:rsidP="001F3537">
      <w:pPr>
        <w:spacing w:before="120"/>
        <w:rPr>
          <w:rFonts w:cs="Arial"/>
          <w:szCs w:val="22"/>
        </w:rPr>
      </w:pPr>
      <w:r w:rsidRPr="001F3537">
        <w:rPr>
          <w:rFonts w:cs="Arial"/>
          <w:szCs w:val="22"/>
        </w:rPr>
        <w:t>Another component of the Asurion-Tibco</w:t>
      </w:r>
      <w:r w:rsidR="00FB605B" w:rsidRPr="001F3537">
        <w:rPr>
          <w:rFonts w:cs="Arial"/>
          <w:szCs w:val="22"/>
        </w:rPr>
        <w:fldChar w:fldCharType="begin"/>
      </w:r>
      <w:r w:rsidR="00FB605B" w:rsidRPr="001F3537">
        <w:rPr>
          <w:rFonts w:cs="Arial"/>
          <w:szCs w:val="22"/>
        </w:rPr>
        <w:instrText xml:space="preserve"> XE "Tibco" </w:instrText>
      </w:r>
      <w:r w:rsidR="00FB605B" w:rsidRPr="001F3537">
        <w:rPr>
          <w:rFonts w:cs="Arial"/>
          <w:szCs w:val="22"/>
        </w:rPr>
        <w:fldChar w:fldCharType="end"/>
      </w:r>
      <w:r w:rsidRPr="001F3537">
        <w:rPr>
          <w:rFonts w:cs="Arial"/>
          <w:szCs w:val="22"/>
        </w:rPr>
        <w:t xml:space="preserve"> enterprise message service, the </w:t>
      </w:r>
      <w:proofErr w:type="spellStart"/>
      <w:r w:rsidR="00502B26" w:rsidRPr="001F3537">
        <w:rPr>
          <w:rFonts w:cs="Arial"/>
          <w:szCs w:val="22"/>
        </w:rPr>
        <w:t>CreateContract</w:t>
      </w:r>
      <w:r w:rsidR="009164E5" w:rsidRPr="001F3537">
        <w:rPr>
          <w:rFonts w:cs="Arial"/>
          <w:szCs w:val="22"/>
        </w:rPr>
        <w:t>Response</w:t>
      </w:r>
      <w:proofErr w:type="spellEnd"/>
      <w:r w:rsidR="00502B26" w:rsidRPr="001F3537">
        <w:rPr>
          <w:rFonts w:cs="Arial"/>
          <w:szCs w:val="22"/>
        </w:rPr>
        <w:fldChar w:fldCharType="begin"/>
      </w:r>
      <w:r w:rsidR="00502B26">
        <w:instrText xml:space="preserve"> XE "</w:instrText>
      </w:r>
      <w:r w:rsidR="00502B26" w:rsidRPr="001F3537">
        <w:rPr>
          <w:rFonts w:cs="Arial"/>
          <w:szCs w:val="22"/>
        </w:rPr>
        <w:instrText>CreateContractResponse</w:instrText>
      </w:r>
      <w:r w:rsidR="00502B26">
        <w:instrText xml:space="preserve">" </w:instrText>
      </w:r>
      <w:r w:rsidR="00502B26" w:rsidRPr="001F3537">
        <w:rPr>
          <w:rFonts w:cs="Arial"/>
          <w:szCs w:val="22"/>
        </w:rPr>
        <w:fldChar w:fldCharType="end"/>
      </w:r>
      <w:r w:rsidR="009164E5" w:rsidRPr="001F3537">
        <w:rPr>
          <w:rFonts w:cs="Arial"/>
          <w:szCs w:val="22"/>
        </w:rPr>
        <w:t xml:space="preserve"> API returns the results to the FSA</w:t>
      </w:r>
      <w:r w:rsidR="00887A0D" w:rsidRPr="001F3537">
        <w:rPr>
          <w:rFonts w:cs="Arial"/>
          <w:szCs w:val="22"/>
        </w:rPr>
        <w:fldChar w:fldCharType="begin"/>
      </w:r>
      <w:r w:rsidR="00887A0D" w:rsidRPr="001F3537">
        <w:rPr>
          <w:rFonts w:cs="Arial"/>
          <w:szCs w:val="22"/>
        </w:rPr>
        <w:instrText xml:space="preserve"> XE "FSA" </w:instrText>
      </w:r>
      <w:r w:rsidR="00887A0D" w:rsidRPr="001F3537">
        <w:rPr>
          <w:rFonts w:cs="Arial"/>
          <w:szCs w:val="22"/>
        </w:rPr>
        <w:fldChar w:fldCharType="end"/>
      </w:r>
      <w:r w:rsidR="009164E5" w:rsidRPr="001F3537">
        <w:rPr>
          <w:rFonts w:cs="Arial"/>
          <w:szCs w:val="22"/>
        </w:rPr>
        <w:t>.</w:t>
      </w:r>
      <w:r w:rsidR="006B56A7" w:rsidRPr="001F3537">
        <w:rPr>
          <w:rFonts w:cs="Arial"/>
          <w:szCs w:val="22"/>
        </w:rPr>
        <w:t xml:space="preserve"> </w:t>
      </w:r>
    </w:p>
    <w:p w14:paraId="6304E5B2" w14:textId="77777777" w:rsidR="00587762" w:rsidRDefault="001F3537" w:rsidP="00587762">
      <w:pPr>
        <w:spacing w:before="120"/>
        <w:jc w:val="center"/>
      </w:pPr>
      <w:bookmarkStart w:id="74" w:name="_Ref307300709"/>
      <w:bookmarkStart w:id="75" w:name="_Ref308608097"/>
      <w:bookmarkStart w:id="76" w:name="_Ref307229237"/>
      <w:bookmarkStart w:id="77" w:name="_Ref307300739"/>
      <w:r w:rsidRPr="00BC1404">
        <w:rPr>
          <w:b/>
        </w:rPr>
        <w:t>S</w:t>
      </w:r>
      <w:r w:rsidR="00EF4973" w:rsidRPr="00BC1404">
        <w:rPr>
          <w:b/>
        </w:rPr>
        <w:t>OAP</w:t>
      </w:r>
      <w:r w:rsidR="00EF4973" w:rsidRPr="00BC1404">
        <w:rPr>
          <w:b/>
        </w:rPr>
        <w:fldChar w:fldCharType="begin"/>
      </w:r>
      <w:r w:rsidR="00EF4973" w:rsidRPr="00BC1404">
        <w:rPr>
          <w:b/>
        </w:rPr>
        <w:instrText xml:space="preserve"> XE "SOAP" </w:instrText>
      </w:r>
      <w:r w:rsidR="00EF4973" w:rsidRPr="00BC1404">
        <w:rPr>
          <w:b/>
        </w:rPr>
        <w:fldChar w:fldCharType="end"/>
      </w:r>
      <w:r w:rsidR="00EF4973" w:rsidRPr="00BC1404">
        <w:rPr>
          <w:b/>
        </w:rPr>
        <w:t xml:space="preserve"> Response</w:t>
      </w:r>
      <w:r w:rsidR="00BC1404">
        <w:rPr>
          <w:b/>
        </w:rPr>
        <w:t>—</w:t>
      </w:r>
      <w:r w:rsidR="00EF4973" w:rsidRPr="001F3537">
        <w:t xml:space="preserve">Click the following link to see a </w:t>
      </w:r>
      <w:proofErr w:type="spellStart"/>
      <w:r w:rsidR="00EF4973" w:rsidRPr="001F3537">
        <w:t>CreateContract</w:t>
      </w:r>
      <w:proofErr w:type="spellEnd"/>
      <w:r w:rsidR="00EF4973" w:rsidRPr="001F3537">
        <w:fldChar w:fldCharType="begin"/>
      </w:r>
      <w:r w:rsidR="00EF4973" w:rsidRPr="001F3537">
        <w:instrText xml:space="preserve"> XE "CreateContract" </w:instrText>
      </w:r>
      <w:r w:rsidR="00EF4973" w:rsidRPr="001F3537">
        <w:fldChar w:fldCharType="end"/>
      </w:r>
      <w:r w:rsidR="00EF4973" w:rsidRPr="001F3537">
        <w:t xml:space="preserve"> SOAP</w:t>
      </w:r>
      <w:r w:rsidR="00EF4973" w:rsidRPr="001F3537">
        <w:fldChar w:fldCharType="begin"/>
      </w:r>
      <w:r w:rsidR="00EF4973" w:rsidRPr="001F3537">
        <w:instrText xml:space="preserve"> XE "SOAP" </w:instrText>
      </w:r>
      <w:r w:rsidR="00EF4973" w:rsidRPr="001F3537">
        <w:fldChar w:fldCharType="end"/>
      </w:r>
      <w:r w:rsidR="00EF4973">
        <w:t xml:space="preserve"> response: </w:t>
      </w:r>
    </w:p>
    <w:p w14:paraId="1EF0DA46" w14:textId="2897CFA0" w:rsidR="00587762" w:rsidRPr="00587762" w:rsidRDefault="00587762" w:rsidP="00587762">
      <w:pPr>
        <w:spacing w:before="120"/>
        <w:jc w:val="center"/>
        <w:rPr>
          <w:b/>
          <w:bCs/>
        </w:rPr>
      </w:pPr>
      <w:r w:rsidRPr="00587762">
        <w:rPr>
          <w:b/>
          <w:bCs/>
        </w:rPr>
        <w:t>&lt;Link Removed for Sample&gt;</w:t>
      </w:r>
    </w:p>
    <w:p w14:paraId="492ED51A" w14:textId="18F275A4" w:rsidR="00D64BB9" w:rsidRPr="00FB2F62" w:rsidRDefault="00D64BB9" w:rsidP="00D64BB9">
      <w:pPr>
        <w:spacing w:before="120"/>
        <w:rPr>
          <w:b/>
        </w:rPr>
      </w:pPr>
      <w:r w:rsidRPr="00FB2F62">
        <w:rPr>
          <w:b/>
        </w:rPr>
        <w:t>Also See</w:t>
      </w:r>
    </w:p>
    <w:p w14:paraId="24B23351" w14:textId="77777777" w:rsidR="00FB0B30" w:rsidRDefault="00D64BB9" w:rsidP="00D64BB9">
      <w:r>
        <w:t xml:space="preserve">Required and optional data types described in “A.2.2  Asurion Finance Services Data” in the “Asurion Subscriber Billing System Product Specification” and  </w:t>
      </w:r>
      <w:r w:rsidR="00FB0B30">
        <w:t>“</w:t>
      </w:r>
      <w:r w:rsidR="00FB0B30">
        <w:fldChar w:fldCharType="begin"/>
      </w:r>
      <w:r w:rsidR="00FB0B30">
        <w:instrText xml:space="preserve"> REF _Ref307833675 \h </w:instrText>
      </w:r>
      <w:r w:rsidR="00FB0B30">
        <w:fldChar w:fldCharType="separate"/>
      </w:r>
      <w:r w:rsidR="003E79C2">
        <w:t xml:space="preserve">A.1.1 </w:t>
      </w:r>
      <w:proofErr w:type="spellStart"/>
      <w:r w:rsidR="003E79C2">
        <w:t>CreateContract</w:t>
      </w:r>
      <w:proofErr w:type="spellEnd"/>
      <w:r w:rsidR="003E79C2">
        <w:fldChar w:fldCharType="begin"/>
      </w:r>
      <w:r w:rsidR="003E79C2">
        <w:instrText xml:space="preserve"> XE "</w:instrText>
      </w:r>
      <w:r w:rsidR="003E79C2" w:rsidRPr="00C33AB3">
        <w:instrText>CreateContract</w:instrText>
      </w:r>
      <w:r w:rsidR="003E79C2">
        <w:instrText xml:space="preserve">" </w:instrText>
      </w:r>
      <w:r w:rsidR="003E79C2">
        <w:fldChar w:fldCharType="end"/>
      </w:r>
      <w:r w:rsidR="003E79C2">
        <w:t xml:space="preserve"> Service API</w:t>
      </w:r>
      <w:r w:rsidR="00FB0B30">
        <w:fldChar w:fldCharType="end"/>
      </w:r>
      <w:r>
        <w:t>” in this document.</w:t>
      </w:r>
    </w:p>
    <w:p w14:paraId="63678157" w14:textId="77777777" w:rsidR="00881E4D" w:rsidRDefault="00881E4D">
      <w:pPr>
        <w:rPr>
          <w:rFonts w:ascii="Times New Roman" w:hAnsi="Times New Roman"/>
          <w:b/>
          <w:bCs/>
          <w:sz w:val="28"/>
          <w:szCs w:val="28"/>
        </w:rPr>
      </w:pPr>
      <w:r>
        <w:br w:type="page"/>
      </w:r>
    </w:p>
    <w:p w14:paraId="14D9DB6C" w14:textId="77777777" w:rsidR="00666F2B" w:rsidRDefault="00DA2A18" w:rsidP="00470C34">
      <w:pPr>
        <w:pStyle w:val="Heading4"/>
      </w:pPr>
      <w:proofErr w:type="spellStart"/>
      <w:r>
        <w:lastRenderedPageBreak/>
        <w:t>ProcessNonRefPayment</w:t>
      </w:r>
      <w:proofErr w:type="spellEnd"/>
      <w:r w:rsidR="00FB605B">
        <w:fldChar w:fldCharType="begin"/>
      </w:r>
      <w:r w:rsidR="00FB605B">
        <w:instrText xml:space="preserve"> XE "</w:instrText>
      </w:r>
      <w:r w:rsidR="00FB605B" w:rsidRPr="005F26D3">
        <w:instrText>ProcessNonRefPayment</w:instrText>
      </w:r>
      <w:r w:rsidR="00741091">
        <w:instrText xml:space="preserve"> API</w:instrText>
      </w:r>
      <w:r w:rsidR="00FB605B">
        <w:instrText xml:space="preserve">" </w:instrText>
      </w:r>
      <w:r w:rsidR="00FB605B">
        <w:fldChar w:fldCharType="end"/>
      </w:r>
      <w:r>
        <w:t xml:space="preserve"> </w:t>
      </w:r>
      <w:r w:rsidR="00666F2B">
        <w:t>API</w:t>
      </w:r>
      <w:bookmarkEnd w:id="74"/>
      <w:bookmarkEnd w:id="75"/>
    </w:p>
    <w:p w14:paraId="04C37888" w14:textId="77777777" w:rsidR="002A7DD7" w:rsidRPr="00741091" w:rsidRDefault="0001236A" w:rsidP="00C74C8A">
      <w:r>
        <w:t xml:space="preserve">The </w:t>
      </w:r>
      <w:proofErr w:type="spellStart"/>
      <w:r>
        <w:t>ProcessNonRefPayment</w:t>
      </w:r>
      <w:proofErr w:type="spellEnd"/>
      <w:r w:rsidR="00FB605B">
        <w:fldChar w:fldCharType="begin"/>
      </w:r>
      <w:r w:rsidR="00FB605B">
        <w:instrText xml:space="preserve"> XE "</w:instrText>
      </w:r>
      <w:r w:rsidR="00FB605B" w:rsidRPr="005F26D3">
        <w:instrText>ProcessNonRefPayment</w:instrText>
      </w:r>
      <w:r w:rsidR="00FB605B">
        <w:instrText xml:space="preserve">" </w:instrText>
      </w:r>
      <w:r w:rsidR="00FB605B">
        <w:fldChar w:fldCharType="end"/>
      </w:r>
      <w:r>
        <w:t xml:space="preserve"> </w:t>
      </w:r>
      <w:r w:rsidR="001F3537">
        <w:t xml:space="preserve">API service </w:t>
      </w:r>
      <w:r>
        <w:t>method is</w:t>
      </w:r>
      <w:r w:rsidR="001F3537">
        <w:t xml:space="preserve"> used to create and process</w:t>
      </w:r>
      <w:r w:rsidR="001F3537">
        <w:rPr>
          <w:sz w:val="20"/>
          <w:szCs w:val="20"/>
        </w:rPr>
        <w:t xml:space="preserve"> ad </w:t>
      </w:r>
      <w:r w:rsidR="001F3537" w:rsidRPr="00E833CA">
        <w:rPr>
          <w:sz w:val="20"/>
          <w:szCs w:val="20"/>
        </w:rPr>
        <w:t>hoc payment account</w:t>
      </w:r>
      <w:r w:rsidR="001F3537">
        <w:rPr>
          <w:sz w:val="20"/>
          <w:szCs w:val="20"/>
        </w:rPr>
        <w:t>s</w:t>
      </w:r>
      <w:r w:rsidR="001F3537" w:rsidRPr="00E833CA">
        <w:rPr>
          <w:sz w:val="20"/>
          <w:szCs w:val="20"/>
        </w:rPr>
        <w:t xml:space="preserve"> for </w:t>
      </w:r>
      <w:proofErr w:type="spellStart"/>
      <w:r w:rsidR="001F3537" w:rsidRPr="00E833CA">
        <w:rPr>
          <w:sz w:val="20"/>
          <w:szCs w:val="20"/>
        </w:rPr>
        <w:t>Echeck</w:t>
      </w:r>
      <w:proofErr w:type="spellEnd"/>
      <w:r w:rsidR="001F3537" w:rsidRPr="00E833CA">
        <w:rPr>
          <w:sz w:val="20"/>
          <w:szCs w:val="20"/>
        </w:rPr>
        <w:t xml:space="preserve">, </w:t>
      </w:r>
      <w:proofErr w:type="spellStart"/>
      <w:r w:rsidR="001F3537" w:rsidRPr="00E833CA">
        <w:rPr>
          <w:sz w:val="20"/>
          <w:szCs w:val="20"/>
        </w:rPr>
        <w:t>CerditCard</w:t>
      </w:r>
      <w:proofErr w:type="spellEnd"/>
      <w:r w:rsidR="001F3537">
        <w:rPr>
          <w:sz w:val="20"/>
          <w:szCs w:val="20"/>
        </w:rPr>
        <w:t xml:space="preserve"> and</w:t>
      </w:r>
      <w:r w:rsidR="001F3537" w:rsidRPr="00E833CA">
        <w:rPr>
          <w:sz w:val="20"/>
          <w:szCs w:val="20"/>
        </w:rPr>
        <w:t xml:space="preserve"> Instore</w:t>
      </w:r>
      <w:r w:rsidR="001F3537">
        <w:rPr>
          <w:sz w:val="20"/>
          <w:szCs w:val="20"/>
        </w:rPr>
        <w:t xml:space="preserve"> </w:t>
      </w:r>
      <w:r w:rsidR="00C74C8A">
        <w:rPr>
          <w:sz w:val="20"/>
          <w:szCs w:val="20"/>
        </w:rPr>
        <w:t>payment</w:t>
      </w:r>
      <w:r w:rsidR="001F3537" w:rsidRPr="00E833CA">
        <w:rPr>
          <w:sz w:val="20"/>
          <w:szCs w:val="20"/>
        </w:rPr>
        <w:t xml:space="preserve">s.  </w:t>
      </w:r>
      <w:r w:rsidR="00C74C8A">
        <w:t xml:space="preserve">The method takes </w:t>
      </w:r>
      <w:r>
        <w:t>requests from the Finance Service Agent (FSA</w:t>
      </w:r>
      <w:r w:rsidR="00887A0D">
        <w:fldChar w:fldCharType="begin"/>
      </w:r>
      <w:r w:rsidR="00887A0D">
        <w:instrText xml:space="preserve"> XE "</w:instrText>
      </w:r>
      <w:r w:rsidR="00887A0D" w:rsidRPr="008069E4">
        <w:instrText>FSA</w:instrText>
      </w:r>
      <w:r w:rsidR="00887A0D">
        <w:instrText xml:space="preserve">" </w:instrText>
      </w:r>
      <w:r w:rsidR="00887A0D">
        <w:fldChar w:fldCharType="end"/>
      </w:r>
      <w:r>
        <w:t xml:space="preserve">) to the </w:t>
      </w:r>
      <w:proofErr w:type="spellStart"/>
      <w:r w:rsidR="00C74C8A">
        <w:t>P</w:t>
      </w:r>
      <w:r>
        <w:t>rocessNonRefPayment</w:t>
      </w:r>
      <w:proofErr w:type="spellEnd"/>
      <w:r>
        <w:t xml:space="preserve"> Gateway</w:t>
      </w:r>
      <w:r w:rsidR="00887A0D">
        <w:fldChar w:fldCharType="begin"/>
      </w:r>
      <w:r w:rsidR="00887A0D">
        <w:instrText xml:space="preserve"> XE "</w:instrText>
      </w:r>
      <w:r w:rsidR="00887A0D" w:rsidRPr="00F72077">
        <w:instrText>Gateway</w:instrText>
      </w:r>
      <w:r w:rsidR="00887A0D">
        <w:instrText xml:space="preserve">" </w:instrText>
      </w:r>
      <w:r w:rsidR="00887A0D">
        <w:fldChar w:fldCharType="end"/>
      </w:r>
      <w:r>
        <w:t xml:space="preserve"> and </w:t>
      </w:r>
      <w:r w:rsidR="00C74C8A">
        <w:t xml:space="preserve">handles </w:t>
      </w:r>
      <w:r>
        <w:t xml:space="preserve">responses </w:t>
      </w:r>
      <w:r w:rsidR="00F70240">
        <w:t>returning</w:t>
      </w:r>
      <w:r w:rsidR="00C74C8A">
        <w:t xml:space="preserve"> </w:t>
      </w:r>
      <w:r>
        <w:t>to the FSA.</w:t>
      </w:r>
      <w:bookmarkStart w:id="78" w:name="_Ref307306211"/>
    </w:p>
    <w:p w14:paraId="59F3B905" w14:textId="77777777" w:rsidR="004874E6" w:rsidRDefault="001F3537" w:rsidP="004874E6">
      <w:pPr>
        <w:pStyle w:val="Heading8"/>
        <w:spacing w:before="120" w:after="120"/>
      </w:pPr>
      <w:proofErr w:type="spellStart"/>
      <w:r>
        <w:t>ProcessNonRefPayment</w:t>
      </w:r>
      <w:proofErr w:type="spellEnd"/>
      <w:r>
        <w:t xml:space="preserve"> Request</w:t>
      </w:r>
    </w:p>
    <w:p w14:paraId="760DD6D2" w14:textId="77777777" w:rsidR="002A7DD7" w:rsidRPr="00036C5A" w:rsidRDefault="002A7DD7" w:rsidP="002A7DD7">
      <w:r w:rsidRPr="00036C5A">
        <w:rPr>
          <w:szCs w:val="22"/>
        </w:rPr>
        <w:t>T</w:t>
      </w:r>
      <w:r w:rsidR="00036C5A" w:rsidRPr="00036C5A">
        <w:rPr>
          <w:szCs w:val="22"/>
        </w:rPr>
        <w:t xml:space="preserve">wo types of </w:t>
      </w:r>
      <w:proofErr w:type="spellStart"/>
      <w:r w:rsidRPr="00036C5A">
        <w:rPr>
          <w:szCs w:val="22"/>
        </w:rPr>
        <w:t>ProcessNonRefPaymen</w:t>
      </w:r>
      <w:r w:rsidR="00036C5A" w:rsidRPr="00036C5A">
        <w:rPr>
          <w:szCs w:val="22"/>
        </w:rPr>
        <w:t>t</w:t>
      </w:r>
      <w:proofErr w:type="spellEnd"/>
      <w:r w:rsidR="00036C5A" w:rsidRPr="00036C5A">
        <w:rPr>
          <w:szCs w:val="22"/>
        </w:rPr>
        <w:t xml:space="preserve"> Request are possible: </w:t>
      </w:r>
      <w:proofErr w:type="spellStart"/>
      <w:r w:rsidR="00036C5A" w:rsidRPr="00036C5A">
        <w:rPr>
          <w:rFonts w:cs="Arial"/>
          <w:szCs w:val="22"/>
        </w:rPr>
        <w:t>ProcessNonRefPaymentWithTender</w:t>
      </w:r>
      <w:proofErr w:type="spellEnd"/>
      <w:r w:rsidR="00036C5A" w:rsidRPr="00036C5A">
        <w:rPr>
          <w:rFonts w:cs="Arial"/>
          <w:szCs w:val="22"/>
        </w:rPr>
        <w:t xml:space="preserve"> and </w:t>
      </w:r>
      <w:proofErr w:type="spellStart"/>
      <w:r w:rsidR="00036C5A" w:rsidRPr="00036C5A">
        <w:rPr>
          <w:rFonts w:cs="Arial"/>
          <w:szCs w:val="22"/>
        </w:rPr>
        <w:t>ReProcessNonRefPaymentByTransactionId</w:t>
      </w:r>
      <w:proofErr w:type="spellEnd"/>
      <w:r w:rsidR="00036C5A" w:rsidRPr="00036C5A">
        <w:t>.</w:t>
      </w:r>
    </w:p>
    <w:p w14:paraId="0BF7269C" w14:textId="77777777" w:rsidR="00486C86" w:rsidRPr="00B97891" w:rsidRDefault="002A7DD7" w:rsidP="00B97891">
      <w:pPr>
        <w:pStyle w:val="ListParagraph"/>
        <w:numPr>
          <w:ilvl w:val="0"/>
          <w:numId w:val="40"/>
        </w:numPr>
        <w:rPr>
          <w:rStyle w:val="Emphasis"/>
          <w:rFonts w:ascii="Arial" w:hAnsi="Arial" w:cs="Arial"/>
          <w:b/>
          <w:i w:val="0"/>
          <w:sz w:val="22"/>
          <w:szCs w:val="22"/>
        </w:rPr>
      </w:pPr>
      <w:proofErr w:type="spellStart"/>
      <w:r w:rsidRPr="00B97891">
        <w:rPr>
          <w:rFonts w:ascii="Arial" w:hAnsi="Arial" w:cs="Arial"/>
          <w:sz w:val="22"/>
          <w:szCs w:val="22"/>
        </w:rPr>
        <w:t>ProcessNonRefPaymentWithTender</w:t>
      </w:r>
      <w:proofErr w:type="spellEnd"/>
      <w:r w:rsidRPr="00B97891">
        <w:rPr>
          <w:rFonts w:ascii="Arial" w:hAnsi="Arial" w:cs="Arial"/>
          <w:sz w:val="22"/>
          <w:szCs w:val="22"/>
        </w:rPr>
        <w:t xml:space="preserve">—This </w:t>
      </w:r>
      <w:r w:rsidR="00036C5A" w:rsidRPr="00B97891">
        <w:rPr>
          <w:rFonts w:ascii="Arial" w:hAnsi="Arial" w:cs="Arial"/>
          <w:sz w:val="22"/>
          <w:szCs w:val="22"/>
        </w:rPr>
        <w:t xml:space="preserve">request </w:t>
      </w:r>
      <w:r w:rsidRPr="00B97891">
        <w:rPr>
          <w:rStyle w:val="Emphasis"/>
          <w:rFonts w:ascii="Arial" w:hAnsi="Arial" w:cs="Arial"/>
          <w:i w:val="0"/>
          <w:sz w:val="22"/>
          <w:szCs w:val="22"/>
        </w:rPr>
        <w:t>create</w:t>
      </w:r>
      <w:r w:rsidR="00AD519A" w:rsidRPr="00B97891">
        <w:rPr>
          <w:rStyle w:val="Emphasis"/>
          <w:rFonts w:ascii="Arial" w:hAnsi="Arial" w:cs="Arial"/>
          <w:i w:val="0"/>
          <w:sz w:val="22"/>
          <w:szCs w:val="22"/>
        </w:rPr>
        <w:t>s</w:t>
      </w:r>
      <w:r w:rsidRPr="00B97891">
        <w:rPr>
          <w:rStyle w:val="Emphasis"/>
          <w:rFonts w:ascii="Arial" w:hAnsi="Arial" w:cs="Arial"/>
          <w:i w:val="0"/>
          <w:sz w:val="22"/>
          <w:szCs w:val="22"/>
        </w:rPr>
        <w:t xml:space="preserve"> or process</w:t>
      </w:r>
      <w:r w:rsidR="00AD519A" w:rsidRPr="00B97891">
        <w:rPr>
          <w:rStyle w:val="Emphasis"/>
          <w:rFonts w:ascii="Arial" w:hAnsi="Arial" w:cs="Arial"/>
          <w:i w:val="0"/>
          <w:sz w:val="22"/>
          <w:szCs w:val="22"/>
        </w:rPr>
        <w:t>es</w:t>
      </w:r>
      <w:r w:rsidRPr="00B97891">
        <w:rPr>
          <w:rStyle w:val="Emphasis"/>
          <w:rFonts w:ascii="Arial" w:hAnsi="Arial" w:cs="Arial"/>
          <w:i w:val="0"/>
          <w:sz w:val="22"/>
          <w:szCs w:val="22"/>
        </w:rPr>
        <w:t xml:space="preserve"> an ad hoc payment using </w:t>
      </w:r>
      <w:proofErr w:type="spellStart"/>
      <w:r w:rsidRPr="00B97891">
        <w:rPr>
          <w:rStyle w:val="Emphasis"/>
          <w:rFonts w:ascii="Arial" w:hAnsi="Arial" w:cs="Arial"/>
          <w:i w:val="0"/>
          <w:sz w:val="22"/>
          <w:szCs w:val="22"/>
        </w:rPr>
        <w:t>EcheckTender</w:t>
      </w:r>
      <w:proofErr w:type="spellEnd"/>
      <w:r w:rsidRPr="00B97891">
        <w:rPr>
          <w:rStyle w:val="Emphasis"/>
          <w:rFonts w:ascii="Arial" w:hAnsi="Arial" w:cs="Arial"/>
          <w:i w:val="0"/>
          <w:sz w:val="22"/>
          <w:szCs w:val="22"/>
        </w:rPr>
        <w:t xml:space="preserve">, </w:t>
      </w:r>
      <w:proofErr w:type="spellStart"/>
      <w:r w:rsidRPr="00B97891">
        <w:rPr>
          <w:rStyle w:val="Emphasis"/>
          <w:rFonts w:ascii="Arial" w:hAnsi="Arial" w:cs="Arial"/>
          <w:i w:val="0"/>
          <w:sz w:val="22"/>
          <w:szCs w:val="22"/>
        </w:rPr>
        <w:t>InstoreTender</w:t>
      </w:r>
      <w:proofErr w:type="spellEnd"/>
      <w:r w:rsidRPr="00B97891">
        <w:rPr>
          <w:rStyle w:val="Emphasis"/>
          <w:rFonts w:ascii="Arial" w:hAnsi="Arial" w:cs="Arial"/>
          <w:i w:val="0"/>
          <w:sz w:val="22"/>
          <w:szCs w:val="22"/>
        </w:rPr>
        <w:t xml:space="preserve">, or </w:t>
      </w:r>
      <w:proofErr w:type="spellStart"/>
      <w:r w:rsidRPr="00B97891">
        <w:rPr>
          <w:rStyle w:val="Emphasis"/>
          <w:rFonts w:ascii="Arial" w:hAnsi="Arial" w:cs="Arial"/>
          <w:i w:val="0"/>
          <w:sz w:val="22"/>
          <w:szCs w:val="22"/>
        </w:rPr>
        <w:t>CreditcardTender</w:t>
      </w:r>
      <w:proofErr w:type="spellEnd"/>
      <w:r w:rsidRPr="00B97891">
        <w:rPr>
          <w:rStyle w:val="Emphasis"/>
          <w:rFonts w:ascii="Arial" w:hAnsi="Arial" w:cs="Arial"/>
          <w:i w:val="0"/>
          <w:sz w:val="22"/>
          <w:szCs w:val="22"/>
        </w:rPr>
        <w:t>.</w:t>
      </w:r>
    </w:p>
    <w:p w14:paraId="2390ECF0" w14:textId="77777777" w:rsidR="00AD519A" w:rsidRPr="00B97891" w:rsidRDefault="00036C5A" w:rsidP="00B97891">
      <w:pPr>
        <w:pStyle w:val="ListParagraph"/>
        <w:numPr>
          <w:ilvl w:val="0"/>
          <w:numId w:val="40"/>
        </w:numPr>
        <w:rPr>
          <w:rStyle w:val="Emphasis"/>
          <w:rFonts w:ascii="Arial" w:hAnsi="Arial" w:cs="Arial"/>
          <w:i w:val="0"/>
          <w:sz w:val="22"/>
          <w:szCs w:val="22"/>
        </w:rPr>
      </w:pPr>
      <w:proofErr w:type="spellStart"/>
      <w:r w:rsidRPr="00B97891">
        <w:rPr>
          <w:rFonts w:ascii="Arial" w:hAnsi="Arial" w:cs="Arial"/>
          <w:sz w:val="22"/>
          <w:szCs w:val="22"/>
        </w:rPr>
        <w:t>ReProcessNonRefPaymentByTransactionId</w:t>
      </w:r>
      <w:proofErr w:type="spellEnd"/>
      <w:r w:rsidRPr="00B97891">
        <w:rPr>
          <w:rFonts w:ascii="Arial" w:hAnsi="Arial" w:cs="Arial"/>
          <w:sz w:val="22"/>
          <w:szCs w:val="22"/>
        </w:rPr>
        <w:t>—</w:t>
      </w:r>
      <w:r w:rsidR="00AD519A" w:rsidRPr="00B97891">
        <w:rPr>
          <w:rFonts w:ascii="Arial" w:hAnsi="Arial" w:cs="Arial"/>
          <w:sz w:val="22"/>
          <w:szCs w:val="22"/>
        </w:rPr>
        <w:t xml:space="preserve">This request reprocessed </w:t>
      </w:r>
      <w:r w:rsidR="00AD519A" w:rsidRPr="00B97891">
        <w:rPr>
          <w:rStyle w:val="Emphasis"/>
          <w:rFonts w:ascii="Arial" w:hAnsi="Arial" w:cs="Arial"/>
          <w:i w:val="0"/>
          <w:sz w:val="22"/>
          <w:szCs w:val="22"/>
        </w:rPr>
        <w:t xml:space="preserve">a previous payment using the previous payment </w:t>
      </w:r>
      <w:proofErr w:type="spellStart"/>
      <w:r w:rsidR="00AD519A" w:rsidRPr="00B97891">
        <w:rPr>
          <w:rStyle w:val="Emphasis"/>
          <w:rFonts w:ascii="Arial" w:hAnsi="Arial" w:cs="Arial"/>
          <w:i w:val="0"/>
          <w:sz w:val="22"/>
          <w:szCs w:val="22"/>
        </w:rPr>
        <w:t>transactionId</w:t>
      </w:r>
      <w:proofErr w:type="spellEnd"/>
      <w:r w:rsidR="00AD519A" w:rsidRPr="00B97891">
        <w:rPr>
          <w:rStyle w:val="Emphasis"/>
          <w:rFonts w:ascii="Arial" w:hAnsi="Arial" w:cs="Arial"/>
          <w:i w:val="0"/>
          <w:sz w:val="22"/>
          <w:szCs w:val="22"/>
        </w:rPr>
        <w:t>.</w:t>
      </w:r>
    </w:p>
    <w:p w14:paraId="09DE8ADB" w14:textId="77777777" w:rsidR="004874E6" w:rsidRPr="001F3537" w:rsidRDefault="001F3537" w:rsidP="001F3537">
      <w:pPr>
        <w:spacing w:before="120"/>
      </w:pPr>
      <w:r w:rsidRPr="00770892">
        <w:rPr>
          <w:b/>
        </w:rPr>
        <w:t>S</w:t>
      </w:r>
      <w:r w:rsidR="004874E6" w:rsidRPr="00770892">
        <w:rPr>
          <w:b/>
        </w:rPr>
        <w:t>OAP</w:t>
      </w:r>
      <w:r w:rsidR="004874E6" w:rsidRPr="00770892">
        <w:rPr>
          <w:b/>
        </w:rPr>
        <w:fldChar w:fldCharType="begin"/>
      </w:r>
      <w:r w:rsidR="004874E6" w:rsidRPr="00770892">
        <w:rPr>
          <w:b/>
        </w:rPr>
        <w:instrText xml:space="preserve"> XE "SOAP" </w:instrText>
      </w:r>
      <w:r w:rsidR="004874E6" w:rsidRPr="00770892">
        <w:rPr>
          <w:b/>
        </w:rPr>
        <w:fldChar w:fldCharType="end"/>
      </w:r>
      <w:r w:rsidR="004874E6" w:rsidRPr="00770892">
        <w:rPr>
          <w:b/>
        </w:rPr>
        <w:t xml:space="preserve"> Request</w:t>
      </w:r>
      <w:r w:rsidR="00BC1404">
        <w:rPr>
          <w:b/>
        </w:rPr>
        <w:t>—</w:t>
      </w:r>
      <w:r w:rsidR="004874E6" w:rsidRPr="001F3537">
        <w:t xml:space="preserve">Click the following link to see a </w:t>
      </w:r>
      <w:proofErr w:type="spellStart"/>
      <w:r w:rsidR="004874E6" w:rsidRPr="001F3537">
        <w:t>ProcessNonRefPayment</w:t>
      </w:r>
      <w:proofErr w:type="spellEnd"/>
      <w:r w:rsidR="004874E6" w:rsidRPr="001F3537">
        <w:fldChar w:fldCharType="begin"/>
      </w:r>
      <w:r w:rsidR="004874E6" w:rsidRPr="001F3537">
        <w:instrText xml:space="preserve"> XE "ProcessNonRefPayment" </w:instrText>
      </w:r>
      <w:r w:rsidR="004874E6" w:rsidRPr="001F3537">
        <w:fldChar w:fldCharType="end"/>
      </w:r>
      <w:r w:rsidR="004874E6" w:rsidRPr="001F3537">
        <w:t xml:space="preserve"> SOAP</w:t>
      </w:r>
      <w:r w:rsidR="004874E6" w:rsidRPr="001F3537">
        <w:fldChar w:fldCharType="begin"/>
      </w:r>
      <w:r w:rsidR="004874E6" w:rsidRPr="001F3537">
        <w:instrText xml:space="preserve"> XE "SOAP" </w:instrText>
      </w:r>
      <w:r w:rsidR="004874E6" w:rsidRPr="001F3537">
        <w:fldChar w:fldCharType="end"/>
      </w:r>
      <w:r w:rsidR="004874E6" w:rsidRPr="001F3537">
        <w:t xml:space="preserve"> Request.</w:t>
      </w:r>
    </w:p>
    <w:p w14:paraId="35528E40" w14:textId="77777777" w:rsidR="00204126" w:rsidRPr="00587762" w:rsidRDefault="00204126" w:rsidP="00204126">
      <w:pPr>
        <w:spacing w:before="120"/>
        <w:jc w:val="center"/>
        <w:rPr>
          <w:b/>
          <w:bCs/>
        </w:rPr>
      </w:pPr>
      <w:r w:rsidRPr="00587762">
        <w:rPr>
          <w:b/>
          <w:bCs/>
        </w:rPr>
        <w:t>&lt;Link Removed for Sample&gt;</w:t>
      </w:r>
    </w:p>
    <w:p w14:paraId="40EE738A" w14:textId="77777777" w:rsidR="00C74C8A" w:rsidRDefault="00C74C8A" w:rsidP="00C74C8A">
      <w:pPr>
        <w:pStyle w:val="Heading8"/>
        <w:spacing w:before="120" w:after="120"/>
      </w:pPr>
      <w:proofErr w:type="spellStart"/>
      <w:r>
        <w:t>ProcessNonRefPayment</w:t>
      </w:r>
      <w:proofErr w:type="spellEnd"/>
      <w:r>
        <w:t xml:space="preserve"> Response</w:t>
      </w:r>
    </w:p>
    <w:p w14:paraId="16D35EDC" w14:textId="77777777" w:rsidR="00770892" w:rsidRPr="00770892" w:rsidRDefault="00C74C8A" w:rsidP="00770892">
      <w:pPr>
        <w:rPr>
          <w:noProof/>
          <w:szCs w:val="22"/>
        </w:rPr>
      </w:pPr>
      <w:r w:rsidRPr="00770892">
        <w:rPr>
          <w:szCs w:val="22"/>
        </w:rPr>
        <w:t xml:space="preserve">The </w:t>
      </w:r>
      <w:r w:rsidR="00770892" w:rsidRPr="00770892">
        <w:rPr>
          <w:szCs w:val="22"/>
        </w:rPr>
        <w:t xml:space="preserve">response uses </w:t>
      </w:r>
      <w:proofErr w:type="spellStart"/>
      <w:r w:rsidR="00770892" w:rsidRPr="00770892">
        <w:rPr>
          <w:szCs w:val="22"/>
        </w:rPr>
        <w:t>ProcessNonRefPaymentResult</w:t>
      </w:r>
      <w:proofErr w:type="spellEnd"/>
      <w:r w:rsidR="00770892" w:rsidRPr="00770892">
        <w:rPr>
          <w:szCs w:val="22"/>
        </w:rPr>
        <w:t xml:space="preserve"> to return a SOAP message. The Result </w:t>
      </w:r>
      <w:r w:rsidR="00770892" w:rsidRPr="00770892">
        <w:rPr>
          <w:noProof/>
          <w:szCs w:val="22"/>
        </w:rPr>
        <w:t>contains processed  transaction details and the valid payment status.</w:t>
      </w:r>
    </w:p>
    <w:p w14:paraId="08B919A3" w14:textId="77777777" w:rsidR="00204126" w:rsidRPr="00587762" w:rsidRDefault="004874E6" w:rsidP="00204126">
      <w:pPr>
        <w:spacing w:before="120"/>
        <w:jc w:val="center"/>
        <w:rPr>
          <w:b/>
          <w:bCs/>
        </w:rPr>
      </w:pPr>
      <w:r w:rsidRPr="00770892">
        <w:rPr>
          <w:b/>
        </w:rPr>
        <w:fldChar w:fldCharType="begin"/>
      </w:r>
      <w:r w:rsidRPr="00770892">
        <w:rPr>
          <w:b/>
        </w:rPr>
        <w:instrText xml:space="preserve"> XE "ProcessNonRefPayment" </w:instrText>
      </w:r>
      <w:r w:rsidRPr="00770892">
        <w:rPr>
          <w:b/>
        </w:rPr>
        <w:fldChar w:fldCharType="end"/>
      </w:r>
      <w:r w:rsidRPr="00770892">
        <w:rPr>
          <w:b/>
        </w:rPr>
        <w:t>SOAP</w:t>
      </w:r>
      <w:r w:rsidRPr="00770892">
        <w:rPr>
          <w:b/>
        </w:rPr>
        <w:fldChar w:fldCharType="begin"/>
      </w:r>
      <w:r w:rsidRPr="00770892">
        <w:rPr>
          <w:b/>
        </w:rPr>
        <w:instrText xml:space="preserve"> XE "SOAP" </w:instrText>
      </w:r>
      <w:r w:rsidRPr="00770892">
        <w:rPr>
          <w:b/>
        </w:rPr>
        <w:fldChar w:fldCharType="end"/>
      </w:r>
      <w:r w:rsidRPr="00770892">
        <w:rPr>
          <w:b/>
        </w:rPr>
        <w:t xml:space="preserve"> Response</w:t>
      </w:r>
      <w:r w:rsidR="00BC1404">
        <w:rPr>
          <w:b/>
        </w:rPr>
        <w:t>—</w:t>
      </w:r>
      <w:r w:rsidRPr="001F3537">
        <w:t xml:space="preserve">Click the following link to see a </w:t>
      </w:r>
      <w:proofErr w:type="spellStart"/>
      <w:r w:rsidRPr="001F3537">
        <w:t>ProcessNonRefPayment</w:t>
      </w:r>
      <w:proofErr w:type="spellEnd"/>
      <w:r w:rsidRPr="001F3537">
        <w:fldChar w:fldCharType="begin"/>
      </w:r>
      <w:r w:rsidRPr="001F3537">
        <w:instrText xml:space="preserve"> XE "ProcessNonRefPayment" </w:instrText>
      </w:r>
      <w:r w:rsidRPr="001F3537">
        <w:fldChar w:fldCharType="end"/>
      </w:r>
      <w:r w:rsidRPr="001F3537">
        <w:t xml:space="preserve"> SOAP</w:t>
      </w:r>
      <w:r w:rsidRPr="001F3537">
        <w:fldChar w:fldCharType="begin"/>
      </w:r>
      <w:r w:rsidRPr="001F3537">
        <w:instrText xml:space="preserve"> XE "SOAP" </w:instrText>
      </w:r>
      <w:r w:rsidRPr="001F3537">
        <w:fldChar w:fldCharType="end"/>
      </w:r>
      <w:r w:rsidRPr="001F3537">
        <w:t xml:space="preserve"> Response.</w:t>
      </w:r>
      <w:r>
        <w:t xml:space="preserve"> </w:t>
      </w:r>
      <w:r w:rsidR="00204126" w:rsidRPr="00587762">
        <w:rPr>
          <w:b/>
          <w:bCs/>
        </w:rPr>
        <w:t>&lt;Link Removed for Sample&gt;</w:t>
      </w:r>
    </w:p>
    <w:p w14:paraId="5E221432" w14:textId="40192DE6" w:rsidR="00D64BB9" w:rsidRPr="00FB2F62" w:rsidRDefault="00D64BB9" w:rsidP="00D64BB9">
      <w:pPr>
        <w:spacing w:before="120"/>
        <w:rPr>
          <w:b/>
        </w:rPr>
      </w:pPr>
      <w:r w:rsidRPr="00FB2F62">
        <w:rPr>
          <w:b/>
        </w:rPr>
        <w:t>Also See</w:t>
      </w:r>
    </w:p>
    <w:p w14:paraId="5C6DB973" w14:textId="77777777" w:rsidR="003E79C2" w:rsidRDefault="00D64BB9">
      <w:pPr>
        <w:rPr>
          <w:rFonts w:cs="Arial"/>
          <w:b/>
          <w:bCs/>
          <w:sz w:val="26"/>
          <w:szCs w:val="26"/>
        </w:rPr>
      </w:pPr>
      <w:r>
        <w:t xml:space="preserve">Required and optional data types described in “A.2.2  Asurion Finance Services Data” in the “Asurion Subscriber Billing System Product Specification” </w:t>
      </w:r>
      <w:r w:rsidR="00FB2F62">
        <w:t xml:space="preserve">and </w:t>
      </w:r>
      <w:r w:rsidR="003A769D">
        <w:t>”</w:t>
      </w:r>
      <w:r w:rsidR="003A769D">
        <w:fldChar w:fldCharType="begin"/>
      </w:r>
      <w:r w:rsidR="003A769D">
        <w:instrText xml:space="preserve"> REF _Ref307833713 \h </w:instrText>
      </w:r>
      <w:r w:rsidR="003A769D">
        <w:fldChar w:fldCharType="separate"/>
      </w:r>
      <w:r w:rsidR="003E79C2">
        <w:br w:type="page"/>
      </w:r>
    </w:p>
    <w:p w14:paraId="78705135" w14:textId="77777777" w:rsidR="003A769D" w:rsidRPr="00D64BB9" w:rsidRDefault="003E79C2" w:rsidP="00763C4C">
      <w:r>
        <w:lastRenderedPageBreak/>
        <w:t xml:space="preserve">A.1.2 </w:t>
      </w:r>
      <w:proofErr w:type="spellStart"/>
      <w:r>
        <w:t>ProcessNonRefPayment</w:t>
      </w:r>
      <w:proofErr w:type="spellEnd"/>
      <w:r>
        <w:fldChar w:fldCharType="begin"/>
      </w:r>
      <w:r>
        <w:instrText xml:space="preserve"> XE "</w:instrText>
      </w:r>
      <w:r w:rsidRPr="005F26D3">
        <w:instrText>ProcessNonRefPayment</w:instrText>
      </w:r>
      <w:r>
        <w:instrText xml:space="preserve">" </w:instrText>
      </w:r>
      <w:r>
        <w:fldChar w:fldCharType="end"/>
      </w:r>
      <w:r>
        <w:t xml:space="preserve"> Service API</w:t>
      </w:r>
      <w:r w:rsidR="003A769D">
        <w:fldChar w:fldCharType="end"/>
      </w:r>
      <w:r w:rsidR="00FB2F62">
        <w:t>” in this document.</w:t>
      </w:r>
    </w:p>
    <w:p w14:paraId="07E855B2" w14:textId="77777777" w:rsidR="005B60D7" w:rsidRDefault="005B60D7" w:rsidP="00470C34">
      <w:pPr>
        <w:pStyle w:val="Heading4"/>
      </w:pPr>
      <w:proofErr w:type="spellStart"/>
      <w:r>
        <w:t>CalculateTaxes</w:t>
      </w:r>
      <w:proofErr w:type="spellEnd"/>
      <w:r w:rsidR="00FB605B">
        <w:fldChar w:fldCharType="begin"/>
      </w:r>
      <w:r w:rsidR="00FB605B">
        <w:instrText xml:space="preserve"> XE "</w:instrText>
      </w:r>
      <w:r w:rsidR="00FB605B" w:rsidRPr="00267FA7">
        <w:instrText>CalculateTaxes</w:instrText>
      </w:r>
      <w:r w:rsidR="00741091">
        <w:instrText xml:space="preserve"> API</w:instrText>
      </w:r>
      <w:r w:rsidR="00FB605B">
        <w:instrText xml:space="preserve">" </w:instrText>
      </w:r>
      <w:r w:rsidR="00FB605B">
        <w:fldChar w:fldCharType="end"/>
      </w:r>
      <w:r>
        <w:t xml:space="preserve"> </w:t>
      </w:r>
      <w:bookmarkEnd w:id="76"/>
      <w:r w:rsidR="00945BDA">
        <w:t>API</w:t>
      </w:r>
      <w:bookmarkEnd w:id="77"/>
      <w:bookmarkEnd w:id="78"/>
    </w:p>
    <w:p w14:paraId="772C2F74" w14:textId="77777777" w:rsidR="0001236A" w:rsidRDefault="0001236A" w:rsidP="0001236A">
      <w:pPr>
        <w:spacing w:before="120"/>
      </w:pPr>
      <w:r>
        <w:t xml:space="preserve">The </w:t>
      </w:r>
      <w:proofErr w:type="spellStart"/>
      <w:r>
        <w:t>CalculateTaxes</w:t>
      </w:r>
      <w:proofErr w:type="spellEnd"/>
      <w:r w:rsidR="00FB605B">
        <w:fldChar w:fldCharType="begin"/>
      </w:r>
      <w:r w:rsidR="00FB605B">
        <w:instrText xml:space="preserve"> XE "</w:instrText>
      </w:r>
      <w:r w:rsidR="00FB605B" w:rsidRPr="00267FA7">
        <w:instrText>CalculateTaxes</w:instrText>
      </w:r>
      <w:r w:rsidR="00FB605B">
        <w:instrText xml:space="preserve">" </w:instrText>
      </w:r>
      <w:r w:rsidR="00FB605B">
        <w:fldChar w:fldCharType="end"/>
      </w:r>
      <w:r>
        <w:t xml:space="preserve"> </w:t>
      </w:r>
      <w:r w:rsidR="00FB0B30">
        <w:t xml:space="preserve">API </w:t>
      </w:r>
      <w:r>
        <w:t>method is used to pass requests from the Finance Service Agent (FSA</w:t>
      </w:r>
      <w:r w:rsidR="00887A0D">
        <w:fldChar w:fldCharType="begin"/>
      </w:r>
      <w:r w:rsidR="00887A0D">
        <w:instrText xml:space="preserve"> XE "</w:instrText>
      </w:r>
      <w:r w:rsidR="00887A0D" w:rsidRPr="008069E4">
        <w:instrText>FSA</w:instrText>
      </w:r>
      <w:r w:rsidR="00887A0D">
        <w:instrText xml:space="preserve">" </w:instrText>
      </w:r>
      <w:r w:rsidR="00887A0D">
        <w:fldChar w:fldCharType="end"/>
      </w:r>
      <w:r>
        <w:t xml:space="preserve">) to the </w:t>
      </w:r>
      <w:proofErr w:type="spellStart"/>
      <w:r>
        <w:t>CalculateTaxes</w:t>
      </w:r>
      <w:proofErr w:type="spellEnd"/>
      <w:r>
        <w:t xml:space="preserve"> Gateway</w:t>
      </w:r>
      <w:r w:rsidR="00887A0D">
        <w:fldChar w:fldCharType="begin"/>
      </w:r>
      <w:r w:rsidR="00887A0D">
        <w:instrText xml:space="preserve"> XE "</w:instrText>
      </w:r>
      <w:r w:rsidR="00887A0D" w:rsidRPr="00F72077">
        <w:instrText>Gateway</w:instrText>
      </w:r>
      <w:r w:rsidR="00887A0D">
        <w:instrText xml:space="preserve">" </w:instrText>
      </w:r>
      <w:r w:rsidR="00887A0D">
        <w:fldChar w:fldCharType="end"/>
      </w:r>
      <w:r>
        <w:t xml:space="preserve"> and</w:t>
      </w:r>
      <w:r w:rsidR="00741091">
        <w:t xml:space="preserve"> responses back to the FSA. </w:t>
      </w:r>
    </w:p>
    <w:p w14:paraId="75257245" w14:textId="77777777" w:rsidR="00D42C2A" w:rsidRDefault="00D42C2A" w:rsidP="00D42C2A">
      <w:pPr>
        <w:pStyle w:val="Heading8"/>
        <w:spacing w:before="120" w:after="120"/>
      </w:pPr>
      <w:proofErr w:type="spellStart"/>
      <w:r>
        <w:t>CalculateTaxes</w:t>
      </w:r>
      <w:proofErr w:type="spellEnd"/>
      <w:r>
        <w:t xml:space="preserve"> Request</w:t>
      </w:r>
    </w:p>
    <w:p w14:paraId="389DA818" w14:textId="77777777" w:rsidR="0001475B" w:rsidRPr="00D42C2A" w:rsidRDefault="0001475B" w:rsidP="00D42C2A">
      <w:r>
        <w:t xml:space="preserve">The </w:t>
      </w:r>
      <w:r w:rsidR="00CB1F44">
        <w:t xml:space="preserve">SOAP message </w:t>
      </w:r>
      <w:r>
        <w:t xml:space="preserve">request </w:t>
      </w:r>
      <w:r w:rsidR="00CB1F44">
        <w:t xml:space="preserve">to calculate taxes </w:t>
      </w:r>
      <w:r>
        <w:t>identifies the account by invoice number, invoice amount, invoice type, country code, and ship to address.</w:t>
      </w:r>
    </w:p>
    <w:p w14:paraId="13467145" w14:textId="77777777" w:rsidR="002D3FF1" w:rsidRDefault="002D3FF1" w:rsidP="00384BD9">
      <w:pPr>
        <w:spacing w:before="120"/>
      </w:pPr>
      <w:r w:rsidRPr="002D3FF1">
        <w:rPr>
          <w:b/>
        </w:rPr>
        <w:t>SOAP Request</w:t>
      </w:r>
      <w:r>
        <w:rPr>
          <w:b/>
        </w:rPr>
        <w:t>—</w:t>
      </w:r>
      <w:r w:rsidR="002756B8" w:rsidRPr="001F3537">
        <w:t xml:space="preserve">Click the following link to see a </w:t>
      </w:r>
      <w:proofErr w:type="spellStart"/>
      <w:r w:rsidR="002756B8">
        <w:t>CalculateTaxes</w:t>
      </w:r>
      <w:proofErr w:type="spellEnd"/>
      <w:r w:rsidR="002756B8">
        <w:t xml:space="preserve"> </w:t>
      </w:r>
      <w:r w:rsidR="002756B8" w:rsidRPr="001F3537">
        <w:fldChar w:fldCharType="begin"/>
      </w:r>
      <w:r w:rsidR="002756B8" w:rsidRPr="001F3537">
        <w:instrText xml:space="preserve"> XE "ProcessNonRefPayment" </w:instrText>
      </w:r>
      <w:r w:rsidR="002756B8" w:rsidRPr="001F3537">
        <w:fldChar w:fldCharType="end"/>
      </w:r>
      <w:r w:rsidR="002756B8" w:rsidRPr="001F3537">
        <w:t>SOAP</w:t>
      </w:r>
      <w:r w:rsidR="002756B8" w:rsidRPr="001F3537">
        <w:fldChar w:fldCharType="begin"/>
      </w:r>
      <w:r w:rsidR="002756B8" w:rsidRPr="001F3537">
        <w:instrText xml:space="preserve"> XE "SOAP" </w:instrText>
      </w:r>
      <w:r w:rsidR="002756B8" w:rsidRPr="001F3537">
        <w:fldChar w:fldCharType="end"/>
      </w:r>
      <w:r w:rsidR="002756B8">
        <w:t xml:space="preserve"> Request</w:t>
      </w:r>
      <w:r w:rsidR="00685B51">
        <w:t>:</w:t>
      </w:r>
      <w:r w:rsidR="002756B8">
        <w:t xml:space="preserve"> </w:t>
      </w:r>
    </w:p>
    <w:p w14:paraId="2102A66D" w14:textId="77777777" w:rsidR="00204126" w:rsidRPr="00587762" w:rsidRDefault="00204126" w:rsidP="00204126">
      <w:pPr>
        <w:spacing w:before="120"/>
        <w:jc w:val="center"/>
        <w:rPr>
          <w:b/>
          <w:bCs/>
        </w:rPr>
      </w:pPr>
      <w:r w:rsidRPr="00587762">
        <w:rPr>
          <w:b/>
          <w:bCs/>
        </w:rPr>
        <w:t>&lt;Link Removed for Sample&gt;</w:t>
      </w:r>
    </w:p>
    <w:p w14:paraId="523C0FB5" w14:textId="77777777" w:rsidR="00D42C2A" w:rsidRDefault="00D42C2A" w:rsidP="00D42C2A">
      <w:pPr>
        <w:pStyle w:val="Heading8"/>
        <w:spacing w:before="120" w:after="120"/>
      </w:pPr>
      <w:proofErr w:type="spellStart"/>
      <w:r>
        <w:t>CalculateTaxes</w:t>
      </w:r>
      <w:proofErr w:type="spellEnd"/>
      <w:r>
        <w:t xml:space="preserve"> Response</w:t>
      </w:r>
    </w:p>
    <w:p w14:paraId="65337F40" w14:textId="77777777" w:rsidR="00CB1F44" w:rsidRDefault="00CB1F44" w:rsidP="00AF7428">
      <w:pPr>
        <w:spacing w:before="120"/>
      </w:pPr>
      <w:r>
        <w:t>The SOAP message response to the request to calculate taxes on an account provides the following information: return code, invoice number, total tax amount, total tax rate, state tax amount, state tax rate, country tax amount, county tax rate, district tax amount, district tax rate, city tax amount, city tax rate, country name, geo code, PSR amount, QST amount, GST amount, and  HST amount.</w:t>
      </w:r>
    </w:p>
    <w:p w14:paraId="03A594B1" w14:textId="77777777" w:rsidR="00AF7428" w:rsidRDefault="002D3FF1" w:rsidP="00AF7428">
      <w:pPr>
        <w:spacing w:before="120"/>
      </w:pPr>
      <w:r w:rsidRPr="002D3FF1">
        <w:rPr>
          <w:b/>
        </w:rPr>
        <w:t>SOAP Response</w:t>
      </w:r>
      <w:r w:rsidRPr="002D3FF1">
        <w:t>—</w:t>
      </w:r>
      <w:r w:rsidR="002756B8" w:rsidRPr="001F3537">
        <w:t>Click the follo</w:t>
      </w:r>
      <w:r w:rsidR="002756B8">
        <w:t xml:space="preserve">wing link to see a </w:t>
      </w:r>
      <w:proofErr w:type="spellStart"/>
      <w:r w:rsidR="002756B8">
        <w:t>CalculateTaxes</w:t>
      </w:r>
      <w:proofErr w:type="spellEnd"/>
      <w:r w:rsidR="002756B8">
        <w:t xml:space="preserve"> S</w:t>
      </w:r>
      <w:r w:rsidR="002756B8" w:rsidRPr="001F3537">
        <w:t>OAP</w:t>
      </w:r>
      <w:r w:rsidR="002756B8" w:rsidRPr="001F3537">
        <w:fldChar w:fldCharType="begin"/>
      </w:r>
      <w:r w:rsidR="002756B8" w:rsidRPr="001F3537">
        <w:instrText xml:space="preserve"> XE "SOAP" </w:instrText>
      </w:r>
      <w:r w:rsidR="002756B8" w:rsidRPr="001F3537">
        <w:fldChar w:fldCharType="end"/>
      </w:r>
      <w:r w:rsidR="002756B8" w:rsidRPr="001F3537">
        <w:t xml:space="preserve"> Response</w:t>
      </w:r>
      <w:r w:rsidR="00E96FED">
        <w:t>:</w:t>
      </w:r>
    </w:p>
    <w:p w14:paraId="7DB75D37" w14:textId="77777777" w:rsidR="00204126" w:rsidRPr="00587762" w:rsidRDefault="00204126" w:rsidP="00204126">
      <w:pPr>
        <w:spacing w:before="120"/>
        <w:jc w:val="center"/>
        <w:rPr>
          <w:b/>
          <w:bCs/>
        </w:rPr>
      </w:pPr>
      <w:r w:rsidRPr="00587762">
        <w:rPr>
          <w:b/>
          <w:bCs/>
        </w:rPr>
        <w:t>&lt;Link Removed for Sample&gt;</w:t>
      </w:r>
    </w:p>
    <w:p w14:paraId="53871D0F" w14:textId="77777777" w:rsidR="00D64BB9" w:rsidRPr="00FB2F62" w:rsidRDefault="00D64BB9" w:rsidP="00D64BB9">
      <w:pPr>
        <w:spacing w:before="120"/>
        <w:rPr>
          <w:b/>
        </w:rPr>
      </w:pPr>
      <w:r w:rsidRPr="00FB2F62">
        <w:rPr>
          <w:b/>
        </w:rPr>
        <w:t>Also See</w:t>
      </w:r>
    </w:p>
    <w:p w14:paraId="017299AE" w14:textId="77777777" w:rsidR="00FB0B30" w:rsidRPr="00763C4C" w:rsidRDefault="00D64BB9" w:rsidP="00763C4C">
      <w:pPr>
        <w:rPr>
          <w:rFonts w:cs="Arial"/>
          <w:b/>
          <w:bCs/>
          <w:sz w:val="26"/>
          <w:szCs w:val="26"/>
        </w:rPr>
      </w:pPr>
      <w:r>
        <w:t xml:space="preserve">Required and optional data types described in “A.2.2  Asurion Finance Services Data” in the “Asurion Subscriber Billing System Product Specification” and  </w:t>
      </w:r>
      <w:r w:rsidR="00FB0B30">
        <w:t>“</w:t>
      </w:r>
      <w:r w:rsidR="00FB0B30">
        <w:fldChar w:fldCharType="begin"/>
      </w:r>
      <w:r w:rsidR="00FB0B30">
        <w:instrText xml:space="preserve"> REF _Ref307833750 \h </w:instrText>
      </w:r>
      <w:r w:rsidR="00FB0B30">
        <w:fldChar w:fldCharType="separate"/>
      </w:r>
      <w:r w:rsidR="003E79C2">
        <w:t xml:space="preserve">A.1.3 </w:t>
      </w:r>
      <w:proofErr w:type="spellStart"/>
      <w:r w:rsidR="003E79C2">
        <w:t>CalculateTaxes</w:t>
      </w:r>
      <w:proofErr w:type="spellEnd"/>
      <w:r w:rsidR="003E79C2">
        <w:fldChar w:fldCharType="begin"/>
      </w:r>
      <w:r w:rsidR="003E79C2">
        <w:instrText xml:space="preserve"> XE "</w:instrText>
      </w:r>
      <w:r w:rsidR="003E79C2" w:rsidRPr="00267FA7">
        <w:instrText>CalculateTaxes</w:instrText>
      </w:r>
      <w:r w:rsidR="003E79C2">
        <w:instrText xml:space="preserve">" </w:instrText>
      </w:r>
      <w:r w:rsidR="003E79C2">
        <w:fldChar w:fldCharType="end"/>
      </w:r>
      <w:r w:rsidR="003E79C2">
        <w:t xml:space="preserve"> Service API</w:t>
      </w:r>
      <w:r w:rsidR="00FB0B30">
        <w:fldChar w:fldCharType="end"/>
      </w:r>
      <w:r>
        <w:t>” in this document.</w:t>
      </w:r>
    </w:p>
    <w:p w14:paraId="247E486F" w14:textId="77777777" w:rsidR="00BC43E9" w:rsidRDefault="00680FB9" w:rsidP="00EF4973">
      <w:pPr>
        <w:pStyle w:val="Heading1"/>
      </w:pPr>
      <w:bookmarkStart w:id="79" w:name="_Toc41637610"/>
      <w:r>
        <w:t xml:space="preserve">Finance Service </w:t>
      </w:r>
      <w:r w:rsidR="009B2B34">
        <w:t>Gateway</w:t>
      </w:r>
      <w:r w:rsidR="00957A9D">
        <w:t xml:space="preserve"> </w:t>
      </w:r>
      <w:r w:rsidR="00BE5A2D">
        <w:t>Data</w:t>
      </w:r>
      <w:r w:rsidR="008F0B66">
        <w:t>bases</w:t>
      </w:r>
      <w:bookmarkEnd w:id="79"/>
    </w:p>
    <w:p w14:paraId="1BAD81DA" w14:textId="77777777" w:rsidR="00BE5A2D" w:rsidRDefault="00DC7616" w:rsidP="00785A93">
      <w:pPr>
        <w:tabs>
          <w:tab w:val="left" w:pos="720"/>
        </w:tabs>
        <w:spacing w:before="120"/>
      </w:pPr>
      <w:r>
        <w:t xml:space="preserve">Finance Service </w:t>
      </w:r>
      <w:r w:rsidR="00CA43A1">
        <w:t>Gateway</w:t>
      </w:r>
      <w:r w:rsidR="00887A0D">
        <w:fldChar w:fldCharType="begin"/>
      </w:r>
      <w:r w:rsidR="00887A0D">
        <w:instrText xml:space="preserve"> XE "</w:instrText>
      </w:r>
      <w:r w:rsidR="00887A0D" w:rsidRPr="00F72077">
        <w:instrText>Gateway</w:instrText>
      </w:r>
      <w:r w:rsidR="00887A0D">
        <w:instrText xml:space="preserve">" </w:instrText>
      </w:r>
      <w:r w:rsidR="00887A0D">
        <w:fldChar w:fldCharType="end"/>
      </w:r>
      <w:r w:rsidR="00CA43A1">
        <w:t xml:space="preserve"> </w:t>
      </w:r>
      <w:r w:rsidR="002A53D1">
        <w:t xml:space="preserve">API </w:t>
      </w:r>
      <w:r w:rsidR="00CA43A1">
        <w:t xml:space="preserve">operations access several databases </w:t>
      </w:r>
      <w:r w:rsidR="00BE5A2D">
        <w:t>to store, update, and retrieve records</w:t>
      </w:r>
      <w:r w:rsidR="002A53D1">
        <w:t xml:space="preserve"> primarily stored in two databases: Asurion Finance Database and the CRM</w:t>
      </w:r>
      <w:r w:rsidR="00FB605B">
        <w:fldChar w:fldCharType="begin"/>
      </w:r>
      <w:r w:rsidR="00FB605B">
        <w:instrText xml:space="preserve"> XE "</w:instrText>
      </w:r>
      <w:r w:rsidR="00FB605B" w:rsidRPr="003205D8">
        <w:instrText>CRM</w:instrText>
      </w:r>
      <w:r w:rsidR="00FB605B">
        <w:instrText xml:space="preserve">" </w:instrText>
      </w:r>
      <w:r w:rsidR="00FB605B">
        <w:fldChar w:fldCharType="end"/>
      </w:r>
      <w:r w:rsidR="002A53D1">
        <w:t xml:space="preserve"> Database</w:t>
      </w:r>
      <w:r w:rsidR="00BE5A2D">
        <w:t>.</w:t>
      </w:r>
      <w:r w:rsidR="00CA43A1">
        <w:t xml:space="preserve"> These databases are briefly described in the following sections.</w:t>
      </w:r>
    </w:p>
    <w:p w14:paraId="6A5B37A9" w14:textId="77777777" w:rsidR="0061024C" w:rsidRDefault="0061024C" w:rsidP="00785A93">
      <w:pPr>
        <w:tabs>
          <w:tab w:val="left" w:pos="720"/>
        </w:tabs>
        <w:spacing w:before="120"/>
      </w:pPr>
      <w:r w:rsidRPr="0061024C">
        <w:rPr>
          <w:b/>
        </w:rPr>
        <w:t>Note</w:t>
      </w:r>
      <w:r>
        <w:t xml:space="preserve">: </w:t>
      </w:r>
      <w:r>
        <w:rPr>
          <w:rFonts w:cs="Arial"/>
          <w:color w:val="000000"/>
          <w:szCs w:val="22"/>
        </w:rPr>
        <w:t>Gat</w:t>
      </w:r>
      <w:r w:rsidR="007C1D88">
        <w:rPr>
          <w:rFonts w:cs="Arial"/>
          <w:color w:val="000000"/>
          <w:szCs w:val="22"/>
        </w:rPr>
        <w:t>eway</w:t>
      </w:r>
      <w:r w:rsidR="00957A9D">
        <w:rPr>
          <w:rFonts w:cs="Arial"/>
          <w:color w:val="000000"/>
          <w:szCs w:val="22"/>
        </w:rPr>
        <w:t xml:space="preserve"> </w:t>
      </w:r>
      <w:r w:rsidR="007C1D88">
        <w:rPr>
          <w:rFonts w:cs="Arial"/>
          <w:color w:val="000000"/>
          <w:szCs w:val="22"/>
        </w:rPr>
        <w:t xml:space="preserve">activities are enabled through </w:t>
      </w:r>
      <w:r>
        <w:rPr>
          <w:rFonts w:cs="Arial"/>
          <w:color w:val="000000"/>
          <w:szCs w:val="22"/>
        </w:rPr>
        <w:t xml:space="preserve">databases for DAX, </w:t>
      </w:r>
      <w:proofErr w:type="spellStart"/>
      <w:r>
        <w:rPr>
          <w:rFonts w:cs="Arial"/>
          <w:color w:val="000000"/>
          <w:szCs w:val="22"/>
        </w:rPr>
        <w:t>IntelliSet</w:t>
      </w:r>
      <w:proofErr w:type="spellEnd"/>
      <w:r>
        <w:rPr>
          <w:rFonts w:cs="Arial"/>
          <w:color w:val="000000"/>
          <w:szCs w:val="22"/>
        </w:rPr>
        <w:t>, reporting, enrollment, CRM</w:t>
      </w:r>
      <w:r w:rsidR="00FB605B">
        <w:rPr>
          <w:rFonts w:cs="Arial"/>
          <w:color w:val="000000"/>
          <w:szCs w:val="22"/>
        </w:rPr>
        <w:fldChar w:fldCharType="begin"/>
      </w:r>
      <w:r w:rsidR="00FB605B">
        <w:instrText xml:space="preserve"> XE "</w:instrText>
      </w:r>
      <w:r w:rsidR="00FB605B" w:rsidRPr="003205D8">
        <w:instrText>CRM</w:instrText>
      </w:r>
      <w:r w:rsidR="00FB605B">
        <w:instrText xml:space="preserve">" </w:instrText>
      </w:r>
      <w:r w:rsidR="00FB605B">
        <w:rPr>
          <w:rFonts w:cs="Arial"/>
          <w:color w:val="000000"/>
          <w:szCs w:val="22"/>
        </w:rPr>
        <w:fldChar w:fldCharType="end"/>
      </w:r>
      <w:r>
        <w:rPr>
          <w:rFonts w:cs="Arial"/>
          <w:color w:val="000000"/>
          <w:szCs w:val="22"/>
        </w:rPr>
        <w:t xml:space="preserve">, and </w:t>
      </w:r>
      <w:r w:rsidR="007C1D88">
        <w:rPr>
          <w:rFonts w:cs="Arial"/>
          <w:color w:val="000000"/>
          <w:szCs w:val="22"/>
        </w:rPr>
        <w:t>other operations data stores (v</w:t>
      </w:r>
      <w:r w:rsidRPr="00066D55">
        <w:rPr>
          <w:rFonts w:cs="Arial"/>
          <w:color w:val="000000"/>
          <w:szCs w:val="22"/>
        </w:rPr>
        <w:t>Sphere, SSIS, ETL, ESB</w:t>
      </w:r>
      <w:r w:rsidR="00887A0D">
        <w:rPr>
          <w:rFonts w:cs="Arial"/>
          <w:color w:val="000000"/>
          <w:szCs w:val="22"/>
        </w:rPr>
        <w:fldChar w:fldCharType="begin"/>
      </w:r>
      <w:r w:rsidR="00887A0D">
        <w:instrText xml:space="preserve"> XE "</w:instrText>
      </w:r>
      <w:r w:rsidR="00887A0D" w:rsidRPr="00465590">
        <w:instrText>ESB</w:instrText>
      </w:r>
      <w:r w:rsidR="00887A0D">
        <w:instrText xml:space="preserve">" </w:instrText>
      </w:r>
      <w:r w:rsidR="00887A0D">
        <w:rPr>
          <w:rFonts w:cs="Arial"/>
          <w:color w:val="000000"/>
          <w:szCs w:val="22"/>
        </w:rPr>
        <w:fldChar w:fldCharType="end"/>
      </w:r>
      <w:r w:rsidRPr="00066D55">
        <w:rPr>
          <w:rFonts w:cs="Arial"/>
          <w:color w:val="000000"/>
          <w:szCs w:val="22"/>
        </w:rPr>
        <w:t>, and so on).</w:t>
      </w:r>
      <w:r w:rsidR="007C1D88">
        <w:rPr>
          <w:rFonts w:cs="Arial"/>
          <w:color w:val="000000"/>
          <w:szCs w:val="22"/>
        </w:rPr>
        <w:t xml:space="preserve"> This section </w:t>
      </w:r>
      <w:r w:rsidR="00E27529">
        <w:rPr>
          <w:rFonts w:cs="Arial"/>
          <w:color w:val="000000"/>
          <w:szCs w:val="22"/>
        </w:rPr>
        <w:t xml:space="preserve">introduces </w:t>
      </w:r>
      <w:r w:rsidR="007C1D88">
        <w:rPr>
          <w:rFonts w:cs="Arial"/>
          <w:color w:val="000000"/>
          <w:szCs w:val="22"/>
        </w:rPr>
        <w:t xml:space="preserve">the two primary databases used in </w:t>
      </w:r>
      <w:r w:rsidR="0054537F">
        <w:rPr>
          <w:rFonts w:cs="Arial"/>
          <w:color w:val="000000"/>
          <w:szCs w:val="22"/>
        </w:rPr>
        <w:t xml:space="preserve">Finance Service </w:t>
      </w:r>
      <w:r w:rsidR="007C1D88">
        <w:rPr>
          <w:rFonts w:cs="Arial"/>
          <w:color w:val="000000"/>
          <w:szCs w:val="22"/>
        </w:rPr>
        <w:t>operations.</w:t>
      </w:r>
    </w:p>
    <w:p w14:paraId="48733E13" w14:textId="77777777" w:rsidR="00124CCB" w:rsidRPr="00267665" w:rsidRDefault="00124CCB" w:rsidP="00EF4973">
      <w:pPr>
        <w:pStyle w:val="Heading2"/>
      </w:pPr>
      <w:bookmarkStart w:id="80" w:name="_Toc41637611"/>
      <w:r w:rsidRPr="00267665">
        <w:t>Asurion</w:t>
      </w:r>
      <w:r w:rsidR="00FB65EC" w:rsidRPr="00267665">
        <w:t xml:space="preserve"> </w:t>
      </w:r>
      <w:r w:rsidRPr="00267665">
        <w:t>Finance D</w:t>
      </w:r>
      <w:r w:rsidR="00FB65EC" w:rsidRPr="00267665">
        <w:t>atabase</w:t>
      </w:r>
      <w:bookmarkEnd w:id="80"/>
    </w:p>
    <w:p w14:paraId="082141D0" w14:textId="77777777" w:rsidR="00727597" w:rsidRDefault="00727597" w:rsidP="00785A93">
      <w:pPr>
        <w:tabs>
          <w:tab w:val="left" w:pos="720"/>
        </w:tabs>
        <w:spacing w:before="120"/>
      </w:pPr>
      <w:r>
        <w:t>Th</w:t>
      </w:r>
      <w:r w:rsidR="00127ECF">
        <w:t xml:space="preserve">is database </w:t>
      </w:r>
      <w:r>
        <w:t>store</w:t>
      </w:r>
      <w:r w:rsidR="002A53D1">
        <w:t>s Gateway</w:t>
      </w:r>
      <w:r w:rsidR="00887A0D">
        <w:fldChar w:fldCharType="begin"/>
      </w:r>
      <w:r w:rsidR="00887A0D">
        <w:instrText xml:space="preserve"> XE "</w:instrText>
      </w:r>
      <w:r w:rsidR="00887A0D" w:rsidRPr="00F72077">
        <w:instrText>Gateway</w:instrText>
      </w:r>
      <w:r w:rsidR="00887A0D">
        <w:instrText xml:space="preserve">" </w:instrText>
      </w:r>
      <w:r w:rsidR="00887A0D">
        <w:fldChar w:fldCharType="end"/>
      </w:r>
      <w:r w:rsidR="002A53D1">
        <w:t>-</w:t>
      </w:r>
      <w:r w:rsidR="00C94C5A">
        <w:t>processed financial transaction records</w:t>
      </w:r>
      <w:r w:rsidR="002A53D1">
        <w:t xml:space="preserve"> including message requests and responses. </w:t>
      </w:r>
      <w:r w:rsidR="00AE6503">
        <w:t xml:space="preserve">Gateway processes access the </w:t>
      </w:r>
      <w:r w:rsidR="00C94C5A">
        <w:t>DB</w:t>
      </w:r>
      <w:r w:rsidR="00AE6503">
        <w:t xml:space="preserve"> to </w:t>
      </w:r>
      <w:r w:rsidR="00C94C5A">
        <w:t>display</w:t>
      </w:r>
      <w:r w:rsidR="00F02B4C">
        <w:t>/</w:t>
      </w:r>
      <w:r w:rsidR="00AE6503">
        <w:t>update records.</w:t>
      </w:r>
      <w:r w:rsidR="00B90769">
        <w:t xml:space="preserve"> </w:t>
      </w:r>
      <w:r w:rsidR="00FC6B14">
        <w:t xml:space="preserve">The </w:t>
      </w:r>
      <w:r w:rsidR="00B90769">
        <w:t>d</w:t>
      </w:r>
      <w:r w:rsidR="00FC6B14">
        <w:t>atabase includes the following tables:</w:t>
      </w:r>
    </w:p>
    <w:p w14:paraId="7EE6730B" w14:textId="77777777" w:rsidR="002A53D1" w:rsidRPr="00B90769" w:rsidRDefault="00D831A1" w:rsidP="0034483D">
      <w:pPr>
        <w:pStyle w:val="ListParagraph"/>
        <w:numPr>
          <w:ilvl w:val="0"/>
          <w:numId w:val="11"/>
        </w:numPr>
        <w:tabs>
          <w:tab w:val="left" w:pos="720"/>
        </w:tabs>
        <w:spacing w:before="120"/>
        <w:rPr>
          <w:rFonts w:ascii="Arial" w:hAnsi="Arial" w:cs="Arial"/>
          <w:sz w:val="22"/>
          <w:szCs w:val="22"/>
        </w:rPr>
      </w:pPr>
      <w:r w:rsidRPr="00B90769">
        <w:rPr>
          <w:rFonts w:ascii="Arial" w:hAnsi="Arial" w:cs="Arial"/>
          <w:b/>
          <w:color w:val="0070C0"/>
          <w:sz w:val="22"/>
          <w:szCs w:val="22"/>
        </w:rPr>
        <w:t>Transaction Table</w:t>
      </w:r>
      <w:r w:rsidR="00E27529" w:rsidRPr="00B90769">
        <w:rPr>
          <w:rFonts w:ascii="Arial" w:hAnsi="Arial" w:cs="Arial"/>
          <w:sz w:val="22"/>
          <w:szCs w:val="22"/>
        </w:rPr>
        <w:t xml:space="preserve">—Stores data </w:t>
      </w:r>
      <w:r w:rsidR="00432222" w:rsidRPr="00B90769">
        <w:rPr>
          <w:rFonts w:ascii="Arial" w:hAnsi="Arial" w:cs="Arial"/>
          <w:sz w:val="22"/>
          <w:szCs w:val="22"/>
        </w:rPr>
        <w:t>about a particular transaction, identified by a unique transaction ID.</w:t>
      </w:r>
      <w:r w:rsidR="00D01A4B" w:rsidRPr="00B90769">
        <w:rPr>
          <w:rFonts w:ascii="Arial" w:hAnsi="Arial" w:cs="Arial"/>
          <w:sz w:val="22"/>
          <w:szCs w:val="22"/>
        </w:rPr>
        <w:t xml:space="preserve"> </w:t>
      </w:r>
      <w:r w:rsidR="00D01A4B" w:rsidRPr="00B90769">
        <w:rPr>
          <w:rFonts w:ascii="Arial" w:hAnsi="Arial" w:cs="Arial"/>
          <w:sz w:val="22"/>
          <w:szCs w:val="22"/>
        </w:rPr>
        <w:fldChar w:fldCharType="begin"/>
      </w:r>
      <w:r w:rsidR="00D01A4B" w:rsidRPr="00B90769">
        <w:rPr>
          <w:rFonts w:ascii="Arial" w:hAnsi="Arial" w:cs="Arial"/>
          <w:sz w:val="22"/>
          <w:szCs w:val="22"/>
        </w:rPr>
        <w:instrText xml:space="preserve"> XE "</w:instrText>
      </w:r>
      <w:r w:rsidR="00EE4D4D" w:rsidRPr="00B90769">
        <w:rPr>
          <w:rFonts w:ascii="Arial" w:hAnsi="Arial" w:cs="Arial"/>
          <w:sz w:val="22"/>
          <w:szCs w:val="22"/>
        </w:rPr>
        <w:instrText xml:space="preserve">AsurionFinance </w:instrText>
      </w:r>
      <w:r w:rsidR="00D01A4B" w:rsidRPr="00B90769">
        <w:rPr>
          <w:rFonts w:ascii="Arial" w:hAnsi="Arial" w:cs="Arial"/>
          <w:sz w:val="22"/>
          <w:szCs w:val="22"/>
        </w:rPr>
        <w:instrText xml:space="preserve">Database Table:Transaction" </w:instrText>
      </w:r>
      <w:r w:rsidR="00D01A4B" w:rsidRPr="00B90769">
        <w:rPr>
          <w:rFonts w:ascii="Arial" w:hAnsi="Arial" w:cs="Arial"/>
          <w:sz w:val="22"/>
          <w:szCs w:val="22"/>
        </w:rPr>
        <w:fldChar w:fldCharType="end"/>
      </w:r>
      <w:r w:rsidR="00E27529" w:rsidRPr="00B90769">
        <w:rPr>
          <w:rFonts w:ascii="Arial" w:hAnsi="Arial" w:cs="Arial"/>
          <w:sz w:val="22"/>
          <w:szCs w:val="22"/>
        </w:rPr>
        <w:t xml:space="preserve"> Other tables get information about</w:t>
      </w:r>
      <w:r w:rsidR="00432222" w:rsidRPr="00B90769">
        <w:rPr>
          <w:rFonts w:ascii="Arial" w:hAnsi="Arial" w:cs="Arial"/>
          <w:sz w:val="22"/>
          <w:szCs w:val="22"/>
        </w:rPr>
        <w:t xml:space="preserve"> the transaction from this table. </w:t>
      </w:r>
    </w:p>
    <w:p w14:paraId="69D86CD2" w14:textId="77777777" w:rsidR="00FC6B14" w:rsidRPr="00B90769" w:rsidRDefault="00E20D82" w:rsidP="0034483D">
      <w:pPr>
        <w:pStyle w:val="ListParagraph"/>
        <w:numPr>
          <w:ilvl w:val="0"/>
          <w:numId w:val="11"/>
        </w:numPr>
        <w:tabs>
          <w:tab w:val="left" w:pos="720"/>
        </w:tabs>
        <w:spacing w:before="120"/>
        <w:rPr>
          <w:rFonts w:ascii="Arial" w:hAnsi="Arial" w:cs="Arial"/>
          <w:sz w:val="22"/>
          <w:szCs w:val="22"/>
        </w:rPr>
      </w:pPr>
      <w:proofErr w:type="spellStart"/>
      <w:r w:rsidRPr="00B90769">
        <w:rPr>
          <w:rFonts w:ascii="Arial" w:hAnsi="Arial" w:cs="Arial"/>
          <w:b/>
          <w:color w:val="0070C0"/>
          <w:sz w:val="22"/>
          <w:szCs w:val="22"/>
        </w:rPr>
        <w:t>TransactionDetail</w:t>
      </w:r>
      <w:proofErr w:type="spellEnd"/>
      <w:r w:rsidRPr="00B90769">
        <w:rPr>
          <w:rFonts w:ascii="Arial" w:hAnsi="Arial" w:cs="Arial"/>
          <w:b/>
          <w:color w:val="0070C0"/>
          <w:sz w:val="22"/>
          <w:szCs w:val="22"/>
        </w:rPr>
        <w:t xml:space="preserve"> Table</w:t>
      </w:r>
      <w:r w:rsidR="002A53D1" w:rsidRPr="00B90769">
        <w:rPr>
          <w:rFonts w:ascii="Arial" w:hAnsi="Arial" w:cs="Arial"/>
          <w:sz w:val="22"/>
          <w:szCs w:val="22"/>
        </w:rPr>
        <w:t>—</w:t>
      </w:r>
      <w:r w:rsidR="00E27529" w:rsidRPr="00B90769">
        <w:rPr>
          <w:rFonts w:ascii="Arial" w:hAnsi="Arial" w:cs="Arial"/>
          <w:sz w:val="22"/>
          <w:szCs w:val="22"/>
        </w:rPr>
        <w:t xml:space="preserve">Stores data </w:t>
      </w:r>
      <w:r w:rsidR="00432222" w:rsidRPr="00B90769">
        <w:rPr>
          <w:rFonts w:ascii="Arial" w:hAnsi="Arial" w:cs="Arial"/>
          <w:sz w:val="22"/>
          <w:szCs w:val="22"/>
        </w:rPr>
        <w:t xml:space="preserve">about transactions. </w:t>
      </w:r>
      <w:r w:rsidR="00D01A4B" w:rsidRPr="00B90769">
        <w:rPr>
          <w:rFonts w:ascii="Arial" w:hAnsi="Arial" w:cs="Arial"/>
          <w:sz w:val="22"/>
          <w:szCs w:val="22"/>
        </w:rPr>
        <w:fldChar w:fldCharType="begin"/>
      </w:r>
      <w:r w:rsidR="00D01A4B" w:rsidRPr="00B90769">
        <w:rPr>
          <w:rFonts w:ascii="Arial" w:hAnsi="Arial" w:cs="Arial"/>
          <w:sz w:val="22"/>
          <w:szCs w:val="22"/>
        </w:rPr>
        <w:instrText xml:space="preserve"> XE "</w:instrText>
      </w:r>
      <w:r w:rsidR="00EE4D4D" w:rsidRPr="00B90769">
        <w:rPr>
          <w:rFonts w:ascii="Arial" w:hAnsi="Arial" w:cs="Arial"/>
          <w:sz w:val="22"/>
          <w:szCs w:val="22"/>
        </w:rPr>
        <w:instrText xml:space="preserve"> AsurionFinance </w:instrText>
      </w:r>
      <w:r w:rsidR="00D01A4B" w:rsidRPr="00B90769">
        <w:rPr>
          <w:rFonts w:ascii="Arial" w:hAnsi="Arial" w:cs="Arial"/>
          <w:sz w:val="22"/>
          <w:szCs w:val="22"/>
        </w:rPr>
        <w:instrText xml:space="preserve">Database Table:TransactionDetail" </w:instrText>
      </w:r>
      <w:r w:rsidR="00D01A4B" w:rsidRPr="00B90769">
        <w:rPr>
          <w:rFonts w:ascii="Arial" w:hAnsi="Arial" w:cs="Arial"/>
          <w:sz w:val="22"/>
          <w:szCs w:val="22"/>
        </w:rPr>
        <w:fldChar w:fldCharType="end"/>
      </w:r>
      <w:r w:rsidR="00432222" w:rsidRPr="00B90769">
        <w:rPr>
          <w:rFonts w:ascii="Arial" w:hAnsi="Arial" w:cs="Arial"/>
          <w:sz w:val="22"/>
          <w:szCs w:val="22"/>
        </w:rPr>
        <w:t>Other tables refer to fields in this table for transaction details.</w:t>
      </w:r>
    </w:p>
    <w:p w14:paraId="2ED3AFFF" w14:textId="77777777" w:rsidR="002A53D1" w:rsidRPr="00B90769" w:rsidRDefault="00E20D82" w:rsidP="0034483D">
      <w:pPr>
        <w:pStyle w:val="ListParagraph"/>
        <w:numPr>
          <w:ilvl w:val="0"/>
          <w:numId w:val="11"/>
        </w:numPr>
        <w:tabs>
          <w:tab w:val="left" w:pos="720"/>
        </w:tabs>
        <w:spacing w:before="120"/>
        <w:rPr>
          <w:rFonts w:ascii="Arial" w:hAnsi="Arial" w:cs="Arial"/>
          <w:sz w:val="22"/>
          <w:szCs w:val="22"/>
        </w:rPr>
      </w:pPr>
      <w:proofErr w:type="spellStart"/>
      <w:r w:rsidRPr="00B90769">
        <w:rPr>
          <w:rFonts w:ascii="Arial" w:hAnsi="Arial" w:cs="Arial"/>
          <w:b/>
          <w:color w:val="0070C0"/>
          <w:sz w:val="22"/>
          <w:szCs w:val="22"/>
        </w:rPr>
        <w:t>ECheckDetail</w:t>
      </w:r>
      <w:proofErr w:type="spellEnd"/>
      <w:r w:rsidRPr="00B90769">
        <w:rPr>
          <w:rFonts w:ascii="Arial" w:hAnsi="Arial" w:cs="Arial"/>
          <w:b/>
          <w:color w:val="0070C0"/>
          <w:sz w:val="22"/>
          <w:szCs w:val="22"/>
        </w:rPr>
        <w:t xml:space="preserve"> Table</w:t>
      </w:r>
      <w:r w:rsidR="002A53D1" w:rsidRPr="00B90769">
        <w:rPr>
          <w:rFonts w:ascii="Arial" w:hAnsi="Arial" w:cs="Arial"/>
          <w:sz w:val="22"/>
          <w:szCs w:val="22"/>
        </w:rPr>
        <w:t>—</w:t>
      </w:r>
      <w:r w:rsidR="00167660" w:rsidRPr="00B90769">
        <w:rPr>
          <w:rFonts w:ascii="Arial" w:hAnsi="Arial" w:cs="Arial"/>
          <w:sz w:val="22"/>
          <w:szCs w:val="22"/>
        </w:rPr>
        <w:t xml:space="preserve">Stores </w:t>
      </w:r>
      <w:r w:rsidR="00E27529" w:rsidRPr="00B90769">
        <w:rPr>
          <w:rFonts w:ascii="Arial" w:hAnsi="Arial" w:cs="Arial"/>
          <w:sz w:val="22"/>
          <w:szCs w:val="22"/>
        </w:rPr>
        <w:t xml:space="preserve">data </w:t>
      </w:r>
      <w:r w:rsidR="00D01A4B" w:rsidRPr="00B90769">
        <w:rPr>
          <w:rFonts w:ascii="Arial" w:hAnsi="Arial" w:cs="Arial"/>
          <w:sz w:val="22"/>
          <w:szCs w:val="22"/>
        </w:rPr>
        <w:fldChar w:fldCharType="begin"/>
      </w:r>
      <w:r w:rsidR="00D01A4B" w:rsidRPr="00B90769">
        <w:rPr>
          <w:rFonts w:ascii="Arial" w:hAnsi="Arial" w:cs="Arial"/>
          <w:sz w:val="22"/>
          <w:szCs w:val="22"/>
        </w:rPr>
        <w:instrText xml:space="preserve"> XE "</w:instrText>
      </w:r>
      <w:r w:rsidR="00EE4D4D" w:rsidRPr="00B90769">
        <w:rPr>
          <w:rFonts w:ascii="Arial" w:hAnsi="Arial" w:cs="Arial"/>
          <w:sz w:val="22"/>
          <w:szCs w:val="22"/>
        </w:rPr>
        <w:instrText xml:space="preserve"> AsurionFinance </w:instrText>
      </w:r>
      <w:r w:rsidR="00D01A4B" w:rsidRPr="00B90769">
        <w:rPr>
          <w:rFonts w:ascii="Arial" w:hAnsi="Arial" w:cs="Arial"/>
          <w:sz w:val="22"/>
          <w:szCs w:val="22"/>
        </w:rPr>
        <w:instrText xml:space="preserve">Database Table:ECheckDetail" </w:instrText>
      </w:r>
      <w:r w:rsidR="00D01A4B" w:rsidRPr="00B90769">
        <w:rPr>
          <w:rFonts w:ascii="Arial" w:hAnsi="Arial" w:cs="Arial"/>
          <w:sz w:val="22"/>
          <w:szCs w:val="22"/>
        </w:rPr>
        <w:fldChar w:fldCharType="end"/>
      </w:r>
      <w:r w:rsidR="00167660" w:rsidRPr="00B90769">
        <w:rPr>
          <w:rFonts w:ascii="Arial" w:hAnsi="Arial" w:cs="Arial"/>
          <w:sz w:val="22"/>
          <w:szCs w:val="22"/>
        </w:rPr>
        <w:t>about e-check transactions.</w:t>
      </w:r>
    </w:p>
    <w:p w14:paraId="0A139F35" w14:textId="77777777" w:rsidR="002A53D1" w:rsidRPr="00B90769" w:rsidRDefault="00E20D82" w:rsidP="0034483D">
      <w:pPr>
        <w:pStyle w:val="ListParagraph"/>
        <w:numPr>
          <w:ilvl w:val="0"/>
          <w:numId w:val="11"/>
        </w:numPr>
        <w:tabs>
          <w:tab w:val="left" w:pos="720"/>
        </w:tabs>
        <w:spacing w:before="120"/>
        <w:rPr>
          <w:rFonts w:ascii="Arial" w:hAnsi="Arial" w:cs="Arial"/>
          <w:sz w:val="22"/>
          <w:szCs w:val="22"/>
        </w:rPr>
      </w:pPr>
      <w:proofErr w:type="spellStart"/>
      <w:r w:rsidRPr="00B90769">
        <w:rPr>
          <w:rFonts w:ascii="Arial" w:hAnsi="Arial" w:cs="Arial"/>
          <w:b/>
          <w:color w:val="0070C0"/>
          <w:sz w:val="22"/>
          <w:szCs w:val="22"/>
        </w:rPr>
        <w:t>CreditCardDetail</w:t>
      </w:r>
      <w:proofErr w:type="spellEnd"/>
      <w:r w:rsidRPr="00B90769">
        <w:rPr>
          <w:rFonts w:ascii="Arial" w:hAnsi="Arial" w:cs="Arial"/>
          <w:b/>
          <w:color w:val="0070C0"/>
          <w:sz w:val="22"/>
          <w:szCs w:val="22"/>
        </w:rPr>
        <w:t xml:space="preserve"> Table</w:t>
      </w:r>
      <w:r w:rsidR="002A53D1" w:rsidRPr="00B90769">
        <w:rPr>
          <w:rFonts w:ascii="Arial" w:hAnsi="Arial" w:cs="Arial"/>
          <w:sz w:val="22"/>
          <w:szCs w:val="22"/>
        </w:rPr>
        <w:t>—</w:t>
      </w:r>
      <w:r w:rsidR="00167660" w:rsidRPr="00B90769">
        <w:rPr>
          <w:rFonts w:ascii="Arial" w:hAnsi="Arial" w:cs="Arial"/>
          <w:sz w:val="22"/>
          <w:szCs w:val="22"/>
        </w:rPr>
        <w:t xml:space="preserve">Stores </w:t>
      </w:r>
      <w:r w:rsidR="00E27529" w:rsidRPr="00B90769">
        <w:rPr>
          <w:rFonts w:ascii="Arial" w:hAnsi="Arial" w:cs="Arial"/>
          <w:sz w:val="22"/>
          <w:szCs w:val="22"/>
        </w:rPr>
        <w:t xml:space="preserve">data </w:t>
      </w:r>
      <w:r w:rsidR="00D01A4B" w:rsidRPr="00B90769">
        <w:rPr>
          <w:rFonts w:ascii="Arial" w:hAnsi="Arial" w:cs="Arial"/>
          <w:sz w:val="22"/>
          <w:szCs w:val="22"/>
        </w:rPr>
        <w:fldChar w:fldCharType="begin"/>
      </w:r>
      <w:r w:rsidR="00D01A4B" w:rsidRPr="00B90769">
        <w:rPr>
          <w:rFonts w:ascii="Arial" w:hAnsi="Arial" w:cs="Arial"/>
          <w:sz w:val="22"/>
          <w:szCs w:val="22"/>
        </w:rPr>
        <w:instrText xml:space="preserve"> XE "</w:instrText>
      </w:r>
      <w:r w:rsidR="00EE4D4D" w:rsidRPr="00B90769">
        <w:rPr>
          <w:rFonts w:ascii="Arial" w:hAnsi="Arial" w:cs="Arial"/>
          <w:sz w:val="22"/>
          <w:szCs w:val="22"/>
        </w:rPr>
        <w:instrText xml:space="preserve"> AsurionFinance </w:instrText>
      </w:r>
      <w:r w:rsidR="00D01A4B" w:rsidRPr="00B90769">
        <w:rPr>
          <w:rFonts w:ascii="Arial" w:hAnsi="Arial" w:cs="Arial"/>
          <w:sz w:val="22"/>
          <w:szCs w:val="22"/>
        </w:rPr>
        <w:instrText xml:space="preserve">Database Table:CreditCardDetail" </w:instrText>
      </w:r>
      <w:r w:rsidR="00D01A4B" w:rsidRPr="00B90769">
        <w:rPr>
          <w:rFonts w:ascii="Arial" w:hAnsi="Arial" w:cs="Arial"/>
          <w:sz w:val="22"/>
          <w:szCs w:val="22"/>
        </w:rPr>
        <w:fldChar w:fldCharType="end"/>
      </w:r>
      <w:r w:rsidR="00167660" w:rsidRPr="00B90769">
        <w:rPr>
          <w:rFonts w:ascii="Arial" w:hAnsi="Arial" w:cs="Arial"/>
          <w:sz w:val="22"/>
          <w:szCs w:val="22"/>
        </w:rPr>
        <w:t>about credit card transactions.</w:t>
      </w:r>
    </w:p>
    <w:p w14:paraId="2DCF785D" w14:textId="77777777" w:rsidR="002A53D1" w:rsidRPr="00B90769" w:rsidRDefault="00630896" w:rsidP="0034483D">
      <w:pPr>
        <w:pStyle w:val="ListParagraph"/>
        <w:numPr>
          <w:ilvl w:val="0"/>
          <w:numId w:val="11"/>
        </w:numPr>
        <w:tabs>
          <w:tab w:val="left" w:pos="720"/>
        </w:tabs>
        <w:spacing w:before="120"/>
        <w:rPr>
          <w:rFonts w:ascii="Arial" w:hAnsi="Arial" w:cs="Arial"/>
          <w:sz w:val="22"/>
          <w:szCs w:val="22"/>
        </w:rPr>
      </w:pPr>
      <w:proofErr w:type="spellStart"/>
      <w:r w:rsidRPr="00B90769">
        <w:rPr>
          <w:rFonts w:ascii="Arial" w:hAnsi="Arial" w:cs="Arial"/>
          <w:b/>
          <w:color w:val="0070C0"/>
          <w:sz w:val="22"/>
          <w:szCs w:val="22"/>
        </w:rPr>
        <w:t>DirectDebitDetail</w:t>
      </w:r>
      <w:proofErr w:type="spellEnd"/>
      <w:r w:rsidRPr="00B90769">
        <w:rPr>
          <w:rFonts w:ascii="Arial" w:hAnsi="Arial" w:cs="Arial"/>
          <w:b/>
          <w:color w:val="0070C0"/>
          <w:sz w:val="22"/>
          <w:szCs w:val="22"/>
        </w:rPr>
        <w:t xml:space="preserve"> Table</w:t>
      </w:r>
      <w:r w:rsidR="002A53D1" w:rsidRPr="00B90769">
        <w:rPr>
          <w:rFonts w:ascii="Arial" w:hAnsi="Arial" w:cs="Arial"/>
          <w:sz w:val="22"/>
          <w:szCs w:val="22"/>
        </w:rPr>
        <w:t>—</w:t>
      </w:r>
      <w:r w:rsidR="00167660" w:rsidRPr="00B90769">
        <w:rPr>
          <w:rFonts w:ascii="Arial" w:hAnsi="Arial" w:cs="Arial"/>
          <w:sz w:val="22"/>
          <w:szCs w:val="22"/>
        </w:rPr>
        <w:t>Stores</w:t>
      </w:r>
      <w:r w:rsidR="00E27529" w:rsidRPr="00B90769">
        <w:rPr>
          <w:rFonts w:ascii="Arial" w:hAnsi="Arial" w:cs="Arial"/>
          <w:sz w:val="22"/>
          <w:szCs w:val="22"/>
        </w:rPr>
        <w:t xml:space="preserve"> data</w:t>
      </w:r>
      <w:r w:rsidR="00167660" w:rsidRPr="00B90769">
        <w:rPr>
          <w:rFonts w:ascii="Arial" w:hAnsi="Arial" w:cs="Arial"/>
          <w:sz w:val="22"/>
          <w:szCs w:val="22"/>
        </w:rPr>
        <w:t xml:space="preserve"> </w:t>
      </w:r>
      <w:r w:rsidR="00D01A4B" w:rsidRPr="00B90769">
        <w:rPr>
          <w:rFonts w:ascii="Arial" w:hAnsi="Arial" w:cs="Arial"/>
          <w:sz w:val="22"/>
          <w:szCs w:val="22"/>
        </w:rPr>
        <w:fldChar w:fldCharType="begin"/>
      </w:r>
      <w:r w:rsidR="00D01A4B" w:rsidRPr="00B90769">
        <w:rPr>
          <w:rFonts w:ascii="Arial" w:hAnsi="Arial" w:cs="Arial"/>
          <w:sz w:val="22"/>
          <w:szCs w:val="22"/>
        </w:rPr>
        <w:instrText xml:space="preserve"> XE "</w:instrText>
      </w:r>
      <w:r w:rsidR="00EE4D4D" w:rsidRPr="00B90769">
        <w:rPr>
          <w:rFonts w:ascii="Arial" w:hAnsi="Arial" w:cs="Arial"/>
          <w:sz w:val="22"/>
          <w:szCs w:val="22"/>
        </w:rPr>
        <w:instrText xml:space="preserve"> AsurionFinance </w:instrText>
      </w:r>
      <w:r w:rsidR="00D01A4B" w:rsidRPr="00B90769">
        <w:rPr>
          <w:rFonts w:ascii="Arial" w:hAnsi="Arial" w:cs="Arial"/>
          <w:sz w:val="22"/>
          <w:szCs w:val="22"/>
        </w:rPr>
        <w:instrText xml:space="preserve">Database Table:DirectDebitDetail" </w:instrText>
      </w:r>
      <w:r w:rsidR="00D01A4B" w:rsidRPr="00B90769">
        <w:rPr>
          <w:rFonts w:ascii="Arial" w:hAnsi="Arial" w:cs="Arial"/>
          <w:sz w:val="22"/>
          <w:szCs w:val="22"/>
        </w:rPr>
        <w:fldChar w:fldCharType="end"/>
      </w:r>
      <w:r w:rsidR="00167660" w:rsidRPr="00B90769">
        <w:rPr>
          <w:rFonts w:ascii="Arial" w:hAnsi="Arial" w:cs="Arial"/>
          <w:sz w:val="22"/>
          <w:szCs w:val="22"/>
        </w:rPr>
        <w:t xml:space="preserve">about transactions processed through </w:t>
      </w:r>
      <w:proofErr w:type="spellStart"/>
      <w:r w:rsidR="00167660" w:rsidRPr="00B90769">
        <w:rPr>
          <w:rFonts w:ascii="Arial" w:hAnsi="Arial" w:cs="Arial"/>
          <w:sz w:val="22"/>
          <w:szCs w:val="22"/>
        </w:rPr>
        <w:t>DDProcessing</w:t>
      </w:r>
      <w:proofErr w:type="spellEnd"/>
      <w:r w:rsidR="00167660" w:rsidRPr="00B90769">
        <w:rPr>
          <w:rFonts w:ascii="Arial" w:hAnsi="Arial" w:cs="Arial"/>
          <w:sz w:val="22"/>
          <w:szCs w:val="22"/>
        </w:rPr>
        <w:t xml:space="preserve"> Gateway</w:t>
      </w:r>
      <w:r w:rsidR="00887A0D" w:rsidRPr="00B90769">
        <w:rPr>
          <w:rFonts w:ascii="Arial" w:hAnsi="Arial" w:cs="Arial"/>
          <w:sz w:val="22"/>
          <w:szCs w:val="22"/>
        </w:rPr>
        <w:fldChar w:fldCharType="begin"/>
      </w:r>
      <w:r w:rsidR="00887A0D" w:rsidRPr="00B90769">
        <w:rPr>
          <w:rFonts w:ascii="Arial" w:hAnsi="Arial" w:cs="Arial"/>
          <w:sz w:val="22"/>
          <w:szCs w:val="22"/>
        </w:rPr>
        <w:instrText xml:space="preserve"> XE "Gateway" </w:instrText>
      </w:r>
      <w:r w:rsidR="00887A0D" w:rsidRPr="00B90769">
        <w:rPr>
          <w:rFonts w:ascii="Arial" w:hAnsi="Arial" w:cs="Arial"/>
          <w:sz w:val="22"/>
          <w:szCs w:val="22"/>
        </w:rPr>
        <w:fldChar w:fldCharType="end"/>
      </w:r>
      <w:r w:rsidR="00167660" w:rsidRPr="00B90769">
        <w:rPr>
          <w:rFonts w:ascii="Arial" w:hAnsi="Arial" w:cs="Arial"/>
          <w:sz w:val="22"/>
          <w:szCs w:val="22"/>
        </w:rPr>
        <w:t>.</w:t>
      </w:r>
    </w:p>
    <w:p w14:paraId="0B4965E6" w14:textId="77777777" w:rsidR="00167660" w:rsidRPr="00B90769" w:rsidRDefault="00630896" w:rsidP="0034483D">
      <w:pPr>
        <w:pStyle w:val="ListParagraph"/>
        <w:numPr>
          <w:ilvl w:val="0"/>
          <w:numId w:val="11"/>
        </w:numPr>
        <w:tabs>
          <w:tab w:val="left" w:pos="720"/>
        </w:tabs>
        <w:spacing w:before="120"/>
        <w:rPr>
          <w:rFonts w:ascii="Arial" w:hAnsi="Arial" w:cs="Arial"/>
          <w:sz w:val="22"/>
          <w:szCs w:val="22"/>
        </w:rPr>
      </w:pPr>
      <w:proofErr w:type="spellStart"/>
      <w:r w:rsidRPr="00B90769">
        <w:rPr>
          <w:rFonts w:ascii="Arial" w:hAnsi="Arial" w:cs="Arial"/>
          <w:b/>
          <w:color w:val="0070C0"/>
          <w:sz w:val="22"/>
          <w:szCs w:val="22"/>
        </w:rPr>
        <w:lastRenderedPageBreak/>
        <w:t>EDIFactDetail</w:t>
      </w:r>
      <w:proofErr w:type="spellEnd"/>
      <w:r w:rsidRPr="00B90769">
        <w:rPr>
          <w:rFonts w:ascii="Arial" w:hAnsi="Arial" w:cs="Arial"/>
          <w:b/>
          <w:color w:val="0070C0"/>
          <w:sz w:val="22"/>
          <w:szCs w:val="22"/>
        </w:rPr>
        <w:t xml:space="preserve"> Table</w:t>
      </w:r>
      <w:r w:rsidR="00167660" w:rsidRPr="00B90769">
        <w:rPr>
          <w:rFonts w:ascii="Arial" w:hAnsi="Arial" w:cs="Arial"/>
          <w:sz w:val="22"/>
          <w:szCs w:val="22"/>
        </w:rPr>
        <w:t xml:space="preserve">—Stores </w:t>
      </w:r>
      <w:r w:rsidR="00E27529" w:rsidRPr="00B90769">
        <w:rPr>
          <w:rFonts w:ascii="Arial" w:hAnsi="Arial" w:cs="Arial"/>
          <w:sz w:val="22"/>
          <w:szCs w:val="22"/>
        </w:rPr>
        <w:t xml:space="preserve">data </w:t>
      </w:r>
      <w:r w:rsidR="00167660" w:rsidRPr="00B90769">
        <w:rPr>
          <w:rFonts w:ascii="Arial" w:hAnsi="Arial" w:cs="Arial"/>
          <w:sz w:val="22"/>
          <w:szCs w:val="22"/>
        </w:rPr>
        <w:t xml:space="preserve">about </w:t>
      </w:r>
      <w:r w:rsidR="00D01A4B" w:rsidRPr="00B90769">
        <w:rPr>
          <w:rFonts w:ascii="Arial" w:hAnsi="Arial" w:cs="Arial"/>
          <w:sz w:val="22"/>
          <w:szCs w:val="22"/>
        </w:rPr>
        <w:fldChar w:fldCharType="begin"/>
      </w:r>
      <w:r w:rsidR="00D01A4B" w:rsidRPr="00B90769">
        <w:rPr>
          <w:rFonts w:ascii="Arial" w:hAnsi="Arial" w:cs="Arial"/>
          <w:sz w:val="22"/>
          <w:szCs w:val="22"/>
        </w:rPr>
        <w:instrText xml:space="preserve"> XE "</w:instrText>
      </w:r>
      <w:r w:rsidR="00EE4D4D" w:rsidRPr="00B90769">
        <w:rPr>
          <w:rFonts w:ascii="Arial" w:hAnsi="Arial" w:cs="Arial"/>
          <w:sz w:val="22"/>
          <w:szCs w:val="22"/>
        </w:rPr>
        <w:instrText xml:space="preserve"> AsurionFinance </w:instrText>
      </w:r>
      <w:r w:rsidR="00D01A4B" w:rsidRPr="00B90769">
        <w:rPr>
          <w:rFonts w:ascii="Arial" w:hAnsi="Arial" w:cs="Arial"/>
          <w:sz w:val="22"/>
          <w:szCs w:val="22"/>
        </w:rPr>
        <w:instrText xml:space="preserve">Database Table:EDIFactDetail" </w:instrText>
      </w:r>
      <w:r w:rsidR="00D01A4B" w:rsidRPr="00B90769">
        <w:rPr>
          <w:rFonts w:ascii="Arial" w:hAnsi="Arial" w:cs="Arial"/>
          <w:sz w:val="22"/>
          <w:szCs w:val="22"/>
        </w:rPr>
        <w:fldChar w:fldCharType="end"/>
      </w:r>
      <w:r w:rsidR="00167660" w:rsidRPr="00B90769">
        <w:rPr>
          <w:rFonts w:ascii="Arial" w:hAnsi="Arial" w:cs="Arial"/>
          <w:sz w:val="22"/>
          <w:szCs w:val="22"/>
        </w:rPr>
        <w:t>tra</w:t>
      </w:r>
      <w:r w:rsidR="00E27529" w:rsidRPr="00B90769">
        <w:rPr>
          <w:rFonts w:ascii="Arial" w:hAnsi="Arial" w:cs="Arial"/>
          <w:sz w:val="22"/>
          <w:szCs w:val="22"/>
        </w:rPr>
        <w:t xml:space="preserve">nsactions processed </w:t>
      </w:r>
      <w:r w:rsidR="0076373A" w:rsidRPr="00B90769">
        <w:rPr>
          <w:rFonts w:ascii="Arial" w:hAnsi="Arial" w:cs="Arial"/>
          <w:sz w:val="22"/>
          <w:szCs w:val="22"/>
        </w:rPr>
        <w:t>via</w:t>
      </w:r>
      <w:r w:rsidR="00E27529" w:rsidRPr="00B90769">
        <w:rPr>
          <w:rFonts w:ascii="Arial" w:hAnsi="Arial" w:cs="Arial"/>
          <w:sz w:val="22"/>
          <w:szCs w:val="22"/>
        </w:rPr>
        <w:t xml:space="preserve"> </w:t>
      </w:r>
      <w:proofErr w:type="spellStart"/>
      <w:r w:rsidR="00167660" w:rsidRPr="00B90769">
        <w:rPr>
          <w:rFonts w:ascii="Arial" w:hAnsi="Arial" w:cs="Arial"/>
          <w:sz w:val="22"/>
          <w:szCs w:val="22"/>
        </w:rPr>
        <w:t>EDIFact</w:t>
      </w:r>
      <w:proofErr w:type="spellEnd"/>
      <w:r w:rsidR="00167660" w:rsidRPr="00B90769">
        <w:rPr>
          <w:rFonts w:ascii="Arial" w:hAnsi="Arial" w:cs="Arial"/>
          <w:sz w:val="22"/>
          <w:szCs w:val="22"/>
        </w:rPr>
        <w:t xml:space="preserve"> Gateway</w:t>
      </w:r>
      <w:r w:rsidR="00887A0D" w:rsidRPr="00B90769">
        <w:rPr>
          <w:rFonts w:ascii="Arial" w:hAnsi="Arial" w:cs="Arial"/>
          <w:sz w:val="22"/>
          <w:szCs w:val="22"/>
        </w:rPr>
        <w:fldChar w:fldCharType="begin"/>
      </w:r>
      <w:r w:rsidR="00887A0D" w:rsidRPr="00B90769">
        <w:rPr>
          <w:rFonts w:ascii="Arial" w:hAnsi="Arial" w:cs="Arial"/>
          <w:sz w:val="22"/>
          <w:szCs w:val="22"/>
        </w:rPr>
        <w:instrText xml:space="preserve"> XE "Gateway" </w:instrText>
      </w:r>
      <w:r w:rsidR="00887A0D" w:rsidRPr="00B90769">
        <w:rPr>
          <w:rFonts w:ascii="Arial" w:hAnsi="Arial" w:cs="Arial"/>
          <w:sz w:val="22"/>
          <w:szCs w:val="22"/>
        </w:rPr>
        <w:fldChar w:fldCharType="end"/>
      </w:r>
      <w:r w:rsidR="00167660" w:rsidRPr="00B90769">
        <w:rPr>
          <w:rFonts w:ascii="Arial" w:hAnsi="Arial" w:cs="Arial"/>
          <w:sz w:val="22"/>
          <w:szCs w:val="22"/>
        </w:rPr>
        <w:t>.</w:t>
      </w:r>
    </w:p>
    <w:p w14:paraId="19D6E16E" w14:textId="77777777" w:rsidR="00167660" w:rsidRPr="00B90769" w:rsidRDefault="001E4FF4" w:rsidP="0034483D">
      <w:pPr>
        <w:pStyle w:val="ListParagraph"/>
        <w:numPr>
          <w:ilvl w:val="0"/>
          <w:numId w:val="11"/>
        </w:numPr>
        <w:tabs>
          <w:tab w:val="left" w:pos="720"/>
        </w:tabs>
        <w:spacing w:before="120"/>
        <w:rPr>
          <w:rFonts w:ascii="Arial" w:hAnsi="Arial" w:cs="Arial"/>
          <w:sz w:val="22"/>
          <w:szCs w:val="22"/>
        </w:rPr>
      </w:pPr>
      <w:proofErr w:type="spellStart"/>
      <w:r w:rsidRPr="00B90769">
        <w:rPr>
          <w:rFonts w:ascii="Arial" w:hAnsi="Arial" w:cs="Arial"/>
          <w:b/>
          <w:color w:val="0070C0"/>
          <w:sz w:val="22"/>
          <w:szCs w:val="22"/>
        </w:rPr>
        <w:t>InStoreDetail</w:t>
      </w:r>
      <w:proofErr w:type="spellEnd"/>
      <w:r w:rsidRPr="00B90769">
        <w:rPr>
          <w:rFonts w:ascii="Arial" w:hAnsi="Arial" w:cs="Arial"/>
          <w:b/>
          <w:color w:val="0070C0"/>
          <w:sz w:val="22"/>
          <w:szCs w:val="22"/>
        </w:rPr>
        <w:t xml:space="preserve"> Table</w:t>
      </w:r>
      <w:r w:rsidR="00167660" w:rsidRPr="00B90769">
        <w:rPr>
          <w:rFonts w:ascii="Arial" w:hAnsi="Arial" w:cs="Arial"/>
          <w:sz w:val="22"/>
          <w:szCs w:val="22"/>
        </w:rPr>
        <w:t xml:space="preserve">—Stores </w:t>
      </w:r>
      <w:r w:rsidR="00E27529" w:rsidRPr="00B90769">
        <w:rPr>
          <w:rFonts w:ascii="Arial" w:hAnsi="Arial" w:cs="Arial"/>
          <w:sz w:val="22"/>
          <w:szCs w:val="22"/>
        </w:rPr>
        <w:t xml:space="preserve">data </w:t>
      </w:r>
      <w:r w:rsidR="00D01A4B" w:rsidRPr="00B90769">
        <w:rPr>
          <w:rFonts w:ascii="Arial" w:hAnsi="Arial" w:cs="Arial"/>
          <w:sz w:val="22"/>
          <w:szCs w:val="22"/>
        </w:rPr>
        <w:fldChar w:fldCharType="begin"/>
      </w:r>
      <w:r w:rsidR="00D01A4B" w:rsidRPr="00B90769">
        <w:rPr>
          <w:rFonts w:ascii="Arial" w:hAnsi="Arial" w:cs="Arial"/>
          <w:sz w:val="22"/>
          <w:szCs w:val="22"/>
        </w:rPr>
        <w:instrText xml:space="preserve"> XE "</w:instrText>
      </w:r>
      <w:r w:rsidR="00EE4D4D" w:rsidRPr="00B90769">
        <w:rPr>
          <w:rFonts w:ascii="Arial" w:hAnsi="Arial" w:cs="Arial"/>
          <w:sz w:val="22"/>
          <w:szCs w:val="22"/>
        </w:rPr>
        <w:instrText xml:space="preserve"> AsurionFinance </w:instrText>
      </w:r>
      <w:r w:rsidR="00D01A4B" w:rsidRPr="00B90769">
        <w:rPr>
          <w:rFonts w:ascii="Arial" w:hAnsi="Arial" w:cs="Arial"/>
          <w:sz w:val="22"/>
          <w:szCs w:val="22"/>
        </w:rPr>
        <w:instrText xml:space="preserve">Database Table:InStoreDetail" </w:instrText>
      </w:r>
      <w:r w:rsidR="00D01A4B" w:rsidRPr="00B90769">
        <w:rPr>
          <w:rFonts w:ascii="Arial" w:hAnsi="Arial" w:cs="Arial"/>
          <w:sz w:val="22"/>
          <w:szCs w:val="22"/>
        </w:rPr>
        <w:fldChar w:fldCharType="end"/>
      </w:r>
      <w:r w:rsidR="00167660" w:rsidRPr="00B90769">
        <w:rPr>
          <w:rFonts w:ascii="Arial" w:hAnsi="Arial" w:cs="Arial"/>
          <w:sz w:val="22"/>
          <w:szCs w:val="22"/>
        </w:rPr>
        <w:t>about in-store transactions.</w:t>
      </w:r>
    </w:p>
    <w:p w14:paraId="6392E744" w14:textId="77777777" w:rsidR="00167660" w:rsidRPr="00B90769" w:rsidRDefault="001E4FF4" w:rsidP="0034483D">
      <w:pPr>
        <w:pStyle w:val="ListParagraph"/>
        <w:numPr>
          <w:ilvl w:val="0"/>
          <w:numId w:val="11"/>
        </w:numPr>
        <w:tabs>
          <w:tab w:val="left" w:pos="720"/>
        </w:tabs>
        <w:spacing w:before="120"/>
        <w:rPr>
          <w:rFonts w:ascii="Arial" w:hAnsi="Arial" w:cs="Arial"/>
          <w:sz w:val="22"/>
          <w:szCs w:val="22"/>
        </w:rPr>
      </w:pPr>
      <w:proofErr w:type="spellStart"/>
      <w:r w:rsidRPr="00B90769">
        <w:rPr>
          <w:rFonts w:ascii="Arial" w:hAnsi="Arial" w:cs="Arial"/>
          <w:b/>
          <w:color w:val="0070C0"/>
          <w:sz w:val="22"/>
          <w:szCs w:val="22"/>
        </w:rPr>
        <w:t>DeuCSDetail</w:t>
      </w:r>
      <w:proofErr w:type="spellEnd"/>
      <w:r w:rsidRPr="00B90769">
        <w:rPr>
          <w:rFonts w:ascii="Arial" w:hAnsi="Arial" w:cs="Arial"/>
          <w:b/>
          <w:color w:val="0070C0"/>
          <w:sz w:val="22"/>
          <w:szCs w:val="22"/>
        </w:rPr>
        <w:t xml:space="preserve"> Table</w:t>
      </w:r>
      <w:r w:rsidR="00167660" w:rsidRPr="00B90769">
        <w:rPr>
          <w:rFonts w:ascii="Arial" w:hAnsi="Arial" w:cs="Arial"/>
          <w:sz w:val="22"/>
          <w:szCs w:val="22"/>
        </w:rPr>
        <w:t xml:space="preserve">—Stores </w:t>
      </w:r>
      <w:r w:rsidR="00E27529" w:rsidRPr="00B90769">
        <w:rPr>
          <w:rFonts w:ascii="Arial" w:hAnsi="Arial" w:cs="Arial"/>
          <w:sz w:val="22"/>
          <w:szCs w:val="22"/>
        </w:rPr>
        <w:t xml:space="preserve">data </w:t>
      </w:r>
      <w:r w:rsidR="00167660" w:rsidRPr="00B90769">
        <w:rPr>
          <w:rFonts w:ascii="Arial" w:hAnsi="Arial" w:cs="Arial"/>
          <w:sz w:val="22"/>
          <w:szCs w:val="22"/>
        </w:rPr>
        <w:t xml:space="preserve">about </w:t>
      </w:r>
      <w:r w:rsidR="00D01A4B" w:rsidRPr="00B90769">
        <w:rPr>
          <w:rFonts w:ascii="Arial" w:hAnsi="Arial" w:cs="Arial"/>
          <w:sz w:val="22"/>
          <w:szCs w:val="22"/>
        </w:rPr>
        <w:fldChar w:fldCharType="begin"/>
      </w:r>
      <w:r w:rsidR="00D01A4B" w:rsidRPr="00B90769">
        <w:rPr>
          <w:rFonts w:ascii="Arial" w:hAnsi="Arial" w:cs="Arial"/>
          <w:sz w:val="22"/>
          <w:szCs w:val="22"/>
        </w:rPr>
        <w:instrText xml:space="preserve"> XE "</w:instrText>
      </w:r>
      <w:r w:rsidR="00EE4D4D" w:rsidRPr="00B90769">
        <w:rPr>
          <w:rFonts w:ascii="Arial" w:hAnsi="Arial" w:cs="Arial"/>
          <w:sz w:val="22"/>
          <w:szCs w:val="22"/>
        </w:rPr>
        <w:instrText xml:space="preserve"> AsurionFinance </w:instrText>
      </w:r>
      <w:r w:rsidR="00D01A4B" w:rsidRPr="00B90769">
        <w:rPr>
          <w:rFonts w:ascii="Arial" w:hAnsi="Arial" w:cs="Arial"/>
          <w:sz w:val="22"/>
          <w:szCs w:val="22"/>
        </w:rPr>
        <w:instrText xml:space="preserve">Database Table:DeuCSDetail" </w:instrText>
      </w:r>
      <w:r w:rsidR="00D01A4B" w:rsidRPr="00B90769">
        <w:rPr>
          <w:rFonts w:ascii="Arial" w:hAnsi="Arial" w:cs="Arial"/>
          <w:sz w:val="22"/>
          <w:szCs w:val="22"/>
        </w:rPr>
        <w:fldChar w:fldCharType="end"/>
      </w:r>
      <w:r w:rsidR="00167660" w:rsidRPr="00B90769">
        <w:rPr>
          <w:rFonts w:ascii="Arial" w:hAnsi="Arial" w:cs="Arial"/>
          <w:sz w:val="22"/>
          <w:szCs w:val="22"/>
        </w:rPr>
        <w:t>tra</w:t>
      </w:r>
      <w:r w:rsidR="00E27529" w:rsidRPr="00B90769">
        <w:rPr>
          <w:rFonts w:ascii="Arial" w:hAnsi="Arial" w:cs="Arial"/>
          <w:sz w:val="22"/>
          <w:szCs w:val="22"/>
        </w:rPr>
        <w:t xml:space="preserve">nsactions processed </w:t>
      </w:r>
      <w:r w:rsidR="0076373A" w:rsidRPr="00B90769">
        <w:rPr>
          <w:rFonts w:ascii="Arial" w:hAnsi="Arial" w:cs="Arial"/>
          <w:sz w:val="22"/>
          <w:szCs w:val="22"/>
        </w:rPr>
        <w:t>via</w:t>
      </w:r>
      <w:r w:rsidR="00E27529" w:rsidRPr="00B90769">
        <w:rPr>
          <w:rFonts w:ascii="Arial" w:hAnsi="Arial" w:cs="Arial"/>
          <w:sz w:val="22"/>
          <w:szCs w:val="22"/>
        </w:rPr>
        <w:t xml:space="preserve"> </w:t>
      </w:r>
      <w:proofErr w:type="spellStart"/>
      <w:r w:rsidR="00167660" w:rsidRPr="00B90769">
        <w:rPr>
          <w:rFonts w:ascii="Arial" w:hAnsi="Arial" w:cs="Arial"/>
          <w:sz w:val="22"/>
          <w:szCs w:val="22"/>
        </w:rPr>
        <w:t>DeuCS</w:t>
      </w:r>
      <w:proofErr w:type="spellEnd"/>
      <w:r w:rsidR="00167660" w:rsidRPr="00B90769">
        <w:rPr>
          <w:rFonts w:ascii="Arial" w:hAnsi="Arial" w:cs="Arial"/>
          <w:sz w:val="22"/>
          <w:szCs w:val="22"/>
        </w:rPr>
        <w:t xml:space="preserve"> Gateway</w:t>
      </w:r>
      <w:r w:rsidR="00887A0D" w:rsidRPr="00B90769">
        <w:rPr>
          <w:rFonts w:ascii="Arial" w:hAnsi="Arial" w:cs="Arial"/>
          <w:sz w:val="22"/>
          <w:szCs w:val="22"/>
        </w:rPr>
        <w:fldChar w:fldCharType="begin"/>
      </w:r>
      <w:r w:rsidR="00887A0D" w:rsidRPr="00B90769">
        <w:rPr>
          <w:rFonts w:ascii="Arial" w:hAnsi="Arial" w:cs="Arial"/>
          <w:sz w:val="22"/>
          <w:szCs w:val="22"/>
        </w:rPr>
        <w:instrText xml:space="preserve"> XE "Gateway" </w:instrText>
      </w:r>
      <w:r w:rsidR="00887A0D" w:rsidRPr="00B90769">
        <w:rPr>
          <w:rFonts w:ascii="Arial" w:hAnsi="Arial" w:cs="Arial"/>
          <w:sz w:val="22"/>
          <w:szCs w:val="22"/>
        </w:rPr>
        <w:fldChar w:fldCharType="end"/>
      </w:r>
      <w:r w:rsidR="00167660" w:rsidRPr="00B90769">
        <w:rPr>
          <w:rFonts w:ascii="Arial" w:hAnsi="Arial" w:cs="Arial"/>
          <w:sz w:val="22"/>
          <w:szCs w:val="22"/>
        </w:rPr>
        <w:t>.</w:t>
      </w:r>
    </w:p>
    <w:p w14:paraId="15BEFF49" w14:textId="77777777" w:rsidR="00167660" w:rsidRPr="00B90769" w:rsidRDefault="00F70240" w:rsidP="0034483D">
      <w:pPr>
        <w:pStyle w:val="ListParagraph"/>
        <w:numPr>
          <w:ilvl w:val="0"/>
          <w:numId w:val="11"/>
        </w:numPr>
        <w:tabs>
          <w:tab w:val="left" w:pos="720"/>
        </w:tabs>
        <w:spacing w:before="120"/>
        <w:rPr>
          <w:rFonts w:ascii="Arial" w:hAnsi="Arial" w:cs="Arial"/>
          <w:sz w:val="22"/>
          <w:szCs w:val="22"/>
        </w:rPr>
      </w:pPr>
      <w:proofErr w:type="spellStart"/>
      <w:r>
        <w:rPr>
          <w:rFonts w:ascii="Arial" w:hAnsi="Arial" w:cs="Arial"/>
          <w:b/>
          <w:color w:val="0070C0"/>
          <w:sz w:val="22"/>
          <w:szCs w:val="22"/>
        </w:rPr>
        <w:t>VerisignDetai</w:t>
      </w:r>
      <w:r w:rsidR="001E4FF4" w:rsidRPr="00B90769">
        <w:rPr>
          <w:rFonts w:ascii="Arial" w:hAnsi="Arial" w:cs="Arial"/>
          <w:b/>
          <w:color w:val="0070C0"/>
          <w:sz w:val="22"/>
          <w:szCs w:val="22"/>
        </w:rPr>
        <w:t>l</w:t>
      </w:r>
      <w:proofErr w:type="spellEnd"/>
      <w:r w:rsidR="001E4FF4" w:rsidRPr="00B90769">
        <w:rPr>
          <w:rFonts w:ascii="Arial" w:hAnsi="Arial" w:cs="Arial"/>
          <w:b/>
          <w:color w:val="0070C0"/>
          <w:sz w:val="22"/>
          <w:szCs w:val="22"/>
        </w:rPr>
        <w:t xml:space="preserve"> Table</w:t>
      </w:r>
      <w:r w:rsidR="00167660" w:rsidRPr="00B90769">
        <w:rPr>
          <w:rFonts w:ascii="Arial" w:hAnsi="Arial" w:cs="Arial"/>
          <w:sz w:val="22"/>
          <w:szCs w:val="22"/>
        </w:rPr>
        <w:t xml:space="preserve">—Stores </w:t>
      </w:r>
      <w:r w:rsidR="00E27529" w:rsidRPr="00B90769">
        <w:rPr>
          <w:rFonts w:ascii="Arial" w:hAnsi="Arial" w:cs="Arial"/>
          <w:sz w:val="22"/>
          <w:szCs w:val="22"/>
        </w:rPr>
        <w:t>data</w:t>
      </w:r>
      <w:r w:rsidR="00D01A4B" w:rsidRPr="00B90769">
        <w:rPr>
          <w:rFonts w:ascii="Arial" w:hAnsi="Arial" w:cs="Arial"/>
          <w:sz w:val="22"/>
          <w:szCs w:val="22"/>
        </w:rPr>
        <w:fldChar w:fldCharType="begin"/>
      </w:r>
      <w:r w:rsidR="00D01A4B" w:rsidRPr="00B90769">
        <w:rPr>
          <w:rFonts w:ascii="Arial" w:hAnsi="Arial" w:cs="Arial"/>
          <w:sz w:val="22"/>
          <w:szCs w:val="22"/>
        </w:rPr>
        <w:instrText xml:space="preserve"> XE "</w:instrText>
      </w:r>
      <w:r w:rsidR="00EE4D4D" w:rsidRPr="00B90769">
        <w:rPr>
          <w:rFonts w:ascii="Arial" w:hAnsi="Arial" w:cs="Arial"/>
          <w:sz w:val="22"/>
          <w:szCs w:val="22"/>
        </w:rPr>
        <w:instrText xml:space="preserve"> AsurionFinance </w:instrText>
      </w:r>
      <w:r w:rsidR="00D01A4B" w:rsidRPr="00B90769">
        <w:rPr>
          <w:rFonts w:ascii="Arial" w:hAnsi="Arial" w:cs="Arial"/>
          <w:sz w:val="22"/>
          <w:szCs w:val="22"/>
        </w:rPr>
        <w:instrText xml:space="preserve">Database VerisignDetail" </w:instrText>
      </w:r>
      <w:r w:rsidR="00D01A4B" w:rsidRPr="00B90769">
        <w:rPr>
          <w:rFonts w:ascii="Arial" w:hAnsi="Arial" w:cs="Arial"/>
          <w:sz w:val="22"/>
          <w:szCs w:val="22"/>
        </w:rPr>
        <w:fldChar w:fldCharType="end"/>
      </w:r>
      <w:r w:rsidR="00167660" w:rsidRPr="00B90769">
        <w:rPr>
          <w:rFonts w:ascii="Arial" w:hAnsi="Arial" w:cs="Arial"/>
          <w:sz w:val="22"/>
          <w:szCs w:val="22"/>
        </w:rPr>
        <w:t xml:space="preserve"> that is used in tra</w:t>
      </w:r>
      <w:r w:rsidR="00E27529" w:rsidRPr="00B90769">
        <w:rPr>
          <w:rFonts w:ascii="Arial" w:hAnsi="Arial" w:cs="Arial"/>
          <w:sz w:val="22"/>
          <w:szCs w:val="22"/>
        </w:rPr>
        <w:t xml:space="preserve">nsactions processed </w:t>
      </w:r>
      <w:r w:rsidR="0076373A" w:rsidRPr="00B90769">
        <w:rPr>
          <w:rFonts w:ascii="Arial" w:hAnsi="Arial" w:cs="Arial"/>
          <w:sz w:val="22"/>
          <w:szCs w:val="22"/>
        </w:rPr>
        <w:t xml:space="preserve">via </w:t>
      </w:r>
      <w:proofErr w:type="spellStart"/>
      <w:r w:rsidR="00167660" w:rsidRPr="00B90769">
        <w:rPr>
          <w:rFonts w:ascii="Arial" w:hAnsi="Arial" w:cs="Arial"/>
          <w:sz w:val="22"/>
          <w:szCs w:val="22"/>
        </w:rPr>
        <w:t>PayFlowPro</w:t>
      </w:r>
      <w:proofErr w:type="spellEnd"/>
      <w:r w:rsidR="00167660" w:rsidRPr="00B90769">
        <w:rPr>
          <w:rFonts w:ascii="Arial" w:hAnsi="Arial" w:cs="Arial"/>
          <w:sz w:val="22"/>
          <w:szCs w:val="22"/>
        </w:rPr>
        <w:t xml:space="preserve"> Gateway</w:t>
      </w:r>
      <w:r w:rsidR="00887A0D" w:rsidRPr="00B90769">
        <w:rPr>
          <w:rFonts w:ascii="Arial" w:hAnsi="Arial" w:cs="Arial"/>
          <w:sz w:val="22"/>
          <w:szCs w:val="22"/>
        </w:rPr>
        <w:fldChar w:fldCharType="begin"/>
      </w:r>
      <w:r w:rsidR="00887A0D" w:rsidRPr="00B90769">
        <w:rPr>
          <w:rFonts w:ascii="Arial" w:hAnsi="Arial" w:cs="Arial"/>
          <w:sz w:val="22"/>
          <w:szCs w:val="22"/>
        </w:rPr>
        <w:instrText xml:space="preserve"> XE "Gateway" </w:instrText>
      </w:r>
      <w:r w:rsidR="00887A0D" w:rsidRPr="00B90769">
        <w:rPr>
          <w:rFonts w:ascii="Arial" w:hAnsi="Arial" w:cs="Arial"/>
          <w:sz w:val="22"/>
          <w:szCs w:val="22"/>
        </w:rPr>
        <w:fldChar w:fldCharType="end"/>
      </w:r>
      <w:r w:rsidR="00167660" w:rsidRPr="00B90769">
        <w:rPr>
          <w:rFonts w:ascii="Arial" w:hAnsi="Arial" w:cs="Arial"/>
          <w:sz w:val="22"/>
          <w:szCs w:val="22"/>
        </w:rPr>
        <w:t>.</w:t>
      </w:r>
    </w:p>
    <w:p w14:paraId="5B54565B" w14:textId="77777777" w:rsidR="00167660" w:rsidRPr="00B90769" w:rsidRDefault="00A46819" w:rsidP="0034483D">
      <w:pPr>
        <w:pStyle w:val="ListParagraph"/>
        <w:numPr>
          <w:ilvl w:val="0"/>
          <w:numId w:val="11"/>
        </w:numPr>
        <w:tabs>
          <w:tab w:val="left" w:pos="720"/>
        </w:tabs>
        <w:spacing w:before="120"/>
        <w:rPr>
          <w:rFonts w:ascii="Arial" w:hAnsi="Arial" w:cs="Arial"/>
          <w:sz w:val="22"/>
          <w:szCs w:val="22"/>
        </w:rPr>
      </w:pPr>
      <w:r w:rsidRPr="00B90769">
        <w:rPr>
          <w:rFonts w:ascii="Arial" w:hAnsi="Arial" w:cs="Arial"/>
          <w:b/>
          <w:color w:val="0070C0"/>
          <w:sz w:val="22"/>
          <w:szCs w:val="22"/>
        </w:rPr>
        <w:t>Refund Queue Table</w:t>
      </w:r>
      <w:r w:rsidR="00167660" w:rsidRPr="00B90769">
        <w:rPr>
          <w:rFonts w:ascii="Arial" w:hAnsi="Arial" w:cs="Arial"/>
          <w:sz w:val="22"/>
          <w:szCs w:val="22"/>
        </w:rPr>
        <w:t xml:space="preserve">—Stores </w:t>
      </w:r>
      <w:r w:rsidR="00E27529" w:rsidRPr="00B90769">
        <w:rPr>
          <w:rFonts w:ascii="Arial" w:hAnsi="Arial" w:cs="Arial"/>
          <w:sz w:val="22"/>
          <w:szCs w:val="22"/>
        </w:rPr>
        <w:t>data</w:t>
      </w:r>
      <w:r w:rsidR="00167660" w:rsidRPr="00B90769">
        <w:rPr>
          <w:rFonts w:ascii="Arial" w:hAnsi="Arial" w:cs="Arial"/>
          <w:sz w:val="22"/>
          <w:szCs w:val="22"/>
        </w:rPr>
        <w:t xml:space="preserve"> </w:t>
      </w:r>
      <w:r w:rsidR="00D01A4B" w:rsidRPr="00B90769">
        <w:rPr>
          <w:rFonts w:ascii="Arial" w:hAnsi="Arial" w:cs="Arial"/>
          <w:sz w:val="22"/>
          <w:szCs w:val="22"/>
        </w:rPr>
        <w:fldChar w:fldCharType="begin"/>
      </w:r>
      <w:r w:rsidR="00D01A4B" w:rsidRPr="00B90769">
        <w:rPr>
          <w:rFonts w:ascii="Arial" w:hAnsi="Arial" w:cs="Arial"/>
          <w:sz w:val="22"/>
          <w:szCs w:val="22"/>
        </w:rPr>
        <w:instrText xml:space="preserve"> XE "</w:instrText>
      </w:r>
      <w:r w:rsidR="00EE4D4D" w:rsidRPr="00B90769">
        <w:rPr>
          <w:rFonts w:ascii="Arial" w:hAnsi="Arial" w:cs="Arial"/>
          <w:sz w:val="22"/>
          <w:szCs w:val="22"/>
        </w:rPr>
        <w:instrText xml:space="preserve"> AsurionFinance </w:instrText>
      </w:r>
      <w:r w:rsidR="00D01A4B" w:rsidRPr="00B90769">
        <w:rPr>
          <w:rFonts w:ascii="Arial" w:hAnsi="Arial" w:cs="Arial"/>
          <w:sz w:val="22"/>
          <w:szCs w:val="22"/>
        </w:rPr>
        <w:instrText xml:space="preserve">Database Table:RefundQueue" </w:instrText>
      </w:r>
      <w:r w:rsidR="00D01A4B" w:rsidRPr="00B90769">
        <w:rPr>
          <w:rFonts w:ascii="Arial" w:hAnsi="Arial" w:cs="Arial"/>
          <w:sz w:val="22"/>
          <w:szCs w:val="22"/>
        </w:rPr>
        <w:fldChar w:fldCharType="end"/>
      </w:r>
      <w:r w:rsidR="00167660" w:rsidRPr="00B90769">
        <w:rPr>
          <w:rFonts w:ascii="Arial" w:hAnsi="Arial" w:cs="Arial"/>
          <w:sz w:val="22"/>
          <w:szCs w:val="22"/>
        </w:rPr>
        <w:t>about refunds processed by the system.</w:t>
      </w:r>
      <w:r w:rsidR="00F64F2A" w:rsidRPr="00B90769">
        <w:rPr>
          <w:rFonts w:ascii="Arial" w:hAnsi="Arial" w:cs="Arial"/>
          <w:sz w:val="22"/>
          <w:szCs w:val="22"/>
        </w:rPr>
        <w:t xml:space="preserve"> </w:t>
      </w:r>
    </w:p>
    <w:p w14:paraId="4D81BBCC" w14:textId="77777777" w:rsidR="00812432" w:rsidRPr="00B90769" w:rsidRDefault="001E13DA" w:rsidP="00812432">
      <w:pPr>
        <w:pStyle w:val="ListParagraph"/>
        <w:numPr>
          <w:ilvl w:val="0"/>
          <w:numId w:val="11"/>
        </w:numPr>
        <w:tabs>
          <w:tab w:val="left" w:pos="720"/>
        </w:tabs>
        <w:spacing w:before="120"/>
        <w:rPr>
          <w:rFonts w:ascii="Arial" w:hAnsi="Arial" w:cs="Arial"/>
          <w:sz w:val="22"/>
          <w:szCs w:val="22"/>
        </w:rPr>
      </w:pPr>
      <w:proofErr w:type="spellStart"/>
      <w:r w:rsidRPr="00B90769">
        <w:rPr>
          <w:rFonts w:ascii="Arial" w:hAnsi="Arial" w:cs="Arial"/>
          <w:b/>
          <w:color w:val="0070C0"/>
          <w:sz w:val="22"/>
          <w:szCs w:val="22"/>
        </w:rPr>
        <w:t>BTADetail</w:t>
      </w:r>
      <w:proofErr w:type="spellEnd"/>
      <w:r w:rsidRPr="00B90769">
        <w:rPr>
          <w:rFonts w:ascii="Arial" w:hAnsi="Arial" w:cs="Arial"/>
          <w:b/>
          <w:color w:val="0070C0"/>
          <w:sz w:val="22"/>
          <w:szCs w:val="22"/>
        </w:rPr>
        <w:t xml:space="preserve"> Table</w:t>
      </w:r>
      <w:r w:rsidR="00E27529" w:rsidRPr="00B90769">
        <w:rPr>
          <w:rFonts w:ascii="Arial" w:hAnsi="Arial" w:cs="Arial"/>
          <w:sz w:val="22"/>
          <w:szCs w:val="22"/>
        </w:rPr>
        <w:t>—Stored data</w:t>
      </w:r>
      <w:r w:rsidR="00812432" w:rsidRPr="00B90769">
        <w:rPr>
          <w:rFonts w:ascii="Arial" w:hAnsi="Arial" w:cs="Arial"/>
          <w:sz w:val="22"/>
          <w:szCs w:val="22"/>
        </w:rPr>
        <w:t xml:space="preserve"> </w:t>
      </w:r>
      <w:r w:rsidR="00F02B4C" w:rsidRPr="00B90769">
        <w:rPr>
          <w:rFonts w:ascii="Arial" w:hAnsi="Arial" w:cs="Arial"/>
          <w:sz w:val="22"/>
          <w:szCs w:val="22"/>
        </w:rPr>
        <w:fldChar w:fldCharType="begin"/>
      </w:r>
      <w:r w:rsidR="00F02B4C" w:rsidRPr="00B90769">
        <w:rPr>
          <w:rFonts w:ascii="Arial" w:hAnsi="Arial" w:cs="Arial"/>
          <w:sz w:val="22"/>
          <w:szCs w:val="22"/>
        </w:rPr>
        <w:instrText xml:space="preserve"> XE "</w:instrText>
      </w:r>
      <w:r w:rsidR="00EE4D4D" w:rsidRPr="00B90769">
        <w:rPr>
          <w:rFonts w:ascii="Arial" w:hAnsi="Arial" w:cs="Arial"/>
          <w:sz w:val="22"/>
          <w:szCs w:val="22"/>
        </w:rPr>
        <w:instrText xml:space="preserve"> AsurionFinance </w:instrText>
      </w:r>
      <w:r w:rsidR="00F02B4C" w:rsidRPr="00B90769">
        <w:rPr>
          <w:rFonts w:ascii="Arial" w:hAnsi="Arial" w:cs="Arial"/>
          <w:sz w:val="22"/>
          <w:szCs w:val="22"/>
        </w:rPr>
        <w:instrText xml:space="preserve">Database Table:BTADetail" </w:instrText>
      </w:r>
      <w:r w:rsidR="00F02B4C" w:rsidRPr="00B90769">
        <w:rPr>
          <w:rFonts w:ascii="Arial" w:hAnsi="Arial" w:cs="Arial"/>
          <w:sz w:val="22"/>
          <w:szCs w:val="22"/>
        </w:rPr>
        <w:fldChar w:fldCharType="end"/>
      </w:r>
      <w:r w:rsidR="00812432" w:rsidRPr="00B90769">
        <w:rPr>
          <w:rFonts w:ascii="Arial" w:hAnsi="Arial" w:cs="Arial"/>
          <w:sz w:val="22"/>
          <w:szCs w:val="22"/>
        </w:rPr>
        <w:t>about the Bill to Account actions.</w:t>
      </w:r>
    </w:p>
    <w:p w14:paraId="050E59AE" w14:textId="77777777" w:rsidR="00936E83" w:rsidRPr="00B90769" w:rsidRDefault="001E13DA" w:rsidP="00FD54DC">
      <w:pPr>
        <w:pStyle w:val="ListParagraph"/>
        <w:numPr>
          <w:ilvl w:val="0"/>
          <w:numId w:val="11"/>
        </w:numPr>
        <w:tabs>
          <w:tab w:val="left" w:pos="720"/>
        </w:tabs>
        <w:spacing w:before="120"/>
        <w:rPr>
          <w:rFonts w:ascii="Arial" w:hAnsi="Arial" w:cs="Arial"/>
          <w:sz w:val="22"/>
          <w:szCs w:val="22"/>
        </w:rPr>
      </w:pPr>
      <w:r w:rsidRPr="00B90769">
        <w:rPr>
          <w:rFonts w:ascii="Arial" w:hAnsi="Arial" w:cs="Arial"/>
          <w:b/>
          <w:color w:val="0070C0"/>
          <w:sz w:val="22"/>
          <w:szCs w:val="22"/>
        </w:rPr>
        <w:t>Code Table</w:t>
      </w:r>
      <w:r w:rsidR="00936E83" w:rsidRPr="00B90769">
        <w:rPr>
          <w:rFonts w:ascii="Arial" w:hAnsi="Arial" w:cs="Arial"/>
          <w:sz w:val="22"/>
          <w:szCs w:val="22"/>
        </w:rPr>
        <w:t>—Stores texts that are required by Finance Service for framework and business logic implementations.</w:t>
      </w:r>
    </w:p>
    <w:p w14:paraId="12931027" w14:textId="77777777" w:rsidR="00936E83" w:rsidRPr="00B90769" w:rsidRDefault="001E13DA" w:rsidP="00936E83">
      <w:pPr>
        <w:pStyle w:val="ListParagraph"/>
        <w:numPr>
          <w:ilvl w:val="0"/>
          <w:numId w:val="11"/>
        </w:numPr>
        <w:tabs>
          <w:tab w:val="left" w:pos="720"/>
        </w:tabs>
        <w:spacing w:before="120"/>
        <w:rPr>
          <w:rFonts w:ascii="Arial" w:hAnsi="Arial" w:cs="Arial"/>
          <w:sz w:val="22"/>
          <w:szCs w:val="22"/>
        </w:rPr>
      </w:pPr>
      <w:proofErr w:type="spellStart"/>
      <w:r w:rsidRPr="00B90769">
        <w:rPr>
          <w:rFonts w:ascii="Arial" w:hAnsi="Arial" w:cs="Arial"/>
          <w:b/>
          <w:color w:val="0070C0"/>
          <w:sz w:val="22"/>
          <w:szCs w:val="22"/>
        </w:rPr>
        <w:t>CodeType</w:t>
      </w:r>
      <w:proofErr w:type="spellEnd"/>
      <w:r w:rsidRPr="00B90769">
        <w:rPr>
          <w:rFonts w:ascii="Arial" w:hAnsi="Arial" w:cs="Arial"/>
          <w:b/>
          <w:color w:val="0070C0"/>
          <w:sz w:val="22"/>
          <w:szCs w:val="22"/>
        </w:rPr>
        <w:t xml:space="preserve"> Table</w:t>
      </w:r>
      <w:r w:rsidR="00936E83" w:rsidRPr="00B90769">
        <w:rPr>
          <w:rFonts w:ascii="Arial" w:hAnsi="Arial" w:cs="Arial"/>
          <w:sz w:val="22"/>
          <w:szCs w:val="22"/>
        </w:rPr>
        <w:t xml:space="preserve">—Stores </w:t>
      </w:r>
      <w:r w:rsidR="00E27529" w:rsidRPr="00B90769">
        <w:rPr>
          <w:rFonts w:ascii="Arial" w:hAnsi="Arial" w:cs="Arial"/>
          <w:sz w:val="22"/>
          <w:szCs w:val="22"/>
        </w:rPr>
        <w:t>data that is</w:t>
      </w:r>
      <w:r w:rsidR="00936E83" w:rsidRPr="00B90769">
        <w:rPr>
          <w:rFonts w:ascii="Arial" w:hAnsi="Arial" w:cs="Arial"/>
          <w:sz w:val="22"/>
          <w:szCs w:val="22"/>
        </w:rPr>
        <w:t xml:space="preserve"> related to a logical group identified in the </w:t>
      </w:r>
      <w:proofErr w:type="spellStart"/>
      <w:r w:rsidR="00936E83" w:rsidRPr="00B90769">
        <w:rPr>
          <w:rFonts w:ascii="Arial" w:hAnsi="Arial" w:cs="Arial"/>
          <w:sz w:val="22"/>
          <w:szCs w:val="22"/>
        </w:rPr>
        <w:t>CodeType</w:t>
      </w:r>
      <w:proofErr w:type="spellEnd"/>
      <w:r w:rsidR="00936E83" w:rsidRPr="00B90769">
        <w:rPr>
          <w:rFonts w:ascii="Arial" w:hAnsi="Arial" w:cs="Arial"/>
          <w:sz w:val="22"/>
          <w:szCs w:val="22"/>
        </w:rPr>
        <w:t xml:space="preserve"> Table.</w:t>
      </w:r>
    </w:p>
    <w:p w14:paraId="2EDF5487" w14:textId="77777777" w:rsidR="0015797D" w:rsidRPr="00B90769" w:rsidRDefault="001E13DA" w:rsidP="00F64F2A">
      <w:pPr>
        <w:pStyle w:val="ListParagraph"/>
        <w:numPr>
          <w:ilvl w:val="0"/>
          <w:numId w:val="11"/>
        </w:numPr>
        <w:tabs>
          <w:tab w:val="left" w:pos="720"/>
        </w:tabs>
        <w:spacing w:before="120"/>
        <w:rPr>
          <w:rFonts w:ascii="Arial" w:hAnsi="Arial" w:cs="Arial"/>
          <w:sz w:val="22"/>
          <w:szCs w:val="22"/>
        </w:rPr>
      </w:pPr>
      <w:r w:rsidRPr="00B90769">
        <w:rPr>
          <w:rFonts w:ascii="Arial" w:hAnsi="Arial" w:cs="Arial"/>
          <w:b/>
          <w:color w:val="0070C0"/>
          <w:sz w:val="22"/>
          <w:szCs w:val="22"/>
        </w:rPr>
        <w:t>Refund Queue Fee Table</w:t>
      </w:r>
      <w:r w:rsidR="0015797D" w:rsidRPr="00B90769">
        <w:rPr>
          <w:rFonts w:ascii="Arial" w:hAnsi="Arial" w:cs="Arial"/>
          <w:sz w:val="22"/>
          <w:szCs w:val="22"/>
        </w:rPr>
        <w:t xml:space="preserve">—Stores </w:t>
      </w:r>
      <w:r w:rsidR="00F64F2A" w:rsidRPr="00B90769">
        <w:rPr>
          <w:rFonts w:ascii="Arial" w:hAnsi="Arial" w:cs="Arial"/>
          <w:sz w:val="22"/>
          <w:szCs w:val="22"/>
        </w:rPr>
        <w:t xml:space="preserve">detailed </w:t>
      </w:r>
      <w:r w:rsidR="00E27529" w:rsidRPr="00B90769">
        <w:rPr>
          <w:rFonts w:ascii="Arial" w:hAnsi="Arial" w:cs="Arial"/>
          <w:sz w:val="22"/>
          <w:szCs w:val="22"/>
        </w:rPr>
        <w:t xml:space="preserve">data </w:t>
      </w:r>
      <w:r w:rsidR="0015797D" w:rsidRPr="00B90769">
        <w:rPr>
          <w:rFonts w:ascii="Arial" w:hAnsi="Arial" w:cs="Arial"/>
          <w:sz w:val="22"/>
          <w:szCs w:val="22"/>
        </w:rPr>
        <w:fldChar w:fldCharType="begin"/>
      </w:r>
      <w:r w:rsidR="0015797D" w:rsidRPr="00B90769">
        <w:rPr>
          <w:rFonts w:ascii="Arial" w:hAnsi="Arial" w:cs="Arial"/>
          <w:sz w:val="22"/>
          <w:szCs w:val="22"/>
        </w:rPr>
        <w:instrText xml:space="preserve"> XE " AsurionFinance Database Table:RefundQueueFee" </w:instrText>
      </w:r>
      <w:r w:rsidR="0015797D" w:rsidRPr="00B90769">
        <w:rPr>
          <w:rFonts w:ascii="Arial" w:hAnsi="Arial" w:cs="Arial"/>
          <w:sz w:val="22"/>
          <w:szCs w:val="22"/>
        </w:rPr>
        <w:fldChar w:fldCharType="end"/>
      </w:r>
      <w:r w:rsidR="00F64F2A" w:rsidRPr="00B90769">
        <w:rPr>
          <w:rFonts w:ascii="Arial" w:hAnsi="Arial" w:cs="Arial"/>
          <w:sz w:val="22"/>
          <w:szCs w:val="22"/>
        </w:rPr>
        <w:t>about a refund.</w:t>
      </w:r>
    </w:p>
    <w:p w14:paraId="48BA86E6" w14:textId="77777777" w:rsidR="006A0A9C" w:rsidRPr="00B90769" w:rsidRDefault="00CB37AC" w:rsidP="006A0A9C">
      <w:pPr>
        <w:pStyle w:val="ListParagraph"/>
        <w:numPr>
          <w:ilvl w:val="0"/>
          <w:numId w:val="11"/>
        </w:numPr>
        <w:tabs>
          <w:tab w:val="left" w:pos="720"/>
        </w:tabs>
        <w:spacing w:before="120"/>
        <w:rPr>
          <w:rFonts w:cs="Arial"/>
          <w:sz w:val="22"/>
          <w:szCs w:val="22"/>
        </w:rPr>
      </w:pPr>
      <w:proofErr w:type="spellStart"/>
      <w:r w:rsidRPr="00B90769">
        <w:rPr>
          <w:rFonts w:ascii="Arial" w:hAnsi="Arial" w:cs="Arial"/>
          <w:b/>
          <w:color w:val="0070C0"/>
          <w:sz w:val="22"/>
          <w:szCs w:val="22"/>
        </w:rPr>
        <w:t>Aria</w:t>
      </w:r>
      <w:r w:rsidR="006A0A9C" w:rsidRPr="00B90769">
        <w:rPr>
          <w:rFonts w:ascii="Arial" w:hAnsi="Arial" w:cs="Arial"/>
          <w:b/>
          <w:color w:val="0070C0"/>
          <w:sz w:val="22"/>
          <w:szCs w:val="22"/>
        </w:rPr>
        <w:t>User</w:t>
      </w:r>
      <w:proofErr w:type="spellEnd"/>
      <w:r w:rsidR="006A0A9C" w:rsidRPr="00B90769">
        <w:rPr>
          <w:rFonts w:ascii="Arial" w:hAnsi="Arial" w:cs="Arial"/>
          <w:sz w:val="22"/>
          <w:szCs w:val="22"/>
        </w:rPr>
        <w:t xml:space="preserve">—Stores </w:t>
      </w:r>
      <w:r w:rsidR="00E27529" w:rsidRPr="00B90769">
        <w:rPr>
          <w:rFonts w:ascii="Arial" w:hAnsi="Arial" w:cs="Arial"/>
          <w:sz w:val="22"/>
          <w:szCs w:val="22"/>
        </w:rPr>
        <w:t>data</w:t>
      </w:r>
      <w:r w:rsidR="006A0A9C" w:rsidRPr="00B90769">
        <w:rPr>
          <w:rFonts w:ascii="Arial" w:hAnsi="Arial" w:cs="Arial"/>
          <w:sz w:val="22"/>
          <w:szCs w:val="22"/>
        </w:rPr>
        <w:t xml:space="preserve"> </w:t>
      </w:r>
      <w:r w:rsidR="006A0A9C" w:rsidRPr="00B90769">
        <w:rPr>
          <w:rFonts w:ascii="Arial" w:hAnsi="Arial" w:cs="Arial"/>
          <w:sz w:val="22"/>
          <w:szCs w:val="22"/>
        </w:rPr>
        <w:fldChar w:fldCharType="begin"/>
      </w:r>
      <w:r w:rsidR="006A0A9C" w:rsidRPr="00B90769">
        <w:rPr>
          <w:rFonts w:ascii="Arial" w:hAnsi="Arial" w:cs="Arial"/>
          <w:sz w:val="22"/>
          <w:szCs w:val="22"/>
        </w:rPr>
        <w:instrText xml:space="preserve"> XE " AsurionFinance </w:instrText>
      </w:r>
      <w:r w:rsidRPr="00B90769">
        <w:rPr>
          <w:rFonts w:ascii="Arial" w:hAnsi="Arial" w:cs="Arial"/>
          <w:sz w:val="22"/>
          <w:szCs w:val="22"/>
        </w:rPr>
        <w:instrText>Database Table:Aria</w:instrText>
      </w:r>
      <w:r w:rsidR="006A0A9C" w:rsidRPr="00B90769">
        <w:rPr>
          <w:rFonts w:ascii="Arial" w:hAnsi="Arial" w:cs="Arial"/>
          <w:sz w:val="22"/>
          <w:szCs w:val="22"/>
        </w:rPr>
        <w:instrText xml:space="preserve">User" </w:instrText>
      </w:r>
      <w:r w:rsidR="006A0A9C" w:rsidRPr="00B90769">
        <w:rPr>
          <w:rFonts w:ascii="Arial" w:hAnsi="Arial" w:cs="Arial"/>
          <w:sz w:val="22"/>
          <w:szCs w:val="22"/>
        </w:rPr>
        <w:fldChar w:fldCharType="end"/>
      </w:r>
      <w:r w:rsidR="006A0A9C" w:rsidRPr="00B90769">
        <w:rPr>
          <w:rFonts w:ascii="Arial" w:hAnsi="Arial" w:cs="Arial"/>
          <w:sz w:val="22"/>
          <w:szCs w:val="22"/>
        </w:rPr>
        <w:t xml:space="preserve">the </w:t>
      </w:r>
      <w:proofErr w:type="spellStart"/>
      <w:r w:rsidR="006A0A9C" w:rsidRPr="00B90769">
        <w:rPr>
          <w:rFonts w:ascii="Arial" w:hAnsi="Arial" w:cs="Arial"/>
          <w:sz w:val="22"/>
          <w:szCs w:val="22"/>
        </w:rPr>
        <w:t>UserID</w:t>
      </w:r>
      <w:proofErr w:type="spellEnd"/>
      <w:r w:rsidR="006A0A9C" w:rsidRPr="00B90769">
        <w:rPr>
          <w:rFonts w:ascii="Arial" w:hAnsi="Arial" w:cs="Arial"/>
          <w:sz w:val="22"/>
          <w:szCs w:val="22"/>
        </w:rPr>
        <w:t xml:space="preserve"> generated for Aria. </w:t>
      </w:r>
    </w:p>
    <w:p w14:paraId="36D606D0" w14:textId="77777777" w:rsidR="00462E38" w:rsidRPr="00B90769" w:rsidRDefault="00462E38" w:rsidP="006A0A9C">
      <w:pPr>
        <w:pStyle w:val="ListParagraph"/>
        <w:numPr>
          <w:ilvl w:val="0"/>
          <w:numId w:val="11"/>
        </w:numPr>
        <w:tabs>
          <w:tab w:val="left" w:pos="720"/>
        </w:tabs>
        <w:spacing w:before="120"/>
        <w:rPr>
          <w:rFonts w:cs="Arial"/>
          <w:sz w:val="22"/>
          <w:szCs w:val="22"/>
        </w:rPr>
      </w:pPr>
      <w:proofErr w:type="spellStart"/>
      <w:r w:rsidRPr="00B90769">
        <w:rPr>
          <w:rFonts w:ascii="Arial" w:hAnsi="Arial" w:cs="Arial"/>
          <w:b/>
          <w:color w:val="0070C0"/>
          <w:sz w:val="22"/>
          <w:szCs w:val="22"/>
        </w:rPr>
        <w:t>PaymentGatewayRequestStatus</w:t>
      </w:r>
      <w:proofErr w:type="spellEnd"/>
      <w:r w:rsidRPr="00B90769">
        <w:rPr>
          <w:rFonts w:ascii="Arial" w:hAnsi="Arial" w:cs="Arial"/>
          <w:b/>
          <w:color w:val="0070C0"/>
          <w:sz w:val="22"/>
          <w:szCs w:val="22"/>
        </w:rPr>
        <w:t xml:space="preserve"> Table</w:t>
      </w:r>
      <w:r w:rsidRPr="00B90769">
        <w:rPr>
          <w:rFonts w:ascii="Arial" w:hAnsi="Arial" w:cs="Arial"/>
          <w:sz w:val="22"/>
          <w:szCs w:val="22"/>
        </w:rPr>
        <w:t xml:space="preserve">—Stores </w:t>
      </w:r>
      <w:r w:rsidR="00B90769" w:rsidRPr="00B90769">
        <w:rPr>
          <w:rFonts w:ascii="Arial" w:hAnsi="Arial" w:cs="Arial"/>
          <w:sz w:val="22"/>
          <w:szCs w:val="22"/>
        </w:rPr>
        <w:t xml:space="preserve">the </w:t>
      </w:r>
      <w:proofErr w:type="spellStart"/>
      <w:r w:rsidR="00B90769" w:rsidRPr="00B90769">
        <w:rPr>
          <w:rFonts w:ascii="Arial" w:hAnsi="Arial" w:cs="Arial"/>
          <w:sz w:val="22"/>
          <w:szCs w:val="22"/>
        </w:rPr>
        <w:t>ClientHashValue</w:t>
      </w:r>
      <w:proofErr w:type="spellEnd"/>
      <w:r w:rsidR="00B90769" w:rsidRPr="00B90769">
        <w:rPr>
          <w:rFonts w:ascii="Arial" w:hAnsi="Arial" w:cs="Arial"/>
          <w:sz w:val="22"/>
          <w:szCs w:val="22"/>
        </w:rPr>
        <w:t xml:space="preserve"> and its status.</w:t>
      </w:r>
    </w:p>
    <w:p w14:paraId="4BD02A8F" w14:textId="77777777" w:rsidR="001E13DA" w:rsidRPr="001E13DA" w:rsidRDefault="001E13DA" w:rsidP="001E13DA">
      <w:pPr>
        <w:tabs>
          <w:tab w:val="left" w:pos="720"/>
        </w:tabs>
        <w:spacing w:before="120"/>
        <w:rPr>
          <w:rFonts w:cs="Arial"/>
          <w:b/>
          <w:szCs w:val="22"/>
        </w:rPr>
      </w:pPr>
      <w:r w:rsidRPr="001E13DA">
        <w:rPr>
          <w:rFonts w:cs="Arial"/>
          <w:b/>
          <w:szCs w:val="22"/>
        </w:rPr>
        <w:t>Also See</w:t>
      </w:r>
    </w:p>
    <w:p w14:paraId="0BFD975B" w14:textId="77777777" w:rsidR="001E13DA" w:rsidRPr="001E13DA" w:rsidRDefault="001E13DA" w:rsidP="001E13DA">
      <w:pPr>
        <w:tabs>
          <w:tab w:val="left" w:pos="720"/>
        </w:tabs>
        <w:spacing w:before="120"/>
        <w:rPr>
          <w:rFonts w:cs="Arial"/>
          <w:szCs w:val="22"/>
        </w:rPr>
      </w:pPr>
      <w:r>
        <w:rPr>
          <w:rFonts w:cs="Arial"/>
          <w:szCs w:val="22"/>
        </w:rPr>
        <w:t>“A.2.1 Asurion Finance Database Tables” in the “Asurion Subscriber System Product Specification.”</w:t>
      </w:r>
    </w:p>
    <w:p w14:paraId="1AA424A6" w14:textId="77777777" w:rsidR="00FB65EC" w:rsidRPr="00EF4973" w:rsidRDefault="00FB65EC" w:rsidP="00EF4973">
      <w:pPr>
        <w:pStyle w:val="Heading2"/>
      </w:pPr>
      <w:bookmarkStart w:id="81" w:name="_Ref308609771"/>
      <w:bookmarkStart w:id="82" w:name="_Toc41637612"/>
      <w:r w:rsidRPr="00EF4973">
        <w:t>CRM</w:t>
      </w:r>
      <w:r w:rsidR="00FB605B" w:rsidRPr="00EF4973">
        <w:fldChar w:fldCharType="begin"/>
      </w:r>
      <w:r w:rsidR="00FB605B" w:rsidRPr="00EF4973">
        <w:instrText xml:space="preserve"> XE "CRM" </w:instrText>
      </w:r>
      <w:r w:rsidR="00FB605B" w:rsidRPr="00EF4973">
        <w:fldChar w:fldCharType="end"/>
      </w:r>
      <w:r w:rsidRPr="00EF4973">
        <w:t xml:space="preserve"> Database</w:t>
      </w:r>
      <w:bookmarkEnd w:id="81"/>
      <w:bookmarkEnd w:id="82"/>
    </w:p>
    <w:p w14:paraId="261EBCB0" w14:textId="77777777" w:rsidR="00B5490B" w:rsidRDefault="00B5490B" w:rsidP="00E05D52">
      <w:pPr>
        <w:keepNext/>
        <w:tabs>
          <w:tab w:val="left" w:pos="720"/>
        </w:tabs>
        <w:spacing w:before="120"/>
      </w:pPr>
      <w:r>
        <w:t>The CRM</w:t>
      </w:r>
      <w:r w:rsidR="00FB605B">
        <w:fldChar w:fldCharType="begin"/>
      </w:r>
      <w:r w:rsidR="00FB605B">
        <w:instrText xml:space="preserve"> XE "</w:instrText>
      </w:r>
      <w:r w:rsidR="00FB605B" w:rsidRPr="003205D8">
        <w:instrText>CRM</w:instrText>
      </w:r>
      <w:r w:rsidR="00FB605B">
        <w:instrText xml:space="preserve">" </w:instrText>
      </w:r>
      <w:r w:rsidR="00FB605B">
        <w:fldChar w:fldCharType="end"/>
      </w:r>
      <w:r>
        <w:t xml:space="preserve"> Database </w:t>
      </w:r>
      <w:r w:rsidR="00981DD5">
        <w:fldChar w:fldCharType="begin"/>
      </w:r>
      <w:r w:rsidR="00981DD5">
        <w:instrText xml:space="preserve"> XE "</w:instrText>
      </w:r>
      <w:r w:rsidR="00981DD5" w:rsidRPr="008765CF">
        <w:instrText>CRM Database</w:instrText>
      </w:r>
      <w:r w:rsidR="00981DD5">
        <w:instrText xml:space="preserve">" </w:instrText>
      </w:r>
      <w:r w:rsidR="00981DD5">
        <w:fldChar w:fldCharType="end"/>
      </w:r>
      <w:r>
        <w:t xml:space="preserve">stores </w:t>
      </w:r>
      <w:r w:rsidR="00E131D7">
        <w:t xml:space="preserve">the requests and responses to manually entered </w:t>
      </w:r>
      <w:r>
        <w:t>enrollment, contact, billing cycle, invoice, and other information abo</w:t>
      </w:r>
      <w:r w:rsidR="00E131D7">
        <w:t>ut Finance Service customer account</w:t>
      </w:r>
      <w:r>
        <w:t>.</w:t>
      </w:r>
      <w:r w:rsidR="00167869">
        <w:t xml:space="preserve"> The </w:t>
      </w:r>
      <w:proofErr w:type="spellStart"/>
      <w:r w:rsidR="00C5503E">
        <w:t>CalculateTax</w:t>
      </w:r>
      <w:proofErr w:type="spellEnd"/>
      <w:r w:rsidR="00C5503E">
        <w:t xml:space="preserve"> API calls </w:t>
      </w:r>
      <w:r w:rsidR="00AE6503">
        <w:t>the CRM Web</w:t>
      </w:r>
      <w:r w:rsidR="00924482">
        <w:t xml:space="preserve"> Service to update the DB.</w:t>
      </w:r>
      <w:r w:rsidR="00E05D52">
        <w:t xml:space="preserve"> The da</w:t>
      </w:r>
      <w:r>
        <w:t xml:space="preserve">tabase </w:t>
      </w:r>
      <w:r w:rsidR="00981DD5">
        <w:fldChar w:fldCharType="begin"/>
      </w:r>
      <w:r w:rsidR="00981DD5">
        <w:instrText xml:space="preserve"> XE "</w:instrText>
      </w:r>
      <w:r w:rsidR="00981DD5" w:rsidRPr="008765CF">
        <w:instrText>CRM Database</w:instrText>
      </w:r>
      <w:r w:rsidR="00981DD5">
        <w:instrText xml:space="preserve">" </w:instrText>
      </w:r>
      <w:r w:rsidR="00981DD5">
        <w:fldChar w:fldCharType="end"/>
      </w:r>
      <w:r>
        <w:t>includes the following tables:</w:t>
      </w:r>
    </w:p>
    <w:p w14:paraId="04397140" w14:textId="77777777" w:rsidR="002C29AC" w:rsidRPr="00B33ACB" w:rsidRDefault="00842C01" w:rsidP="0034483D">
      <w:pPr>
        <w:pStyle w:val="ListParagraph"/>
        <w:numPr>
          <w:ilvl w:val="0"/>
          <w:numId w:val="11"/>
        </w:numPr>
        <w:tabs>
          <w:tab w:val="left" w:pos="720"/>
        </w:tabs>
        <w:spacing w:before="120"/>
        <w:rPr>
          <w:rFonts w:ascii="Arial" w:hAnsi="Arial" w:cs="Arial"/>
          <w:sz w:val="22"/>
          <w:szCs w:val="22"/>
        </w:rPr>
      </w:pPr>
      <w:proofErr w:type="spellStart"/>
      <w:r>
        <w:rPr>
          <w:rFonts w:ascii="Arial" w:hAnsi="Arial" w:cs="Arial"/>
          <w:b/>
          <w:color w:val="0070C0"/>
          <w:sz w:val="22"/>
          <w:szCs w:val="22"/>
        </w:rPr>
        <w:t>AncillaryData</w:t>
      </w:r>
      <w:proofErr w:type="spellEnd"/>
      <w:r>
        <w:rPr>
          <w:rFonts w:ascii="Arial" w:hAnsi="Arial" w:cs="Arial"/>
          <w:b/>
          <w:color w:val="0070C0"/>
          <w:sz w:val="22"/>
          <w:szCs w:val="22"/>
        </w:rPr>
        <w:t xml:space="preserve"> Table</w:t>
      </w:r>
      <w:r w:rsidR="002C29AC" w:rsidRPr="00B33ACB">
        <w:rPr>
          <w:rFonts w:ascii="Arial" w:hAnsi="Arial" w:cs="Arial"/>
          <w:sz w:val="22"/>
          <w:szCs w:val="22"/>
        </w:rPr>
        <w:t>—Stor</w:t>
      </w:r>
      <w:r w:rsidR="00F16F0B">
        <w:rPr>
          <w:rFonts w:ascii="Arial" w:hAnsi="Arial" w:cs="Arial"/>
          <w:sz w:val="22"/>
          <w:szCs w:val="22"/>
        </w:rPr>
        <w:t xml:space="preserve">es ancillary </w:t>
      </w:r>
      <w:r w:rsidR="00EE4D4D">
        <w:rPr>
          <w:rFonts w:ascii="Arial" w:hAnsi="Arial" w:cs="Arial"/>
          <w:sz w:val="22"/>
          <w:szCs w:val="22"/>
        </w:rPr>
        <w:fldChar w:fldCharType="begin"/>
      </w:r>
      <w:r w:rsidR="00EE4D4D">
        <w:instrText xml:space="preserve"> XE "CRM </w:instrText>
      </w:r>
      <w:r w:rsidR="00EE4D4D" w:rsidRPr="00292003">
        <w:instrText>Database Table:AncillaryData</w:instrText>
      </w:r>
      <w:r w:rsidR="00EE4D4D">
        <w:instrText xml:space="preserve">" </w:instrText>
      </w:r>
      <w:r w:rsidR="00EE4D4D">
        <w:rPr>
          <w:rFonts w:ascii="Arial" w:hAnsi="Arial" w:cs="Arial"/>
          <w:sz w:val="22"/>
          <w:szCs w:val="22"/>
        </w:rPr>
        <w:fldChar w:fldCharType="end"/>
      </w:r>
      <w:r w:rsidR="0076373A">
        <w:rPr>
          <w:rFonts w:ascii="Arial" w:hAnsi="Arial" w:cs="Arial"/>
          <w:sz w:val="22"/>
          <w:szCs w:val="22"/>
        </w:rPr>
        <w:t xml:space="preserve">data </w:t>
      </w:r>
      <w:r w:rsidR="00F16F0B">
        <w:rPr>
          <w:rFonts w:ascii="Arial" w:hAnsi="Arial" w:cs="Arial"/>
          <w:sz w:val="22"/>
          <w:szCs w:val="22"/>
        </w:rPr>
        <w:t>about cont</w:t>
      </w:r>
      <w:r w:rsidR="002C29AC" w:rsidRPr="00B33ACB">
        <w:rPr>
          <w:rFonts w:ascii="Arial" w:hAnsi="Arial" w:cs="Arial"/>
          <w:sz w:val="22"/>
          <w:szCs w:val="22"/>
        </w:rPr>
        <w:t>acts.</w:t>
      </w:r>
    </w:p>
    <w:p w14:paraId="2ABA5867" w14:textId="77777777" w:rsidR="002C29AC" w:rsidRPr="00B33ACB" w:rsidRDefault="00842C01" w:rsidP="0034483D">
      <w:pPr>
        <w:pStyle w:val="ListParagraph"/>
        <w:numPr>
          <w:ilvl w:val="0"/>
          <w:numId w:val="11"/>
        </w:numPr>
        <w:tabs>
          <w:tab w:val="left" w:pos="720"/>
        </w:tabs>
        <w:spacing w:before="120"/>
        <w:rPr>
          <w:rFonts w:ascii="Arial" w:hAnsi="Arial" w:cs="Arial"/>
          <w:sz w:val="22"/>
          <w:szCs w:val="22"/>
        </w:rPr>
      </w:pPr>
      <w:proofErr w:type="spellStart"/>
      <w:r>
        <w:rPr>
          <w:rFonts w:ascii="Arial" w:hAnsi="Arial" w:cs="Arial"/>
          <w:b/>
          <w:color w:val="0070C0"/>
          <w:sz w:val="22"/>
          <w:szCs w:val="22"/>
        </w:rPr>
        <w:t>ValidationSummary</w:t>
      </w:r>
      <w:proofErr w:type="spellEnd"/>
      <w:r>
        <w:rPr>
          <w:rFonts w:ascii="Arial" w:hAnsi="Arial" w:cs="Arial"/>
          <w:b/>
          <w:color w:val="0070C0"/>
          <w:sz w:val="22"/>
          <w:szCs w:val="22"/>
        </w:rPr>
        <w:t xml:space="preserve"> Table</w:t>
      </w:r>
      <w:r w:rsidR="002C29AC" w:rsidRPr="00B33ACB">
        <w:rPr>
          <w:rFonts w:ascii="Arial" w:hAnsi="Arial" w:cs="Arial"/>
          <w:sz w:val="22"/>
          <w:szCs w:val="22"/>
        </w:rPr>
        <w:t xml:space="preserve">—Stores validation </w:t>
      </w:r>
      <w:r w:rsidR="00EE4D4D">
        <w:rPr>
          <w:rFonts w:ascii="Arial" w:hAnsi="Arial" w:cs="Arial"/>
          <w:sz w:val="22"/>
          <w:szCs w:val="22"/>
        </w:rPr>
        <w:fldChar w:fldCharType="begin"/>
      </w:r>
      <w:r w:rsidR="00EE4D4D">
        <w:instrText xml:space="preserve"> XE "CRM </w:instrText>
      </w:r>
      <w:r w:rsidR="00EE4D4D" w:rsidRPr="00292003">
        <w:instrText>Database Table:</w:instrText>
      </w:r>
      <w:r w:rsidR="00EE4D4D">
        <w:instrText xml:space="preserve">ValidationSummary" </w:instrText>
      </w:r>
      <w:r w:rsidR="00EE4D4D">
        <w:rPr>
          <w:rFonts w:ascii="Arial" w:hAnsi="Arial" w:cs="Arial"/>
          <w:sz w:val="22"/>
          <w:szCs w:val="22"/>
        </w:rPr>
        <w:fldChar w:fldCharType="end"/>
      </w:r>
      <w:r w:rsidR="002C29AC" w:rsidRPr="00B33ACB">
        <w:rPr>
          <w:rFonts w:ascii="Arial" w:hAnsi="Arial" w:cs="Arial"/>
          <w:sz w:val="22"/>
          <w:szCs w:val="22"/>
        </w:rPr>
        <w:t>summary data.</w:t>
      </w:r>
    </w:p>
    <w:p w14:paraId="49DE2B14" w14:textId="77777777" w:rsidR="002C29AC" w:rsidRPr="00B33ACB" w:rsidRDefault="00A05823" w:rsidP="0034483D">
      <w:pPr>
        <w:pStyle w:val="ListParagraph"/>
        <w:numPr>
          <w:ilvl w:val="0"/>
          <w:numId w:val="11"/>
        </w:numPr>
        <w:tabs>
          <w:tab w:val="left" w:pos="720"/>
        </w:tabs>
        <w:spacing w:before="120"/>
        <w:rPr>
          <w:rFonts w:ascii="Arial" w:hAnsi="Arial" w:cs="Arial"/>
          <w:sz w:val="22"/>
          <w:szCs w:val="22"/>
        </w:rPr>
      </w:pPr>
      <w:proofErr w:type="spellStart"/>
      <w:r>
        <w:rPr>
          <w:rFonts w:ascii="Arial" w:hAnsi="Arial" w:cs="Arial"/>
          <w:b/>
          <w:color w:val="0070C0"/>
          <w:sz w:val="22"/>
          <w:szCs w:val="22"/>
        </w:rPr>
        <w:t>asu_enrollment</w:t>
      </w:r>
      <w:proofErr w:type="spellEnd"/>
      <w:r>
        <w:rPr>
          <w:rFonts w:ascii="Arial" w:hAnsi="Arial" w:cs="Arial"/>
          <w:b/>
          <w:color w:val="0070C0"/>
          <w:sz w:val="22"/>
          <w:szCs w:val="22"/>
        </w:rPr>
        <w:t xml:space="preserve"> Table</w:t>
      </w:r>
      <w:r w:rsidR="002C29AC" w:rsidRPr="00B33ACB">
        <w:rPr>
          <w:rFonts w:ascii="Arial" w:hAnsi="Arial" w:cs="Arial"/>
          <w:sz w:val="22"/>
          <w:szCs w:val="22"/>
        </w:rPr>
        <w:t xml:space="preserve">— Stores </w:t>
      </w:r>
      <w:r w:rsidR="000226B8">
        <w:rPr>
          <w:rFonts w:ascii="Arial" w:hAnsi="Arial" w:cs="Arial"/>
          <w:sz w:val="22"/>
          <w:szCs w:val="22"/>
        </w:rPr>
        <w:t xml:space="preserve">overview </w:t>
      </w:r>
      <w:r w:rsidR="00EE4D4D">
        <w:rPr>
          <w:rFonts w:ascii="Arial" w:hAnsi="Arial" w:cs="Arial"/>
          <w:sz w:val="22"/>
          <w:szCs w:val="22"/>
        </w:rPr>
        <w:fldChar w:fldCharType="begin"/>
      </w:r>
      <w:r w:rsidR="00EE4D4D">
        <w:instrText xml:space="preserve"> XE "CRM </w:instrText>
      </w:r>
      <w:r w:rsidR="00EE4D4D" w:rsidRPr="00292003">
        <w:instrText>Database Table:</w:instrText>
      </w:r>
      <w:r w:rsidR="00EE4D4D">
        <w:instrText xml:space="preserve">Asu_enrollment" </w:instrText>
      </w:r>
      <w:r w:rsidR="00EE4D4D">
        <w:rPr>
          <w:rFonts w:ascii="Arial" w:hAnsi="Arial" w:cs="Arial"/>
          <w:sz w:val="22"/>
          <w:szCs w:val="22"/>
        </w:rPr>
        <w:fldChar w:fldCharType="end"/>
      </w:r>
      <w:r w:rsidR="000226B8">
        <w:rPr>
          <w:rFonts w:ascii="Arial" w:hAnsi="Arial" w:cs="Arial"/>
          <w:sz w:val="22"/>
          <w:szCs w:val="22"/>
        </w:rPr>
        <w:t>information about policy enrollments.</w:t>
      </w:r>
    </w:p>
    <w:p w14:paraId="6B2778ED" w14:textId="77777777" w:rsidR="002C29AC" w:rsidRPr="00B33ACB" w:rsidRDefault="00A05823" w:rsidP="0034483D">
      <w:pPr>
        <w:pStyle w:val="ListParagraph"/>
        <w:numPr>
          <w:ilvl w:val="0"/>
          <w:numId w:val="11"/>
        </w:numPr>
        <w:tabs>
          <w:tab w:val="left" w:pos="720"/>
        </w:tabs>
        <w:spacing w:before="120"/>
        <w:rPr>
          <w:rFonts w:ascii="Arial" w:hAnsi="Arial" w:cs="Arial"/>
          <w:sz w:val="22"/>
          <w:szCs w:val="22"/>
        </w:rPr>
      </w:pPr>
      <w:r>
        <w:rPr>
          <w:rFonts w:ascii="Arial" w:hAnsi="Arial" w:cs="Arial"/>
          <w:b/>
          <w:color w:val="0070C0"/>
          <w:sz w:val="22"/>
          <w:szCs w:val="22"/>
        </w:rPr>
        <w:t>Contact Table</w:t>
      </w:r>
      <w:r w:rsidR="00F16F0B">
        <w:rPr>
          <w:rFonts w:ascii="Arial" w:hAnsi="Arial" w:cs="Arial"/>
          <w:sz w:val="22"/>
          <w:szCs w:val="22"/>
        </w:rPr>
        <w:t>—Stores cont</w:t>
      </w:r>
      <w:r w:rsidR="002C29AC" w:rsidRPr="00B33ACB">
        <w:rPr>
          <w:rFonts w:ascii="Arial" w:hAnsi="Arial" w:cs="Arial"/>
          <w:sz w:val="22"/>
          <w:szCs w:val="22"/>
        </w:rPr>
        <w:t>act</w:t>
      </w:r>
      <w:r w:rsidR="00EE4D4D">
        <w:rPr>
          <w:rFonts w:ascii="Arial" w:hAnsi="Arial" w:cs="Arial"/>
          <w:sz w:val="22"/>
          <w:szCs w:val="22"/>
        </w:rPr>
        <w:t xml:space="preserve"> </w:t>
      </w:r>
      <w:r w:rsidR="00EE4D4D">
        <w:rPr>
          <w:rFonts w:ascii="Arial" w:hAnsi="Arial" w:cs="Arial"/>
          <w:sz w:val="22"/>
          <w:szCs w:val="22"/>
        </w:rPr>
        <w:fldChar w:fldCharType="begin"/>
      </w:r>
      <w:r w:rsidR="00EE4D4D">
        <w:instrText xml:space="preserve"> XE "CRM </w:instrText>
      </w:r>
      <w:r w:rsidR="00EE4D4D" w:rsidRPr="00292003">
        <w:instrText>Database Table:</w:instrText>
      </w:r>
      <w:r w:rsidR="00EE4D4D">
        <w:instrText xml:space="preserve">Contact" </w:instrText>
      </w:r>
      <w:r w:rsidR="00EE4D4D">
        <w:rPr>
          <w:rFonts w:ascii="Arial" w:hAnsi="Arial" w:cs="Arial"/>
          <w:sz w:val="22"/>
          <w:szCs w:val="22"/>
        </w:rPr>
        <w:fldChar w:fldCharType="end"/>
      </w:r>
      <w:r w:rsidR="002C29AC" w:rsidRPr="00B33ACB">
        <w:rPr>
          <w:rFonts w:ascii="Arial" w:hAnsi="Arial" w:cs="Arial"/>
          <w:sz w:val="22"/>
          <w:szCs w:val="22"/>
        </w:rPr>
        <w:t xml:space="preserve"> information.</w:t>
      </w:r>
    </w:p>
    <w:p w14:paraId="6457140E" w14:textId="77777777" w:rsidR="00AD6E34" w:rsidRDefault="00A05823" w:rsidP="00AD6E34">
      <w:pPr>
        <w:pStyle w:val="ListParagraph"/>
        <w:numPr>
          <w:ilvl w:val="0"/>
          <w:numId w:val="11"/>
        </w:numPr>
        <w:tabs>
          <w:tab w:val="left" w:pos="720"/>
        </w:tabs>
        <w:spacing w:before="120"/>
        <w:rPr>
          <w:rFonts w:ascii="Arial" w:hAnsi="Arial" w:cs="Arial"/>
          <w:sz w:val="22"/>
          <w:szCs w:val="22"/>
        </w:rPr>
      </w:pPr>
      <w:proofErr w:type="spellStart"/>
      <w:r>
        <w:rPr>
          <w:rFonts w:ascii="Arial" w:hAnsi="Arial" w:cs="Arial"/>
          <w:b/>
          <w:color w:val="0070C0"/>
          <w:sz w:val="22"/>
          <w:szCs w:val="22"/>
        </w:rPr>
        <w:t>asu_billingcycle</w:t>
      </w:r>
      <w:proofErr w:type="spellEnd"/>
      <w:r>
        <w:rPr>
          <w:rFonts w:ascii="Arial" w:hAnsi="Arial" w:cs="Arial"/>
          <w:b/>
          <w:color w:val="0070C0"/>
          <w:sz w:val="22"/>
          <w:szCs w:val="22"/>
        </w:rPr>
        <w:t xml:space="preserve"> Table</w:t>
      </w:r>
      <w:r w:rsidR="002C29AC" w:rsidRPr="00B33ACB">
        <w:rPr>
          <w:rFonts w:ascii="Arial" w:hAnsi="Arial" w:cs="Arial"/>
          <w:sz w:val="22"/>
          <w:szCs w:val="22"/>
        </w:rPr>
        <w:t>—Stores billing cycle</w:t>
      </w:r>
      <w:r w:rsidR="00EE4D4D">
        <w:rPr>
          <w:rFonts w:ascii="Arial" w:hAnsi="Arial" w:cs="Arial"/>
          <w:sz w:val="22"/>
          <w:szCs w:val="22"/>
        </w:rPr>
        <w:t xml:space="preserve"> </w:t>
      </w:r>
      <w:r w:rsidR="00EE4D4D">
        <w:rPr>
          <w:rFonts w:ascii="Arial" w:hAnsi="Arial" w:cs="Arial"/>
          <w:sz w:val="22"/>
          <w:szCs w:val="22"/>
        </w:rPr>
        <w:fldChar w:fldCharType="begin"/>
      </w:r>
      <w:r w:rsidR="00EE4D4D">
        <w:instrText xml:space="preserve"> XE "CRM </w:instrText>
      </w:r>
      <w:r w:rsidR="00EE4D4D" w:rsidRPr="00292003">
        <w:instrText>Database Table:A</w:instrText>
      </w:r>
      <w:r w:rsidR="00EE4D4D">
        <w:instrText xml:space="preserve">su_billingcycle" </w:instrText>
      </w:r>
      <w:r w:rsidR="00EE4D4D">
        <w:rPr>
          <w:rFonts w:ascii="Arial" w:hAnsi="Arial" w:cs="Arial"/>
          <w:sz w:val="22"/>
          <w:szCs w:val="22"/>
        </w:rPr>
        <w:fldChar w:fldCharType="end"/>
      </w:r>
      <w:r w:rsidR="002C29AC" w:rsidRPr="00B33ACB">
        <w:rPr>
          <w:rFonts w:ascii="Arial" w:hAnsi="Arial" w:cs="Arial"/>
          <w:sz w:val="22"/>
          <w:szCs w:val="22"/>
        </w:rPr>
        <w:t xml:space="preserve"> information.</w:t>
      </w:r>
    </w:p>
    <w:p w14:paraId="7BA955F1" w14:textId="77777777" w:rsidR="00AD6E34" w:rsidRPr="00AD6E34" w:rsidRDefault="002A6A02" w:rsidP="00AD6E34">
      <w:pPr>
        <w:pStyle w:val="ListParagraph"/>
        <w:numPr>
          <w:ilvl w:val="0"/>
          <w:numId w:val="11"/>
        </w:numPr>
        <w:tabs>
          <w:tab w:val="left" w:pos="720"/>
        </w:tabs>
        <w:spacing w:before="120"/>
        <w:rPr>
          <w:rFonts w:ascii="Arial" w:hAnsi="Arial" w:cs="Arial"/>
          <w:sz w:val="22"/>
          <w:szCs w:val="22"/>
        </w:rPr>
      </w:pPr>
      <w:proofErr w:type="spellStart"/>
      <w:r>
        <w:rPr>
          <w:rFonts w:ascii="Arial" w:hAnsi="Arial" w:cs="Arial"/>
          <w:b/>
          <w:color w:val="0070C0"/>
          <w:sz w:val="22"/>
          <w:szCs w:val="22"/>
        </w:rPr>
        <w:t>asu_</w:t>
      </w:r>
      <w:r w:rsidR="005B2798">
        <w:rPr>
          <w:rFonts w:ascii="Arial" w:hAnsi="Arial" w:cs="Arial"/>
          <w:b/>
          <w:color w:val="0070C0"/>
          <w:sz w:val="22"/>
          <w:szCs w:val="22"/>
        </w:rPr>
        <w:t>communicationdetail</w:t>
      </w:r>
      <w:proofErr w:type="spellEnd"/>
      <w:r w:rsidR="005B2798">
        <w:rPr>
          <w:rFonts w:ascii="Arial" w:hAnsi="Arial" w:cs="Arial"/>
          <w:b/>
          <w:color w:val="0070C0"/>
          <w:sz w:val="22"/>
          <w:szCs w:val="22"/>
        </w:rPr>
        <w:t xml:space="preserve"> </w:t>
      </w:r>
      <w:r>
        <w:rPr>
          <w:rFonts w:ascii="Arial" w:hAnsi="Arial" w:cs="Arial"/>
          <w:b/>
          <w:color w:val="0070C0"/>
          <w:sz w:val="22"/>
          <w:szCs w:val="22"/>
        </w:rPr>
        <w:t>Table</w:t>
      </w:r>
      <w:r w:rsidRPr="00AD6E34">
        <w:rPr>
          <w:rFonts w:ascii="Arial" w:hAnsi="Arial" w:cs="Arial"/>
          <w:sz w:val="22"/>
          <w:szCs w:val="22"/>
        </w:rPr>
        <w:t xml:space="preserve"> </w:t>
      </w:r>
      <w:r w:rsidR="00AD6E34" w:rsidRPr="00AD6E34">
        <w:rPr>
          <w:rFonts w:ascii="Arial" w:hAnsi="Arial" w:cs="Arial"/>
          <w:sz w:val="22"/>
          <w:szCs w:val="22"/>
        </w:rPr>
        <w:t>—</w:t>
      </w:r>
      <w:r w:rsidR="00AD6E34">
        <w:rPr>
          <w:rFonts w:cs="Arial"/>
          <w:szCs w:val="22"/>
        </w:rPr>
        <w:t>S</w:t>
      </w:r>
      <w:r w:rsidR="00AD6E34" w:rsidRPr="00AD6E34">
        <w:rPr>
          <w:rFonts w:cs="Arial"/>
          <w:szCs w:val="22"/>
        </w:rPr>
        <w:t>tores detailed information about communications.</w:t>
      </w:r>
    </w:p>
    <w:p w14:paraId="2A52FE3B" w14:textId="77777777" w:rsidR="002C29AC" w:rsidRPr="00B33ACB" w:rsidRDefault="00AD6E34" w:rsidP="0034483D">
      <w:pPr>
        <w:pStyle w:val="ListParagraph"/>
        <w:numPr>
          <w:ilvl w:val="0"/>
          <w:numId w:val="11"/>
        </w:numPr>
        <w:tabs>
          <w:tab w:val="left" w:pos="720"/>
        </w:tabs>
        <w:spacing w:before="120"/>
        <w:rPr>
          <w:rFonts w:ascii="Arial" w:hAnsi="Arial" w:cs="Arial"/>
          <w:sz w:val="22"/>
          <w:szCs w:val="22"/>
        </w:rPr>
      </w:pPr>
      <w:r w:rsidRPr="004A2FB5">
        <w:rPr>
          <w:rFonts w:ascii="Arial" w:hAnsi="Arial" w:cs="Arial"/>
          <w:b/>
          <w:color w:val="0070C0"/>
          <w:sz w:val="22"/>
          <w:szCs w:val="22"/>
        </w:rPr>
        <w:fldChar w:fldCharType="begin"/>
      </w:r>
      <w:r w:rsidRPr="004A2FB5">
        <w:rPr>
          <w:rFonts w:ascii="Arial" w:hAnsi="Arial" w:cs="Arial"/>
          <w:b/>
          <w:color w:val="0070C0"/>
          <w:sz w:val="22"/>
          <w:szCs w:val="22"/>
        </w:rPr>
        <w:instrText xml:space="preserve"> REF _Ref310855084 \h </w:instrText>
      </w:r>
      <w:r w:rsidR="004A2FB5" w:rsidRPr="004A2FB5">
        <w:rPr>
          <w:rFonts w:ascii="Arial" w:hAnsi="Arial" w:cs="Arial"/>
          <w:b/>
          <w:color w:val="0070C0"/>
          <w:sz w:val="22"/>
          <w:szCs w:val="22"/>
        </w:rPr>
        <w:instrText xml:space="preserve"> \* MERGEFORMAT </w:instrText>
      </w:r>
      <w:r w:rsidRPr="004A2FB5">
        <w:rPr>
          <w:rFonts w:ascii="Arial" w:hAnsi="Arial" w:cs="Arial"/>
          <w:b/>
          <w:color w:val="0070C0"/>
          <w:sz w:val="22"/>
          <w:szCs w:val="22"/>
        </w:rPr>
      </w:r>
      <w:r w:rsidRPr="004A2FB5">
        <w:rPr>
          <w:rFonts w:ascii="Arial" w:hAnsi="Arial" w:cs="Arial"/>
          <w:b/>
          <w:color w:val="0070C0"/>
          <w:sz w:val="22"/>
          <w:szCs w:val="22"/>
        </w:rPr>
        <w:fldChar w:fldCharType="separate"/>
      </w:r>
      <w:r w:rsidR="003E79C2">
        <w:rPr>
          <w:rFonts w:ascii="Arial" w:hAnsi="Arial" w:cs="Arial"/>
          <w:bCs/>
          <w:color w:val="0070C0"/>
          <w:sz w:val="22"/>
          <w:szCs w:val="22"/>
        </w:rPr>
        <w:t>Error! Reference source not found.</w:t>
      </w:r>
      <w:r w:rsidRPr="004A2FB5">
        <w:rPr>
          <w:rFonts w:ascii="Arial" w:hAnsi="Arial" w:cs="Arial"/>
          <w:b/>
          <w:color w:val="0070C0"/>
          <w:sz w:val="22"/>
          <w:szCs w:val="22"/>
        </w:rPr>
        <w:fldChar w:fldCharType="end"/>
      </w:r>
      <w:r w:rsidR="002C29AC" w:rsidRPr="00B33ACB">
        <w:rPr>
          <w:rFonts w:ascii="Arial" w:hAnsi="Arial" w:cs="Arial"/>
          <w:sz w:val="22"/>
          <w:szCs w:val="22"/>
        </w:rPr>
        <w:t xml:space="preserve">—Stores information about </w:t>
      </w:r>
      <w:r w:rsidR="00EE4D4D">
        <w:rPr>
          <w:rFonts w:ascii="Arial" w:hAnsi="Arial" w:cs="Arial"/>
          <w:sz w:val="22"/>
          <w:szCs w:val="22"/>
        </w:rPr>
        <w:fldChar w:fldCharType="begin"/>
      </w:r>
      <w:r w:rsidR="00EE4D4D">
        <w:instrText xml:space="preserve"> XE "CRM </w:instrText>
      </w:r>
      <w:r w:rsidR="00EE4D4D" w:rsidRPr="00292003">
        <w:instrText>Database Table:</w:instrText>
      </w:r>
      <w:r w:rsidR="00EE4D4D">
        <w:instrText xml:space="preserve">Asu_communicationmethod" </w:instrText>
      </w:r>
      <w:r w:rsidR="00EE4D4D">
        <w:rPr>
          <w:rFonts w:ascii="Arial" w:hAnsi="Arial" w:cs="Arial"/>
          <w:sz w:val="22"/>
          <w:szCs w:val="22"/>
        </w:rPr>
        <w:fldChar w:fldCharType="end"/>
      </w:r>
      <w:r w:rsidR="002C29AC" w:rsidRPr="00B33ACB">
        <w:rPr>
          <w:rFonts w:ascii="Arial" w:hAnsi="Arial" w:cs="Arial"/>
          <w:sz w:val="22"/>
          <w:szCs w:val="22"/>
        </w:rPr>
        <w:t>communication methods.</w:t>
      </w:r>
    </w:p>
    <w:p w14:paraId="4CEFE4B1" w14:textId="77777777" w:rsidR="002C29AC" w:rsidRPr="00B33ACB" w:rsidRDefault="00AD6E34" w:rsidP="0034483D">
      <w:pPr>
        <w:pStyle w:val="ListParagraph"/>
        <w:numPr>
          <w:ilvl w:val="0"/>
          <w:numId w:val="11"/>
        </w:numPr>
        <w:tabs>
          <w:tab w:val="left" w:pos="720"/>
        </w:tabs>
        <w:spacing w:before="120"/>
        <w:rPr>
          <w:rFonts w:ascii="Arial" w:hAnsi="Arial" w:cs="Arial"/>
          <w:sz w:val="22"/>
          <w:szCs w:val="22"/>
        </w:rPr>
      </w:pPr>
      <w:r w:rsidRPr="004A2FB5">
        <w:rPr>
          <w:rFonts w:ascii="Arial" w:hAnsi="Arial" w:cs="Arial"/>
          <w:b/>
          <w:color w:val="0070C0"/>
          <w:sz w:val="22"/>
          <w:szCs w:val="22"/>
        </w:rPr>
        <w:fldChar w:fldCharType="begin"/>
      </w:r>
      <w:r w:rsidRPr="004A2FB5">
        <w:rPr>
          <w:rFonts w:ascii="Arial" w:hAnsi="Arial" w:cs="Arial"/>
          <w:b/>
          <w:color w:val="0070C0"/>
          <w:sz w:val="22"/>
          <w:szCs w:val="22"/>
        </w:rPr>
        <w:instrText xml:space="preserve"> REF _Ref310855153 \h </w:instrText>
      </w:r>
      <w:r w:rsidR="004A2FB5" w:rsidRPr="004A2FB5">
        <w:rPr>
          <w:rFonts w:ascii="Arial" w:hAnsi="Arial" w:cs="Arial"/>
          <w:b/>
          <w:color w:val="0070C0"/>
          <w:sz w:val="22"/>
          <w:szCs w:val="22"/>
        </w:rPr>
        <w:instrText xml:space="preserve"> \* MERGEFORMAT </w:instrText>
      </w:r>
      <w:r w:rsidRPr="004A2FB5">
        <w:rPr>
          <w:rFonts w:ascii="Arial" w:hAnsi="Arial" w:cs="Arial"/>
          <w:b/>
          <w:color w:val="0070C0"/>
          <w:sz w:val="22"/>
          <w:szCs w:val="22"/>
        </w:rPr>
      </w:r>
      <w:r w:rsidRPr="004A2FB5">
        <w:rPr>
          <w:rFonts w:ascii="Arial" w:hAnsi="Arial" w:cs="Arial"/>
          <w:b/>
          <w:color w:val="0070C0"/>
          <w:sz w:val="22"/>
          <w:szCs w:val="22"/>
        </w:rPr>
        <w:fldChar w:fldCharType="separate"/>
      </w:r>
      <w:r w:rsidR="003E79C2">
        <w:rPr>
          <w:rFonts w:ascii="Arial" w:hAnsi="Arial" w:cs="Arial"/>
          <w:bCs/>
          <w:color w:val="0070C0"/>
          <w:sz w:val="22"/>
          <w:szCs w:val="22"/>
        </w:rPr>
        <w:t>Error! Reference source not found.</w:t>
      </w:r>
      <w:r w:rsidRPr="004A2FB5">
        <w:rPr>
          <w:rFonts w:ascii="Arial" w:hAnsi="Arial" w:cs="Arial"/>
          <w:b/>
          <w:color w:val="0070C0"/>
          <w:sz w:val="22"/>
          <w:szCs w:val="22"/>
        </w:rPr>
        <w:fldChar w:fldCharType="end"/>
      </w:r>
      <w:r w:rsidR="0066459B" w:rsidRPr="00B33ACB">
        <w:rPr>
          <w:rFonts w:ascii="Arial" w:hAnsi="Arial" w:cs="Arial"/>
          <w:sz w:val="22"/>
          <w:szCs w:val="22"/>
        </w:rPr>
        <w:t xml:space="preserve">—Stores </w:t>
      </w:r>
      <w:r w:rsidR="002A6A02">
        <w:rPr>
          <w:rFonts w:ascii="Arial" w:hAnsi="Arial" w:cs="Arial"/>
          <w:sz w:val="22"/>
          <w:szCs w:val="22"/>
        </w:rPr>
        <w:t>i</w:t>
      </w:r>
      <w:r w:rsidR="0066459B" w:rsidRPr="00B33ACB">
        <w:rPr>
          <w:rFonts w:ascii="Arial" w:hAnsi="Arial" w:cs="Arial"/>
          <w:sz w:val="22"/>
          <w:szCs w:val="22"/>
        </w:rPr>
        <w:t xml:space="preserve">nformation about </w:t>
      </w:r>
      <w:r w:rsidR="00EE4D4D">
        <w:rPr>
          <w:rFonts w:ascii="Arial" w:hAnsi="Arial" w:cs="Arial"/>
          <w:sz w:val="22"/>
          <w:szCs w:val="22"/>
        </w:rPr>
        <w:fldChar w:fldCharType="begin"/>
      </w:r>
      <w:r w:rsidR="00EE4D4D">
        <w:instrText xml:space="preserve"> XE "CRM </w:instrText>
      </w:r>
      <w:r w:rsidR="00EE4D4D" w:rsidRPr="00292003">
        <w:instrText>Database Table:A</w:instrText>
      </w:r>
      <w:r w:rsidR="00EE4D4D">
        <w:instrText xml:space="preserve">su_configuration" </w:instrText>
      </w:r>
      <w:r w:rsidR="00EE4D4D">
        <w:rPr>
          <w:rFonts w:ascii="Arial" w:hAnsi="Arial" w:cs="Arial"/>
          <w:sz w:val="22"/>
          <w:szCs w:val="22"/>
        </w:rPr>
        <w:fldChar w:fldCharType="end"/>
      </w:r>
      <w:r w:rsidR="0066459B" w:rsidRPr="00B33ACB">
        <w:rPr>
          <w:rFonts w:ascii="Arial" w:hAnsi="Arial" w:cs="Arial"/>
          <w:sz w:val="22"/>
          <w:szCs w:val="22"/>
        </w:rPr>
        <w:t>system configurations.</w:t>
      </w:r>
    </w:p>
    <w:p w14:paraId="2A252A2D" w14:textId="77777777" w:rsidR="00233DC2" w:rsidRPr="00233DC2" w:rsidRDefault="005B2798" w:rsidP="00233DC2">
      <w:pPr>
        <w:pStyle w:val="ListParagraph"/>
        <w:numPr>
          <w:ilvl w:val="0"/>
          <w:numId w:val="11"/>
        </w:numPr>
        <w:tabs>
          <w:tab w:val="left" w:pos="720"/>
        </w:tabs>
        <w:spacing w:before="120"/>
        <w:rPr>
          <w:rFonts w:cs="Arial"/>
          <w:szCs w:val="22"/>
        </w:rPr>
      </w:pPr>
      <w:proofErr w:type="spellStart"/>
      <w:r>
        <w:rPr>
          <w:rFonts w:ascii="Arial" w:hAnsi="Arial" w:cs="Arial"/>
          <w:b/>
          <w:color w:val="0070C0"/>
          <w:sz w:val="22"/>
          <w:szCs w:val="22"/>
        </w:rPr>
        <w:t>asu_</w:t>
      </w:r>
      <w:r w:rsidR="005D0D18">
        <w:rPr>
          <w:rFonts w:ascii="Arial" w:hAnsi="Arial" w:cs="Arial"/>
          <w:b/>
          <w:color w:val="0070C0"/>
          <w:sz w:val="22"/>
          <w:szCs w:val="22"/>
        </w:rPr>
        <w:t>configurationitems</w:t>
      </w:r>
      <w:proofErr w:type="spellEnd"/>
      <w:r>
        <w:rPr>
          <w:rFonts w:ascii="Arial" w:hAnsi="Arial" w:cs="Arial"/>
          <w:b/>
          <w:color w:val="0070C0"/>
          <w:sz w:val="22"/>
          <w:szCs w:val="22"/>
        </w:rPr>
        <w:t xml:space="preserve"> Table</w:t>
      </w:r>
      <w:r w:rsidR="0066459B" w:rsidRPr="00233DC2">
        <w:rPr>
          <w:rFonts w:ascii="Arial" w:hAnsi="Arial" w:cs="Arial"/>
          <w:sz w:val="22"/>
          <w:szCs w:val="22"/>
        </w:rPr>
        <w:t xml:space="preserve">—Stores configuration </w:t>
      </w:r>
      <w:r w:rsidR="00EE4D4D" w:rsidRPr="00233DC2">
        <w:rPr>
          <w:rFonts w:ascii="Arial" w:hAnsi="Arial" w:cs="Arial"/>
          <w:sz w:val="22"/>
          <w:szCs w:val="22"/>
        </w:rPr>
        <w:fldChar w:fldCharType="begin"/>
      </w:r>
      <w:r w:rsidR="00EE4D4D">
        <w:instrText xml:space="preserve"> XE "CRM </w:instrText>
      </w:r>
      <w:r w:rsidR="00EE4D4D" w:rsidRPr="00292003">
        <w:instrText>Database Table:A</w:instrText>
      </w:r>
      <w:r w:rsidR="00EE4D4D">
        <w:instrText xml:space="preserve">su_configurationitems" </w:instrText>
      </w:r>
      <w:r w:rsidR="00EE4D4D" w:rsidRPr="00233DC2">
        <w:rPr>
          <w:rFonts w:ascii="Arial" w:hAnsi="Arial" w:cs="Arial"/>
          <w:sz w:val="22"/>
          <w:szCs w:val="22"/>
        </w:rPr>
        <w:fldChar w:fldCharType="end"/>
      </w:r>
      <w:r w:rsidR="0066459B" w:rsidRPr="00233DC2">
        <w:rPr>
          <w:rFonts w:ascii="Arial" w:hAnsi="Arial" w:cs="Arial"/>
          <w:sz w:val="22"/>
          <w:szCs w:val="22"/>
        </w:rPr>
        <w:t>items (for example, “</w:t>
      </w:r>
      <w:proofErr w:type="spellStart"/>
      <w:r w:rsidR="0066459B" w:rsidRPr="00233DC2">
        <w:rPr>
          <w:rFonts w:ascii="Arial" w:hAnsi="Arial" w:cs="Arial"/>
          <w:sz w:val="22"/>
          <w:szCs w:val="22"/>
        </w:rPr>
        <w:t>asur_configurationid</w:t>
      </w:r>
      <w:proofErr w:type="spellEnd"/>
      <w:r w:rsidR="0066459B" w:rsidRPr="00233DC2">
        <w:rPr>
          <w:rFonts w:ascii="Arial" w:hAnsi="Arial" w:cs="Arial"/>
          <w:sz w:val="22"/>
          <w:szCs w:val="22"/>
        </w:rPr>
        <w:t>”).</w:t>
      </w:r>
    </w:p>
    <w:p w14:paraId="6ECFCBF3" w14:textId="77777777" w:rsidR="00233DC2" w:rsidRPr="00233DC2" w:rsidRDefault="005B2798" w:rsidP="00233DC2">
      <w:pPr>
        <w:pStyle w:val="ListParagraph"/>
        <w:numPr>
          <w:ilvl w:val="0"/>
          <w:numId w:val="11"/>
        </w:numPr>
        <w:tabs>
          <w:tab w:val="left" w:pos="720"/>
        </w:tabs>
        <w:spacing w:before="120"/>
        <w:rPr>
          <w:rFonts w:cs="Arial"/>
          <w:szCs w:val="22"/>
        </w:rPr>
      </w:pPr>
      <w:proofErr w:type="spellStart"/>
      <w:r>
        <w:rPr>
          <w:rFonts w:ascii="Arial" w:hAnsi="Arial" w:cs="Arial"/>
          <w:b/>
          <w:color w:val="0070C0"/>
          <w:sz w:val="22"/>
          <w:szCs w:val="22"/>
        </w:rPr>
        <w:t>asu_</w:t>
      </w:r>
      <w:r w:rsidR="005D0D18">
        <w:rPr>
          <w:rFonts w:ascii="Arial" w:hAnsi="Arial" w:cs="Arial"/>
          <w:b/>
          <w:color w:val="0070C0"/>
          <w:sz w:val="22"/>
          <w:szCs w:val="22"/>
        </w:rPr>
        <w:t>contentgroup</w:t>
      </w:r>
      <w:proofErr w:type="spellEnd"/>
      <w:r>
        <w:rPr>
          <w:rFonts w:ascii="Arial" w:hAnsi="Arial" w:cs="Arial"/>
          <w:b/>
          <w:color w:val="0070C0"/>
          <w:sz w:val="22"/>
          <w:szCs w:val="22"/>
        </w:rPr>
        <w:t xml:space="preserve"> Table</w:t>
      </w:r>
      <w:r w:rsidR="00AD6E34" w:rsidRPr="00233DC2">
        <w:rPr>
          <w:rFonts w:ascii="Arial" w:hAnsi="Arial" w:cs="Arial"/>
          <w:sz w:val="22"/>
          <w:szCs w:val="22"/>
        </w:rPr>
        <w:t>—</w:t>
      </w:r>
      <w:r w:rsidR="00233DC2" w:rsidRPr="00233DC2">
        <w:rPr>
          <w:rFonts w:cs="Arial"/>
          <w:szCs w:val="22"/>
        </w:rPr>
        <w:t xml:space="preserve"> Stores content group information.</w:t>
      </w:r>
    </w:p>
    <w:p w14:paraId="34D00DAF" w14:textId="77777777" w:rsidR="0066459B" w:rsidRPr="00B33ACB" w:rsidRDefault="005B2798" w:rsidP="0034483D">
      <w:pPr>
        <w:pStyle w:val="ListParagraph"/>
        <w:numPr>
          <w:ilvl w:val="0"/>
          <w:numId w:val="11"/>
        </w:numPr>
        <w:tabs>
          <w:tab w:val="left" w:pos="720"/>
        </w:tabs>
        <w:spacing w:before="120"/>
        <w:rPr>
          <w:rFonts w:ascii="Arial" w:hAnsi="Arial" w:cs="Arial"/>
          <w:sz w:val="22"/>
          <w:szCs w:val="22"/>
        </w:rPr>
      </w:pPr>
      <w:proofErr w:type="spellStart"/>
      <w:r>
        <w:rPr>
          <w:rFonts w:ascii="Arial" w:hAnsi="Arial" w:cs="Arial"/>
          <w:b/>
          <w:color w:val="0070C0"/>
          <w:sz w:val="22"/>
          <w:szCs w:val="22"/>
        </w:rPr>
        <w:t>asu_</w:t>
      </w:r>
      <w:r w:rsidR="005D0D18">
        <w:rPr>
          <w:rFonts w:ascii="Arial" w:hAnsi="Arial" w:cs="Arial"/>
          <w:b/>
          <w:color w:val="0070C0"/>
          <w:sz w:val="22"/>
          <w:szCs w:val="22"/>
        </w:rPr>
        <w:t>contentscript</w:t>
      </w:r>
      <w:proofErr w:type="spellEnd"/>
      <w:r>
        <w:rPr>
          <w:rFonts w:ascii="Arial" w:hAnsi="Arial" w:cs="Arial"/>
          <w:b/>
          <w:color w:val="0070C0"/>
          <w:sz w:val="22"/>
          <w:szCs w:val="22"/>
        </w:rPr>
        <w:t xml:space="preserve"> Table</w:t>
      </w:r>
      <w:r w:rsidR="0066459B" w:rsidRPr="00B33ACB">
        <w:rPr>
          <w:rFonts w:ascii="Arial" w:hAnsi="Arial" w:cs="Arial"/>
          <w:sz w:val="22"/>
          <w:szCs w:val="22"/>
        </w:rPr>
        <w:t xml:space="preserve">—Stores content scripts </w:t>
      </w:r>
      <w:r w:rsidR="00EE4D4D">
        <w:rPr>
          <w:rFonts w:ascii="Arial" w:hAnsi="Arial" w:cs="Arial"/>
          <w:sz w:val="22"/>
          <w:szCs w:val="22"/>
        </w:rPr>
        <w:fldChar w:fldCharType="begin"/>
      </w:r>
      <w:r w:rsidR="00EE4D4D">
        <w:instrText xml:space="preserve"> XE "CRM </w:instrText>
      </w:r>
      <w:r w:rsidR="00EE4D4D" w:rsidRPr="00292003">
        <w:instrText>Database Table:A</w:instrText>
      </w:r>
      <w:r w:rsidR="00EE4D4D">
        <w:instrText xml:space="preserve">su_contentscriptset" </w:instrText>
      </w:r>
      <w:r w:rsidR="00EE4D4D">
        <w:rPr>
          <w:rFonts w:ascii="Arial" w:hAnsi="Arial" w:cs="Arial"/>
          <w:sz w:val="22"/>
          <w:szCs w:val="22"/>
        </w:rPr>
        <w:fldChar w:fldCharType="end"/>
      </w:r>
      <w:r w:rsidR="0066459B" w:rsidRPr="00B33ACB">
        <w:rPr>
          <w:rFonts w:ascii="Arial" w:hAnsi="Arial" w:cs="Arial"/>
          <w:sz w:val="22"/>
          <w:szCs w:val="22"/>
        </w:rPr>
        <w:t>for each account.</w:t>
      </w:r>
    </w:p>
    <w:p w14:paraId="2CA9B556" w14:textId="77777777" w:rsidR="00B76860" w:rsidRDefault="005B2798" w:rsidP="0034483D">
      <w:pPr>
        <w:pStyle w:val="ListParagraph"/>
        <w:numPr>
          <w:ilvl w:val="0"/>
          <w:numId w:val="11"/>
        </w:numPr>
        <w:tabs>
          <w:tab w:val="left" w:pos="720"/>
        </w:tabs>
        <w:spacing w:before="120"/>
        <w:rPr>
          <w:rFonts w:ascii="Arial" w:hAnsi="Arial" w:cs="Arial"/>
          <w:sz w:val="22"/>
          <w:szCs w:val="22"/>
        </w:rPr>
      </w:pPr>
      <w:proofErr w:type="spellStart"/>
      <w:r>
        <w:rPr>
          <w:rFonts w:ascii="Arial" w:hAnsi="Arial" w:cs="Arial"/>
          <w:b/>
          <w:color w:val="0070C0"/>
          <w:sz w:val="22"/>
          <w:szCs w:val="22"/>
        </w:rPr>
        <w:t>asu_</w:t>
      </w:r>
      <w:r w:rsidR="005D0D18">
        <w:rPr>
          <w:rFonts w:ascii="Arial" w:hAnsi="Arial" w:cs="Arial"/>
          <w:b/>
          <w:color w:val="0070C0"/>
          <w:sz w:val="22"/>
          <w:szCs w:val="22"/>
        </w:rPr>
        <w:t>contentscriptset</w:t>
      </w:r>
      <w:proofErr w:type="spellEnd"/>
      <w:r w:rsidR="005D0D18">
        <w:rPr>
          <w:rFonts w:ascii="Arial" w:hAnsi="Arial" w:cs="Arial"/>
          <w:b/>
          <w:color w:val="0070C0"/>
          <w:sz w:val="22"/>
          <w:szCs w:val="22"/>
        </w:rPr>
        <w:t xml:space="preserve"> </w:t>
      </w:r>
      <w:r>
        <w:rPr>
          <w:rFonts w:ascii="Arial" w:hAnsi="Arial" w:cs="Arial"/>
          <w:b/>
          <w:color w:val="0070C0"/>
          <w:sz w:val="22"/>
          <w:szCs w:val="22"/>
        </w:rPr>
        <w:t>Table</w:t>
      </w:r>
      <w:r w:rsidR="00B76860" w:rsidRPr="00B33ACB">
        <w:rPr>
          <w:rFonts w:ascii="Arial" w:hAnsi="Arial" w:cs="Arial"/>
          <w:sz w:val="22"/>
          <w:szCs w:val="22"/>
        </w:rPr>
        <w:t xml:space="preserve">—Stores content scripts </w:t>
      </w:r>
      <w:r w:rsidR="00B76860">
        <w:rPr>
          <w:rFonts w:ascii="Arial" w:hAnsi="Arial" w:cs="Arial"/>
          <w:sz w:val="22"/>
          <w:szCs w:val="22"/>
        </w:rPr>
        <w:fldChar w:fldCharType="begin"/>
      </w:r>
      <w:r w:rsidR="00B76860">
        <w:instrText xml:space="preserve"> XE "CRM </w:instrText>
      </w:r>
      <w:r w:rsidR="00B76860" w:rsidRPr="00292003">
        <w:instrText>Database Table:A</w:instrText>
      </w:r>
      <w:r w:rsidR="00B76860">
        <w:instrText xml:space="preserve">su_contentscriptset" </w:instrText>
      </w:r>
      <w:r w:rsidR="00B76860">
        <w:rPr>
          <w:rFonts w:ascii="Arial" w:hAnsi="Arial" w:cs="Arial"/>
          <w:sz w:val="22"/>
          <w:szCs w:val="22"/>
        </w:rPr>
        <w:fldChar w:fldCharType="end"/>
      </w:r>
    </w:p>
    <w:p w14:paraId="059E7804" w14:textId="77777777" w:rsidR="0066459B" w:rsidRPr="00B33ACB" w:rsidRDefault="00AD6E34" w:rsidP="0034483D">
      <w:pPr>
        <w:pStyle w:val="ListParagraph"/>
        <w:numPr>
          <w:ilvl w:val="0"/>
          <w:numId w:val="11"/>
        </w:numPr>
        <w:tabs>
          <w:tab w:val="left" w:pos="720"/>
        </w:tabs>
        <w:spacing w:before="120"/>
        <w:rPr>
          <w:rFonts w:ascii="Arial" w:hAnsi="Arial" w:cs="Arial"/>
          <w:sz w:val="22"/>
          <w:szCs w:val="22"/>
        </w:rPr>
      </w:pPr>
      <w:r w:rsidRPr="00B76860">
        <w:rPr>
          <w:rFonts w:ascii="Arial" w:hAnsi="Arial" w:cs="Arial"/>
          <w:b/>
          <w:color w:val="0070C0"/>
          <w:sz w:val="22"/>
          <w:szCs w:val="22"/>
        </w:rPr>
        <w:fldChar w:fldCharType="begin"/>
      </w:r>
      <w:r w:rsidRPr="00B76860">
        <w:rPr>
          <w:rFonts w:ascii="Arial" w:hAnsi="Arial" w:cs="Arial"/>
          <w:b/>
          <w:color w:val="0070C0"/>
          <w:sz w:val="22"/>
          <w:szCs w:val="22"/>
        </w:rPr>
        <w:instrText xml:space="preserve"> REF _Ref310855256 \h </w:instrText>
      </w:r>
      <w:r w:rsidR="00B76860" w:rsidRPr="00B76860">
        <w:rPr>
          <w:rFonts w:ascii="Arial" w:hAnsi="Arial" w:cs="Arial"/>
          <w:b/>
          <w:color w:val="0070C0"/>
          <w:sz w:val="22"/>
          <w:szCs w:val="22"/>
        </w:rPr>
        <w:instrText xml:space="preserve"> \* MERGEFORMAT </w:instrText>
      </w:r>
      <w:r w:rsidRPr="00B76860">
        <w:rPr>
          <w:rFonts w:ascii="Arial" w:hAnsi="Arial" w:cs="Arial"/>
          <w:b/>
          <w:color w:val="0070C0"/>
          <w:sz w:val="22"/>
          <w:szCs w:val="22"/>
        </w:rPr>
      </w:r>
      <w:r w:rsidRPr="00B76860">
        <w:rPr>
          <w:rFonts w:ascii="Arial" w:hAnsi="Arial" w:cs="Arial"/>
          <w:b/>
          <w:color w:val="0070C0"/>
          <w:sz w:val="22"/>
          <w:szCs w:val="22"/>
        </w:rPr>
        <w:fldChar w:fldCharType="separate"/>
      </w:r>
      <w:r w:rsidR="003E79C2">
        <w:rPr>
          <w:rFonts w:ascii="Arial" w:hAnsi="Arial" w:cs="Arial"/>
          <w:bCs/>
          <w:color w:val="0070C0"/>
          <w:sz w:val="22"/>
          <w:szCs w:val="22"/>
        </w:rPr>
        <w:t>Error! Reference source not found.</w:t>
      </w:r>
      <w:r w:rsidRPr="00B76860">
        <w:rPr>
          <w:rFonts w:ascii="Arial" w:hAnsi="Arial" w:cs="Arial"/>
          <w:b/>
          <w:color w:val="0070C0"/>
          <w:sz w:val="22"/>
          <w:szCs w:val="22"/>
        </w:rPr>
        <w:fldChar w:fldCharType="end"/>
      </w:r>
      <w:r w:rsidR="0066459B" w:rsidRPr="00B33ACB">
        <w:rPr>
          <w:rFonts w:ascii="Arial" w:hAnsi="Arial" w:cs="Arial"/>
          <w:sz w:val="22"/>
          <w:szCs w:val="22"/>
        </w:rPr>
        <w:t xml:space="preserve">—Stores logs of all </w:t>
      </w:r>
      <w:r w:rsidR="00F16F0B">
        <w:rPr>
          <w:rFonts w:ascii="Arial" w:hAnsi="Arial" w:cs="Arial"/>
          <w:sz w:val="22"/>
          <w:szCs w:val="22"/>
        </w:rPr>
        <w:t xml:space="preserve">manual requests </w:t>
      </w:r>
      <w:r w:rsidR="00EE4D4D">
        <w:rPr>
          <w:rFonts w:ascii="Arial" w:hAnsi="Arial" w:cs="Arial"/>
          <w:sz w:val="22"/>
          <w:szCs w:val="22"/>
        </w:rPr>
        <w:fldChar w:fldCharType="begin"/>
      </w:r>
      <w:r w:rsidR="00EE4D4D">
        <w:instrText xml:space="preserve"> XE "CRM </w:instrText>
      </w:r>
      <w:r w:rsidR="00EE4D4D" w:rsidRPr="00292003">
        <w:instrText>Database Table:A</w:instrText>
      </w:r>
      <w:r w:rsidR="00EE4D4D">
        <w:instrText xml:space="preserve">su_emsactivitylogger" </w:instrText>
      </w:r>
      <w:r w:rsidR="00EE4D4D">
        <w:rPr>
          <w:rFonts w:ascii="Arial" w:hAnsi="Arial" w:cs="Arial"/>
          <w:sz w:val="22"/>
          <w:szCs w:val="22"/>
        </w:rPr>
        <w:fldChar w:fldCharType="end"/>
      </w:r>
      <w:r w:rsidR="00F16F0B">
        <w:rPr>
          <w:rFonts w:ascii="Arial" w:hAnsi="Arial" w:cs="Arial"/>
          <w:sz w:val="22"/>
          <w:szCs w:val="22"/>
        </w:rPr>
        <w:t>and responses.</w:t>
      </w:r>
    </w:p>
    <w:p w14:paraId="2B6EE7C7" w14:textId="77777777" w:rsidR="0066459B" w:rsidRPr="00B33ACB" w:rsidRDefault="005B2798" w:rsidP="0034483D">
      <w:pPr>
        <w:pStyle w:val="ListParagraph"/>
        <w:numPr>
          <w:ilvl w:val="0"/>
          <w:numId w:val="11"/>
        </w:numPr>
        <w:tabs>
          <w:tab w:val="left" w:pos="720"/>
        </w:tabs>
        <w:spacing w:before="120"/>
        <w:rPr>
          <w:rFonts w:ascii="Arial" w:hAnsi="Arial" w:cs="Arial"/>
          <w:sz w:val="22"/>
          <w:szCs w:val="22"/>
        </w:rPr>
      </w:pPr>
      <w:proofErr w:type="spellStart"/>
      <w:r>
        <w:rPr>
          <w:rFonts w:ascii="Arial" w:hAnsi="Arial" w:cs="Arial"/>
          <w:b/>
          <w:color w:val="0070C0"/>
          <w:sz w:val="22"/>
          <w:szCs w:val="22"/>
        </w:rPr>
        <w:t>asu_</w:t>
      </w:r>
      <w:r w:rsidR="009C3DBB">
        <w:rPr>
          <w:rFonts w:ascii="Arial" w:hAnsi="Arial" w:cs="Arial"/>
          <w:b/>
          <w:color w:val="0070C0"/>
          <w:sz w:val="22"/>
          <w:szCs w:val="22"/>
        </w:rPr>
        <w:t>culture</w:t>
      </w:r>
      <w:proofErr w:type="spellEnd"/>
      <w:r w:rsidR="009C3DBB">
        <w:rPr>
          <w:rFonts w:ascii="Arial" w:hAnsi="Arial" w:cs="Arial"/>
          <w:b/>
          <w:color w:val="0070C0"/>
          <w:sz w:val="22"/>
          <w:szCs w:val="22"/>
        </w:rPr>
        <w:t xml:space="preserve"> </w:t>
      </w:r>
      <w:r>
        <w:rPr>
          <w:rFonts w:ascii="Arial" w:hAnsi="Arial" w:cs="Arial"/>
          <w:b/>
          <w:color w:val="0070C0"/>
          <w:sz w:val="22"/>
          <w:szCs w:val="22"/>
        </w:rPr>
        <w:t>Table</w:t>
      </w:r>
      <w:r w:rsidR="002F179B" w:rsidRPr="00B33ACB">
        <w:rPr>
          <w:rFonts w:ascii="Arial" w:hAnsi="Arial" w:cs="Arial"/>
          <w:sz w:val="22"/>
          <w:szCs w:val="22"/>
        </w:rPr>
        <w:t xml:space="preserve">—Stores culture </w:t>
      </w:r>
      <w:r w:rsidR="00EE4D4D">
        <w:rPr>
          <w:rFonts w:ascii="Arial" w:hAnsi="Arial" w:cs="Arial"/>
          <w:sz w:val="22"/>
          <w:szCs w:val="22"/>
        </w:rPr>
        <w:fldChar w:fldCharType="begin"/>
      </w:r>
      <w:r w:rsidR="00EE4D4D">
        <w:instrText xml:space="preserve"> XE "CRM </w:instrText>
      </w:r>
      <w:r w:rsidR="00EE4D4D" w:rsidRPr="00292003">
        <w:instrText>Database Table:A</w:instrText>
      </w:r>
      <w:r w:rsidR="00EE4D4D">
        <w:instrText xml:space="preserve">su_culture" </w:instrText>
      </w:r>
      <w:r w:rsidR="00EE4D4D">
        <w:rPr>
          <w:rFonts w:ascii="Arial" w:hAnsi="Arial" w:cs="Arial"/>
          <w:sz w:val="22"/>
          <w:szCs w:val="22"/>
        </w:rPr>
        <w:fldChar w:fldCharType="end"/>
      </w:r>
      <w:r w:rsidR="0076373A">
        <w:rPr>
          <w:rFonts w:ascii="Arial" w:hAnsi="Arial" w:cs="Arial"/>
          <w:sz w:val="22"/>
          <w:szCs w:val="22"/>
        </w:rPr>
        <w:t xml:space="preserve">information </w:t>
      </w:r>
      <w:r w:rsidR="002F179B" w:rsidRPr="00B33ACB">
        <w:rPr>
          <w:rFonts w:ascii="Arial" w:hAnsi="Arial" w:cs="Arial"/>
          <w:sz w:val="22"/>
          <w:szCs w:val="22"/>
        </w:rPr>
        <w:t xml:space="preserve">used by </w:t>
      </w:r>
      <w:proofErr w:type="spellStart"/>
      <w:r w:rsidR="002F179B" w:rsidRPr="00B33ACB">
        <w:rPr>
          <w:rFonts w:ascii="Arial" w:hAnsi="Arial" w:cs="Arial"/>
          <w:sz w:val="22"/>
          <w:szCs w:val="22"/>
        </w:rPr>
        <w:t>Gateway</w:t>
      </w:r>
      <w:r w:rsidR="00887A0D">
        <w:rPr>
          <w:rFonts w:ascii="Arial" w:hAnsi="Arial" w:cs="Arial"/>
          <w:sz w:val="22"/>
          <w:szCs w:val="22"/>
        </w:rPr>
        <w:fldChar w:fldCharType="begin"/>
      </w:r>
      <w:r w:rsidR="00887A0D">
        <w:instrText xml:space="preserve"> XE "</w:instrText>
      </w:r>
      <w:r w:rsidR="00887A0D" w:rsidRPr="00F72077">
        <w:instrText>Gateway</w:instrText>
      </w:r>
      <w:r w:rsidR="00887A0D">
        <w:instrText xml:space="preserve">" </w:instrText>
      </w:r>
      <w:r w:rsidR="00887A0D">
        <w:rPr>
          <w:rFonts w:ascii="Arial" w:hAnsi="Arial" w:cs="Arial"/>
          <w:sz w:val="22"/>
          <w:szCs w:val="22"/>
        </w:rPr>
        <w:fldChar w:fldCharType="end"/>
      </w:r>
      <w:r w:rsidR="002F179B" w:rsidRPr="00B33ACB">
        <w:rPr>
          <w:rFonts w:ascii="Arial" w:hAnsi="Arial" w:cs="Arial"/>
          <w:sz w:val="22"/>
          <w:szCs w:val="22"/>
        </w:rPr>
        <w:t>APIs</w:t>
      </w:r>
      <w:proofErr w:type="spellEnd"/>
      <w:r w:rsidR="002F179B" w:rsidRPr="00B33ACB">
        <w:rPr>
          <w:rFonts w:ascii="Arial" w:hAnsi="Arial" w:cs="Arial"/>
          <w:sz w:val="22"/>
          <w:szCs w:val="22"/>
        </w:rPr>
        <w:t>.</w:t>
      </w:r>
    </w:p>
    <w:p w14:paraId="58BE8B38" w14:textId="77777777" w:rsidR="002F179B" w:rsidRDefault="00AD6E34" w:rsidP="0034483D">
      <w:pPr>
        <w:pStyle w:val="ListParagraph"/>
        <w:numPr>
          <w:ilvl w:val="0"/>
          <w:numId w:val="11"/>
        </w:numPr>
        <w:tabs>
          <w:tab w:val="left" w:pos="720"/>
        </w:tabs>
        <w:spacing w:before="120"/>
        <w:rPr>
          <w:rFonts w:ascii="Arial" w:hAnsi="Arial" w:cs="Arial"/>
          <w:sz w:val="22"/>
          <w:szCs w:val="22"/>
        </w:rPr>
      </w:pPr>
      <w:r w:rsidRPr="00B76860">
        <w:rPr>
          <w:rFonts w:ascii="Arial" w:hAnsi="Arial" w:cs="Arial"/>
          <w:b/>
          <w:color w:val="0070C0"/>
          <w:sz w:val="22"/>
          <w:szCs w:val="22"/>
        </w:rPr>
        <w:fldChar w:fldCharType="begin"/>
      </w:r>
      <w:r w:rsidRPr="00B76860">
        <w:rPr>
          <w:rFonts w:ascii="Arial" w:hAnsi="Arial" w:cs="Arial"/>
          <w:b/>
          <w:color w:val="0070C0"/>
          <w:sz w:val="22"/>
          <w:szCs w:val="22"/>
        </w:rPr>
        <w:instrText xml:space="preserve"> REF _Ref310855287 \h </w:instrText>
      </w:r>
      <w:r w:rsidR="00B76860" w:rsidRPr="00B76860">
        <w:rPr>
          <w:rFonts w:ascii="Arial" w:hAnsi="Arial" w:cs="Arial"/>
          <w:b/>
          <w:color w:val="0070C0"/>
          <w:sz w:val="22"/>
          <w:szCs w:val="22"/>
        </w:rPr>
        <w:instrText xml:space="preserve"> \* MERGEFORMAT </w:instrText>
      </w:r>
      <w:r w:rsidRPr="00B76860">
        <w:rPr>
          <w:rFonts w:ascii="Arial" w:hAnsi="Arial" w:cs="Arial"/>
          <w:b/>
          <w:color w:val="0070C0"/>
          <w:sz w:val="22"/>
          <w:szCs w:val="22"/>
        </w:rPr>
      </w:r>
      <w:r w:rsidRPr="00B76860">
        <w:rPr>
          <w:rFonts w:ascii="Arial" w:hAnsi="Arial" w:cs="Arial"/>
          <w:b/>
          <w:color w:val="0070C0"/>
          <w:sz w:val="22"/>
          <w:szCs w:val="22"/>
        </w:rPr>
        <w:fldChar w:fldCharType="separate"/>
      </w:r>
      <w:r w:rsidR="003E79C2">
        <w:rPr>
          <w:rFonts w:ascii="Arial" w:hAnsi="Arial" w:cs="Arial"/>
          <w:bCs/>
          <w:color w:val="0070C0"/>
          <w:sz w:val="22"/>
          <w:szCs w:val="22"/>
        </w:rPr>
        <w:t>Error! Reference source not found.</w:t>
      </w:r>
      <w:r w:rsidRPr="00B76860">
        <w:rPr>
          <w:rFonts w:ascii="Arial" w:hAnsi="Arial" w:cs="Arial"/>
          <w:b/>
          <w:color w:val="0070C0"/>
          <w:sz w:val="22"/>
          <w:szCs w:val="22"/>
        </w:rPr>
        <w:fldChar w:fldCharType="end"/>
      </w:r>
      <w:r w:rsidR="002F179B" w:rsidRPr="00B33ACB">
        <w:rPr>
          <w:rFonts w:ascii="Arial" w:hAnsi="Arial" w:cs="Arial"/>
          <w:sz w:val="22"/>
          <w:szCs w:val="22"/>
        </w:rPr>
        <w:t xml:space="preserve">—Stores </w:t>
      </w:r>
      <w:r w:rsidR="0068581E" w:rsidRPr="00B33ACB">
        <w:rPr>
          <w:rFonts w:ascii="Arial" w:hAnsi="Arial" w:cs="Arial"/>
          <w:sz w:val="22"/>
          <w:szCs w:val="22"/>
        </w:rPr>
        <w:t xml:space="preserve">information about </w:t>
      </w:r>
      <w:r w:rsidR="00EE4D4D">
        <w:rPr>
          <w:rFonts w:ascii="Arial" w:hAnsi="Arial" w:cs="Arial"/>
          <w:sz w:val="22"/>
          <w:szCs w:val="22"/>
        </w:rPr>
        <w:fldChar w:fldCharType="begin"/>
      </w:r>
      <w:r w:rsidR="00EE4D4D">
        <w:instrText xml:space="preserve"> XE "CRM </w:instrText>
      </w:r>
      <w:r w:rsidR="00EE4D4D" w:rsidRPr="00292003">
        <w:instrText>Database Table:A</w:instrText>
      </w:r>
      <w:r w:rsidR="00EE4D4D">
        <w:instrText xml:space="preserve">su_holiday" </w:instrText>
      </w:r>
      <w:r w:rsidR="00EE4D4D">
        <w:rPr>
          <w:rFonts w:ascii="Arial" w:hAnsi="Arial" w:cs="Arial"/>
          <w:sz w:val="22"/>
          <w:szCs w:val="22"/>
        </w:rPr>
        <w:fldChar w:fldCharType="end"/>
      </w:r>
      <w:r w:rsidR="0068581E" w:rsidRPr="00B33ACB">
        <w:rPr>
          <w:rFonts w:ascii="Arial" w:hAnsi="Arial" w:cs="Arial"/>
          <w:sz w:val="22"/>
          <w:szCs w:val="22"/>
        </w:rPr>
        <w:t>holidays celebrated by supported cultures.</w:t>
      </w:r>
    </w:p>
    <w:p w14:paraId="20EFB997" w14:textId="77777777" w:rsidR="0068581E" w:rsidRPr="00B33ACB" w:rsidRDefault="00AD6E34" w:rsidP="0034483D">
      <w:pPr>
        <w:pStyle w:val="ListParagraph"/>
        <w:numPr>
          <w:ilvl w:val="0"/>
          <w:numId w:val="11"/>
        </w:numPr>
        <w:tabs>
          <w:tab w:val="left" w:pos="720"/>
        </w:tabs>
        <w:spacing w:before="120"/>
        <w:rPr>
          <w:rFonts w:ascii="Arial" w:hAnsi="Arial" w:cs="Arial"/>
          <w:sz w:val="22"/>
          <w:szCs w:val="22"/>
        </w:rPr>
      </w:pPr>
      <w:r w:rsidRPr="00B76860">
        <w:rPr>
          <w:rFonts w:ascii="Arial" w:hAnsi="Arial" w:cs="Arial"/>
          <w:b/>
          <w:color w:val="0070C0"/>
          <w:sz w:val="22"/>
          <w:szCs w:val="22"/>
        </w:rPr>
        <w:fldChar w:fldCharType="begin"/>
      </w:r>
      <w:r w:rsidRPr="00B76860">
        <w:rPr>
          <w:rFonts w:ascii="Arial" w:hAnsi="Arial" w:cs="Arial"/>
          <w:b/>
          <w:color w:val="0070C0"/>
          <w:sz w:val="22"/>
          <w:szCs w:val="22"/>
        </w:rPr>
        <w:instrText xml:space="preserve"> REF _Ref310855302 \h </w:instrText>
      </w:r>
      <w:r w:rsidR="00B76860" w:rsidRPr="00B76860">
        <w:rPr>
          <w:rFonts w:ascii="Arial" w:hAnsi="Arial" w:cs="Arial"/>
          <w:b/>
          <w:color w:val="0070C0"/>
          <w:sz w:val="22"/>
          <w:szCs w:val="22"/>
        </w:rPr>
        <w:instrText xml:space="preserve"> \* MERGEFORMAT </w:instrText>
      </w:r>
      <w:r w:rsidRPr="00B76860">
        <w:rPr>
          <w:rFonts w:ascii="Arial" w:hAnsi="Arial" w:cs="Arial"/>
          <w:b/>
          <w:color w:val="0070C0"/>
          <w:sz w:val="22"/>
          <w:szCs w:val="22"/>
        </w:rPr>
      </w:r>
      <w:r w:rsidRPr="00B76860">
        <w:rPr>
          <w:rFonts w:ascii="Arial" w:hAnsi="Arial" w:cs="Arial"/>
          <w:b/>
          <w:color w:val="0070C0"/>
          <w:sz w:val="22"/>
          <w:szCs w:val="22"/>
        </w:rPr>
        <w:fldChar w:fldCharType="separate"/>
      </w:r>
      <w:r w:rsidR="003E79C2">
        <w:rPr>
          <w:rFonts w:ascii="Arial" w:hAnsi="Arial" w:cs="Arial"/>
          <w:bCs/>
          <w:color w:val="0070C0"/>
          <w:sz w:val="22"/>
          <w:szCs w:val="22"/>
        </w:rPr>
        <w:t>Error! Reference source not found.</w:t>
      </w:r>
      <w:r w:rsidRPr="00B76860">
        <w:rPr>
          <w:rFonts w:ascii="Arial" w:hAnsi="Arial" w:cs="Arial"/>
          <w:b/>
          <w:color w:val="0070C0"/>
          <w:sz w:val="22"/>
          <w:szCs w:val="22"/>
        </w:rPr>
        <w:fldChar w:fldCharType="end"/>
      </w:r>
      <w:r w:rsidR="0068581E" w:rsidRPr="00B33ACB">
        <w:rPr>
          <w:rFonts w:ascii="Arial" w:hAnsi="Arial" w:cs="Arial"/>
          <w:sz w:val="22"/>
          <w:szCs w:val="22"/>
        </w:rPr>
        <w:t xml:space="preserve">—Stores information </w:t>
      </w:r>
      <w:r w:rsidR="00EE4D4D">
        <w:rPr>
          <w:rFonts w:ascii="Arial" w:hAnsi="Arial" w:cs="Arial"/>
          <w:sz w:val="22"/>
          <w:szCs w:val="22"/>
        </w:rPr>
        <w:fldChar w:fldCharType="begin"/>
      </w:r>
      <w:r w:rsidR="00EE4D4D">
        <w:instrText xml:space="preserve"> XE "CRM </w:instrText>
      </w:r>
      <w:r w:rsidR="00EE4D4D" w:rsidRPr="00292003">
        <w:instrText>Database Table:A</w:instrText>
      </w:r>
      <w:r w:rsidR="00EE4D4D">
        <w:instrText xml:space="preserve">supaymethod" </w:instrText>
      </w:r>
      <w:r w:rsidR="00EE4D4D">
        <w:rPr>
          <w:rFonts w:ascii="Arial" w:hAnsi="Arial" w:cs="Arial"/>
          <w:sz w:val="22"/>
          <w:szCs w:val="22"/>
        </w:rPr>
        <w:fldChar w:fldCharType="end"/>
      </w:r>
      <w:r w:rsidR="0068581E" w:rsidRPr="00B33ACB">
        <w:rPr>
          <w:rFonts w:ascii="Arial" w:hAnsi="Arial" w:cs="Arial"/>
          <w:sz w:val="22"/>
          <w:szCs w:val="22"/>
        </w:rPr>
        <w:t>about payment methods.</w:t>
      </w:r>
    </w:p>
    <w:p w14:paraId="27AF8BF5" w14:textId="77777777" w:rsidR="0068581E" w:rsidRPr="00B33ACB" w:rsidRDefault="005B2798" w:rsidP="0034483D">
      <w:pPr>
        <w:pStyle w:val="ListParagraph"/>
        <w:numPr>
          <w:ilvl w:val="0"/>
          <w:numId w:val="11"/>
        </w:numPr>
        <w:tabs>
          <w:tab w:val="left" w:pos="720"/>
        </w:tabs>
        <w:spacing w:before="120"/>
        <w:rPr>
          <w:rFonts w:ascii="Arial" w:hAnsi="Arial" w:cs="Arial"/>
          <w:sz w:val="22"/>
          <w:szCs w:val="22"/>
        </w:rPr>
      </w:pPr>
      <w:proofErr w:type="spellStart"/>
      <w:r>
        <w:rPr>
          <w:rFonts w:ascii="Arial" w:hAnsi="Arial" w:cs="Arial"/>
          <w:b/>
          <w:color w:val="0070C0"/>
          <w:sz w:val="22"/>
          <w:szCs w:val="22"/>
        </w:rPr>
        <w:t>asu_</w:t>
      </w:r>
      <w:r w:rsidR="00F07608">
        <w:rPr>
          <w:rFonts w:ascii="Arial" w:hAnsi="Arial" w:cs="Arial"/>
          <w:b/>
          <w:color w:val="0070C0"/>
          <w:sz w:val="22"/>
          <w:szCs w:val="22"/>
        </w:rPr>
        <w:t>program</w:t>
      </w:r>
      <w:proofErr w:type="spellEnd"/>
      <w:r>
        <w:rPr>
          <w:rFonts w:ascii="Arial" w:hAnsi="Arial" w:cs="Arial"/>
          <w:b/>
          <w:color w:val="0070C0"/>
          <w:sz w:val="22"/>
          <w:szCs w:val="22"/>
        </w:rPr>
        <w:t xml:space="preserve"> Table</w:t>
      </w:r>
      <w:r w:rsidR="0068581E" w:rsidRPr="00B33ACB">
        <w:rPr>
          <w:rFonts w:ascii="Arial" w:hAnsi="Arial" w:cs="Arial"/>
          <w:sz w:val="22"/>
          <w:szCs w:val="22"/>
        </w:rPr>
        <w:t xml:space="preserve">—Stores information </w:t>
      </w:r>
      <w:r w:rsidR="00EE4D4D">
        <w:rPr>
          <w:rFonts w:ascii="Arial" w:hAnsi="Arial" w:cs="Arial"/>
          <w:sz w:val="22"/>
          <w:szCs w:val="22"/>
        </w:rPr>
        <w:fldChar w:fldCharType="begin"/>
      </w:r>
      <w:r w:rsidR="00EE4D4D">
        <w:instrText xml:space="preserve"> XE "CRM </w:instrText>
      </w:r>
      <w:r w:rsidR="00EE4D4D" w:rsidRPr="00292003">
        <w:instrText>Database Table:A</w:instrText>
      </w:r>
      <w:r w:rsidR="00EE4D4D">
        <w:instrText xml:space="preserve">su_program" </w:instrText>
      </w:r>
      <w:r w:rsidR="00EE4D4D">
        <w:rPr>
          <w:rFonts w:ascii="Arial" w:hAnsi="Arial" w:cs="Arial"/>
          <w:sz w:val="22"/>
          <w:szCs w:val="22"/>
        </w:rPr>
        <w:fldChar w:fldCharType="end"/>
      </w:r>
      <w:r w:rsidR="0068581E" w:rsidRPr="00B33ACB">
        <w:rPr>
          <w:rFonts w:ascii="Arial" w:hAnsi="Arial" w:cs="Arial"/>
          <w:sz w:val="22"/>
          <w:szCs w:val="22"/>
        </w:rPr>
        <w:t>about programs.</w:t>
      </w:r>
    </w:p>
    <w:p w14:paraId="1498EF07" w14:textId="77777777" w:rsidR="00B5490B" w:rsidRPr="00924482" w:rsidRDefault="00F07608" w:rsidP="00924482">
      <w:pPr>
        <w:pStyle w:val="ListParagraph"/>
        <w:numPr>
          <w:ilvl w:val="0"/>
          <w:numId w:val="11"/>
        </w:numPr>
        <w:tabs>
          <w:tab w:val="left" w:pos="720"/>
        </w:tabs>
        <w:spacing w:before="120"/>
        <w:rPr>
          <w:rFonts w:ascii="Arial" w:hAnsi="Arial" w:cs="Arial"/>
          <w:sz w:val="22"/>
          <w:szCs w:val="22"/>
        </w:rPr>
      </w:pPr>
      <w:r>
        <w:rPr>
          <w:rFonts w:ascii="Arial" w:hAnsi="Arial" w:cs="Arial"/>
          <w:b/>
          <w:color w:val="0070C0"/>
          <w:sz w:val="22"/>
          <w:szCs w:val="22"/>
        </w:rPr>
        <w:t xml:space="preserve">Invoice </w:t>
      </w:r>
      <w:r w:rsidR="005B2798">
        <w:rPr>
          <w:rFonts w:ascii="Arial" w:hAnsi="Arial" w:cs="Arial"/>
          <w:b/>
          <w:color w:val="0070C0"/>
          <w:sz w:val="22"/>
          <w:szCs w:val="22"/>
        </w:rPr>
        <w:t>Table</w:t>
      </w:r>
      <w:r w:rsidR="0068581E" w:rsidRPr="00B33ACB">
        <w:rPr>
          <w:rFonts w:ascii="Arial" w:hAnsi="Arial" w:cs="Arial"/>
          <w:sz w:val="22"/>
          <w:szCs w:val="22"/>
        </w:rPr>
        <w:t xml:space="preserve">—Stores information </w:t>
      </w:r>
      <w:r w:rsidR="00EE4D4D">
        <w:rPr>
          <w:rFonts w:ascii="Arial" w:hAnsi="Arial" w:cs="Arial"/>
          <w:sz w:val="22"/>
          <w:szCs w:val="22"/>
        </w:rPr>
        <w:fldChar w:fldCharType="begin"/>
      </w:r>
      <w:r w:rsidR="00EE4D4D">
        <w:instrText xml:space="preserve"> XE "CRM </w:instrText>
      </w:r>
      <w:r w:rsidR="00EE4D4D" w:rsidRPr="00292003">
        <w:instrText>Database Table:</w:instrText>
      </w:r>
      <w:r w:rsidR="00EE4D4D">
        <w:instrText xml:space="preserve">Invoice" </w:instrText>
      </w:r>
      <w:r w:rsidR="00EE4D4D">
        <w:rPr>
          <w:rFonts w:ascii="Arial" w:hAnsi="Arial" w:cs="Arial"/>
          <w:sz w:val="22"/>
          <w:szCs w:val="22"/>
        </w:rPr>
        <w:fldChar w:fldCharType="end"/>
      </w:r>
      <w:r w:rsidR="0068581E" w:rsidRPr="00B33ACB">
        <w:rPr>
          <w:rFonts w:ascii="Arial" w:hAnsi="Arial" w:cs="Arial"/>
          <w:sz w:val="22"/>
          <w:szCs w:val="22"/>
        </w:rPr>
        <w:t>about invoices.</w:t>
      </w:r>
      <w:bookmarkStart w:id="83" w:name="_Ref308095650"/>
      <w:bookmarkStart w:id="84" w:name="_Ref307305027"/>
      <w:bookmarkEnd w:id="16"/>
    </w:p>
    <w:p w14:paraId="4A169BC9" w14:textId="77777777" w:rsidR="001E13DA" w:rsidRPr="001E13DA" w:rsidRDefault="001E13DA" w:rsidP="001E13DA">
      <w:pPr>
        <w:tabs>
          <w:tab w:val="left" w:pos="720"/>
        </w:tabs>
        <w:spacing w:before="120"/>
        <w:rPr>
          <w:rFonts w:cs="Arial"/>
          <w:b/>
          <w:szCs w:val="22"/>
        </w:rPr>
      </w:pPr>
      <w:bookmarkStart w:id="85" w:name="_Ref307305120"/>
      <w:bookmarkStart w:id="86" w:name="_Ref307322704"/>
      <w:bookmarkEnd w:id="83"/>
      <w:bookmarkEnd w:id="84"/>
      <w:r w:rsidRPr="001E13DA">
        <w:rPr>
          <w:rFonts w:cs="Arial"/>
          <w:b/>
          <w:szCs w:val="22"/>
        </w:rPr>
        <w:t>Also See</w:t>
      </w:r>
    </w:p>
    <w:p w14:paraId="6063495B" w14:textId="77777777" w:rsidR="00D831A1" w:rsidRPr="00AB474C" w:rsidRDefault="001E13DA" w:rsidP="00AB474C">
      <w:pPr>
        <w:tabs>
          <w:tab w:val="left" w:pos="720"/>
        </w:tabs>
        <w:spacing w:before="120"/>
        <w:rPr>
          <w:rFonts w:cs="Arial"/>
          <w:szCs w:val="22"/>
        </w:rPr>
      </w:pPr>
      <w:r>
        <w:rPr>
          <w:rFonts w:cs="Arial"/>
          <w:szCs w:val="22"/>
        </w:rPr>
        <w:t>“A.2.2 CRM Database Tables” in the “Asurion Subscriber System Product Specification.”</w:t>
      </w:r>
    </w:p>
    <w:p w14:paraId="5679AA6C" w14:textId="77777777" w:rsidR="00531007" w:rsidRPr="00DD305B" w:rsidRDefault="00651410" w:rsidP="00DD305B">
      <w:pPr>
        <w:pStyle w:val="Heading1"/>
      </w:pPr>
      <w:bookmarkStart w:id="87" w:name="_Toc41637613"/>
      <w:r w:rsidRPr="009318FB">
        <w:lastRenderedPageBreak/>
        <w:t>Appendix</w:t>
      </w:r>
      <w:bookmarkEnd w:id="85"/>
      <w:bookmarkEnd w:id="86"/>
      <w:bookmarkEnd w:id="87"/>
    </w:p>
    <w:p w14:paraId="148BC6F5" w14:textId="77777777" w:rsidR="00700040" w:rsidRDefault="00700040" w:rsidP="00700040">
      <w:pPr>
        <w:pStyle w:val="Heading2"/>
      </w:pPr>
      <w:bookmarkStart w:id="88" w:name="_Ref310259149"/>
      <w:bookmarkStart w:id="89" w:name="_Toc41637614"/>
      <w:r>
        <w:t>A.</w:t>
      </w:r>
      <w:r w:rsidR="00D11FD7">
        <w:t>1</w:t>
      </w:r>
      <w:r>
        <w:t xml:space="preserve"> </w:t>
      </w:r>
      <w:r w:rsidR="002A7D6A">
        <w:t xml:space="preserve">Asurion </w:t>
      </w:r>
      <w:r>
        <w:t xml:space="preserve">Finance Service </w:t>
      </w:r>
      <w:r w:rsidR="002A7D6A">
        <w:t>Gateway</w:t>
      </w:r>
      <w:r w:rsidR="00887A0D">
        <w:fldChar w:fldCharType="begin"/>
      </w:r>
      <w:r w:rsidR="00887A0D">
        <w:instrText xml:space="preserve"> XE "</w:instrText>
      </w:r>
      <w:r w:rsidR="00887A0D" w:rsidRPr="00F72077">
        <w:instrText>Gateway</w:instrText>
      </w:r>
      <w:r w:rsidR="00887A0D">
        <w:instrText xml:space="preserve">" </w:instrText>
      </w:r>
      <w:r w:rsidR="00887A0D">
        <w:fldChar w:fldCharType="end"/>
      </w:r>
      <w:r w:rsidR="002A7D6A">
        <w:t xml:space="preserve"> </w:t>
      </w:r>
      <w:r>
        <w:t>API</w:t>
      </w:r>
      <w:r w:rsidR="005B5761">
        <w:t xml:space="preserve"> Description</w:t>
      </w:r>
      <w:bookmarkEnd w:id="88"/>
      <w:bookmarkEnd w:id="89"/>
    </w:p>
    <w:p w14:paraId="515C50B0" w14:textId="77777777" w:rsidR="00700040" w:rsidRDefault="00700040" w:rsidP="00700040">
      <w:r>
        <w:t xml:space="preserve">The following sections </w:t>
      </w:r>
      <w:r w:rsidR="00E31178">
        <w:t>present the XML schema</w:t>
      </w:r>
      <w:r w:rsidR="00887A0D">
        <w:fldChar w:fldCharType="begin"/>
      </w:r>
      <w:r w:rsidR="00887A0D">
        <w:instrText xml:space="preserve"> XE "</w:instrText>
      </w:r>
      <w:r w:rsidR="00887A0D" w:rsidRPr="00856FAE">
        <w:instrText>XML schema</w:instrText>
      </w:r>
      <w:r w:rsidR="00887A0D">
        <w:instrText xml:space="preserve">" </w:instrText>
      </w:r>
      <w:r w:rsidR="00887A0D">
        <w:fldChar w:fldCharType="end"/>
      </w:r>
      <w:r w:rsidR="00E31178">
        <w:t xml:space="preserve"> </w:t>
      </w:r>
      <w:r w:rsidR="003C0073">
        <w:t xml:space="preserve">for the </w:t>
      </w:r>
      <w:r w:rsidR="00E31178">
        <w:t xml:space="preserve">Asurion Finance Service APIs: </w:t>
      </w:r>
      <w:proofErr w:type="spellStart"/>
      <w:r w:rsidR="00E31178">
        <w:t>CreateContract</w:t>
      </w:r>
      <w:proofErr w:type="spellEnd"/>
      <w:r w:rsidR="00FB605B">
        <w:fldChar w:fldCharType="begin"/>
      </w:r>
      <w:r w:rsidR="00FB605B">
        <w:instrText xml:space="preserve"> XE "</w:instrText>
      </w:r>
      <w:r w:rsidR="00FB605B" w:rsidRPr="00C33AB3">
        <w:instrText>CreateContract</w:instrText>
      </w:r>
      <w:r w:rsidR="00FB605B">
        <w:instrText xml:space="preserve">" </w:instrText>
      </w:r>
      <w:r w:rsidR="00FB605B">
        <w:fldChar w:fldCharType="end"/>
      </w:r>
      <w:r w:rsidR="00E31178">
        <w:t xml:space="preserve"> Service</w:t>
      </w:r>
      <w:r>
        <w:t xml:space="preserve">, </w:t>
      </w:r>
      <w:proofErr w:type="spellStart"/>
      <w:r w:rsidR="00E31178">
        <w:t>ProcessNonRefPayment</w:t>
      </w:r>
      <w:proofErr w:type="spellEnd"/>
      <w:r w:rsidR="00FB605B">
        <w:fldChar w:fldCharType="begin"/>
      </w:r>
      <w:r w:rsidR="00FB605B">
        <w:instrText xml:space="preserve"> XE "</w:instrText>
      </w:r>
      <w:r w:rsidR="00FB605B" w:rsidRPr="005F26D3">
        <w:instrText>ProcessNonRefPayment</w:instrText>
      </w:r>
      <w:r w:rsidR="00FB605B">
        <w:instrText xml:space="preserve">" </w:instrText>
      </w:r>
      <w:r w:rsidR="00FB605B">
        <w:fldChar w:fldCharType="end"/>
      </w:r>
      <w:r w:rsidR="00E31178">
        <w:t xml:space="preserve"> Service</w:t>
      </w:r>
      <w:r>
        <w:t>, and</w:t>
      </w:r>
      <w:r w:rsidR="00E31178">
        <w:t xml:space="preserve"> </w:t>
      </w:r>
      <w:proofErr w:type="spellStart"/>
      <w:r w:rsidR="00E31178">
        <w:t>CalculateTaxes</w:t>
      </w:r>
      <w:proofErr w:type="spellEnd"/>
      <w:r w:rsidR="00FB605B">
        <w:fldChar w:fldCharType="begin"/>
      </w:r>
      <w:r w:rsidR="00FB605B">
        <w:instrText xml:space="preserve"> XE "</w:instrText>
      </w:r>
      <w:r w:rsidR="00FB605B" w:rsidRPr="00267FA7">
        <w:instrText>CalculateTaxes</w:instrText>
      </w:r>
      <w:r w:rsidR="00FB605B">
        <w:instrText xml:space="preserve">" </w:instrText>
      </w:r>
      <w:r w:rsidR="00FB605B">
        <w:fldChar w:fldCharType="end"/>
      </w:r>
      <w:r w:rsidR="00E31178">
        <w:t xml:space="preserve"> Service.</w:t>
      </w:r>
    </w:p>
    <w:p w14:paraId="5D9045CE" w14:textId="77777777" w:rsidR="00700040" w:rsidRDefault="00684405" w:rsidP="00282469">
      <w:pPr>
        <w:pStyle w:val="Heading3"/>
      </w:pPr>
      <w:bookmarkStart w:id="90" w:name="_Ref307833675"/>
      <w:bookmarkStart w:id="91" w:name="_Toc41637615"/>
      <w:r>
        <w:t>A.</w:t>
      </w:r>
      <w:r w:rsidR="003C0073">
        <w:t>1.1</w:t>
      </w:r>
      <w:r w:rsidR="00700040">
        <w:t xml:space="preserve"> </w:t>
      </w:r>
      <w:proofErr w:type="spellStart"/>
      <w:r w:rsidR="00700040">
        <w:t>CreateContract</w:t>
      </w:r>
      <w:proofErr w:type="spellEnd"/>
      <w:r w:rsidR="00FB605B">
        <w:fldChar w:fldCharType="begin"/>
      </w:r>
      <w:r w:rsidR="00FB605B">
        <w:instrText xml:space="preserve"> XE "</w:instrText>
      </w:r>
      <w:r w:rsidR="00FB605B" w:rsidRPr="00C33AB3">
        <w:instrText>CreateContract</w:instrText>
      </w:r>
      <w:r w:rsidR="00FB605B">
        <w:instrText xml:space="preserve">" </w:instrText>
      </w:r>
      <w:r w:rsidR="00FB605B">
        <w:fldChar w:fldCharType="end"/>
      </w:r>
      <w:r w:rsidR="00700040">
        <w:t xml:space="preserve"> Service API</w:t>
      </w:r>
      <w:bookmarkEnd w:id="90"/>
      <w:bookmarkEnd w:id="91"/>
    </w:p>
    <w:p w14:paraId="02D2CFD3" w14:textId="77777777" w:rsidR="00533891" w:rsidRPr="00533891" w:rsidRDefault="00533891" w:rsidP="00533891">
      <w:r>
        <w:t xml:space="preserve">The </w:t>
      </w:r>
      <w:proofErr w:type="spellStart"/>
      <w:r>
        <w:t>CreateContractService</w:t>
      </w:r>
      <w:proofErr w:type="spellEnd"/>
      <w:r>
        <w:t xml:space="preserve"> API has message request and response components. The XML schemas for these elements are shown below.</w:t>
      </w:r>
    </w:p>
    <w:p w14:paraId="6C7B78EA" w14:textId="77777777" w:rsidR="00470B4E" w:rsidRPr="00470B4E" w:rsidRDefault="00470B4E" w:rsidP="00282469">
      <w:pPr>
        <w:pStyle w:val="Heading4"/>
      </w:pPr>
      <w:proofErr w:type="spellStart"/>
      <w:r w:rsidRPr="00470B4E">
        <w:t>CreateContractRequest</w:t>
      </w:r>
      <w:proofErr w:type="spellEnd"/>
      <w:r w:rsidR="00502B26">
        <w:fldChar w:fldCharType="begin"/>
      </w:r>
      <w:r w:rsidR="00502B26">
        <w:instrText xml:space="preserve"> XE "</w:instrText>
      </w:r>
      <w:r w:rsidR="00502B26" w:rsidRPr="00CD642E">
        <w:rPr>
          <w:rFonts w:ascii="Arial" w:hAnsi="Arial" w:cs="Arial"/>
          <w:sz w:val="22"/>
          <w:szCs w:val="22"/>
        </w:rPr>
        <w:instrText>CreateContractRequest</w:instrText>
      </w:r>
      <w:r w:rsidR="00502B26">
        <w:instrText xml:space="preserve">" </w:instrText>
      </w:r>
      <w:r w:rsidR="00502B26">
        <w:fldChar w:fldCharType="end"/>
      </w:r>
      <w:r w:rsidR="0043635A">
        <w:t xml:space="preserve"> XML Schema</w:t>
      </w:r>
    </w:p>
    <w:p w14:paraId="57DA89BE" w14:textId="77777777" w:rsidR="00470B4E" w:rsidRDefault="00470B4E" w:rsidP="00470B4E">
      <w:pPr>
        <w:spacing w:before="120"/>
      </w:pPr>
      <w:r>
        <w:t>The XML schema</w:t>
      </w:r>
      <w:r w:rsidR="00887A0D">
        <w:fldChar w:fldCharType="begin"/>
      </w:r>
      <w:r w:rsidR="00887A0D">
        <w:instrText xml:space="preserve"> XE "</w:instrText>
      </w:r>
      <w:r w:rsidR="00887A0D" w:rsidRPr="00856FAE">
        <w:instrText>XML schema</w:instrText>
      </w:r>
      <w:r w:rsidR="00887A0D">
        <w:instrText xml:space="preserve">" </w:instrText>
      </w:r>
      <w:r w:rsidR="00887A0D">
        <w:fldChar w:fldCharType="end"/>
      </w:r>
      <w:r>
        <w:t xml:space="preserve"> for the API is shown below.</w:t>
      </w:r>
    </w:p>
    <w:p w14:paraId="75E31B9B" w14:textId="77777777" w:rsidR="00C776DF" w:rsidRDefault="00C776DF" w:rsidP="00470B4E">
      <w:pPr>
        <w:autoSpaceDE w:val="0"/>
        <w:autoSpaceDN w:val="0"/>
        <w:adjustRightInd w:val="0"/>
        <w:rPr>
          <w:rFonts w:ascii="Courier New" w:hAnsi="Courier New" w:cs="Courier New"/>
          <w:sz w:val="16"/>
          <w:szCs w:val="16"/>
        </w:rPr>
      </w:pPr>
    </w:p>
    <w:p w14:paraId="24A7047E"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&lt;?xml version="1.0" encoding="UTF-8"?&gt;</w:t>
      </w:r>
    </w:p>
    <w:p w14:paraId="366420ED" w14:textId="77777777" w:rsidR="00470B4E" w:rsidRPr="00C776DF" w:rsidRDefault="00470B4E" w:rsidP="00470B4E">
      <w:pPr>
        <w:autoSpaceDE w:val="0"/>
        <w:autoSpaceDN w:val="0"/>
        <w:adjustRightInd w:val="0"/>
        <w:rPr>
          <w:rFonts w:ascii="Courier New" w:hAnsi="Courier New" w:cs="Courier New"/>
          <w:sz w:val="16"/>
          <w:szCs w:val="16"/>
        </w:rPr>
      </w:pPr>
    </w:p>
    <w:p w14:paraId="3A50050E"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&lt;</w:t>
      </w:r>
      <w:proofErr w:type="spellStart"/>
      <w:proofErr w:type="gramStart"/>
      <w:r w:rsidRPr="00C776DF">
        <w:rPr>
          <w:rFonts w:ascii="Courier New" w:hAnsi="Courier New" w:cs="Courier New"/>
          <w:sz w:val="16"/>
          <w:szCs w:val="16"/>
        </w:rPr>
        <w:t>s:schema</w:t>
      </w:r>
      <w:proofErr w:type="spellEnd"/>
      <w:proofErr w:type="gramEnd"/>
      <w:r w:rsidRPr="00C776DF">
        <w:rPr>
          <w:rFonts w:ascii="Courier New" w:hAnsi="Courier New" w:cs="Courier New"/>
          <w:sz w:val="16"/>
          <w:szCs w:val="16"/>
        </w:rPr>
        <w:t xml:space="preserve"> </w:t>
      </w:r>
      <w:proofErr w:type="spellStart"/>
      <w:r w:rsidRPr="00C776DF">
        <w:rPr>
          <w:rFonts w:ascii="Courier New" w:hAnsi="Courier New" w:cs="Courier New"/>
          <w:sz w:val="16"/>
          <w:szCs w:val="16"/>
        </w:rPr>
        <w:t>xmlns:s</w:t>
      </w:r>
      <w:proofErr w:type="spellEnd"/>
      <w:r w:rsidRPr="00C776DF">
        <w:rPr>
          <w:rFonts w:ascii="Courier New" w:hAnsi="Courier New" w:cs="Courier New"/>
          <w:sz w:val="16"/>
          <w:szCs w:val="16"/>
        </w:rPr>
        <w:t>="http://www.w3.org/2001/XMLSchema"</w:t>
      </w:r>
    </w:p>
    <w:p w14:paraId="2ADEC593"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gramStart"/>
      <w:r w:rsidRPr="00C776DF">
        <w:rPr>
          <w:rFonts w:ascii="Courier New" w:hAnsi="Courier New" w:cs="Courier New"/>
          <w:sz w:val="16"/>
          <w:szCs w:val="16"/>
        </w:rPr>
        <w:t>xmlns:ns</w:t>
      </w:r>
      <w:proofErr w:type="gramEnd"/>
      <w:r w:rsidRPr="00C776DF">
        <w:rPr>
          <w:rFonts w:ascii="Courier New" w:hAnsi="Courier New" w:cs="Courier New"/>
          <w:sz w:val="16"/>
          <w:szCs w:val="16"/>
        </w:rPr>
        <w:t>1="http://services.asurion.com/schemas/PolicyAdministration/1.0.0"</w:t>
      </w:r>
    </w:p>
    <w:p w14:paraId="3F4E69ED"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gramStart"/>
      <w:r w:rsidRPr="00C776DF">
        <w:rPr>
          <w:rFonts w:ascii="Courier New" w:hAnsi="Courier New" w:cs="Courier New"/>
          <w:sz w:val="16"/>
          <w:szCs w:val="16"/>
        </w:rPr>
        <w:t>xmlns:tns</w:t>
      </w:r>
      <w:proofErr w:type="gramEnd"/>
      <w:r w:rsidRPr="00C776DF">
        <w:rPr>
          <w:rFonts w:ascii="Courier New" w:hAnsi="Courier New" w:cs="Courier New"/>
          <w:sz w:val="16"/>
          <w:szCs w:val="16"/>
        </w:rPr>
        <w:t>="http://services.asurion.com/schemas/AsurionCanonicalModel/2.0.0"</w:t>
      </w:r>
    </w:p>
    <w:p w14:paraId="3E42748D"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xmlns="http://services.asurion.com/schemas/Finance/CreateContractsRequest/1.1"</w:t>
      </w:r>
    </w:p>
    <w:p w14:paraId="167E1BB1"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targetNamespace="http://services.asurion.com/schemas/Finance/CreateContractsRequest/1.1"</w:t>
      </w:r>
    </w:p>
    <w:p w14:paraId="7EF9204D"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spellStart"/>
      <w:r w:rsidRPr="00C776DF">
        <w:rPr>
          <w:rFonts w:ascii="Courier New" w:hAnsi="Courier New" w:cs="Courier New"/>
          <w:sz w:val="16"/>
          <w:szCs w:val="16"/>
        </w:rPr>
        <w:t>elementFormDefault</w:t>
      </w:r>
      <w:proofErr w:type="spellEnd"/>
      <w:r w:rsidRPr="00C776DF">
        <w:rPr>
          <w:rFonts w:ascii="Courier New" w:hAnsi="Courier New" w:cs="Courier New"/>
          <w:sz w:val="16"/>
          <w:szCs w:val="16"/>
        </w:rPr>
        <w:t>="qualified"</w:t>
      </w:r>
    </w:p>
    <w:p w14:paraId="3659235B"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spellStart"/>
      <w:r w:rsidRPr="00C776DF">
        <w:rPr>
          <w:rFonts w:ascii="Courier New" w:hAnsi="Courier New" w:cs="Courier New"/>
          <w:sz w:val="16"/>
          <w:szCs w:val="16"/>
        </w:rPr>
        <w:t>attributeFormDefault</w:t>
      </w:r>
      <w:proofErr w:type="spellEnd"/>
      <w:r w:rsidRPr="00C776DF">
        <w:rPr>
          <w:rFonts w:ascii="Courier New" w:hAnsi="Courier New" w:cs="Courier New"/>
          <w:sz w:val="16"/>
          <w:szCs w:val="16"/>
        </w:rPr>
        <w:t>="unqualified"&gt;</w:t>
      </w:r>
    </w:p>
    <w:p w14:paraId="14AE3DCB"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s:import</w:t>
      </w:r>
      <w:proofErr w:type="spellEnd"/>
      <w:proofErr w:type="gramEnd"/>
      <w:r w:rsidRPr="00C776DF">
        <w:rPr>
          <w:rFonts w:ascii="Courier New" w:hAnsi="Courier New" w:cs="Courier New"/>
          <w:sz w:val="16"/>
          <w:szCs w:val="16"/>
        </w:rPr>
        <w:t xml:space="preserve"> namespace="http://services.asurion.com/schemas/AsurionCanonicalModel/2.0.0" </w:t>
      </w:r>
      <w:proofErr w:type="spellStart"/>
      <w:r w:rsidRPr="00C776DF">
        <w:rPr>
          <w:rFonts w:ascii="Courier New" w:hAnsi="Courier New" w:cs="Courier New"/>
          <w:sz w:val="16"/>
          <w:szCs w:val="16"/>
        </w:rPr>
        <w:t>schemaLocation</w:t>
      </w:r>
      <w:proofErr w:type="spellEnd"/>
      <w:r w:rsidRPr="00C776DF">
        <w:rPr>
          <w:rFonts w:ascii="Courier New" w:hAnsi="Courier New" w:cs="Courier New"/>
          <w:sz w:val="16"/>
          <w:szCs w:val="16"/>
        </w:rPr>
        <w:t>="AsurionCanonicalModel.xsd"/&gt;</w:t>
      </w:r>
    </w:p>
    <w:p w14:paraId="7B853F27"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CreateContractsRequest</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CreateContractsRequest</w:t>
      </w:r>
      <w:proofErr w:type="spellEnd"/>
      <w:r w:rsidRPr="00C776DF">
        <w:rPr>
          <w:rFonts w:ascii="Courier New" w:hAnsi="Courier New" w:cs="Courier New"/>
          <w:sz w:val="16"/>
          <w:szCs w:val="16"/>
        </w:rPr>
        <w:t>"/&gt;</w:t>
      </w:r>
    </w:p>
    <w:p w14:paraId="41D4B407"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CreateContractsRequest</w:t>
      </w:r>
      <w:proofErr w:type="spellEnd"/>
      <w:r w:rsidRPr="00C776DF">
        <w:rPr>
          <w:rFonts w:ascii="Courier New" w:hAnsi="Courier New" w:cs="Courier New"/>
          <w:sz w:val="16"/>
          <w:szCs w:val="16"/>
        </w:rPr>
        <w:t>"&gt;</w:t>
      </w:r>
    </w:p>
    <w:p w14:paraId="180B49EF"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s:complexContent</w:t>
      </w:r>
      <w:proofErr w:type="spellEnd"/>
      <w:proofErr w:type="gramEnd"/>
      <w:r w:rsidRPr="00C776DF">
        <w:rPr>
          <w:rFonts w:ascii="Courier New" w:hAnsi="Courier New" w:cs="Courier New"/>
          <w:sz w:val="16"/>
          <w:szCs w:val="16"/>
        </w:rPr>
        <w:t>&gt;</w:t>
      </w:r>
    </w:p>
    <w:p w14:paraId="0420240E"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s:extension</w:t>
      </w:r>
      <w:proofErr w:type="spellEnd"/>
      <w:proofErr w:type="gramEnd"/>
      <w:r w:rsidRPr="00C776DF">
        <w:rPr>
          <w:rFonts w:ascii="Courier New" w:hAnsi="Courier New" w:cs="Courier New"/>
          <w:sz w:val="16"/>
          <w:szCs w:val="16"/>
        </w:rPr>
        <w:t xml:space="preserve"> base="</w:t>
      </w:r>
      <w:proofErr w:type="spellStart"/>
      <w:r w:rsidRPr="00C776DF">
        <w:rPr>
          <w:rFonts w:ascii="Courier New" w:hAnsi="Courier New" w:cs="Courier New"/>
          <w:sz w:val="16"/>
          <w:szCs w:val="16"/>
        </w:rPr>
        <w:t>tns:BaseRequest</w:t>
      </w:r>
      <w:proofErr w:type="spellEnd"/>
      <w:r w:rsidR="00887A0D">
        <w:rPr>
          <w:rFonts w:ascii="Courier New" w:hAnsi="Courier New" w:cs="Courier New"/>
          <w:sz w:val="16"/>
          <w:szCs w:val="16"/>
        </w:rPr>
        <w:fldChar w:fldCharType="begin"/>
      </w:r>
      <w:r w:rsidR="00887A0D">
        <w:instrText xml:space="preserve"> XE "</w:instrText>
      </w:r>
      <w:r w:rsidR="00887A0D" w:rsidRPr="00C86988">
        <w:instrText>BaseRequest</w:instrText>
      </w:r>
      <w:r w:rsidR="00887A0D">
        <w:instrText xml:space="preserve">" </w:instrText>
      </w:r>
      <w:r w:rsidR="00887A0D">
        <w:rPr>
          <w:rFonts w:ascii="Courier New" w:hAnsi="Courier New" w:cs="Courier New"/>
          <w:sz w:val="16"/>
          <w:szCs w:val="16"/>
        </w:rPr>
        <w:fldChar w:fldCharType="end"/>
      </w:r>
      <w:r w:rsidRPr="00C776DF">
        <w:rPr>
          <w:rFonts w:ascii="Courier New" w:hAnsi="Courier New" w:cs="Courier New"/>
          <w:sz w:val="16"/>
          <w:szCs w:val="16"/>
        </w:rPr>
        <w:t>"&gt;</w:t>
      </w:r>
    </w:p>
    <w:p w14:paraId="6013D279"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737E5E4B"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name="Contract" type="Contract" </w:t>
      </w:r>
      <w:proofErr w:type="spellStart"/>
      <w:r w:rsidRPr="00C776DF">
        <w:rPr>
          <w:rFonts w:ascii="Courier New" w:hAnsi="Courier New" w:cs="Courier New"/>
          <w:sz w:val="16"/>
          <w:szCs w:val="16"/>
        </w:rPr>
        <w:t>maxOccurs</w:t>
      </w:r>
      <w:proofErr w:type="spellEnd"/>
      <w:r w:rsidRPr="00C776DF">
        <w:rPr>
          <w:rFonts w:ascii="Courier New" w:hAnsi="Courier New" w:cs="Courier New"/>
          <w:sz w:val="16"/>
          <w:szCs w:val="16"/>
        </w:rPr>
        <w:t>="unbounded"/&gt;</w:t>
      </w:r>
    </w:p>
    <w:p w14:paraId="51F46A7E"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28A6385F"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s:extension</w:t>
      </w:r>
      <w:proofErr w:type="spellEnd"/>
      <w:proofErr w:type="gramEnd"/>
      <w:r w:rsidRPr="00C776DF">
        <w:rPr>
          <w:rFonts w:ascii="Courier New" w:hAnsi="Courier New" w:cs="Courier New"/>
          <w:sz w:val="16"/>
          <w:szCs w:val="16"/>
        </w:rPr>
        <w:t>&gt;</w:t>
      </w:r>
    </w:p>
    <w:p w14:paraId="0BCD4AC3"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s:complexContent</w:t>
      </w:r>
      <w:proofErr w:type="spellEnd"/>
      <w:proofErr w:type="gramEnd"/>
      <w:r w:rsidRPr="00C776DF">
        <w:rPr>
          <w:rFonts w:ascii="Courier New" w:hAnsi="Courier New" w:cs="Courier New"/>
          <w:sz w:val="16"/>
          <w:szCs w:val="16"/>
        </w:rPr>
        <w:t>&gt;</w:t>
      </w:r>
    </w:p>
    <w:p w14:paraId="5DB9E1CC"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&gt;</w:t>
      </w:r>
    </w:p>
    <w:p w14:paraId="3F182979"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 xml:space="preserve"> name="Contract"&gt;</w:t>
      </w:r>
    </w:p>
    <w:p w14:paraId="1CFBE30C"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0641FFE8"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ContractHolder</w:t>
      </w:r>
      <w:proofErr w:type="spellEnd"/>
      <w:r w:rsidRPr="00C776DF">
        <w:rPr>
          <w:rFonts w:ascii="Courier New" w:hAnsi="Courier New" w:cs="Courier New"/>
          <w:sz w:val="16"/>
          <w:szCs w:val="16"/>
        </w:rPr>
        <w:t>" type="Contact"/&gt;</w:t>
      </w:r>
    </w:p>
    <w:p w14:paraId="2D0311C4"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FeatureCode</w:t>
      </w:r>
      <w:proofErr w:type="spellEnd"/>
      <w:r w:rsidRPr="00C776DF">
        <w:rPr>
          <w:rFonts w:ascii="Courier New" w:hAnsi="Courier New" w:cs="Courier New"/>
          <w:sz w:val="16"/>
          <w:szCs w:val="16"/>
        </w:rPr>
        <w:t>" type="s:string"/&gt;</w:t>
      </w:r>
    </w:p>
    <w:p w14:paraId="69CD65AA"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PremiumPaymentTransactionId</w:t>
      </w:r>
      <w:proofErr w:type="spellEnd"/>
      <w:r w:rsidRPr="00C776DF">
        <w:rPr>
          <w:rFonts w:ascii="Courier New" w:hAnsi="Courier New" w:cs="Courier New"/>
          <w:sz w:val="16"/>
          <w:szCs w:val="16"/>
        </w:rPr>
        <w:t>" type="s:string"/&gt;</w:t>
      </w:r>
    </w:p>
    <w:p w14:paraId="07C22651"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ContractStatus</w:t>
      </w:r>
      <w:proofErr w:type="spellEnd"/>
      <w:r w:rsidRPr="00C776DF">
        <w:rPr>
          <w:rFonts w:ascii="Courier New" w:hAnsi="Courier New" w:cs="Courier New"/>
          <w:sz w:val="16"/>
          <w:szCs w:val="16"/>
        </w:rPr>
        <w:t>" type="s:string"/&gt;</w:t>
      </w:r>
    </w:p>
    <w:p w14:paraId="3E44B90F"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ContractStatusReason</w:t>
      </w:r>
      <w:proofErr w:type="spellEnd"/>
      <w:r w:rsidRPr="00C776DF">
        <w:rPr>
          <w:rFonts w:ascii="Courier New" w:hAnsi="Courier New" w:cs="Courier New"/>
          <w:sz w:val="16"/>
          <w:szCs w:val="16"/>
        </w:rPr>
        <w:t>" type="s:string" minOccurs="0"/&gt;</w:t>
      </w:r>
    </w:p>
    <w:p w14:paraId="6D7C40CC"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AncillaryData</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AncillaryData</w:t>
      </w:r>
      <w:proofErr w:type="spellEnd"/>
      <w:r w:rsidRPr="00C776DF">
        <w:rPr>
          <w:rFonts w:ascii="Courier New" w:hAnsi="Courier New" w:cs="Courier New"/>
          <w:sz w:val="16"/>
          <w:szCs w:val="16"/>
        </w:rPr>
        <w:t xml:space="preserve">" minOccurs="0" </w:t>
      </w:r>
      <w:proofErr w:type="spellStart"/>
      <w:r w:rsidRPr="00C776DF">
        <w:rPr>
          <w:rFonts w:ascii="Courier New" w:hAnsi="Courier New" w:cs="Courier New"/>
          <w:sz w:val="16"/>
          <w:szCs w:val="16"/>
        </w:rPr>
        <w:t>maxOccurs</w:t>
      </w:r>
      <w:proofErr w:type="spellEnd"/>
      <w:r w:rsidRPr="00C776DF">
        <w:rPr>
          <w:rFonts w:ascii="Courier New" w:hAnsi="Courier New" w:cs="Courier New"/>
          <w:sz w:val="16"/>
          <w:szCs w:val="16"/>
        </w:rPr>
        <w:t>="unbounded"/&gt;</w:t>
      </w:r>
    </w:p>
    <w:p w14:paraId="52CED5D5"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ContractedProducts</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ArrayOfContractedProducts</w:t>
      </w:r>
      <w:proofErr w:type="spellEnd"/>
      <w:r w:rsidRPr="00C776DF">
        <w:rPr>
          <w:rFonts w:ascii="Courier New" w:hAnsi="Courier New" w:cs="Courier New"/>
          <w:sz w:val="16"/>
          <w:szCs w:val="16"/>
        </w:rPr>
        <w:t>"/&gt;</w:t>
      </w:r>
    </w:p>
    <w:p w14:paraId="63EE32CE"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EnrollmentDate</w:t>
      </w:r>
      <w:proofErr w:type="spellEnd"/>
      <w:r w:rsidRPr="00C776DF">
        <w:rPr>
          <w:rFonts w:ascii="Courier New" w:hAnsi="Courier New" w:cs="Courier New"/>
          <w:sz w:val="16"/>
          <w:szCs w:val="16"/>
        </w:rPr>
        <w:t>" type="s:dateTime"/&gt;</w:t>
      </w:r>
    </w:p>
    <w:p w14:paraId="441FEE4A"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DateOfBirth</w:t>
      </w:r>
      <w:proofErr w:type="spellEnd"/>
      <w:r w:rsidRPr="00C776DF">
        <w:rPr>
          <w:rFonts w:ascii="Courier New" w:hAnsi="Courier New" w:cs="Courier New"/>
          <w:sz w:val="16"/>
          <w:szCs w:val="16"/>
        </w:rPr>
        <w:t>" type="s:string" minOccurs="0"/&gt;</w:t>
      </w:r>
    </w:p>
    <w:p w14:paraId="1805647A"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IsContractValidationDone</w:t>
      </w:r>
      <w:proofErr w:type="spellEnd"/>
      <w:r w:rsidRPr="00C776DF">
        <w:rPr>
          <w:rFonts w:ascii="Courier New" w:hAnsi="Courier New" w:cs="Courier New"/>
          <w:sz w:val="16"/>
          <w:szCs w:val="16"/>
        </w:rPr>
        <w:t>" type="s:boolean"/&gt;</w:t>
      </w:r>
    </w:p>
    <w:p w14:paraId="21EC5CC3"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IsAddressStandardized</w:t>
      </w:r>
      <w:proofErr w:type="spellEnd"/>
      <w:r w:rsidRPr="00C776DF">
        <w:rPr>
          <w:rFonts w:ascii="Courier New" w:hAnsi="Courier New" w:cs="Courier New"/>
          <w:sz w:val="16"/>
          <w:szCs w:val="16"/>
        </w:rPr>
        <w:t>" type="s:boolean"/&gt;</w:t>
      </w:r>
    </w:p>
    <w:p w14:paraId="03AF6069"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7A125F21"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&gt;</w:t>
      </w:r>
    </w:p>
    <w:p w14:paraId="2DD85DAA"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AncillaryData</w:t>
      </w:r>
      <w:proofErr w:type="spellEnd"/>
      <w:r w:rsidRPr="00C776DF">
        <w:rPr>
          <w:rFonts w:ascii="Courier New" w:hAnsi="Courier New" w:cs="Courier New"/>
          <w:sz w:val="16"/>
          <w:szCs w:val="16"/>
        </w:rPr>
        <w:t>"&gt;</w:t>
      </w:r>
    </w:p>
    <w:p w14:paraId="608E1327"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4581BB8D"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name="Name" type="s:string"/&gt;</w:t>
      </w:r>
    </w:p>
    <w:p w14:paraId="1D04D7C8"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name="Value" type="s:string"/&gt;</w:t>
      </w:r>
    </w:p>
    <w:p w14:paraId="5DD6D90A"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name="Type" type="s:string"/&gt;</w:t>
      </w:r>
    </w:p>
    <w:p w14:paraId="1651361E"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name="Sequence" type="s:string"/&gt;</w:t>
      </w:r>
    </w:p>
    <w:p w14:paraId="4495DC70"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44368FBA"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&gt;</w:t>
      </w:r>
    </w:p>
    <w:p w14:paraId="7C34A0A4"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ArrayOfContractedProducts</w:t>
      </w:r>
      <w:proofErr w:type="spellEnd"/>
      <w:r w:rsidRPr="00C776DF">
        <w:rPr>
          <w:rFonts w:ascii="Courier New" w:hAnsi="Courier New" w:cs="Courier New"/>
          <w:sz w:val="16"/>
          <w:szCs w:val="16"/>
        </w:rPr>
        <w:t>"&gt;</w:t>
      </w:r>
    </w:p>
    <w:p w14:paraId="0A03BE20"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4CA17F8E"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ContractedProduct</w:t>
      </w:r>
      <w:proofErr w:type="spellEnd"/>
      <w:r w:rsidRPr="00C776DF">
        <w:rPr>
          <w:rFonts w:ascii="Courier New" w:hAnsi="Courier New" w:cs="Courier New"/>
          <w:sz w:val="16"/>
          <w:szCs w:val="16"/>
        </w:rPr>
        <w:t xml:space="preserve">" type="Product" minOccurs="0" </w:t>
      </w:r>
      <w:proofErr w:type="spellStart"/>
      <w:r w:rsidRPr="00C776DF">
        <w:rPr>
          <w:rFonts w:ascii="Courier New" w:hAnsi="Courier New" w:cs="Courier New"/>
          <w:sz w:val="16"/>
          <w:szCs w:val="16"/>
        </w:rPr>
        <w:t>maxOccurs</w:t>
      </w:r>
      <w:proofErr w:type="spellEnd"/>
      <w:r w:rsidRPr="00C776DF">
        <w:rPr>
          <w:rFonts w:ascii="Courier New" w:hAnsi="Courier New" w:cs="Courier New"/>
          <w:sz w:val="16"/>
          <w:szCs w:val="16"/>
        </w:rPr>
        <w:t>="unbounded"/&gt;</w:t>
      </w:r>
    </w:p>
    <w:p w14:paraId="6AA751AF"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lastRenderedPageBreak/>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2FF5A461"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&gt;</w:t>
      </w:r>
    </w:p>
    <w:p w14:paraId="7DAFF61A"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 xml:space="preserve"> name="Product"&gt;</w:t>
      </w:r>
    </w:p>
    <w:p w14:paraId="62812D9E"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10BFEF14"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name="Make" type="s:string"/&gt;</w:t>
      </w:r>
    </w:p>
    <w:p w14:paraId="2E437C3A"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name="Model" type="s:string"/&gt;</w:t>
      </w:r>
    </w:p>
    <w:p w14:paraId="6E018C1E"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DeviceId</w:t>
      </w:r>
      <w:proofErr w:type="spellEnd"/>
      <w:r w:rsidRPr="00C776DF">
        <w:rPr>
          <w:rFonts w:ascii="Courier New" w:hAnsi="Courier New" w:cs="Courier New"/>
          <w:sz w:val="16"/>
          <w:szCs w:val="16"/>
        </w:rPr>
        <w:t>" type="s:string"/&gt;</w:t>
      </w:r>
    </w:p>
    <w:p w14:paraId="4C694CF0"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name="Owner" type="Contact"/&gt;</w:t>
      </w:r>
    </w:p>
    <w:p w14:paraId="7EB97EB5"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PurchaseDate</w:t>
      </w:r>
      <w:proofErr w:type="spellEnd"/>
      <w:r w:rsidRPr="00C776DF">
        <w:rPr>
          <w:rFonts w:ascii="Courier New" w:hAnsi="Courier New" w:cs="Courier New"/>
          <w:sz w:val="16"/>
          <w:szCs w:val="16"/>
        </w:rPr>
        <w:t>" type="s:dateTime" minOccurs="0"/&gt;</w:t>
      </w:r>
    </w:p>
    <w:p w14:paraId="2D3ED8B2"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5F0BF0B7"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&gt;</w:t>
      </w:r>
    </w:p>
    <w:p w14:paraId="681E8454"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 xml:space="preserve"> name="Address"&gt;</w:t>
      </w:r>
    </w:p>
    <w:p w14:paraId="75C78146"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01B756D1"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name="Address1" type="s:string"/&gt;</w:t>
      </w:r>
    </w:p>
    <w:p w14:paraId="718A311E"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name="Address2" type="s:string" minOccurs="0"/&gt;</w:t>
      </w:r>
    </w:p>
    <w:p w14:paraId="5D8B37A5"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name="City" type="s:string"/&gt;</w:t>
      </w:r>
    </w:p>
    <w:p w14:paraId="40E2AD80"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name="Region" type="s:string"/&gt;</w:t>
      </w:r>
    </w:p>
    <w:p w14:paraId="5326EB4E"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PostalCode</w:t>
      </w:r>
      <w:proofErr w:type="spellEnd"/>
      <w:r w:rsidRPr="00C776DF">
        <w:rPr>
          <w:rFonts w:ascii="Courier New" w:hAnsi="Courier New" w:cs="Courier New"/>
          <w:sz w:val="16"/>
          <w:szCs w:val="16"/>
        </w:rPr>
        <w:t>" type="s:string"/&gt;</w:t>
      </w:r>
    </w:p>
    <w:p w14:paraId="171DE714"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name="Country" type="s:string"/&gt;</w:t>
      </w:r>
    </w:p>
    <w:p w14:paraId="7136B8A3"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5B564544"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&gt;</w:t>
      </w:r>
    </w:p>
    <w:p w14:paraId="17AC2BE1"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 xml:space="preserve"> name="Contact"&gt;</w:t>
      </w:r>
    </w:p>
    <w:p w14:paraId="431C18FA"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27F6F82D"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name="FirstName" type="s:string"/&gt;</w:t>
      </w:r>
    </w:p>
    <w:p w14:paraId="489BA985"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MiddleName</w:t>
      </w:r>
      <w:proofErr w:type="spellEnd"/>
      <w:r w:rsidRPr="00C776DF">
        <w:rPr>
          <w:rFonts w:ascii="Courier New" w:hAnsi="Courier New" w:cs="Courier New"/>
          <w:sz w:val="16"/>
          <w:szCs w:val="16"/>
        </w:rPr>
        <w:t>" type="s:string" minOccurs="0"/&gt;</w:t>
      </w:r>
    </w:p>
    <w:p w14:paraId="16C31E9F"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LastName</w:t>
      </w:r>
      <w:proofErr w:type="spellEnd"/>
      <w:r w:rsidRPr="00C776DF">
        <w:rPr>
          <w:rFonts w:ascii="Courier New" w:hAnsi="Courier New" w:cs="Courier New"/>
          <w:sz w:val="16"/>
          <w:szCs w:val="16"/>
        </w:rPr>
        <w:t>" type="s:string"/&gt;</w:t>
      </w:r>
    </w:p>
    <w:p w14:paraId="567A824B"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name="Salutation" type="s:string" minOccurs="0"/&gt;</w:t>
      </w:r>
    </w:p>
    <w:p w14:paraId="34E54A7E"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EMail</w:t>
      </w:r>
      <w:proofErr w:type="spellEnd"/>
      <w:r w:rsidRPr="00C776DF">
        <w:rPr>
          <w:rFonts w:ascii="Courier New" w:hAnsi="Courier New" w:cs="Courier New"/>
          <w:sz w:val="16"/>
          <w:szCs w:val="16"/>
        </w:rPr>
        <w:t>" type="s:string" minOccurs="0"/&gt;</w:t>
      </w:r>
    </w:p>
    <w:p w14:paraId="5B67960B"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name="Telephone" type="s:string"/&gt;</w:t>
      </w:r>
    </w:p>
    <w:p w14:paraId="2FF40EC5"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name="Address1" type="Address"/&gt;</w:t>
      </w:r>
    </w:p>
    <w:p w14:paraId="40E76F30"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09A15331"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&gt;</w:t>
      </w:r>
    </w:p>
    <w:p w14:paraId="0D012E9C" w14:textId="77777777" w:rsidR="00470B4E"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&lt;/</w:t>
      </w:r>
      <w:proofErr w:type="spellStart"/>
      <w:proofErr w:type="gramStart"/>
      <w:r w:rsidRPr="00C776DF">
        <w:rPr>
          <w:rFonts w:ascii="Courier New" w:hAnsi="Courier New" w:cs="Courier New"/>
          <w:sz w:val="16"/>
          <w:szCs w:val="16"/>
        </w:rPr>
        <w:t>s:schema</w:t>
      </w:r>
      <w:proofErr w:type="spellEnd"/>
      <w:proofErr w:type="gramEnd"/>
      <w:r w:rsidRPr="00C776DF">
        <w:rPr>
          <w:rFonts w:ascii="Courier New" w:hAnsi="Courier New" w:cs="Courier New"/>
          <w:sz w:val="16"/>
          <w:szCs w:val="16"/>
        </w:rPr>
        <w:t>&gt;</w:t>
      </w:r>
    </w:p>
    <w:p w14:paraId="0165C5CE" w14:textId="77777777" w:rsidR="002D5A53" w:rsidRPr="00282469" w:rsidRDefault="002D5A53" w:rsidP="00282469">
      <w:pPr>
        <w:pStyle w:val="Heading4"/>
      </w:pPr>
      <w:proofErr w:type="spellStart"/>
      <w:r w:rsidRPr="00282469">
        <w:t>CreateContractResponse</w:t>
      </w:r>
      <w:proofErr w:type="spellEnd"/>
      <w:r w:rsidR="00502B26">
        <w:fldChar w:fldCharType="begin"/>
      </w:r>
      <w:r w:rsidR="00502B26">
        <w:instrText xml:space="preserve"> XE "</w:instrText>
      </w:r>
      <w:r w:rsidR="00502B26" w:rsidRPr="00286EFA">
        <w:rPr>
          <w:rFonts w:ascii="Arial" w:hAnsi="Arial" w:cs="Arial"/>
          <w:sz w:val="22"/>
          <w:szCs w:val="22"/>
        </w:rPr>
        <w:instrText>CreateContractResponse</w:instrText>
      </w:r>
      <w:r w:rsidR="00502B26">
        <w:instrText xml:space="preserve">" </w:instrText>
      </w:r>
      <w:r w:rsidR="00502B26">
        <w:fldChar w:fldCharType="end"/>
      </w:r>
      <w:r w:rsidR="0043635A" w:rsidRPr="00282469">
        <w:t xml:space="preserve"> XML Schema</w:t>
      </w:r>
    </w:p>
    <w:p w14:paraId="38622CFA" w14:textId="77777777" w:rsidR="00470B4E" w:rsidRDefault="00470B4E" w:rsidP="00470B4E">
      <w:pPr>
        <w:spacing w:before="120"/>
      </w:pPr>
      <w:r>
        <w:t>The XML schema</w:t>
      </w:r>
      <w:r w:rsidR="00887A0D">
        <w:fldChar w:fldCharType="begin"/>
      </w:r>
      <w:r w:rsidR="00887A0D">
        <w:instrText xml:space="preserve"> XE "</w:instrText>
      </w:r>
      <w:r w:rsidR="00887A0D" w:rsidRPr="00856FAE">
        <w:instrText>XML schema</w:instrText>
      </w:r>
      <w:r w:rsidR="00887A0D">
        <w:instrText xml:space="preserve">" </w:instrText>
      </w:r>
      <w:r w:rsidR="00887A0D">
        <w:fldChar w:fldCharType="end"/>
      </w:r>
      <w:r>
        <w:t xml:space="preserve"> for the API is shown below.</w:t>
      </w:r>
    </w:p>
    <w:p w14:paraId="2964550E" w14:textId="77777777" w:rsidR="00C776DF" w:rsidRDefault="00C776DF" w:rsidP="00470B4E">
      <w:pPr>
        <w:autoSpaceDE w:val="0"/>
        <w:autoSpaceDN w:val="0"/>
        <w:adjustRightInd w:val="0"/>
        <w:rPr>
          <w:rFonts w:ascii="Courier New" w:hAnsi="Courier New" w:cs="Courier New"/>
          <w:sz w:val="16"/>
          <w:szCs w:val="16"/>
        </w:rPr>
      </w:pPr>
    </w:p>
    <w:p w14:paraId="091FBE0D"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&lt;?xml version="1.0" encoding="UTF-8"?&gt;</w:t>
      </w:r>
    </w:p>
    <w:p w14:paraId="21CAA289" w14:textId="77777777" w:rsidR="00470B4E" w:rsidRPr="00C776DF" w:rsidRDefault="00470B4E" w:rsidP="00470B4E">
      <w:pPr>
        <w:autoSpaceDE w:val="0"/>
        <w:autoSpaceDN w:val="0"/>
        <w:adjustRightInd w:val="0"/>
        <w:rPr>
          <w:rFonts w:ascii="Courier New" w:hAnsi="Courier New" w:cs="Courier New"/>
          <w:sz w:val="16"/>
          <w:szCs w:val="16"/>
        </w:rPr>
      </w:pPr>
    </w:p>
    <w:p w14:paraId="75CA22E1"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&lt;</w:t>
      </w:r>
      <w:proofErr w:type="spellStart"/>
      <w:proofErr w:type="gramStart"/>
      <w:r w:rsidRPr="00C776DF">
        <w:rPr>
          <w:rFonts w:ascii="Courier New" w:hAnsi="Courier New" w:cs="Courier New"/>
          <w:sz w:val="16"/>
          <w:szCs w:val="16"/>
        </w:rPr>
        <w:t>s:schema</w:t>
      </w:r>
      <w:proofErr w:type="spellEnd"/>
      <w:proofErr w:type="gramEnd"/>
      <w:r w:rsidRPr="00C776DF">
        <w:rPr>
          <w:rFonts w:ascii="Courier New" w:hAnsi="Courier New" w:cs="Courier New"/>
          <w:sz w:val="16"/>
          <w:szCs w:val="16"/>
        </w:rPr>
        <w:t xml:space="preserve"> </w:t>
      </w:r>
      <w:proofErr w:type="spellStart"/>
      <w:r w:rsidRPr="00C776DF">
        <w:rPr>
          <w:rFonts w:ascii="Courier New" w:hAnsi="Courier New" w:cs="Courier New"/>
          <w:sz w:val="16"/>
          <w:szCs w:val="16"/>
        </w:rPr>
        <w:t>xmlns:s</w:t>
      </w:r>
      <w:proofErr w:type="spellEnd"/>
      <w:r w:rsidRPr="00C776DF">
        <w:rPr>
          <w:rFonts w:ascii="Courier New" w:hAnsi="Courier New" w:cs="Courier New"/>
          <w:sz w:val="16"/>
          <w:szCs w:val="16"/>
        </w:rPr>
        <w:t>="http://www.w3.org/2001/XMLSchema"</w:t>
      </w:r>
    </w:p>
    <w:p w14:paraId="66A90C05"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gramStart"/>
      <w:r w:rsidRPr="00C776DF">
        <w:rPr>
          <w:rFonts w:ascii="Courier New" w:hAnsi="Courier New" w:cs="Courier New"/>
          <w:sz w:val="16"/>
          <w:szCs w:val="16"/>
        </w:rPr>
        <w:t>xmlns:ns</w:t>
      </w:r>
      <w:proofErr w:type="gramEnd"/>
      <w:r w:rsidRPr="00C776DF">
        <w:rPr>
          <w:rFonts w:ascii="Courier New" w:hAnsi="Courier New" w:cs="Courier New"/>
          <w:sz w:val="16"/>
          <w:szCs w:val="16"/>
        </w:rPr>
        <w:t>1="http://services.asurion.com/schemas/PolicyAdministration/1.0.0"</w:t>
      </w:r>
    </w:p>
    <w:p w14:paraId="7E3F0670"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gramStart"/>
      <w:r w:rsidRPr="00C776DF">
        <w:rPr>
          <w:rFonts w:ascii="Courier New" w:hAnsi="Courier New" w:cs="Courier New"/>
          <w:sz w:val="16"/>
          <w:szCs w:val="16"/>
        </w:rPr>
        <w:t>xmlns:tns</w:t>
      </w:r>
      <w:proofErr w:type="gramEnd"/>
      <w:r w:rsidRPr="00C776DF">
        <w:rPr>
          <w:rFonts w:ascii="Courier New" w:hAnsi="Courier New" w:cs="Courier New"/>
          <w:sz w:val="16"/>
          <w:szCs w:val="16"/>
        </w:rPr>
        <w:t>="http://services.asurion.com/schemas/AsurionCanonicalModel/2.0.0"</w:t>
      </w:r>
    </w:p>
    <w:p w14:paraId="52E6E2BC"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xmlns="http://services.asurion.com/schemas/Finance/CreateContractsResponse/1.1"</w:t>
      </w:r>
    </w:p>
    <w:p w14:paraId="7E951D6F"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targetNamespace="http://services.asurion.com/schemas/Finance/CreateContractsResponse/1.1"</w:t>
      </w:r>
    </w:p>
    <w:p w14:paraId="3997350B"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spellStart"/>
      <w:r w:rsidRPr="00C776DF">
        <w:rPr>
          <w:rFonts w:ascii="Courier New" w:hAnsi="Courier New" w:cs="Courier New"/>
          <w:sz w:val="16"/>
          <w:szCs w:val="16"/>
        </w:rPr>
        <w:t>elementFormDefault</w:t>
      </w:r>
      <w:proofErr w:type="spellEnd"/>
      <w:r w:rsidRPr="00C776DF">
        <w:rPr>
          <w:rFonts w:ascii="Courier New" w:hAnsi="Courier New" w:cs="Courier New"/>
          <w:sz w:val="16"/>
          <w:szCs w:val="16"/>
        </w:rPr>
        <w:t>="qualified"</w:t>
      </w:r>
    </w:p>
    <w:p w14:paraId="78DABB70"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spellStart"/>
      <w:r w:rsidRPr="00C776DF">
        <w:rPr>
          <w:rFonts w:ascii="Courier New" w:hAnsi="Courier New" w:cs="Courier New"/>
          <w:sz w:val="16"/>
          <w:szCs w:val="16"/>
        </w:rPr>
        <w:t>attributeFormDefault</w:t>
      </w:r>
      <w:proofErr w:type="spellEnd"/>
      <w:r w:rsidRPr="00C776DF">
        <w:rPr>
          <w:rFonts w:ascii="Courier New" w:hAnsi="Courier New" w:cs="Courier New"/>
          <w:sz w:val="16"/>
          <w:szCs w:val="16"/>
        </w:rPr>
        <w:t>="unqualified"&gt;</w:t>
      </w:r>
    </w:p>
    <w:p w14:paraId="7A55ACB9"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s:import</w:t>
      </w:r>
      <w:proofErr w:type="spellEnd"/>
      <w:proofErr w:type="gramEnd"/>
      <w:r w:rsidRPr="00C776DF">
        <w:rPr>
          <w:rFonts w:ascii="Courier New" w:hAnsi="Courier New" w:cs="Courier New"/>
          <w:sz w:val="16"/>
          <w:szCs w:val="16"/>
        </w:rPr>
        <w:t xml:space="preserve"> namespace="http://services.asurion.com/schemas/AsurionCanonicalModel/2.0.0" </w:t>
      </w:r>
      <w:proofErr w:type="spellStart"/>
      <w:r w:rsidRPr="00C776DF">
        <w:rPr>
          <w:rFonts w:ascii="Courier New" w:hAnsi="Courier New" w:cs="Courier New"/>
          <w:sz w:val="16"/>
          <w:szCs w:val="16"/>
        </w:rPr>
        <w:t>schemaLocation</w:t>
      </w:r>
      <w:proofErr w:type="spellEnd"/>
      <w:r w:rsidRPr="00C776DF">
        <w:rPr>
          <w:rFonts w:ascii="Courier New" w:hAnsi="Courier New" w:cs="Courier New"/>
          <w:sz w:val="16"/>
          <w:szCs w:val="16"/>
        </w:rPr>
        <w:t>="AsurionCanonicalModel.xsd"/&gt;</w:t>
      </w:r>
    </w:p>
    <w:p w14:paraId="43D02AEB"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CreateContractsResponse</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CreateContractsResponse</w:t>
      </w:r>
      <w:proofErr w:type="spellEnd"/>
      <w:r w:rsidRPr="00C776DF">
        <w:rPr>
          <w:rFonts w:ascii="Courier New" w:hAnsi="Courier New" w:cs="Courier New"/>
          <w:sz w:val="16"/>
          <w:szCs w:val="16"/>
        </w:rPr>
        <w:t>"/&gt;</w:t>
      </w:r>
    </w:p>
    <w:p w14:paraId="240B6100"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CreateContractsResponse</w:t>
      </w:r>
      <w:proofErr w:type="spellEnd"/>
      <w:r w:rsidRPr="00C776DF">
        <w:rPr>
          <w:rFonts w:ascii="Courier New" w:hAnsi="Courier New" w:cs="Courier New"/>
          <w:sz w:val="16"/>
          <w:szCs w:val="16"/>
        </w:rPr>
        <w:t>"&gt;</w:t>
      </w:r>
    </w:p>
    <w:p w14:paraId="6394F87E"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s:complexContent</w:t>
      </w:r>
      <w:proofErr w:type="spellEnd"/>
      <w:proofErr w:type="gramEnd"/>
      <w:r w:rsidRPr="00C776DF">
        <w:rPr>
          <w:rFonts w:ascii="Courier New" w:hAnsi="Courier New" w:cs="Courier New"/>
          <w:sz w:val="16"/>
          <w:szCs w:val="16"/>
        </w:rPr>
        <w:t>&gt;</w:t>
      </w:r>
    </w:p>
    <w:p w14:paraId="650DDC27"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s:extension</w:t>
      </w:r>
      <w:proofErr w:type="spellEnd"/>
      <w:proofErr w:type="gramEnd"/>
      <w:r w:rsidRPr="00C776DF">
        <w:rPr>
          <w:rFonts w:ascii="Courier New" w:hAnsi="Courier New" w:cs="Courier New"/>
          <w:sz w:val="16"/>
          <w:szCs w:val="16"/>
        </w:rPr>
        <w:t xml:space="preserve"> base="</w:t>
      </w:r>
      <w:proofErr w:type="spellStart"/>
      <w:r w:rsidRPr="00C776DF">
        <w:rPr>
          <w:rFonts w:ascii="Courier New" w:hAnsi="Courier New" w:cs="Courier New"/>
          <w:sz w:val="16"/>
          <w:szCs w:val="16"/>
        </w:rPr>
        <w:t>tns:BaseResponse</w:t>
      </w:r>
      <w:proofErr w:type="spellEnd"/>
      <w:r w:rsidR="00887A0D">
        <w:rPr>
          <w:rFonts w:ascii="Courier New" w:hAnsi="Courier New" w:cs="Courier New"/>
          <w:sz w:val="16"/>
          <w:szCs w:val="16"/>
        </w:rPr>
        <w:fldChar w:fldCharType="begin"/>
      </w:r>
      <w:r w:rsidR="00887A0D">
        <w:instrText xml:space="preserve"> XE "</w:instrText>
      </w:r>
      <w:r w:rsidR="00887A0D" w:rsidRPr="00817B5B">
        <w:instrText>BaseResponse</w:instrText>
      </w:r>
      <w:r w:rsidR="00887A0D">
        <w:instrText xml:space="preserve">" </w:instrText>
      </w:r>
      <w:r w:rsidR="00887A0D">
        <w:rPr>
          <w:rFonts w:ascii="Courier New" w:hAnsi="Courier New" w:cs="Courier New"/>
          <w:sz w:val="16"/>
          <w:szCs w:val="16"/>
        </w:rPr>
        <w:fldChar w:fldCharType="end"/>
      </w:r>
      <w:r w:rsidRPr="00C776DF">
        <w:rPr>
          <w:rFonts w:ascii="Courier New" w:hAnsi="Courier New" w:cs="Courier New"/>
          <w:sz w:val="16"/>
          <w:szCs w:val="16"/>
        </w:rPr>
        <w:t>"&gt;</w:t>
      </w:r>
    </w:p>
    <w:p w14:paraId="5FC3B0F6"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7168C3AD"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name="Response" type="s:string"/&gt;</w:t>
      </w:r>
    </w:p>
    <w:p w14:paraId="5B27BCC8"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1E822517"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s:extension</w:t>
      </w:r>
      <w:proofErr w:type="spellEnd"/>
      <w:proofErr w:type="gramEnd"/>
      <w:r w:rsidRPr="00C776DF">
        <w:rPr>
          <w:rFonts w:ascii="Courier New" w:hAnsi="Courier New" w:cs="Courier New"/>
          <w:sz w:val="16"/>
          <w:szCs w:val="16"/>
        </w:rPr>
        <w:t>&gt;</w:t>
      </w:r>
    </w:p>
    <w:p w14:paraId="01D5B46F"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s:complexContent</w:t>
      </w:r>
      <w:proofErr w:type="spellEnd"/>
      <w:proofErr w:type="gramEnd"/>
      <w:r w:rsidRPr="00C776DF">
        <w:rPr>
          <w:rFonts w:ascii="Courier New" w:hAnsi="Courier New" w:cs="Courier New"/>
          <w:sz w:val="16"/>
          <w:szCs w:val="16"/>
        </w:rPr>
        <w:t>&gt;</w:t>
      </w:r>
    </w:p>
    <w:p w14:paraId="7E77A7F7" w14:textId="77777777" w:rsidR="00470B4E" w:rsidRPr="00C776DF" w:rsidRDefault="00470B4E" w:rsidP="00470B4E">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&gt;</w:t>
      </w:r>
    </w:p>
    <w:p w14:paraId="4F739DED" w14:textId="77777777" w:rsidR="0051639C" w:rsidRPr="00EF4973" w:rsidRDefault="00470B4E" w:rsidP="00EF4973">
      <w:pPr>
        <w:autoSpaceDE w:val="0"/>
        <w:autoSpaceDN w:val="0"/>
        <w:adjustRightInd w:val="0"/>
        <w:rPr>
          <w:rFonts w:ascii="Courier New" w:hAnsi="Courier New" w:cs="Courier New"/>
          <w:sz w:val="16"/>
          <w:szCs w:val="16"/>
        </w:rPr>
      </w:pPr>
      <w:r w:rsidRPr="00C776DF">
        <w:rPr>
          <w:rFonts w:ascii="Courier New" w:hAnsi="Courier New" w:cs="Courier New"/>
          <w:sz w:val="16"/>
          <w:szCs w:val="16"/>
        </w:rPr>
        <w:t>&lt;/</w:t>
      </w:r>
      <w:proofErr w:type="spellStart"/>
      <w:proofErr w:type="gramStart"/>
      <w:r w:rsidRPr="00C776DF">
        <w:rPr>
          <w:rFonts w:ascii="Courier New" w:hAnsi="Courier New" w:cs="Courier New"/>
          <w:sz w:val="16"/>
          <w:szCs w:val="16"/>
        </w:rPr>
        <w:t>s:schema</w:t>
      </w:r>
      <w:proofErr w:type="spellEnd"/>
      <w:proofErr w:type="gramEnd"/>
      <w:r w:rsidRPr="00C776DF">
        <w:rPr>
          <w:rFonts w:ascii="Courier New" w:hAnsi="Courier New" w:cs="Courier New"/>
          <w:sz w:val="16"/>
          <w:szCs w:val="16"/>
        </w:rPr>
        <w:t>&gt;</w:t>
      </w:r>
      <w:r w:rsidR="0036264F">
        <w:t>.</w:t>
      </w:r>
    </w:p>
    <w:p w14:paraId="217E6CEF" w14:textId="77777777" w:rsidR="004874E6" w:rsidRDefault="004874E6">
      <w:pPr>
        <w:rPr>
          <w:rFonts w:cs="Arial"/>
          <w:b/>
          <w:bCs/>
          <w:sz w:val="26"/>
          <w:szCs w:val="26"/>
        </w:rPr>
      </w:pPr>
      <w:bookmarkStart w:id="92" w:name="_Ref307833713"/>
      <w:r>
        <w:br w:type="page"/>
      </w:r>
    </w:p>
    <w:p w14:paraId="0A25CC84" w14:textId="77777777" w:rsidR="00700040" w:rsidRDefault="00D11FD7" w:rsidP="00791079">
      <w:pPr>
        <w:pStyle w:val="Heading3"/>
      </w:pPr>
      <w:bookmarkStart w:id="93" w:name="_Toc41637616"/>
      <w:r>
        <w:lastRenderedPageBreak/>
        <w:t>A.1</w:t>
      </w:r>
      <w:r w:rsidR="00791079">
        <w:t>.</w:t>
      </w:r>
      <w:r w:rsidR="00E35BE6">
        <w:t>2</w:t>
      </w:r>
      <w:r w:rsidR="00700040">
        <w:t xml:space="preserve"> </w:t>
      </w:r>
      <w:proofErr w:type="spellStart"/>
      <w:r w:rsidR="00700040">
        <w:t>ProcessNonRefPayment</w:t>
      </w:r>
      <w:proofErr w:type="spellEnd"/>
      <w:r w:rsidR="00FB605B">
        <w:fldChar w:fldCharType="begin"/>
      </w:r>
      <w:r w:rsidR="00FB605B">
        <w:instrText xml:space="preserve"> XE "</w:instrText>
      </w:r>
      <w:r w:rsidR="00FB605B" w:rsidRPr="005F26D3">
        <w:instrText>ProcessNonRefPayment</w:instrText>
      </w:r>
      <w:r w:rsidR="00FB605B">
        <w:instrText xml:space="preserve">" </w:instrText>
      </w:r>
      <w:r w:rsidR="00FB605B">
        <w:fldChar w:fldCharType="end"/>
      </w:r>
      <w:r w:rsidR="00700040">
        <w:t xml:space="preserve"> Service API</w:t>
      </w:r>
      <w:bookmarkEnd w:id="92"/>
      <w:bookmarkEnd w:id="93"/>
    </w:p>
    <w:p w14:paraId="6723A690" w14:textId="77777777" w:rsidR="00624662" w:rsidRPr="00624662" w:rsidRDefault="00533891" w:rsidP="00624662">
      <w:r>
        <w:t xml:space="preserve">The </w:t>
      </w:r>
      <w:proofErr w:type="spellStart"/>
      <w:r>
        <w:t>ProcessNonRefPaymentService</w:t>
      </w:r>
      <w:proofErr w:type="spellEnd"/>
      <w:r>
        <w:t xml:space="preserve"> API has request and response components. The XML schemas for these elements are shown below.</w:t>
      </w:r>
    </w:p>
    <w:p w14:paraId="5DB9CE82" w14:textId="77777777" w:rsidR="00624662" w:rsidRPr="00FE2782" w:rsidRDefault="00624662" w:rsidP="00DA4D55">
      <w:pPr>
        <w:pStyle w:val="Heading4"/>
      </w:pPr>
      <w:proofErr w:type="spellStart"/>
      <w:r w:rsidRPr="00FE2782">
        <w:t>ProcessNonRefPaymentRequest</w:t>
      </w:r>
      <w:proofErr w:type="spellEnd"/>
      <w:r w:rsidR="00502B26">
        <w:fldChar w:fldCharType="begin"/>
      </w:r>
      <w:r w:rsidR="00502B26">
        <w:instrText xml:space="preserve"> XE "</w:instrText>
      </w:r>
      <w:r w:rsidR="00502B26" w:rsidRPr="00324D07">
        <w:instrText>ProcessNonRefPaymentRequest</w:instrText>
      </w:r>
      <w:r w:rsidR="00502B26">
        <w:instrText xml:space="preserve">" </w:instrText>
      </w:r>
      <w:r w:rsidR="00502B26">
        <w:fldChar w:fldCharType="end"/>
      </w:r>
      <w:r w:rsidR="00FE2782" w:rsidRPr="00FE2782">
        <w:t xml:space="preserve"> XML Schema</w:t>
      </w:r>
    </w:p>
    <w:p w14:paraId="3C343628" w14:textId="77777777" w:rsidR="00624662" w:rsidRDefault="00624662" w:rsidP="00624662">
      <w:pPr>
        <w:tabs>
          <w:tab w:val="left" w:pos="720"/>
        </w:tabs>
        <w:spacing w:before="120"/>
      </w:pPr>
      <w:r>
        <w:t>The XML schema</w:t>
      </w:r>
      <w:r w:rsidR="00887A0D">
        <w:fldChar w:fldCharType="begin"/>
      </w:r>
      <w:r w:rsidR="00887A0D">
        <w:instrText xml:space="preserve"> XE "</w:instrText>
      </w:r>
      <w:r w:rsidR="00887A0D" w:rsidRPr="00856FAE">
        <w:instrText>XML schema</w:instrText>
      </w:r>
      <w:r w:rsidR="00887A0D">
        <w:instrText xml:space="preserve">" </w:instrText>
      </w:r>
      <w:r w:rsidR="00887A0D">
        <w:fldChar w:fldCharType="end"/>
      </w:r>
      <w:r>
        <w:t xml:space="preserve"> for the API is shown below.</w:t>
      </w:r>
    </w:p>
    <w:p w14:paraId="3A0E69B5" w14:textId="77777777" w:rsidR="00C776DF" w:rsidRDefault="00C776DF" w:rsidP="00624662">
      <w:pPr>
        <w:autoSpaceDE w:val="0"/>
        <w:autoSpaceDN w:val="0"/>
        <w:adjustRightInd w:val="0"/>
        <w:rPr>
          <w:rFonts w:ascii="Courier New" w:hAnsi="Courier New" w:cs="Courier New"/>
          <w:sz w:val="16"/>
          <w:szCs w:val="16"/>
        </w:rPr>
      </w:pPr>
    </w:p>
    <w:p w14:paraId="55FA220A"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&lt;?xml version="1.0" encoding="UTF-8"?&gt;</w:t>
      </w:r>
    </w:p>
    <w:p w14:paraId="77F8B8F0" w14:textId="77777777" w:rsidR="00624662" w:rsidRPr="00C776DF" w:rsidRDefault="00624662" w:rsidP="00624662">
      <w:pPr>
        <w:autoSpaceDE w:val="0"/>
        <w:autoSpaceDN w:val="0"/>
        <w:adjustRightInd w:val="0"/>
        <w:rPr>
          <w:rFonts w:ascii="Courier New" w:hAnsi="Courier New" w:cs="Courier New"/>
          <w:sz w:val="16"/>
          <w:szCs w:val="16"/>
        </w:rPr>
      </w:pPr>
    </w:p>
    <w:p w14:paraId="1BDBD131"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&lt;</w:t>
      </w:r>
      <w:proofErr w:type="spellStart"/>
      <w:proofErr w:type="gramStart"/>
      <w:r w:rsidRPr="00C776DF">
        <w:rPr>
          <w:rFonts w:ascii="Courier New" w:hAnsi="Courier New" w:cs="Courier New"/>
          <w:sz w:val="16"/>
          <w:szCs w:val="16"/>
        </w:rPr>
        <w:t>xsd:schema</w:t>
      </w:r>
      <w:proofErr w:type="spellEnd"/>
      <w:proofErr w:type="gramEnd"/>
      <w:r w:rsidRPr="00C776DF">
        <w:rPr>
          <w:rFonts w:ascii="Courier New" w:hAnsi="Courier New" w:cs="Courier New"/>
          <w:sz w:val="16"/>
          <w:szCs w:val="16"/>
        </w:rPr>
        <w:t xml:space="preserve"> </w:t>
      </w:r>
      <w:proofErr w:type="spellStart"/>
      <w:r w:rsidRPr="00C776DF">
        <w:rPr>
          <w:rFonts w:ascii="Courier New" w:hAnsi="Courier New" w:cs="Courier New"/>
          <w:sz w:val="16"/>
          <w:szCs w:val="16"/>
        </w:rPr>
        <w:t>xmlns:xsd</w:t>
      </w:r>
      <w:proofErr w:type="spellEnd"/>
      <w:r w:rsidRPr="00C776DF">
        <w:rPr>
          <w:rFonts w:ascii="Courier New" w:hAnsi="Courier New" w:cs="Courier New"/>
          <w:sz w:val="16"/>
          <w:szCs w:val="16"/>
        </w:rPr>
        <w:t>="http://www.w3.org/2001/XMLSchema"</w:t>
      </w:r>
    </w:p>
    <w:p w14:paraId="5AF4FDF8"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gramStart"/>
      <w:r w:rsidRPr="00C776DF">
        <w:rPr>
          <w:rFonts w:ascii="Courier New" w:hAnsi="Courier New" w:cs="Courier New"/>
          <w:sz w:val="16"/>
          <w:szCs w:val="16"/>
        </w:rPr>
        <w:t>xmlns:tns</w:t>
      </w:r>
      <w:proofErr w:type="gramEnd"/>
      <w:r w:rsidRPr="00C776DF">
        <w:rPr>
          <w:rFonts w:ascii="Courier New" w:hAnsi="Courier New" w:cs="Courier New"/>
          <w:sz w:val="16"/>
          <w:szCs w:val="16"/>
        </w:rPr>
        <w:t>="http://services.asurion.com/schemas/ProcessNonRefPaymentRequest</w:t>
      </w:r>
      <w:r w:rsidR="00502B26">
        <w:rPr>
          <w:rFonts w:ascii="Courier New" w:hAnsi="Courier New" w:cs="Courier New"/>
          <w:sz w:val="16"/>
          <w:szCs w:val="16"/>
        </w:rPr>
        <w:fldChar w:fldCharType="begin"/>
      </w:r>
      <w:r w:rsidR="00502B26">
        <w:instrText xml:space="preserve"> XE "</w:instrText>
      </w:r>
      <w:r w:rsidR="00502B26" w:rsidRPr="00324D07">
        <w:instrText>ProcessNonRefPaymentRequest</w:instrText>
      </w:r>
      <w:r w:rsidR="00502B26">
        <w:instrText xml:space="preserve">" </w:instrText>
      </w:r>
      <w:r w:rsidR="00502B26">
        <w:rPr>
          <w:rFonts w:ascii="Courier New" w:hAnsi="Courier New" w:cs="Courier New"/>
          <w:sz w:val="16"/>
          <w:szCs w:val="16"/>
        </w:rPr>
        <w:fldChar w:fldCharType="end"/>
      </w:r>
      <w:r w:rsidRPr="00C776DF">
        <w:rPr>
          <w:rFonts w:ascii="Courier New" w:hAnsi="Courier New" w:cs="Courier New"/>
          <w:sz w:val="16"/>
          <w:szCs w:val="16"/>
        </w:rPr>
        <w:t>/1.0.1"</w:t>
      </w:r>
    </w:p>
    <w:p w14:paraId="03C003A4"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gramStart"/>
      <w:r w:rsidRPr="00C776DF">
        <w:rPr>
          <w:rFonts w:ascii="Courier New" w:hAnsi="Courier New" w:cs="Courier New"/>
          <w:sz w:val="16"/>
          <w:szCs w:val="16"/>
        </w:rPr>
        <w:t>xmlns:ns</w:t>
      </w:r>
      <w:proofErr w:type="gramEnd"/>
      <w:r w:rsidRPr="00C776DF">
        <w:rPr>
          <w:rFonts w:ascii="Courier New" w:hAnsi="Courier New" w:cs="Courier New"/>
          <w:sz w:val="16"/>
          <w:szCs w:val="16"/>
        </w:rPr>
        <w:t>1="http://services.asurion.com/schemas/AsurionCanonicalModel/2.0.0"</w:t>
      </w:r>
    </w:p>
    <w:p w14:paraId="7858574F"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targetNamespace="http://services.asurion.com/schemas/ProcessNonRefPaymentRequest</w:t>
      </w:r>
      <w:r w:rsidR="00502B26">
        <w:rPr>
          <w:rFonts w:ascii="Courier New" w:hAnsi="Courier New" w:cs="Courier New"/>
          <w:sz w:val="16"/>
          <w:szCs w:val="16"/>
        </w:rPr>
        <w:fldChar w:fldCharType="begin"/>
      </w:r>
      <w:r w:rsidR="00502B26">
        <w:instrText xml:space="preserve"> XE "</w:instrText>
      </w:r>
      <w:r w:rsidR="00502B26" w:rsidRPr="00324D07">
        <w:instrText>ProcessNonRefPaymentRequest</w:instrText>
      </w:r>
      <w:r w:rsidR="00502B26">
        <w:instrText xml:space="preserve">" </w:instrText>
      </w:r>
      <w:r w:rsidR="00502B26">
        <w:rPr>
          <w:rFonts w:ascii="Courier New" w:hAnsi="Courier New" w:cs="Courier New"/>
          <w:sz w:val="16"/>
          <w:szCs w:val="16"/>
        </w:rPr>
        <w:fldChar w:fldCharType="end"/>
      </w:r>
      <w:r w:rsidRPr="00C776DF">
        <w:rPr>
          <w:rFonts w:ascii="Courier New" w:hAnsi="Courier New" w:cs="Courier New"/>
          <w:sz w:val="16"/>
          <w:szCs w:val="16"/>
        </w:rPr>
        <w:t>/1.0.1"</w:t>
      </w:r>
    </w:p>
    <w:p w14:paraId="701A5C65"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spellStart"/>
      <w:r w:rsidRPr="00C776DF">
        <w:rPr>
          <w:rFonts w:ascii="Courier New" w:hAnsi="Courier New" w:cs="Courier New"/>
          <w:sz w:val="16"/>
          <w:szCs w:val="16"/>
        </w:rPr>
        <w:t>elementFormDefault</w:t>
      </w:r>
      <w:proofErr w:type="spellEnd"/>
      <w:r w:rsidRPr="00C776DF">
        <w:rPr>
          <w:rFonts w:ascii="Courier New" w:hAnsi="Courier New" w:cs="Courier New"/>
          <w:sz w:val="16"/>
          <w:szCs w:val="16"/>
        </w:rPr>
        <w:t>="qualified"</w:t>
      </w:r>
    </w:p>
    <w:p w14:paraId="3E5781B5"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spellStart"/>
      <w:r w:rsidRPr="00C776DF">
        <w:rPr>
          <w:rFonts w:ascii="Courier New" w:hAnsi="Courier New" w:cs="Courier New"/>
          <w:sz w:val="16"/>
          <w:szCs w:val="16"/>
        </w:rPr>
        <w:t>attributeFormDefault</w:t>
      </w:r>
      <w:proofErr w:type="spellEnd"/>
      <w:r w:rsidRPr="00C776DF">
        <w:rPr>
          <w:rFonts w:ascii="Courier New" w:hAnsi="Courier New" w:cs="Courier New"/>
          <w:sz w:val="16"/>
          <w:szCs w:val="16"/>
        </w:rPr>
        <w:t>="unqualified"&gt;</w:t>
      </w:r>
    </w:p>
    <w:p w14:paraId="3E17CFB3"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xsd:import</w:t>
      </w:r>
      <w:proofErr w:type="spellEnd"/>
      <w:proofErr w:type="gramEnd"/>
      <w:r w:rsidRPr="00C776DF">
        <w:rPr>
          <w:rFonts w:ascii="Courier New" w:hAnsi="Courier New" w:cs="Courier New"/>
          <w:sz w:val="16"/>
          <w:szCs w:val="16"/>
        </w:rPr>
        <w:t xml:space="preserve"> namespace="http://services.asurion.com/schemas/AsurionCanonicalModel/2.0.0" </w:t>
      </w:r>
      <w:proofErr w:type="spellStart"/>
      <w:r w:rsidRPr="00C776DF">
        <w:rPr>
          <w:rFonts w:ascii="Courier New" w:hAnsi="Courier New" w:cs="Courier New"/>
          <w:sz w:val="16"/>
          <w:szCs w:val="16"/>
        </w:rPr>
        <w:t>schemaLocation</w:t>
      </w:r>
      <w:proofErr w:type="spellEnd"/>
      <w:r w:rsidRPr="00C776DF">
        <w:rPr>
          <w:rFonts w:ascii="Courier New" w:hAnsi="Courier New" w:cs="Courier New"/>
          <w:sz w:val="16"/>
          <w:szCs w:val="16"/>
        </w:rPr>
        <w:t>="AsurionCanonicalModel.xsd"/&gt;</w:t>
      </w:r>
    </w:p>
    <w:p w14:paraId="3287E2CA"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r w:rsidRPr="00C776DF">
        <w:rPr>
          <w:rFonts w:ascii="Courier New" w:hAnsi="Courier New" w:cs="Courier New"/>
          <w:sz w:val="16"/>
          <w:szCs w:val="16"/>
        </w:rPr>
        <w:t>xsd:element</w:t>
      </w:r>
      <w:proofErr w:type="spell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ProcessNonRefPaymentRequest</w:t>
      </w:r>
      <w:proofErr w:type="spellEnd"/>
      <w:r w:rsidR="00502B26">
        <w:rPr>
          <w:rFonts w:ascii="Courier New" w:hAnsi="Courier New" w:cs="Courier New"/>
          <w:sz w:val="16"/>
          <w:szCs w:val="16"/>
        </w:rPr>
        <w:fldChar w:fldCharType="begin"/>
      </w:r>
      <w:r w:rsidR="00502B26">
        <w:instrText xml:space="preserve"> XE "</w:instrText>
      </w:r>
      <w:r w:rsidR="00502B26" w:rsidRPr="00324D07">
        <w:instrText>ProcessNonRefPaymentRequest</w:instrText>
      </w:r>
      <w:r w:rsidR="00502B26">
        <w:instrText xml:space="preserve">" </w:instrText>
      </w:r>
      <w:r w:rsidR="00502B26">
        <w:rPr>
          <w:rFonts w:ascii="Courier New" w:hAnsi="Courier New" w:cs="Courier New"/>
          <w:sz w:val="16"/>
          <w:szCs w:val="16"/>
        </w:rPr>
        <w:fldChar w:fldCharType="end"/>
      </w:r>
      <w:r w:rsidRPr="00C776DF">
        <w:rPr>
          <w:rFonts w:ascii="Courier New" w:hAnsi="Courier New" w:cs="Courier New"/>
          <w:sz w:val="16"/>
          <w:szCs w:val="16"/>
        </w:rPr>
        <w:t>" type="</w:t>
      </w:r>
      <w:proofErr w:type="spellStart"/>
      <w:r w:rsidRPr="00C776DF">
        <w:rPr>
          <w:rFonts w:ascii="Courier New" w:hAnsi="Courier New" w:cs="Courier New"/>
          <w:sz w:val="16"/>
          <w:szCs w:val="16"/>
        </w:rPr>
        <w:t>tns:ProcessNonRefPayment</w:t>
      </w:r>
      <w:proofErr w:type="spellEnd"/>
      <w:r w:rsidR="00FB605B">
        <w:rPr>
          <w:rFonts w:ascii="Courier New" w:hAnsi="Courier New" w:cs="Courier New"/>
          <w:sz w:val="16"/>
          <w:szCs w:val="16"/>
        </w:rPr>
        <w:fldChar w:fldCharType="begin"/>
      </w:r>
      <w:r w:rsidR="00FB605B">
        <w:instrText xml:space="preserve"> XE "</w:instrText>
      </w:r>
      <w:r w:rsidR="00FB605B" w:rsidRPr="005F26D3">
        <w:instrText>ProcessNonRefPayment</w:instrText>
      </w:r>
      <w:r w:rsidR="00FB605B">
        <w:instrText xml:space="preserve">" </w:instrText>
      </w:r>
      <w:r w:rsidR="00FB605B">
        <w:rPr>
          <w:rFonts w:ascii="Courier New" w:hAnsi="Courier New" w:cs="Courier New"/>
          <w:sz w:val="16"/>
          <w:szCs w:val="16"/>
        </w:rPr>
        <w:fldChar w:fldCharType="end"/>
      </w:r>
      <w:r w:rsidRPr="00C776DF">
        <w:rPr>
          <w:rFonts w:ascii="Courier New" w:hAnsi="Courier New" w:cs="Courier New"/>
          <w:sz w:val="16"/>
          <w:szCs w:val="16"/>
        </w:rPr>
        <w:t>"/&gt;</w:t>
      </w:r>
    </w:p>
    <w:p w14:paraId="22143447"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ProcessNonRefPayment</w:t>
      </w:r>
      <w:proofErr w:type="spellEnd"/>
      <w:r w:rsidR="00FB605B">
        <w:rPr>
          <w:rFonts w:ascii="Courier New" w:hAnsi="Courier New" w:cs="Courier New"/>
          <w:sz w:val="16"/>
          <w:szCs w:val="16"/>
        </w:rPr>
        <w:fldChar w:fldCharType="begin"/>
      </w:r>
      <w:r w:rsidR="00FB605B">
        <w:instrText xml:space="preserve"> XE "</w:instrText>
      </w:r>
      <w:r w:rsidR="00FB605B" w:rsidRPr="005F26D3">
        <w:instrText>ProcessNonRefPayment</w:instrText>
      </w:r>
      <w:r w:rsidR="00FB605B">
        <w:instrText xml:space="preserve">" </w:instrText>
      </w:r>
      <w:r w:rsidR="00FB605B">
        <w:rPr>
          <w:rFonts w:ascii="Courier New" w:hAnsi="Courier New" w:cs="Courier New"/>
          <w:sz w:val="16"/>
          <w:szCs w:val="16"/>
        </w:rPr>
        <w:fldChar w:fldCharType="end"/>
      </w:r>
      <w:r w:rsidRPr="00C776DF">
        <w:rPr>
          <w:rFonts w:ascii="Courier New" w:hAnsi="Courier New" w:cs="Courier New"/>
          <w:sz w:val="16"/>
          <w:szCs w:val="16"/>
        </w:rPr>
        <w:t>"&gt;</w:t>
      </w:r>
    </w:p>
    <w:p w14:paraId="7C2659E9"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xsd:complexContent</w:t>
      </w:r>
      <w:proofErr w:type="spellEnd"/>
      <w:proofErr w:type="gramEnd"/>
      <w:r w:rsidRPr="00C776DF">
        <w:rPr>
          <w:rFonts w:ascii="Courier New" w:hAnsi="Courier New" w:cs="Courier New"/>
          <w:sz w:val="16"/>
          <w:szCs w:val="16"/>
        </w:rPr>
        <w:t>&gt;</w:t>
      </w:r>
    </w:p>
    <w:p w14:paraId="665442D8"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xsd:extension</w:t>
      </w:r>
      <w:proofErr w:type="spellEnd"/>
      <w:proofErr w:type="gramEnd"/>
      <w:r w:rsidRPr="00C776DF">
        <w:rPr>
          <w:rFonts w:ascii="Courier New" w:hAnsi="Courier New" w:cs="Courier New"/>
          <w:sz w:val="16"/>
          <w:szCs w:val="16"/>
        </w:rPr>
        <w:t xml:space="preserve"> base="ns1:BaseRequest</w:t>
      </w:r>
      <w:r w:rsidR="00887A0D">
        <w:rPr>
          <w:rFonts w:ascii="Courier New" w:hAnsi="Courier New" w:cs="Courier New"/>
          <w:sz w:val="16"/>
          <w:szCs w:val="16"/>
        </w:rPr>
        <w:fldChar w:fldCharType="begin"/>
      </w:r>
      <w:r w:rsidR="00887A0D">
        <w:instrText xml:space="preserve"> XE "</w:instrText>
      </w:r>
      <w:r w:rsidR="00887A0D" w:rsidRPr="00C86988">
        <w:instrText>BaseRequest</w:instrText>
      </w:r>
      <w:r w:rsidR="00887A0D">
        <w:instrText xml:space="preserve">" </w:instrText>
      </w:r>
      <w:r w:rsidR="00887A0D">
        <w:rPr>
          <w:rFonts w:ascii="Courier New" w:hAnsi="Courier New" w:cs="Courier New"/>
          <w:sz w:val="16"/>
          <w:szCs w:val="16"/>
        </w:rPr>
        <w:fldChar w:fldCharType="end"/>
      </w:r>
      <w:r w:rsidRPr="00C776DF">
        <w:rPr>
          <w:rFonts w:ascii="Courier New" w:hAnsi="Courier New" w:cs="Courier New"/>
          <w:sz w:val="16"/>
          <w:szCs w:val="16"/>
        </w:rPr>
        <w:t>"&gt;</w:t>
      </w:r>
    </w:p>
    <w:p w14:paraId="49953468"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7C084EBF"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ProcessNonRefPaymentWithTender</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tns:ProcessNonRefPaymentWithTender</w:t>
      </w:r>
      <w:proofErr w:type="spellEnd"/>
      <w:r w:rsidRPr="00C776DF">
        <w:rPr>
          <w:rFonts w:ascii="Courier New" w:hAnsi="Courier New" w:cs="Courier New"/>
          <w:sz w:val="16"/>
          <w:szCs w:val="16"/>
        </w:rPr>
        <w:t xml:space="preserve">" </w:t>
      </w:r>
      <w:proofErr w:type="spellStart"/>
      <w:r w:rsidRPr="00C776DF">
        <w:rPr>
          <w:rFonts w:ascii="Courier New" w:hAnsi="Courier New" w:cs="Courier New"/>
          <w:sz w:val="16"/>
          <w:szCs w:val="16"/>
        </w:rPr>
        <w:t>maxOccurs</w:t>
      </w:r>
      <w:proofErr w:type="spellEnd"/>
      <w:r w:rsidRPr="00C776DF">
        <w:rPr>
          <w:rFonts w:ascii="Courier New" w:hAnsi="Courier New" w:cs="Courier New"/>
          <w:sz w:val="16"/>
          <w:szCs w:val="16"/>
        </w:rPr>
        <w:t>="unbounded"/&gt;</w:t>
      </w:r>
    </w:p>
    <w:p w14:paraId="65C1F4D6"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5CDAB4E5"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xsd:extension</w:t>
      </w:r>
      <w:proofErr w:type="spellEnd"/>
      <w:proofErr w:type="gramEnd"/>
      <w:r w:rsidRPr="00C776DF">
        <w:rPr>
          <w:rFonts w:ascii="Courier New" w:hAnsi="Courier New" w:cs="Courier New"/>
          <w:sz w:val="16"/>
          <w:szCs w:val="16"/>
        </w:rPr>
        <w:t>&gt;</w:t>
      </w:r>
    </w:p>
    <w:p w14:paraId="4D5A9865"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xsd:complexContent</w:t>
      </w:r>
      <w:proofErr w:type="spellEnd"/>
      <w:proofErr w:type="gramEnd"/>
      <w:r w:rsidRPr="00C776DF">
        <w:rPr>
          <w:rFonts w:ascii="Courier New" w:hAnsi="Courier New" w:cs="Courier New"/>
          <w:sz w:val="16"/>
          <w:szCs w:val="16"/>
        </w:rPr>
        <w:t>&gt;</w:t>
      </w:r>
    </w:p>
    <w:p w14:paraId="2795476A"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&gt;</w:t>
      </w:r>
    </w:p>
    <w:p w14:paraId="24E1767D"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ProcessNonRefPaymentWithTender</w:t>
      </w:r>
      <w:proofErr w:type="spellEnd"/>
      <w:r w:rsidRPr="00C776DF">
        <w:rPr>
          <w:rFonts w:ascii="Courier New" w:hAnsi="Courier New" w:cs="Courier New"/>
          <w:sz w:val="16"/>
          <w:szCs w:val="16"/>
        </w:rPr>
        <w:t>"&gt;</w:t>
      </w:r>
    </w:p>
    <w:p w14:paraId="788B7019"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1858755B"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BillingAddress</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tns:BillingAddress</w:t>
      </w:r>
      <w:proofErr w:type="spellEnd"/>
      <w:r w:rsidRPr="00C776DF">
        <w:rPr>
          <w:rFonts w:ascii="Courier New" w:hAnsi="Courier New" w:cs="Courier New"/>
          <w:sz w:val="16"/>
          <w:szCs w:val="16"/>
        </w:rPr>
        <w:t>" minOccurs="0"/&gt;</w:t>
      </w:r>
    </w:p>
    <w:p w14:paraId="149AEAB8"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name="Customer" type="</w:t>
      </w:r>
      <w:proofErr w:type="spellStart"/>
      <w:r w:rsidRPr="00C776DF">
        <w:rPr>
          <w:rFonts w:ascii="Courier New" w:hAnsi="Courier New" w:cs="Courier New"/>
          <w:sz w:val="16"/>
          <w:szCs w:val="16"/>
        </w:rPr>
        <w:t>tns:Customer</w:t>
      </w:r>
      <w:proofErr w:type="spellEnd"/>
      <w:r w:rsidRPr="00C776DF">
        <w:rPr>
          <w:rFonts w:ascii="Courier New" w:hAnsi="Courier New" w:cs="Courier New"/>
          <w:sz w:val="16"/>
          <w:szCs w:val="16"/>
        </w:rPr>
        <w:t>"/&gt;</w:t>
      </w:r>
    </w:p>
    <w:p w14:paraId="162B5356"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name="Tender" type="</w:t>
      </w:r>
      <w:proofErr w:type="spellStart"/>
      <w:r w:rsidRPr="00C776DF">
        <w:rPr>
          <w:rFonts w:ascii="Courier New" w:hAnsi="Courier New" w:cs="Courier New"/>
          <w:sz w:val="16"/>
          <w:szCs w:val="16"/>
        </w:rPr>
        <w:t>tns:Tender</w:t>
      </w:r>
      <w:proofErr w:type="spellEnd"/>
      <w:r w:rsidRPr="00C776DF">
        <w:rPr>
          <w:rFonts w:ascii="Courier New" w:hAnsi="Courier New" w:cs="Courier New"/>
          <w:sz w:val="16"/>
          <w:szCs w:val="16"/>
        </w:rPr>
        <w:t>"/&gt;</w:t>
      </w:r>
    </w:p>
    <w:p w14:paraId="1728D074"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DataKey</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"/&gt;</w:t>
      </w:r>
    </w:p>
    <w:p w14:paraId="13D1AD30"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TransactionType</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"/&gt;</w:t>
      </w:r>
    </w:p>
    <w:p w14:paraId="6DEDC302"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name="Comment1"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"/&gt;</w:t>
      </w:r>
    </w:p>
    <w:p w14:paraId="555F02E2"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name="Comment2"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"/&gt;</w:t>
      </w:r>
    </w:p>
    <w:p w14:paraId="38FE8C51"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TransactionAmount</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xsd:double</w:t>
      </w:r>
      <w:proofErr w:type="spellEnd"/>
      <w:r w:rsidRPr="00C776DF">
        <w:rPr>
          <w:rFonts w:ascii="Courier New" w:hAnsi="Courier New" w:cs="Courier New"/>
          <w:sz w:val="16"/>
          <w:szCs w:val="16"/>
        </w:rPr>
        <w:t>"/&gt;</w:t>
      </w:r>
    </w:p>
    <w:p w14:paraId="1859CEB4"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CurrencyCode</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"/&gt;</w:t>
      </w:r>
    </w:p>
    <w:p w14:paraId="485B899C"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BatchOnFailure</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xsd:boolean</w:t>
      </w:r>
      <w:proofErr w:type="spellEnd"/>
      <w:r w:rsidRPr="00C776DF">
        <w:rPr>
          <w:rFonts w:ascii="Courier New" w:hAnsi="Courier New" w:cs="Courier New"/>
          <w:sz w:val="16"/>
          <w:szCs w:val="16"/>
        </w:rPr>
        <w:t>"/&gt;</w:t>
      </w:r>
    </w:p>
    <w:p w14:paraId="7ABB04AD"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FeeType</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"/&gt;</w:t>
      </w:r>
    </w:p>
    <w:p w14:paraId="73AF6D56"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2C026C43"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&gt;</w:t>
      </w:r>
    </w:p>
    <w:p w14:paraId="74000F18"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BillingAddress</w:t>
      </w:r>
      <w:proofErr w:type="spellEnd"/>
      <w:r w:rsidRPr="00C776DF">
        <w:rPr>
          <w:rFonts w:ascii="Courier New" w:hAnsi="Courier New" w:cs="Courier New"/>
          <w:sz w:val="16"/>
          <w:szCs w:val="16"/>
        </w:rPr>
        <w:t>"&gt;</w:t>
      </w:r>
    </w:p>
    <w:p w14:paraId="414FF3DF"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334B7812"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name="AddressLine1"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"/&gt;</w:t>
      </w:r>
    </w:p>
    <w:p w14:paraId="714A1E02"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name="AddressLine2"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436E19E7"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name="AddressLine3"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71E49166"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name="City"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"/&gt;</w:t>
      </w:r>
    </w:p>
    <w:p w14:paraId="68AAF821"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name="Region"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"/&gt;</w:t>
      </w:r>
    </w:p>
    <w:p w14:paraId="01FDF06B"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PostalCode</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"/&gt;</w:t>
      </w:r>
    </w:p>
    <w:p w14:paraId="05FCF7F7"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name="Country"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"/&gt;</w:t>
      </w:r>
    </w:p>
    <w:p w14:paraId="54C16FF6"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1BF107CD"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&gt;</w:t>
      </w:r>
    </w:p>
    <w:p w14:paraId="08C50D0E"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 xml:space="preserve"> name="Customer"&gt;</w:t>
      </w:r>
    </w:p>
    <w:p w14:paraId="0A9293CD"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343CDE6A"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name="FirstName"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"/&gt;</w:t>
      </w:r>
    </w:p>
    <w:p w14:paraId="1E2D522A"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LastName</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"/&gt;</w:t>
      </w:r>
    </w:p>
    <w:p w14:paraId="4BB5DDF0"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EmailAddress</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1B10215F"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54DD038A"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&gt;</w:t>
      </w:r>
    </w:p>
    <w:p w14:paraId="3DDDB0A8"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 xml:space="preserve"> name="Tender"&gt;</w:t>
      </w:r>
    </w:p>
    <w:p w14:paraId="7CCEE99B"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xsd:choice</w:t>
      </w:r>
      <w:proofErr w:type="spellEnd"/>
      <w:proofErr w:type="gramEnd"/>
      <w:r w:rsidRPr="00C776DF">
        <w:rPr>
          <w:rFonts w:ascii="Courier New" w:hAnsi="Courier New" w:cs="Courier New"/>
          <w:sz w:val="16"/>
          <w:szCs w:val="16"/>
        </w:rPr>
        <w:t>&gt;</w:t>
      </w:r>
    </w:p>
    <w:p w14:paraId="28E4D193"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CreditCardTender</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tns:CreditCardTender</w:t>
      </w:r>
      <w:proofErr w:type="spellEnd"/>
      <w:r w:rsidRPr="00C776DF">
        <w:rPr>
          <w:rFonts w:ascii="Courier New" w:hAnsi="Courier New" w:cs="Courier New"/>
          <w:sz w:val="16"/>
          <w:szCs w:val="16"/>
        </w:rPr>
        <w:t>" minOccurs="0"/&gt;</w:t>
      </w:r>
    </w:p>
    <w:p w14:paraId="6D48CE64"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xsd:choice</w:t>
      </w:r>
      <w:proofErr w:type="spellEnd"/>
      <w:proofErr w:type="gramEnd"/>
      <w:r w:rsidRPr="00C776DF">
        <w:rPr>
          <w:rFonts w:ascii="Courier New" w:hAnsi="Courier New" w:cs="Courier New"/>
          <w:sz w:val="16"/>
          <w:szCs w:val="16"/>
        </w:rPr>
        <w:t>&gt;</w:t>
      </w:r>
    </w:p>
    <w:p w14:paraId="1D22B1F0"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&gt;</w:t>
      </w:r>
    </w:p>
    <w:p w14:paraId="57111555"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lastRenderedPageBreak/>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CreditCardTender</w:t>
      </w:r>
      <w:proofErr w:type="spellEnd"/>
      <w:r w:rsidRPr="00C776DF">
        <w:rPr>
          <w:rFonts w:ascii="Courier New" w:hAnsi="Courier New" w:cs="Courier New"/>
          <w:sz w:val="16"/>
          <w:szCs w:val="16"/>
        </w:rPr>
        <w:t>"&gt;</w:t>
      </w:r>
    </w:p>
    <w:p w14:paraId="456C5337"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67C1500D"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AccountNumber</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"/&gt;</w:t>
      </w:r>
    </w:p>
    <w:p w14:paraId="7E28F236"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CardType</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"/&gt;</w:t>
      </w:r>
    </w:p>
    <w:p w14:paraId="03E10C9D"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CVVCode</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"/&gt;</w:t>
      </w:r>
    </w:p>
    <w:p w14:paraId="6BAD9469"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ExpirationMonth</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xsd:int</w:t>
      </w:r>
      <w:proofErr w:type="spellEnd"/>
      <w:r w:rsidRPr="00C776DF">
        <w:rPr>
          <w:rFonts w:ascii="Courier New" w:hAnsi="Courier New" w:cs="Courier New"/>
          <w:sz w:val="16"/>
          <w:szCs w:val="16"/>
        </w:rPr>
        <w:t>"/&gt;</w:t>
      </w:r>
    </w:p>
    <w:p w14:paraId="7D2374E1"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ExpirationYear</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xsd:int</w:t>
      </w:r>
      <w:proofErr w:type="spellEnd"/>
      <w:r w:rsidRPr="00C776DF">
        <w:rPr>
          <w:rFonts w:ascii="Courier New" w:hAnsi="Courier New" w:cs="Courier New"/>
          <w:sz w:val="16"/>
          <w:szCs w:val="16"/>
        </w:rPr>
        <w:t>"/&gt;</w:t>
      </w:r>
    </w:p>
    <w:p w14:paraId="5447DBF1"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CheckCVVCode</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xsd:boolean</w:t>
      </w:r>
      <w:proofErr w:type="spellEnd"/>
      <w:r w:rsidRPr="00C776DF">
        <w:rPr>
          <w:rFonts w:ascii="Courier New" w:hAnsi="Courier New" w:cs="Courier New"/>
          <w:sz w:val="16"/>
          <w:szCs w:val="16"/>
        </w:rPr>
        <w:t>"/&gt;</w:t>
      </w:r>
    </w:p>
    <w:p w14:paraId="63CD7E4C"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CheckAVS</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xsd:boolean</w:t>
      </w:r>
      <w:proofErr w:type="spellEnd"/>
      <w:r w:rsidRPr="00C776DF">
        <w:rPr>
          <w:rFonts w:ascii="Courier New" w:hAnsi="Courier New" w:cs="Courier New"/>
          <w:sz w:val="16"/>
          <w:szCs w:val="16"/>
        </w:rPr>
        <w:t>"/&gt;</w:t>
      </w:r>
    </w:p>
    <w:p w14:paraId="5D7309F7"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21523933"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&gt;</w:t>
      </w:r>
    </w:p>
    <w:p w14:paraId="6A6925A7" w14:textId="77777777" w:rsidR="00624662"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&lt;/</w:t>
      </w:r>
      <w:proofErr w:type="spellStart"/>
      <w:proofErr w:type="gramStart"/>
      <w:r w:rsidRPr="00C776DF">
        <w:rPr>
          <w:rFonts w:ascii="Courier New" w:hAnsi="Courier New" w:cs="Courier New"/>
          <w:sz w:val="16"/>
          <w:szCs w:val="16"/>
        </w:rPr>
        <w:t>xsd:schema</w:t>
      </w:r>
      <w:proofErr w:type="spellEnd"/>
      <w:proofErr w:type="gramEnd"/>
      <w:r w:rsidRPr="00C776DF">
        <w:rPr>
          <w:rFonts w:ascii="Courier New" w:hAnsi="Courier New" w:cs="Courier New"/>
          <w:sz w:val="16"/>
          <w:szCs w:val="16"/>
        </w:rPr>
        <w:t>&gt;</w:t>
      </w:r>
    </w:p>
    <w:p w14:paraId="5ED6667C" w14:textId="77777777" w:rsidR="00C776DF" w:rsidRPr="00C776DF" w:rsidRDefault="00C776DF" w:rsidP="00624662">
      <w:pPr>
        <w:autoSpaceDE w:val="0"/>
        <w:autoSpaceDN w:val="0"/>
        <w:adjustRightInd w:val="0"/>
        <w:rPr>
          <w:rFonts w:ascii="Courier New" w:hAnsi="Courier New" w:cs="Courier New"/>
          <w:sz w:val="16"/>
          <w:szCs w:val="16"/>
        </w:rPr>
      </w:pPr>
    </w:p>
    <w:p w14:paraId="622695AF" w14:textId="77777777" w:rsidR="00624662" w:rsidRPr="00FE2782" w:rsidRDefault="00624662" w:rsidP="00DA4D55">
      <w:pPr>
        <w:pStyle w:val="Heading4"/>
      </w:pPr>
      <w:proofErr w:type="spellStart"/>
      <w:r w:rsidRPr="00FE2782">
        <w:t>ProcessNonRefPaymentResponse</w:t>
      </w:r>
      <w:proofErr w:type="spellEnd"/>
      <w:r w:rsidR="00502B26">
        <w:fldChar w:fldCharType="begin"/>
      </w:r>
      <w:r w:rsidR="00502B26">
        <w:instrText xml:space="preserve"> XE "</w:instrText>
      </w:r>
      <w:r w:rsidR="00502B26" w:rsidRPr="006B32D5">
        <w:instrText>ProcessNonRefPaymentResponse</w:instrText>
      </w:r>
      <w:r w:rsidR="00502B26">
        <w:instrText xml:space="preserve">" </w:instrText>
      </w:r>
      <w:r w:rsidR="00502B26">
        <w:fldChar w:fldCharType="end"/>
      </w:r>
      <w:r w:rsidR="00FE2782" w:rsidRPr="00FE2782">
        <w:t xml:space="preserve"> XML Schema</w:t>
      </w:r>
    </w:p>
    <w:p w14:paraId="7D495754" w14:textId="77777777" w:rsidR="00624662" w:rsidRDefault="00624662" w:rsidP="00624662">
      <w:pPr>
        <w:tabs>
          <w:tab w:val="left" w:pos="720"/>
        </w:tabs>
        <w:spacing w:before="120"/>
      </w:pPr>
      <w:r>
        <w:t>The XML schema</w:t>
      </w:r>
      <w:r w:rsidR="00887A0D">
        <w:fldChar w:fldCharType="begin"/>
      </w:r>
      <w:r w:rsidR="00887A0D">
        <w:instrText xml:space="preserve"> XE "</w:instrText>
      </w:r>
      <w:r w:rsidR="00887A0D" w:rsidRPr="00856FAE">
        <w:instrText>XML schema</w:instrText>
      </w:r>
      <w:r w:rsidR="00887A0D">
        <w:instrText xml:space="preserve">" </w:instrText>
      </w:r>
      <w:r w:rsidR="00887A0D">
        <w:fldChar w:fldCharType="end"/>
      </w:r>
      <w:r>
        <w:t xml:space="preserve"> for the API is shown below.</w:t>
      </w:r>
    </w:p>
    <w:p w14:paraId="01A81BEB" w14:textId="77777777" w:rsidR="00C776DF" w:rsidRDefault="00C776DF" w:rsidP="00624662">
      <w:pPr>
        <w:autoSpaceDE w:val="0"/>
        <w:autoSpaceDN w:val="0"/>
        <w:adjustRightInd w:val="0"/>
        <w:rPr>
          <w:rFonts w:ascii="Courier New" w:hAnsi="Courier New" w:cs="Courier New"/>
          <w:sz w:val="16"/>
          <w:szCs w:val="16"/>
        </w:rPr>
      </w:pPr>
    </w:p>
    <w:p w14:paraId="2943B727"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&lt;?xml version="1.0" encoding="UTF-8"?&gt;</w:t>
      </w:r>
    </w:p>
    <w:p w14:paraId="25D6102A" w14:textId="77777777" w:rsidR="00624662" w:rsidRPr="00C776DF" w:rsidRDefault="00624662" w:rsidP="00624662">
      <w:pPr>
        <w:autoSpaceDE w:val="0"/>
        <w:autoSpaceDN w:val="0"/>
        <w:adjustRightInd w:val="0"/>
        <w:rPr>
          <w:rFonts w:ascii="Courier New" w:hAnsi="Courier New" w:cs="Courier New"/>
          <w:sz w:val="16"/>
          <w:szCs w:val="16"/>
        </w:rPr>
      </w:pPr>
    </w:p>
    <w:p w14:paraId="2036D4B1"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&lt;</w:t>
      </w:r>
      <w:proofErr w:type="spellStart"/>
      <w:proofErr w:type="gramStart"/>
      <w:r w:rsidRPr="00C776DF">
        <w:rPr>
          <w:rFonts w:ascii="Courier New" w:hAnsi="Courier New" w:cs="Courier New"/>
          <w:sz w:val="16"/>
          <w:szCs w:val="16"/>
        </w:rPr>
        <w:t>xsd:schema</w:t>
      </w:r>
      <w:proofErr w:type="spellEnd"/>
      <w:proofErr w:type="gramEnd"/>
      <w:r w:rsidRPr="00C776DF">
        <w:rPr>
          <w:rFonts w:ascii="Courier New" w:hAnsi="Courier New" w:cs="Courier New"/>
          <w:sz w:val="16"/>
          <w:szCs w:val="16"/>
        </w:rPr>
        <w:t xml:space="preserve"> </w:t>
      </w:r>
      <w:proofErr w:type="spellStart"/>
      <w:r w:rsidRPr="00C776DF">
        <w:rPr>
          <w:rFonts w:ascii="Courier New" w:hAnsi="Courier New" w:cs="Courier New"/>
          <w:sz w:val="16"/>
          <w:szCs w:val="16"/>
        </w:rPr>
        <w:t>xmlns:xsd</w:t>
      </w:r>
      <w:proofErr w:type="spellEnd"/>
      <w:r w:rsidRPr="00C776DF">
        <w:rPr>
          <w:rFonts w:ascii="Courier New" w:hAnsi="Courier New" w:cs="Courier New"/>
          <w:sz w:val="16"/>
          <w:szCs w:val="16"/>
        </w:rPr>
        <w:t>="http://www.w3.org/2001/XMLSchema"</w:t>
      </w:r>
    </w:p>
    <w:p w14:paraId="728A59AF"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gramStart"/>
      <w:r w:rsidRPr="00C776DF">
        <w:rPr>
          <w:rFonts w:ascii="Courier New" w:hAnsi="Courier New" w:cs="Courier New"/>
          <w:sz w:val="16"/>
          <w:szCs w:val="16"/>
        </w:rPr>
        <w:t>xmlns:ns</w:t>
      </w:r>
      <w:proofErr w:type="gramEnd"/>
      <w:r w:rsidRPr="00C776DF">
        <w:rPr>
          <w:rFonts w:ascii="Courier New" w:hAnsi="Courier New" w:cs="Courier New"/>
          <w:sz w:val="16"/>
          <w:szCs w:val="16"/>
        </w:rPr>
        <w:t>1="http://services.asurion.com/schemas/ProcessNonRefPaymentResponse</w:t>
      </w:r>
      <w:r w:rsidR="00502B26">
        <w:rPr>
          <w:rFonts w:ascii="Courier New" w:hAnsi="Courier New" w:cs="Courier New"/>
          <w:sz w:val="16"/>
          <w:szCs w:val="16"/>
        </w:rPr>
        <w:fldChar w:fldCharType="begin"/>
      </w:r>
      <w:r w:rsidR="00502B26">
        <w:instrText xml:space="preserve"> XE "</w:instrText>
      </w:r>
      <w:r w:rsidR="00502B26" w:rsidRPr="006B32D5">
        <w:instrText>ProcessNonRefPaymentResponse</w:instrText>
      </w:r>
      <w:r w:rsidR="00502B26">
        <w:instrText xml:space="preserve">" </w:instrText>
      </w:r>
      <w:r w:rsidR="00502B26">
        <w:rPr>
          <w:rFonts w:ascii="Courier New" w:hAnsi="Courier New" w:cs="Courier New"/>
          <w:sz w:val="16"/>
          <w:szCs w:val="16"/>
        </w:rPr>
        <w:fldChar w:fldCharType="end"/>
      </w:r>
      <w:r w:rsidRPr="00C776DF">
        <w:rPr>
          <w:rFonts w:ascii="Courier New" w:hAnsi="Courier New" w:cs="Courier New"/>
          <w:sz w:val="16"/>
          <w:szCs w:val="16"/>
        </w:rPr>
        <w:t>/1.0.1"</w:t>
      </w:r>
    </w:p>
    <w:p w14:paraId="409F8CCB"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gramStart"/>
      <w:r w:rsidRPr="00C776DF">
        <w:rPr>
          <w:rFonts w:ascii="Courier New" w:hAnsi="Courier New" w:cs="Courier New"/>
          <w:sz w:val="16"/>
          <w:szCs w:val="16"/>
        </w:rPr>
        <w:t>xmlns:tns</w:t>
      </w:r>
      <w:proofErr w:type="gramEnd"/>
      <w:r w:rsidRPr="00C776DF">
        <w:rPr>
          <w:rFonts w:ascii="Courier New" w:hAnsi="Courier New" w:cs="Courier New"/>
          <w:sz w:val="16"/>
          <w:szCs w:val="16"/>
        </w:rPr>
        <w:t>="http://services.asurion.com/schemas/AsurionCanonicalModel/2.0.0"</w:t>
      </w:r>
    </w:p>
    <w:p w14:paraId="43E90D81"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targetNamespace="http://services.asurion.com/schemas/ProcessNonRefPaymentResponse</w:t>
      </w:r>
      <w:r w:rsidR="00502B26">
        <w:rPr>
          <w:rFonts w:ascii="Courier New" w:hAnsi="Courier New" w:cs="Courier New"/>
          <w:sz w:val="16"/>
          <w:szCs w:val="16"/>
        </w:rPr>
        <w:fldChar w:fldCharType="begin"/>
      </w:r>
      <w:r w:rsidR="00502B26">
        <w:instrText xml:space="preserve"> XE "</w:instrText>
      </w:r>
      <w:r w:rsidR="00502B26" w:rsidRPr="006B32D5">
        <w:instrText>ProcessNonRefPaymentResponse</w:instrText>
      </w:r>
      <w:r w:rsidR="00502B26">
        <w:instrText xml:space="preserve">" </w:instrText>
      </w:r>
      <w:r w:rsidR="00502B26">
        <w:rPr>
          <w:rFonts w:ascii="Courier New" w:hAnsi="Courier New" w:cs="Courier New"/>
          <w:sz w:val="16"/>
          <w:szCs w:val="16"/>
        </w:rPr>
        <w:fldChar w:fldCharType="end"/>
      </w:r>
      <w:r w:rsidRPr="00C776DF">
        <w:rPr>
          <w:rFonts w:ascii="Courier New" w:hAnsi="Courier New" w:cs="Courier New"/>
          <w:sz w:val="16"/>
          <w:szCs w:val="16"/>
        </w:rPr>
        <w:t>/1.0.1"</w:t>
      </w:r>
    </w:p>
    <w:p w14:paraId="5EB7EBD2"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spellStart"/>
      <w:r w:rsidRPr="00C776DF">
        <w:rPr>
          <w:rFonts w:ascii="Courier New" w:hAnsi="Courier New" w:cs="Courier New"/>
          <w:sz w:val="16"/>
          <w:szCs w:val="16"/>
        </w:rPr>
        <w:t>elementFormDefault</w:t>
      </w:r>
      <w:proofErr w:type="spellEnd"/>
      <w:r w:rsidRPr="00C776DF">
        <w:rPr>
          <w:rFonts w:ascii="Courier New" w:hAnsi="Courier New" w:cs="Courier New"/>
          <w:sz w:val="16"/>
          <w:szCs w:val="16"/>
        </w:rPr>
        <w:t>="qualified"</w:t>
      </w:r>
    </w:p>
    <w:p w14:paraId="50DECEF3"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spellStart"/>
      <w:r w:rsidRPr="00C776DF">
        <w:rPr>
          <w:rFonts w:ascii="Courier New" w:hAnsi="Courier New" w:cs="Courier New"/>
          <w:sz w:val="16"/>
          <w:szCs w:val="16"/>
        </w:rPr>
        <w:t>attributeFormDefault</w:t>
      </w:r>
      <w:proofErr w:type="spellEnd"/>
      <w:r w:rsidRPr="00C776DF">
        <w:rPr>
          <w:rFonts w:ascii="Courier New" w:hAnsi="Courier New" w:cs="Courier New"/>
          <w:sz w:val="16"/>
          <w:szCs w:val="16"/>
        </w:rPr>
        <w:t>="unqualified"&gt;</w:t>
      </w:r>
    </w:p>
    <w:p w14:paraId="0EB61D31"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xsd:import</w:t>
      </w:r>
      <w:proofErr w:type="spellEnd"/>
      <w:proofErr w:type="gramEnd"/>
      <w:r w:rsidRPr="00C776DF">
        <w:rPr>
          <w:rFonts w:ascii="Courier New" w:hAnsi="Courier New" w:cs="Courier New"/>
          <w:sz w:val="16"/>
          <w:szCs w:val="16"/>
        </w:rPr>
        <w:t xml:space="preserve"> namespace="http://services.asurion.com/schemas/AsurionCanonicalModel/2.0.0" </w:t>
      </w:r>
      <w:proofErr w:type="spellStart"/>
      <w:r w:rsidRPr="00C776DF">
        <w:rPr>
          <w:rFonts w:ascii="Courier New" w:hAnsi="Courier New" w:cs="Courier New"/>
          <w:sz w:val="16"/>
          <w:szCs w:val="16"/>
        </w:rPr>
        <w:t>schemaLocation</w:t>
      </w:r>
      <w:proofErr w:type="spellEnd"/>
      <w:r w:rsidRPr="00C776DF">
        <w:rPr>
          <w:rFonts w:ascii="Courier New" w:hAnsi="Courier New" w:cs="Courier New"/>
          <w:sz w:val="16"/>
          <w:szCs w:val="16"/>
        </w:rPr>
        <w:t>="AsurionCanonicalModel.xsd"/&gt;</w:t>
      </w:r>
    </w:p>
    <w:p w14:paraId="7B8A9D44"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ProcessNonRefPaymentResponse</w:t>
      </w:r>
      <w:proofErr w:type="spellEnd"/>
      <w:r w:rsidR="00502B26">
        <w:rPr>
          <w:rFonts w:ascii="Courier New" w:hAnsi="Courier New" w:cs="Courier New"/>
          <w:sz w:val="16"/>
          <w:szCs w:val="16"/>
        </w:rPr>
        <w:fldChar w:fldCharType="begin"/>
      </w:r>
      <w:r w:rsidR="00502B26">
        <w:instrText xml:space="preserve"> XE "</w:instrText>
      </w:r>
      <w:r w:rsidR="00502B26" w:rsidRPr="006B32D5">
        <w:instrText>ProcessNonRefPaymentResponse</w:instrText>
      </w:r>
      <w:r w:rsidR="00502B26">
        <w:instrText xml:space="preserve">" </w:instrText>
      </w:r>
      <w:r w:rsidR="00502B26">
        <w:rPr>
          <w:rFonts w:ascii="Courier New" w:hAnsi="Courier New" w:cs="Courier New"/>
          <w:sz w:val="16"/>
          <w:szCs w:val="16"/>
        </w:rPr>
        <w:fldChar w:fldCharType="end"/>
      </w:r>
      <w:r w:rsidRPr="00C776DF">
        <w:rPr>
          <w:rFonts w:ascii="Courier New" w:hAnsi="Courier New" w:cs="Courier New"/>
          <w:sz w:val="16"/>
          <w:szCs w:val="16"/>
        </w:rPr>
        <w:t>" type="ns1:ProcessNonRefPaymentResult"/&gt;</w:t>
      </w:r>
    </w:p>
    <w:p w14:paraId="0FC029F3"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ProcessNonRefPaymentResult</w:t>
      </w:r>
      <w:proofErr w:type="spellEnd"/>
      <w:r w:rsidRPr="00C776DF">
        <w:rPr>
          <w:rFonts w:ascii="Courier New" w:hAnsi="Courier New" w:cs="Courier New"/>
          <w:sz w:val="16"/>
          <w:szCs w:val="16"/>
        </w:rPr>
        <w:t>"&gt;</w:t>
      </w:r>
    </w:p>
    <w:p w14:paraId="5A1606A6"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xsd:complexContent</w:t>
      </w:r>
      <w:proofErr w:type="spellEnd"/>
      <w:proofErr w:type="gramEnd"/>
      <w:r w:rsidRPr="00C776DF">
        <w:rPr>
          <w:rFonts w:ascii="Courier New" w:hAnsi="Courier New" w:cs="Courier New"/>
          <w:sz w:val="16"/>
          <w:szCs w:val="16"/>
        </w:rPr>
        <w:t>&gt;</w:t>
      </w:r>
    </w:p>
    <w:p w14:paraId="1A09F110"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xsd:extension</w:t>
      </w:r>
      <w:proofErr w:type="spellEnd"/>
      <w:proofErr w:type="gramEnd"/>
      <w:r w:rsidRPr="00C776DF">
        <w:rPr>
          <w:rFonts w:ascii="Courier New" w:hAnsi="Courier New" w:cs="Courier New"/>
          <w:sz w:val="16"/>
          <w:szCs w:val="16"/>
        </w:rPr>
        <w:t xml:space="preserve"> base="</w:t>
      </w:r>
      <w:proofErr w:type="spellStart"/>
      <w:r w:rsidRPr="00C776DF">
        <w:rPr>
          <w:rFonts w:ascii="Courier New" w:hAnsi="Courier New" w:cs="Courier New"/>
          <w:sz w:val="16"/>
          <w:szCs w:val="16"/>
        </w:rPr>
        <w:t>tns:BaseResponse</w:t>
      </w:r>
      <w:proofErr w:type="spellEnd"/>
      <w:r w:rsidR="00887A0D">
        <w:rPr>
          <w:rFonts w:ascii="Courier New" w:hAnsi="Courier New" w:cs="Courier New"/>
          <w:sz w:val="16"/>
          <w:szCs w:val="16"/>
        </w:rPr>
        <w:fldChar w:fldCharType="begin"/>
      </w:r>
      <w:r w:rsidR="00887A0D">
        <w:instrText xml:space="preserve"> XE "</w:instrText>
      </w:r>
      <w:r w:rsidR="00887A0D" w:rsidRPr="00817B5B">
        <w:instrText>BaseResponse</w:instrText>
      </w:r>
      <w:r w:rsidR="00887A0D">
        <w:instrText xml:space="preserve">" </w:instrText>
      </w:r>
      <w:r w:rsidR="00887A0D">
        <w:rPr>
          <w:rFonts w:ascii="Courier New" w:hAnsi="Courier New" w:cs="Courier New"/>
          <w:sz w:val="16"/>
          <w:szCs w:val="16"/>
        </w:rPr>
        <w:fldChar w:fldCharType="end"/>
      </w:r>
      <w:r w:rsidRPr="00C776DF">
        <w:rPr>
          <w:rFonts w:ascii="Courier New" w:hAnsi="Courier New" w:cs="Courier New"/>
          <w:sz w:val="16"/>
          <w:szCs w:val="16"/>
        </w:rPr>
        <w:t>"&gt;</w:t>
      </w:r>
    </w:p>
    <w:p w14:paraId="0A71B5BA"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47555BEA"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ProcessedTransaction</w:t>
      </w:r>
      <w:proofErr w:type="spellEnd"/>
      <w:r w:rsidRPr="00C776DF">
        <w:rPr>
          <w:rFonts w:ascii="Courier New" w:hAnsi="Courier New" w:cs="Courier New"/>
          <w:sz w:val="16"/>
          <w:szCs w:val="16"/>
        </w:rPr>
        <w:t xml:space="preserve">" type="ns1:ProcessedTransaction" </w:t>
      </w:r>
      <w:proofErr w:type="spellStart"/>
      <w:r w:rsidRPr="00C776DF">
        <w:rPr>
          <w:rFonts w:ascii="Courier New" w:hAnsi="Courier New" w:cs="Courier New"/>
          <w:sz w:val="16"/>
          <w:szCs w:val="16"/>
        </w:rPr>
        <w:t>maxOccurs</w:t>
      </w:r>
      <w:proofErr w:type="spellEnd"/>
      <w:r w:rsidRPr="00C776DF">
        <w:rPr>
          <w:rFonts w:ascii="Courier New" w:hAnsi="Courier New" w:cs="Courier New"/>
          <w:sz w:val="16"/>
          <w:szCs w:val="16"/>
        </w:rPr>
        <w:t>="unbounded"/&gt;</w:t>
      </w:r>
    </w:p>
    <w:p w14:paraId="30B3F474"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ClientHashValue</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02B5D4D2"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14B22521"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xsd:extension</w:t>
      </w:r>
      <w:proofErr w:type="spellEnd"/>
      <w:proofErr w:type="gramEnd"/>
      <w:r w:rsidRPr="00C776DF">
        <w:rPr>
          <w:rFonts w:ascii="Courier New" w:hAnsi="Courier New" w:cs="Courier New"/>
          <w:sz w:val="16"/>
          <w:szCs w:val="16"/>
        </w:rPr>
        <w:t>&gt;</w:t>
      </w:r>
    </w:p>
    <w:p w14:paraId="1147163F"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xsd:complexContent</w:t>
      </w:r>
      <w:proofErr w:type="spellEnd"/>
      <w:proofErr w:type="gramEnd"/>
      <w:r w:rsidRPr="00C776DF">
        <w:rPr>
          <w:rFonts w:ascii="Courier New" w:hAnsi="Courier New" w:cs="Courier New"/>
          <w:sz w:val="16"/>
          <w:szCs w:val="16"/>
        </w:rPr>
        <w:t>&gt;</w:t>
      </w:r>
    </w:p>
    <w:p w14:paraId="6F2D1C4A"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&gt;</w:t>
      </w:r>
    </w:p>
    <w:p w14:paraId="30A345EF"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ProcessedTransaction</w:t>
      </w:r>
      <w:proofErr w:type="spellEnd"/>
      <w:r w:rsidRPr="00C776DF">
        <w:rPr>
          <w:rFonts w:ascii="Courier New" w:hAnsi="Courier New" w:cs="Courier New"/>
          <w:sz w:val="16"/>
          <w:szCs w:val="16"/>
        </w:rPr>
        <w:t>"&gt;</w:t>
      </w:r>
    </w:p>
    <w:p w14:paraId="02BEAFD4"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686C0EDC"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name="Application"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14830CA2"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PaymentMethod</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02884CE4"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PaymentStatus</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41FA767C"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TransactionDetails</w:t>
      </w:r>
      <w:proofErr w:type="spellEnd"/>
      <w:r w:rsidRPr="00C776DF">
        <w:rPr>
          <w:rFonts w:ascii="Courier New" w:hAnsi="Courier New" w:cs="Courier New"/>
          <w:sz w:val="16"/>
          <w:szCs w:val="16"/>
        </w:rPr>
        <w:t>" type="ns1:BillingAddress" minOccurs="0"/&gt;</w:t>
      </w:r>
    </w:p>
    <w:p w14:paraId="40A03A9B"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name="Caller" type="ns1:Caller" minOccurs="0"/&gt;</w:t>
      </w:r>
    </w:p>
    <w:p w14:paraId="5DF528B2"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GatewayDetail</w:t>
      </w:r>
      <w:proofErr w:type="spellEnd"/>
      <w:r w:rsidRPr="00C776DF">
        <w:rPr>
          <w:rFonts w:ascii="Courier New" w:hAnsi="Courier New" w:cs="Courier New"/>
          <w:sz w:val="16"/>
          <w:szCs w:val="16"/>
        </w:rPr>
        <w:t>" type="ns1:GatewayDetail" minOccurs="0"/&gt;</w:t>
      </w:r>
    </w:p>
    <w:p w14:paraId="21270D15"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IsSuccessful</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722D9EFD"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ReferenceNumber</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5B39513C"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name="Request"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40EE586B"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name="Response"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12C2D0BF"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TenderDetail</w:t>
      </w:r>
      <w:proofErr w:type="spellEnd"/>
      <w:r w:rsidRPr="00C776DF">
        <w:rPr>
          <w:rFonts w:ascii="Courier New" w:hAnsi="Courier New" w:cs="Courier New"/>
          <w:sz w:val="16"/>
          <w:szCs w:val="16"/>
        </w:rPr>
        <w:t>" type="ns1:TenderDetail" minOccurs="0"/&gt;</w:t>
      </w:r>
    </w:p>
    <w:p w14:paraId="56CEFAFD"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TransactionAmount</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xsd:double</w:t>
      </w:r>
      <w:proofErr w:type="spellEnd"/>
      <w:r w:rsidRPr="00C776DF">
        <w:rPr>
          <w:rFonts w:ascii="Courier New" w:hAnsi="Courier New" w:cs="Courier New"/>
          <w:sz w:val="16"/>
          <w:szCs w:val="16"/>
        </w:rPr>
        <w:t>"/&gt;</w:t>
      </w:r>
    </w:p>
    <w:p w14:paraId="5D7FA050"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CurrencyCode</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04360631"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TransactionDetailId</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xsd:long</w:t>
      </w:r>
      <w:proofErr w:type="spellEnd"/>
      <w:r w:rsidRPr="00C776DF">
        <w:rPr>
          <w:rFonts w:ascii="Courier New" w:hAnsi="Courier New" w:cs="Courier New"/>
          <w:sz w:val="16"/>
          <w:szCs w:val="16"/>
        </w:rPr>
        <w:t>"/&gt;</w:t>
      </w:r>
    </w:p>
    <w:p w14:paraId="27983336"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DataKey</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14F154F1"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PaymentMethod</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09546F7B"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07457191"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&gt;</w:t>
      </w:r>
    </w:p>
    <w:p w14:paraId="0E227DC7"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BillingAddress</w:t>
      </w:r>
      <w:proofErr w:type="spellEnd"/>
      <w:r w:rsidRPr="00C776DF">
        <w:rPr>
          <w:rFonts w:ascii="Courier New" w:hAnsi="Courier New" w:cs="Courier New"/>
          <w:sz w:val="16"/>
          <w:szCs w:val="16"/>
        </w:rPr>
        <w:t>"&gt;</w:t>
      </w:r>
    </w:p>
    <w:p w14:paraId="5C3FF450"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1C8C83AC"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name="AddressLine1"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55A41275"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name="AddressLine2"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1264FC75"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name="AddressLine3"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4735C1D6"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name="City"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745A0475"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name="Region"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3C69F4EA"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PostalCode</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47E58AF3"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lastRenderedPageBreak/>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name="Country"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4C10733A"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2E2167F1"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&gt;</w:t>
      </w:r>
    </w:p>
    <w:p w14:paraId="529D434B"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 xml:space="preserve"> name="Caller"&gt;</w:t>
      </w:r>
    </w:p>
    <w:p w14:paraId="762B7DAB"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7D80F8C3"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name="FirstName"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57D4438E"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LastName</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05307C07"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EmailAddress</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3012B910"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59526E35"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&gt;</w:t>
      </w:r>
    </w:p>
    <w:p w14:paraId="4A5AC776"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GatewayDetail</w:t>
      </w:r>
      <w:proofErr w:type="spellEnd"/>
      <w:r w:rsidRPr="00C776DF">
        <w:rPr>
          <w:rFonts w:ascii="Courier New" w:hAnsi="Courier New" w:cs="Courier New"/>
          <w:sz w:val="16"/>
          <w:szCs w:val="16"/>
        </w:rPr>
        <w:t>"&gt;</w:t>
      </w:r>
    </w:p>
    <w:p w14:paraId="17A2DC67"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5DEE096C"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name="Comment1"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0FEC624F"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name="Comment2"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7A841DA7"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TransactionDetailId</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xsd:int</w:t>
      </w:r>
      <w:proofErr w:type="spellEnd"/>
      <w:r w:rsidRPr="00C776DF">
        <w:rPr>
          <w:rFonts w:ascii="Courier New" w:hAnsi="Courier New" w:cs="Courier New"/>
          <w:sz w:val="16"/>
          <w:szCs w:val="16"/>
        </w:rPr>
        <w:t>"/&gt;</w:t>
      </w:r>
    </w:p>
    <w:p w14:paraId="39728F46"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TransType</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7AEF30CA"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AuthCode</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452FB6B6"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52812B60"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&gt;</w:t>
      </w:r>
    </w:p>
    <w:p w14:paraId="4069D1C0"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TenderDetail</w:t>
      </w:r>
      <w:proofErr w:type="spellEnd"/>
      <w:r w:rsidRPr="00C776DF">
        <w:rPr>
          <w:rFonts w:ascii="Courier New" w:hAnsi="Courier New" w:cs="Courier New"/>
          <w:sz w:val="16"/>
          <w:szCs w:val="16"/>
        </w:rPr>
        <w:t>"&gt;</w:t>
      </w:r>
    </w:p>
    <w:p w14:paraId="36A07E5B"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xsd:choice</w:t>
      </w:r>
      <w:proofErr w:type="spellEnd"/>
      <w:proofErr w:type="gramEnd"/>
      <w:r w:rsidRPr="00C776DF">
        <w:rPr>
          <w:rFonts w:ascii="Courier New" w:hAnsi="Courier New" w:cs="Courier New"/>
          <w:sz w:val="16"/>
          <w:szCs w:val="16"/>
        </w:rPr>
        <w:t>&gt;</w:t>
      </w:r>
    </w:p>
    <w:p w14:paraId="461C2719"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CreditCardTender</w:t>
      </w:r>
      <w:proofErr w:type="spellEnd"/>
      <w:r w:rsidRPr="00C776DF">
        <w:rPr>
          <w:rFonts w:ascii="Courier New" w:hAnsi="Courier New" w:cs="Courier New"/>
          <w:sz w:val="16"/>
          <w:szCs w:val="16"/>
        </w:rPr>
        <w:t>" type="ns1:CreditCardTender" minOccurs="0"/&gt;</w:t>
      </w:r>
    </w:p>
    <w:p w14:paraId="4114D335"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xsd:choice</w:t>
      </w:r>
      <w:proofErr w:type="spellEnd"/>
      <w:proofErr w:type="gramEnd"/>
      <w:r w:rsidRPr="00C776DF">
        <w:rPr>
          <w:rFonts w:ascii="Courier New" w:hAnsi="Courier New" w:cs="Courier New"/>
          <w:sz w:val="16"/>
          <w:szCs w:val="16"/>
        </w:rPr>
        <w:t>&gt;</w:t>
      </w:r>
    </w:p>
    <w:p w14:paraId="56F76C06"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&gt;</w:t>
      </w:r>
    </w:p>
    <w:p w14:paraId="6CF7FEDD"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CreditCardTender</w:t>
      </w:r>
      <w:proofErr w:type="spellEnd"/>
      <w:r w:rsidRPr="00C776DF">
        <w:rPr>
          <w:rFonts w:ascii="Courier New" w:hAnsi="Courier New" w:cs="Courier New"/>
          <w:sz w:val="16"/>
          <w:szCs w:val="16"/>
        </w:rPr>
        <w:t>"&gt;</w:t>
      </w:r>
    </w:p>
    <w:p w14:paraId="00F95894"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78C7D5A4"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AccountNumber</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255BF768"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CardType</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xsd:string</w:t>
      </w:r>
      <w:proofErr w:type="spellEnd"/>
      <w:r w:rsidRPr="00C776DF">
        <w:rPr>
          <w:rFonts w:ascii="Courier New" w:hAnsi="Courier New" w:cs="Courier New"/>
          <w:sz w:val="16"/>
          <w:szCs w:val="16"/>
        </w:rPr>
        <w:t>" minOccurs="0"/&gt;</w:t>
      </w:r>
    </w:p>
    <w:p w14:paraId="542F1557"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ExpirationMonth</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xsd:int</w:t>
      </w:r>
      <w:proofErr w:type="spellEnd"/>
      <w:r w:rsidRPr="00C776DF">
        <w:rPr>
          <w:rFonts w:ascii="Courier New" w:hAnsi="Courier New" w:cs="Courier New"/>
          <w:sz w:val="16"/>
          <w:szCs w:val="16"/>
        </w:rPr>
        <w:t>"/&gt;</w:t>
      </w:r>
    </w:p>
    <w:p w14:paraId="2D528C2A"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ExpirationYear</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xsd:int</w:t>
      </w:r>
      <w:proofErr w:type="spellEnd"/>
      <w:r w:rsidRPr="00C776DF">
        <w:rPr>
          <w:rFonts w:ascii="Courier New" w:hAnsi="Courier New" w:cs="Courier New"/>
          <w:sz w:val="16"/>
          <w:szCs w:val="16"/>
        </w:rPr>
        <w:t>"/&gt;</w:t>
      </w:r>
    </w:p>
    <w:p w14:paraId="52D7EDC4"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xsd:sequence</w:t>
      </w:r>
      <w:proofErr w:type="spellEnd"/>
      <w:proofErr w:type="gramEnd"/>
      <w:r w:rsidRPr="00C776DF">
        <w:rPr>
          <w:rFonts w:ascii="Courier New" w:hAnsi="Courier New" w:cs="Courier New"/>
          <w:sz w:val="16"/>
          <w:szCs w:val="16"/>
        </w:rPr>
        <w:t>&gt;</w:t>
      </w:r>
    </w:p>
    <w:p w14:paraId="40C94F1F" w14:textId="77777777" w:rsidR="00624662" w:rsidRPr="00C776DF"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xsd:complexType</w:t>
      </w:r>
      <w:proofErr w:type="spellEnd"/>
      <w:proofErr w:type="gramEnd"/>
      <w:r w:rsidRPr="00C776DF">
        <w:rPr>
          <w:rFonts w:ascii="Courier New" w:hAnsi="Courier New" w:cs="Courier New"/>
          <w:sz w:val="16"/>
          <w:szCs w:val="16"/>
        </w:rPr>
        <w:t>&gt;</w:t>
      </w:r>
    </w:p>
    <w:p w14:paraId="05ED26B7" w14:textId="77777777" w:rsidR="00624662" w:rsidRDefault="00624662" w:rsidP="00624662">
      <w:pPr>
        <w:autoSpaceDE w:val="0"/>
        <w:autoSpaceDN w:val="0"/>
        <w:adjustRightInd w:val="0"/>
        <w:rPr>
          <w:rFonts w:ascii="Courier New" w:hAnsi="Courier New" w:cs="Courier New"/>
          <w:sz w:val="16"/>
          <w:szCs w:val="16"/>
        </w:rPr>
      </w:pPr>
      <w:r w:rsidRPr="00C776DF">
        <w:rPr>
          <w:rFonts w:ascii="Courier New" w:hAnsi="Courier New" w:cs="Courier New"/>
          <w:sz w:val="16"/>
          <w:szCs w:val="16"/>
        </w:rPr>
        <w:t>&lt;/</w:t>
      </w:r>
      <w:proofErr w:type="spellStart"/>
      <w:proofErr w:type="gramStart"/>
      <w:r w:rsidRPr="00C776DF">
        <w:rPr>
          <w:rFonts w:ascii="Courier New" w:hAnsi="Courier New" w:cs="Courier New"/>
          <w:sz w:val="16"/>
          <w:szCs w:val="16"/>
        </w:rPr>
        <w:t>xsd:schema</w:t>
      </w:r>
      <w:proofErr w:type="spellEnd"/>
      <w:proofErr w:type="gramEnd"/>
      <w:r w:rsidRPr="00C776DF">
        <w:rPr>
          <w:rFonts w:ascii="Courier New" w:hAnsi="Courier New" w:cs="Courier New"/>
          <w:sz w:val="16"/>
          <w:szCs w:val="16"/>
        </w:rPr>
        <w:t>&gt;</w:t>
      </w:r>
    </w:p>
    <w:p w14:paraId="75F2F4C6" w14:textId="77777777" w:rsidR="00700040" w:rsidRDefault="00D11FD7" w:rsidP="00791079">
      <w:pPr>
        <w:pStyle w:val="Heading3"/>
      </w:pPr>
      <w:bookmarkStart w:id="94" w:name="_Ref307833750"/>
      <w:bookmarkStart w:id="95" w:name="_Toc41637617"/>
      <w:r>
        <w:t>A.1</w:t>
      </w:r>
      <w:r w:rsidR="00235166">
        <w:t>.</w:t>
      </w:r>
      <w:r w:rsidR="00E35BE6">
        <w:t>3</w:t>
      </w:r>
      <w:r w:rsidR="00700040">
        <w:t xml:space="preserve"> </w:t>
      </w:r>
      <w:proofErr w:type="spellStart"/>
      <w:r w:rsidR="00700040">
        <w:t>CalculateTaxes</w:t>
      </w:r>
      <w:proofErr w:type="spellEnd"/>
      <w:r w:rsidR="00FB605B">
        <w:fldChar w:fldCharType="begin"/>
      </w:r>
      <w:r w:rsidR="00FB605B">
        <w:instrText xml:space="preserve"> XE "</w:instrText>
      </w:r>
      <w:r w:rsidR="00FB605B" w:rsidRPr="00267FA7">
        <w:instrText>CalculateTaxes</w:instrText>
      </w:r>
      <w:r w:rsidR="00FB605B">
        <w:instrText xml:space="preserve">" </w:instrText>
      </w:r>
      <w:r w:rsidR="00FB605B">
        <w:fldChar w:fldCharType="end"/>
      </w:r>
      <w:r w:rsidR="00700040">
        <w:t xml:space="preserve"> Service API</w:t>
      </w:r>
      <w:bookmarkEnd w:id="94"/>
      <w:bookmarkEnd w:id="95"/>
    </w:p>
    <w:p w14:paraId="04A535E9" w14:textId="77777777" w:rsidR="00383ED8" w:rsidRPr="00383ED8" w:rsidRDefault="006D3A46" w:rsidP="00383ED8">
      <w:r>
        <w:t xml:space="preserve">The </w:t>
      </w:r>
      <w:proofErr w:type="spellStart"/>
      <w:r>
        <w:t>CalculateTax</w:t>
      </w:r>
      <w:r w:rsidR="00202F8C">
        <w:t>es</w:t>
      </w:r>
      <w:proofErr w:type="spellEnd"/>
      <w:r w:rsidR="00FB605B">
        <w:fldChar w:fldCharType="begin"/>
      </w:r>
      <w:r w:rsidR="00FB605B">
        <w:instrText xml:space="preserve"> XE "</w:instrText>
      </w:r>
      <w:r w:rsidR="00FB605B" w:rsidRPr="00267FA7">
        <w:instrText>CalculateTaxes</w:instrText>
      </w:r>
      <w:r w:rsidR="00FB605B">
        <w:instrText xml:space="preserve">" </w:instrText>
      </w:r>
      <w:r w:rsidR="00FB605B">
        <w:fldChar w:fldCharType="end"/>
      </w:r>
      <w:r w:rsidR="00202F8C">
        <w:t xml:space="preserve"> </w:t>
      </w:r>
      <w:r w:rsidR="00316958">
        <w:t xml:space="preserve">Service API has request and response components. The XML </w:t>
      </w:r>
      <w:r w:rsidR="00D640BB">
        <w:t>schemas</w:t>
      </w:r>
      <w:r w:rsidR="00316958">
        <w:t xml:space="preserve"> for these elements are shown below.</w:t>
      </w:r>
    </w:p>
    <w:p w14:paraId="5111E75D" w14:textId="77777777" w:rsidR="00383ED8" w:rsidRPr="008301EB" w:rsidRDefault="00065118" w:rsidP="00D068B3">
      <w:pPr>
        <w:pStyle w:val="Heading4"/>
      </w:pPr>
      <w:proofErr w:type="spellStart"/>
      <w:r>
        <w:t>CalculateTax</w:t>
      </w:r>
      <w:r w:rsidR="00202F8C">
        <w:t>es</w:t>
      </w:r>
      <w:r w:rsidR="00383ED8" w:rsidRPr="008301EB">
        <w:t>Request</w:t>
      </w:r>
      <w:proofErr w:type="spellEnd"/>
    </w:p>
    <w:p w14:paraId="36E5ABB5" w14:textId="77777777" w:rsidR="00383ED8" w:rsidRDefault="00383ED8" w:rsidP="00383ED8">
      <w:pPr>
        <w:tabs>
          <w:tab w:val="left" w:pos="720"/>
        </w:tabs>
        <w:spacing w:before="120"/>
      </w:pPr>
      <w:r>
        <w:t>The XML schema</w:t>
      </w:r>
      <w:r w:rsidR="00887A0D">
        <w:fldChar w:fldCharType="begin"/>
      </w:r>
      <w:r w:rsidR="00887A0D">
        <w:instrText xml:space="preserve"> XE "</w:instrText>
      </w:r>
      <w:r w:rsidR="00887A0D" w:rsidRPr="00856FAE">
        <w:instrText>XML schema</w:instrText>
      </w:r>
      <w:r w:rsidR="00887A0D">
        <w:instrText xml:space="preserve">" </w:instrText>
      </w:r>
      <w:r w:rsidR="00887A0D">
        <w:fldChar w:fldCharType="end"/>
      </w:r>
      <w:r>
        <w:t xml:space="preserve"> for the API is shown below.</w:t>
      </w:r>
    </w:p>
    <w:p w14:paraId="23F91F30" w14:textId="77777777" w:rsidR="00C776DF" w:rsidRDefault="00C776DF" w:rsidP="00383ED8">
      <w:pPr>
        <w:autoSpaceDE w:val="0"/>
        <w:autoSpaceDN w:val="0"/>
        <w:adjustRightInd w:val="0"/>
        <w:rPr>
          <w:rFonts w:ascii="Courier New" w:hAnsi="Courier New" w:cs="Courier New"/>
          <w:sz w:val="16"/>
          <w:szCs w:val="16"/>
        </w:rPr>
      </w:pPr>
    </w:p>
    <w:p w14:paraId="272E4583"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&lt;?xml version="1.0" encoding="UTF-8"?&gt;</w:t>
      </w:r>
    </w:p>
    <w:p w14:paraId="352D7A99" w14:textId="77777777" w:rsidR="00383ED8" w:rsidRPr="00C776DF" w:rsidRDefault="00383ED8" w:rsidP="00383ED8">
      <w:pPr>
        <w:autoSpaceDE w:val="0"/>
        <w:autoSpaceDN w:val="0"/>
        <w:adjustRightInd w:val="0"/>
        <w:rPr>
          <w:rFonts w:ascii="Courier New" w:hAnsi="Courier New" w:cs="Courier New"/>
          <w:sz w:val="16"/>
          <w:szCs w:val="16"/>
        </w:rPr>
      </w:pPr>
    </w:p>
    <w:p w14:paraId="2CC5086A"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&lt;</w:t>
      </w:r>
      <w:proofErr w:type="spellStart"/>
      <w:proofErr w:type="gramStart"/>
      <w:r w:rsidRPr="00C776DF">
        <w:rPr>
          <w:rFonts w:ascii="Courier New" w:hAnsi="Courier New" w:cs="Courier New"/>
          <w:sz w:val="16"/>
          <w:szCs w:val="16"/>
        </w:rPr>
        <w:t>s:schema</w:t>
      </w:r>
      <w:proofErr w:type="spellEnd"/>
      <w:proofErr w:type="gramEnd"/>
      <w:r w:rsidRPr="00C776DF">
        <w:rPr>
          <w:rFonts w:ascii="Courier New" w:hAnsi="Courier New" w:cs="Courier New"/>
          <w:sz w:val="16"/>
          <w:szCs w:val="16"/>
        </w:rPr>
        <w:t xml:space="preserve"> </w:t>
      </w:r>
      <w:proofErr w:type="spellStart"/>
      <w:r w:rsidRPr="00C776DF">
        <w:rPr>
          <w:rFonts w:ascii="Courier New" w:hAnsi="Courier New" w:cs="Courier New"/>
          <w:sz w:val="16"/>
          <w:szCs w:val="16"/>
        </w:rPr>
        <w:t>xmlns:s</w:t>
      </w:r>
      <w:proofErr w:type="spellEnd"/>
      <w:r w:rsidRPr="00C776DF">
        <w:rPr>
          <w:rFonts w:ascii="Courier New" w:hAnsi="Courier New" w:cs="Courier New"/>
          <w:sz w:val="16"/>
          <w:szCs w:val="16"/>
        </w:rPr>
        <w:t>="http://www.w3.org/2001/XMLSchema"</w:t>
      </w:r>
    </w:p>
    <w:p w14:paraId="1DE09344"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gramStart"/>
      <w:r w:rsidRPr="00C776DF">
        <w:rPr>
          <w:rFonts w:ascii="Courier New" w:hAnsi="Courier New" w:cs="Courier New"/>
          <w:sz w:val="16"/>
          <w:szCs w:val="16"/>
        </w:rPr>
        <w:t>xmlns:ns</w:t>
      </w:r>
      <w:proofErr w:type="gramEnd"/>
      <w:r w:rsidRPr="00C776DF">
        <w:rPr>
          <w:rFonts w:ascii="Courier New" w:hAnsi="Courier New" w:cs="Courier New"/>
          <w:sz w:val="16"/>
          <w:szCs w:val="16"/>
        </w:rPr>
        <w:t>1="http://services.asurion.com/schemas/Finance/1.0.0"</w:t>
      </w:r>
    </w:p>
    <w:p w14:paraId="4B7E597D"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xmlns="http://services.asurion.com/schemas/Finance/CalculateTaxesRequest/1.0"</w:t>
      </w:r>
    </w:p>
    <w:p w14:paraId="493BFCAE"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gramStart"/>
      <w:r w:rsidRPr="00C776DF">
        <w:rPr>
          <w:rFonts w:ascii="Courier New" w:hAnsi="Courier New" w:cs="Courier New"/>
          <w:sz w:val="16"/>
          <w:szCs w:val="16"/>
        </w:rPr>
        <w:t>xmlns:tns</w:t>
      </w:r>
      <w:proofErr w:type="gramEnd"/>
      <w:r w:rsidRPr="00C776DF">
        <w:rPr>
          <w:rFonts w:ascii="Courier New" w:hAnsi="Courier New" w:cs="Courier New"/>
          <w:sz w:val="16"/>
          <w:szCs w:val="16"/>
        </w:rPr>
        <w:t>="http://services.asurion.com/schemas/AsurionCanonicalModel/2.0.0"</w:t>
      </w:r>
    </w:p>
    <w:p w14:paraId="1D598B1C"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targetNamespace="http://services.asurion.com/schemas/Finance/CalculateTaxesRequest/1.0"</w:t>
      </w:r>
    </w:p>
    <w:p w14:paraId="0F3A7A3B"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spellStart"/>
      <w:r w:rsidRPr="00C776DF">
        <w:rPr>
          <w:rFonts w:ascii="Courier New" w:hAnsi="Courier New" w:cs="Courier New"/>
          <w:sz w:val="16"/>
          <w:szCs w:val="16"/>
        </w:rPr>
        <w:t>elementFormDefault</w:t>
      </w:r>
      <w:proofErr w:type="spellEnd"/>
      <w:r w:rsidRPr="00C776DF">
        <w:rPr>
          <w:rFonts w:ascii="Courier New" w:hAnsi="Courier New" w:cs="Courier New"/>
          <w:sz w:val="16"/>
          <w:szCs w:val="16"/>
        </w:rPr>
        <w:t>="qualified"</w:t>
      </w:r>
    </w:p>
    <w:p w14:paraId="516FE0BB"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 xml:space="preserve"> </w:t>
      </w:r>
      <w:proofErr w:type="spellStart"/>
      <w:r w:rsidRPr="00C776DF">
        <w:rPr>
          <w:rFonts w:ascii="Courier New" w:hAnsi="Courier New" w:cs="Courier New"/>
          <w:sz w:val="16"/>
          <w:szCs w:val="16"/>
        </w:rPr>
        <w:t>attributeFormDefault</w:t>
      </w:r>
      <w:proofErr w:type="spellEnd"/>
      <w:r w:rsidRPr="00C776DF">
        <w:rPr>
          <w:rFonts w:ascii="Courier New" w:hAnsi="Courier New" w:cs="Courier New"/>
          <w:sz w:val="16"/>
          <w:szCs w:val="16"/>
        </w:rPr>
        <w:t>="unqualified"&gt;</w:t>
      </w:r>
    </w:p>
    <w:p w14:paraId="4C0D41B8"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s:import</w:t>
      </w:r>
      <w:proofErr w:type="spellEnd"/>
      <w:proofErr w:type="gramEnd"/>
      <w:r w:rsidRPr="00C776DF">
        <w:rPr>
          <w:rFonts w:ascii="Courier New" w:hAnsi="Courier New" w:cs="Courier New"/>
          <w:sz w:val="16"/>
          <w:szCs w:val="16"/>
        </w:rPr>
        <w:t xml:space="preserve"> namespace="http://services.asurion.com/schemas/AsurionCanonicalModel/2.0.0" </w:t>
      </w:r>
      <w:proofErr w:type="spellStart"/>
      <w:r w:rsidRPr="00C776DF">
        <w:rPr>
          <w:rFonts w:ascii="Courier New" w:hAnsi="Courier New" w:cs="Courier New"/>
          <w:sz w:val="16"/>
          <w:szCs w:val="16"/>
        </w:rPr>
        <w:t>schemaLocation</w:t>
      </w:r>
      <w:proofErr w:type="spellEnd"/>
      <w:r w:rsidRPr="00C776DF">
        <w:rPr>
          <w:rFonts w:ascii="Courier New" w:hAnsi="Courier New" w:cs="Courier New"/>
          <w:sz w:val="16"/>
          <w:szCs w:val="16"/>
        </w:rPr>
        <w:t>="AsurionCanonicalModel.xsd"/&gt;</w:t>
      </w:r>
    </w:p>
    <w:p w14:paraId="339F1D3D" w14:textId="77777777" w:rsidR="00383ED8" w:rsidRPr="00C776DF" w:rsidRDefault="00383ED8" w:rsidP="00383ED8">
      <w:pPr>
        <w:autoSpaceDE w:val="0"/>
        <w:autoSpaceDN w:val="0"/>
        <w:adjustRightInd w:val="0"/>
        <w:rPr>
          <w:rFonts w:ascii="Courier New" w:hAnsi="Courier New" w:cs="Courier New"/>
          <w:sz w:val="16"/>
          <w:szCs w:val="16"/>
        </w:rPr>
      </w:pPr>
    </w:p>
    <w:p w14:paraId="7A318E7D"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proofErr w:type="gramStart"/>
      <w:r w:rsidRPr="00C776DF">
        <w:rPr>
          <w:rFonts w:ascii="Courier New" w:hAnsi="Courier New" w:cs="Courier New"/>
          <w:sz w:val="16"/>
          <w:szCs w:val="16"/>
        </w:rPr>
        <w:t>&lt;!--</w:t>
      </w:r>
      <w:proofErr w:type="gramEnd"/>
      <w:r w:rsidRPr="00C776DF">
        <w:rPr>
          <w:rFonts w:ascii="Courier New" w:hAnsi="Courier New" w:cs="Courier New"/>
          <w:sz w:val="16"/>
          <w:szCs w:val="16"/>
        </w:rPr>
        <w:t xml:space="preserve">s:import namespace="http://services.asurion.com/schemas/Finance/1.0.0" </w:t>
      </w:r>
      <w:proofErr w:type="spellStart"/>
      <w:r w:rsidRPr="00C776DF">
        <w:rPr>
          <w:rFonts w:ascii="Courier New" w:hAnsi="Courier New" w:cs="Courier New"/>
          <w:sz w:val="16"/>
          <w:szCs w:val="16"/>
        </w:rPr>
        <w:t>schemaLocation</w:t>
      </w:r>
      <w:proofErr w:type="spellEnd"/>
      <w:r w:rsidRPr="00C776DF">
        <w:rPr>
          <w:rFonts w:ascii="Courier New" w:hAnsi="Courier New" w:cs="Courier New"/>
          <w:sz w:val="16"/>
          <w:szCs w:val="16"/>
        </w:rPr>
        <w:t>="s/Common/FinanceModel.xsd"/--&gt;</w:t>
      </w:r>
    </w:p>
    <w:p w14:paraId="5A344FBD"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CalculateTaxesRequest</w:t>
      </w:r>
      <w:proofErr w:type="spellEnd"/>
      <w:r w:rsidRPr="00C776DF">
        <w:rPr>
          <w:rFonts w:ascii="Courier New" w:hAnsi="Courier New" w:cs="Courier New"/>
          <w:sz w:val="16"/>
          <w:szCs w:val="16"/>
        </w:rPr>
        <w:t>" type="</w:t>
      </w:r>
      <w:proofErr w:type="spellStart"/>
      <w:r w:rsidRPr="00C776DF">
        <w:rPr>
          <w:rFonts w:ascii="Courier New" w:hAnsi="Courier New" w:cs="Courier New"/>
          <w:sz w:val="16"/>
          <w:szCs w:val="16"/>
        </w:rPr>
        <w:t>CalculateTaxesRequest</w:t>
      </w:r>
      <w:proofErr w:type="spellEnd"/>
      <w:r w:rsidRPr="00C776DF">
        <w:rPr>
          <w:rFonts w:ascii="Courier New" w:hAnsi="Courier New" w:cs="Courier New"/>
          <w:sz w:val="16"/>
          <w:szCs w:val="16"/>
        </w:rPr>
        <w:t>"/&gt;</w:t>
      </w:r>
    </w:p>
    <w:p w14:paraId="23E3E918"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CalculateTaxesRequest</w:t>
      </w:r>
      <w:proofErr w:type="spellEnd"/>
      <w:r w:rsidRPr="00C776DF">
        <w:rPr>
          <w:rFonts w:ascii="Courier New" w:hAnsi="Courier New" w:cs="Courier New"/>
          <w:sz w:val="16"/>
          <w:szCs w:val="16"/>
        </w:rPr>
        <w:t>"&gt;</w:t>
      </w:r>
    </w:p>
    <w:p w14:paraId="7971F29D"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s:complexContent</w:t>
      </w:r>
      <w:proofErr w:type="spellEnd"/>
      <w:proofErr w:type="gramEnd"/>
      <w:r w:rsidRPr="00C776DF">
        <w:rPr>
          <w:rFonts w:ascii="Courier New" w:hAnsi="Courier New" w:cs="Courier New"/>
          <w:sz w:val="16"/>
          <w:szCs w:val="16"/>
        </w:rPr>
        <w:t>&gt;</w:t>
      </w:r>
    </w:p>
    <w:p w14:paraId="23757A61"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s:extension</w:t>
      </w:r>
      <w:proofErr w:type="spellEnd"/>
      <w:proofErr w:type="gramEnd"/>
      <w:r w:rsidRPr="00C776DF">
        <w:rPr>
          <w:rFonts w:ascii="Courier New" w:hAnsi="Courier New" w:cs="Courier New"/>
          <w:sz w:val="16"/>
          <w:szCs w:val="16"/>
        </w:rPr>
        <w:t xml:space="preserve"> base="</w:t>
      </w:r>
      <w:proofErr w:type="spellStart"/>
      <w:r w:rsidRPr="00C776DF">
        <w:rPr>
          <w:rFonts w:ascii="Courier New" w:hAnsi="Courier New" w:cs="Courier New"/>
          <w:sz w:val="16"/>
          <w:szCs w:val="16"/>
        </w:rPr>
        <w:t>tns:BaseRequest</w:t>
      </w:r>
      <w:proofErr w:type="spellEnd"/>
      <w:r w:rsidR="00887A0D">
        <w:rPr>
          <w:rFonts w:ascii="Courier New" w:hAnsi="Courier New" w:cs="Courier New"/>
          <w:sz w:val="16"/>
          <w:szCs w:val="16"/>
        </w:rPr>
        <w:fldChar w:fldCharType="begin"/>
      </w:r>
      <w:r w:rsidR="00887A0D">
        <w:instrText xml:space="preserve"> XE "</w:instrText>
      </w:r>
      <w:r w:rsidR="00887A0D" w:rsidRPr="00C86988">
        <w:instrText>BaseRequest</w:instrText>
      </w:r>
      <w:r w:rsidR="00887A0D">
        <w:instrText xml:space="preserve">" </w:instrText>
      </w:r>
      <w:r w:rsidR="00887A0D">
        <w:rPr>
          <w:rFonts w:ascii="Courier New" w:hAnsi="Courier New" w:cs="Courier New"/>
          <w:sz w:val="16"/>
          <w:szCs w:val="16"/>
        </w:rPr>
        <w:fldChar w:fldCharType="end"/>
      </w:r>
      <w:r w:rsidRPr="00C776DF">
        <w:rPr>
          <w:rFonts w:ascii="Courier New" w:hAnsi="Courier New" w:cs="Courier New"/>
          <w:sz w:val="16"/>
          <w:szCs w:val="16"/>
        </w:rPr>
        <w:t>"&gt;</w:t>
      </w:r>
    </w:p>
    <w:p w14:paraId="6CE4B320"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1CB8D54D"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CalculateTaxes</w:t>
      </w:r>
      <w:proofErr w:type="spellEnd"/>
      <w:r w:rsidR="00FB605B">
        <w:rPr>
          <w:rFonts w:ascii="Courier New" w:hAnsi="Courier New" w:cs="Courier New"/>
          <w:sz w:val="16"/>
          <w:szCs w:val="16"/>
        </w:rPr>
        <w:fldChar w:fldCharType="begin"/>
      </w:r>
      <w:r w:rsidR="00FB605B">
        <w:instrText xml:space="preserve"> XE "</w:instrText>
      </w:r>
      <w:r w:rsidR="00FB605B" w:rsidRPr="00267FA7">
        <w:instrText>CalculateTaxes</w:instrText>
      </w:r>
      <w:r w:rsidR="00FB605B">
        <w:instrText xml:space="preserve">" </w:instrText>
      </w:r>
      <w:r w:rsidR="00FB605B">
        <w:rPr>
          <w:rFonts w:ascii="Courier New" w:hAnsi="Courier New" w:cs="Courier New"/>
          <w:sz w:val="16"/>
          <w:szCs w:val="16"/>
        </w:rPr>
        <w:fldChar w:fldCharType="end"/>
      </w:r>
      <w:r w:rsidRPr="00C776DF">
        <w:rPr>
          <w:rFonts w:ascii="Courier New" w:hAnsi="Courier New" w:cs="Courier New"/>
          <w:sz w:val="16"/>
          <w:szCs w:val="16"/>
        </w:rPr>
        <w:t>" type="</w:t>
      </w:r>
      <w:proofErr w:type="spellStart"/>
      <w:r w:rsidRPr="00C776DF">
        <w:rPr>
          <w:rFonts w:ascii="Courier New" w:hAnsi="Courier New" w:cs="Courier New"/>
          <w:sz w:val="16"/>
          <w:szCs w:val="16"/>
        </w:rPr>
        <w:t>CalculateTaxes</w:t>
      </w:r>
      <w:proofErr w:type="spellEnd"/>
      <w:r w:rsidRPr="00C776DF">
        <w:rPr>
          <w:rFonts w:ascii="Courier New" w:hAnsi="Courier New" w:cs="Courier New"/>
          <w:sz w:val="16"/>
          <w:szCs w:val="16"/>
        </w:rPr>
        <w:t xml:space="preserve">" </w:t>
      </w:r>
      <w:proofErr w:type="spellStart"/>
      <w:r w:rsidRPr="00C776DF">
        <w:rPr>
          <w:rFonts w:ascii="Courier New" w:hAnsi="Courier New" w:cs="Courier New"/>
          <w:sz w:val="16"/>
          <w:szCs w:val="16"/>
        </w:rPr>
        <w:t>maxOccurs</w:t>
      </w:r>
      <w:proofErr w:type="spellEnd"/>
      <w:r w:rsidRPr="00C776DF">
        <w:rPr>
          <w:rFonts w:ascii="Courier New" w:hAnsi="Courier New" w:cs="Courier New"/>
          <w:sz w:val="16"/>
          <w:szCs w:val="16"/>
        </w:rPr>
        <w:t>="unbounded"/&gt;</w:t>
      </w:r>
    </w:p>
    <w:p w14:paraId="79DBBC6B"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7DD83FB7"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s:extension</w:t>
      </w:r>
      <w:proofErr w:type="spellEnd"/>
      <w:proofErr w:type="gramEnd"/>
      <w:r w:rsidRPr="00C776DF">
        <w:rPr>
          <w:rFonts w:ascii="Courier New" w:hAnsi="Courier New" w:cs="Courier New"/>
          <w:sz w:val="16"/>
          <w:szCs w:val="16"/>
        </w:rPr>
        <w:t>&gt;</w:t>
      </w:r>
    </w:p>
    <w:p w14:paraId="6C115094"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s:complexContent</w:t>
      </w:r>
      <w:proofErr w:type="spellEnd"/>
      <w:proofErr w:type="gramEnd"/>
      <w:r w:rsidRPr="00C776DF">
        <w:rPr>
          <w:rFonts w:ascii="Courier New" w:hAnsi="Courier New" w:cs="Courier New"/>
          <w:sz w:val="16"/>
          <w:szCs w:val="16"/>
        </w:rPr>
        <w:t>&gt;</w:t>
      </w:r>
    </w:p>
    <w:p w14:paraId="6F4D3CC4"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&gt;</w:t>
      </w:r>
    </w:p>
    <w:p w14:paraId="012126EA"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lastRenderedPageBreak/>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CalculateTaxes</w:t>
      </w:r>
      <w:proofErr w:type="spellEnd"/>
      <w:r w:rsidR="00FB605B">
        <w:rPr>
          <w:rFonts w:ascii="Courier New" w:hAnsi="Courier New" w:cs="Courier New"/>
          <w:sz w:val="16"/>
          <w:szCs w:val="16"/>
        </w:rPr>
        <w:fldChar w:fldCharType="begin"/>
      </w:r>
      <w:r w:rsidR="00FB605B">
        <w:instrText xml:space="preserve"> XE "</w:instrText>
      </w:r>
      <w:r w:rsidR="00FB605B" w:rsidRPr="00267FA7">
        <w:instrText>CalculateTaxes</w:instrText>
      </w:r>
      <w:r w:rsidR="00FB605B">
        <w:instrText xml:space="preserve">" </w:instrText>
      </w:r>
      <w:r w:rsidR="00FB605B">
        <w:rPr>
          <w:rFonts w:ascii="Courier New" w:hAnsi="Courier New" w:cs="Courier New"/>
          <w:sz w:val="16"/>
          <w:szCs w:val="16"/>
        </w:rPr>
        <w:fldChar w:fldCharType="end"/>
      </w:r>
      <w:r w:rsidRPr="00C776DF">
        <w:rPr>
          <w:rFonts w:ascii="Courier New" w:hAnsi="Courier New" w:cs="Courier New"/>
          <w:sz w:val="16"/>
          <w:szCs w:val="16"/>
        </w:rPr>
        <w:t>"&gt;</w:t>
      </w:r>
    </w:p>
    <w:p w14:paraId="6FDE8E49"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480577F6"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invoiceNumber</w:t>
      </w:r>
      <w:proofErr w:type="spellEnd"/>
      <w:r w:rsidRPr="00C776DF">
        <w:rPr>
          <w:rFonts w:ascii="Courier New" w:hAnsi="Courier New" w:cs="Courier New"/>
          <w:sz w:val="16"/>
          <w:szCs w:val="16"/>
        </w:rPr>
        <w:t xml:space="preserve">" type="s:string" </w:t>
      </w:r>
      <w:proofErr w:type="spellStart"/>
      <w:r w:rsidRPr="00C776DF">
        <w:rPr>
          <w:rFonts w:ascii="Courier New" w:hAnsi="Courier New" w:cs="Courier New"/>
          <w:sz w:val="16"/>
          <w:szCs w:val="16"/>
        </w:rPr>
        <w:t>nillable</w:t>
      </w:r>
      <w:proofErr w:type="spellEnd"/>
      <w:r w:rsidRPr="00C776DF">
        <w:rPr>
          <w:rFonts w:ascii="Courier New" w:hAnsi="Courier New" w:cs="Courier New"/>
          <w:sz w:val="16"/>
          <w:szCs w:val="16"/>
        </w:rPr>
        <w:t>="true" minOccurs="0"/&gt;</w:t>
      </w:r>
    </w:p>
    <w:p w14:paraId="14D7FDE6"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invoiceAmount</w:t>
      </w:r>
      <w:proofErr w:type="spellEnd"/>
      <w:r w:rsidRPr="00C776DF">
        <w:rPr>
          <w:rFonts w:ascii="Courier New" w:hAnsi="Courier New" w:cs="Courier New"/>
          <w:sz w:val="16"/>
          <w:szCs w:val="16"/>
        </w:rPr>
        <w:t>" type="s:string"/&gt;</w:t>
      </w:r>
    </w:p>
    <w:p w14:paraId="3D3418C0"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invoiceType</w:t>
      </w:r>
      <w:proofErr w:type="spellEnd"/>
      <w:r w:rsidRPr="00C776DF">
        <w:rPr>
          <w:rFonts w:ascii="Courier New" w:hAnsi="Courier New" w:cs="Courier New"/>
          <w:sz w:val="16"/>
          <w:szCs w:val="16"/>
        </w:rPr>
        <w:t>" type="s:string"/&gt;</w:t>
      </w:r>
    </w:p>
    <w:p w14:paraId="12A6606F"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forEstimateOnly</w:t>
      </w:r>
      <w:proofErr w:type="spellEnd"/>
      <w:r w:rsidRPr="00C776DF">
        <w:rPr>
          <w:rFonts w:ascii="Courier New" w:hAnsi="Courier New" w:cs="Courier New"/>
          <w:sz w:val="16"/>
          <w:szCs w:val="16"/>
        </w:rPr>
        <w:t xml:space="preserve">" type="s:string" </w:t>
      </w:r>
      <w:proofErr w:type="spellStart"/>
      <w:r w:rsidRPr="00C776DF">
        <w:rPr>
          <w:rFonts w:ascii="Courier New" w:hAnsi="Courier New" w:cs="Courier New"/>
          <w:sz w:val="16"/>
          <w:szCs w:val="16"/>
        </w:rPr>
        <w:t>nillable</w:t>
      </w:r>
      <w:proofErr w:type="spellEnd"/>
      <w:r w:rsidRPr="00C776DF">
        <w:rPr>
          <w:rFonts w:ascii="Courier New" w:hAnsi="Courier New" w:cs="Courier New"/>
          <w:sz w:val="16"/>
          <w:szCs w:val="16"/>
        </w:rPr>
        <w:t>="true" minOccurs="0"/&gt;</w:t>
      </w:r>
    </w:p>
    <w:p w14:paraId="13CE3E45"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countryCode</w:t>
      </w:r>
      <w:proofErr w:type="spellEnd"/>
      <w:r w:rsidRPr="00C776DF">
        <w:rPr>
          <w:rFonts w:ascii="Courier New" w:hAnsi="Courier New" w:cs="Courier New"/>
          <w:sz w:val="16"/>
          <w:szCs w:val="16"/>
        </w:rPr>
        <w:t xml:space="preserve">" type="s:string" </w:t>
      </w:r>
      <w:proofErr w:type="spellStart"/>
      <w:r w:rsidRPr="00C776DF">
        <w:rPr>
          <w:rFonts w:ascii="Courier New" w:hAnsi="Courier New" w:cs="Courier New"/>
          <w:sz w:val="16"/>
          <w:szCs w:val="16"/>
        </w:rPr>
        <w:t>nillable</w:t>
      </w:r>
      <w:proofErr w:type="spellEnd"/>
      <w:r w:rsidRPr="00C776DF">
        <w:rPr>
          <w:rFonts w:ascii="Courier New" w:hAnsi="Courier New" w:cs="Courier New"/>
          <w:sz w:val="16"/>
          <w:szCs w:val="16"/>
        </w:rPr>
        <w:t>="true" minOccurs="0"/&gt;</w:t>
      </w:r>
    </w:p>
    <w:p w14:paraId="6A379C87"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shipToAddress</w:t>
      </w:r>
      <w:proofErr w:type="spellEnd"/>
      <w:r w:rsidRPr="00C776DF">
        <w:rPr>
          <w:rFonts w:ascii="Courier New" w:hAnsi="Courier New" w:cs="Courier New"/>
          <w:sz w:val="16"/>
          <w:szCs w:val="16"/>
        </w:rPr>
        <w:t>" type="Address"/&gt;</w:t>
      </w:r>
    </w:p>
    <w:p w14:paraId="727CE179"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shipFromAddress</w:t>
      </w:r>
      <w:proofErr w:type="spellEnd"/>
      <w:r w:rsidRPr="00C776DF">
        <w:rPr>
          <w:rFonts w:ascii="Courier New" w:hAnsi="Courier New" w:cs="Courier New"/>
          <w:sz w:val="16"/>
          <w:szCs w:val="16"/>
        </w:rPr>
        <w:t xml:space="preserve">" type="Address" </w:t>
      </w:r>
      <w:proofErr w:type="spellStart"/>
      <w:r w:rsidRPr="00C776DF">
        <w:rPr>
          <w:rFonts w:ascii="Courier New" w:hAnsi="Courier New" w:cs="Courier New"/>
          <w:sz w:val="16"/>
          <w:szCs w:val="16"/>
        </w:rPr>
        <w:t>nillable</w:t>
      </w:r>
      <w:proofErr w:type="spellEnd"/>
      <w:r w:rsidRPr="00C776DF">
        <w:rPr>
          <w:rFonts w:ascii="Courier New" w:hAnsi="Courier New" w:cs="Courier New"/>
          <w:sz w:val="16"/>
          <w:szCs w:val="16"/>
        </w:rPr>
        <w:t>="true" minOccurs="0"/&gt;</w:t>
      </w:r>
    </w:p>
    <w:p w14:paraId="3BE2D784"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orderToAddress</w:t>
      </w:r>
      <w:proofErr w:type="spellEnd"/>
      <w:r w:rsidRPr="00C776DF">
        <w:rPr>
          <w:rFonts w:ascii="Courier New" w:hAnsi="Courier New" w:cs="Courier New"/>
          <w:sz w:val="16"/>
          <w:szCs w:val="16"/>
        </w:rPr>
        <w:t xml:space="preserve">" type="Address" </w:t>
      </w:r>
      <w:proofErr w:type="spellStart"/>
      <w:r w:rsidRPr="00C776DF">
        <w:rPr>
          <w:rFonts w:ascii="Courier New" w:hAnsi="Courier New" w:cs="Courier New"/>
          <w:sz w:val="16"/>
          <w:szCs w:val="16"/>
        </w:rPr>
        <w:t>nillable</w:t>
      </w:r>
      <w:proofErr w:type="spellEnd"/>
      <w:r w:rsidRPr="00C776DF">
        <w:rPr>
          <w:rFonts w:ascii="Courier New" w:hAnsi="Courier New" w:cs="Courier New"/>
          <w:sz w:val="16"/>
          <w:szCs w:val="16"/>
        </w:rPr>
        <w:t>="true" minOccurs="0"/&gt;</w:t>
      </w:r>
    </w:p>
    <w:p w14:paraId="0872C6D6"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3642B817"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&gt;</w:t>
      </w:r>
    </w:p>
    <w:p w14:paraId="389D149C"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 xml:space="preserve"> name="Address"&gt;</w:t>
      </w:r>
    </w:p>
    <w:p w14:paraId="7D2C7EBB"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2F06D8E0"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name="addressLine1" type="s:string" </w:t>
      </w:r>
      <w:proofErr w:type="spellStart"/>
      <w:r w:rsidRPr="00C776DF">
        <w:rPr>
          <w:rFonts w:ascii="Courier New" w:hAnsi="Courier New" w:cs="Courier New"/>
          <w:sz w:val="16"/>
          <w:szCs w:val="16"/>
        </w:rPr>
        <w:t>nillable</w:t>
      </w:r>
      <w:proofErr w:type="spellEnd"/>
      <w:r w:rsidRPr="00C776DF">
        <w:rPr>
          <w:rFonts w:ascii="Courier New" w:hAnsi="Courier New" w:cs="Courier New"/>
          <w:sz w:val="16"/>
          <w:szCs w:val="16"/>
        </w:rPr>
        <w:t>="true" minOccurs="0"/&gt;</w:t>
      </w:r>
    </w:p>
    <w:p w14:paraId="34BAD67A"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name="addressLine2" type="s:string" </w:t>
      </w:r>
      <w:proofErr w:type="spellStart"/>
      <w:r w:rsidRPr="00C776DF">
        <w:rPr>
          <w:rFonts w:ascii="Courier New" w:hAnsi="Courier New" w:cs="Courier New"/>
          <w:sz w:val="16"/>
          <w:szCs w:val="16"/>
        </w:rPr>
        <w:t>nillable</w:t>
      </w:r>
      <w:proofErr w:type="spellEnd"/>
      <w:r w:rsidRPr="00C776DF">
        <w:rPr>
          <w:rFonts w:ascii="Courier New" w:hAnsi="Courier New" w:cs="Courier New"/>
          <w:sz w:val="16"/>
          <w:szCs w:val="16"/>
        </w:rPr>
        <w:t>="true" minOccurs="0"/&gt;</w:t>
      </w:r>
    </w:p>
    <w:p w14:paraId="7EC2DCA2"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name="city" type="s:string"/&gt;</w:t>
      </w:r>
    </w:p>
    <w:p w14:paraId="14973CA6"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name="state" type="s:string"/&gt;</w:t>
      </w:r>
    </w:p>
    <w:p w14:paraId="08FE6148"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w:t>
      </w:r>
      <w:proofErr w:type="spellStart"/>
      <w:r w:rsidRPr="00C776DF">
        <w:rPr>
          <w:rFonts w:ascii="Courier New" w:hAnsi="Courier New" w:cs="Courier New"/>
          <w:sz w:val="16"/>
          <w:szCs w:val="16"/>
        </w:rPr>
        <w:t>postalCode</w:t>
      </w:r>
      <w:proofErr w:type="spellEnd"/>
      <w:r w:rsidRPr="00C776DF">
        <w:rPr>
          <w:rFonts w:ascii="Courier New" w:hAnsi="Courier New" w:cs="Courier New"/>
          <w:sz w:val="16"/>
          <w:szCs w:val="16"/>
        </w:rPr>
        <w:t>" type="s:string"/&gt;</w:t>
      </w:r>
    </w:p>
    <w:p w14:paraId="21E6CABE"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s:element</w:t>
      </w:r>
      <w:proofErr w:type="spellEnd"/>
      <w:proofErr w:type="gramEnd"/>
      <w:r w:rsidRPr="00C776DF">
        <w:rPr>
          <w:rFonts w:ascii="Courier New" w:hAnsi="Courier New" w:cs="Courier New"/>
          <w:sz w:val="16"/>
          <w:szCs w:val="16"/>
        </w:rPr>
        <w:t xml:space="preserve"> name="country" type="s:string" </w:t>
      </w:r>
      <w:proofErr w:type="spellStart"/>
      <w:r w:rsidRPr="00C776DF">
        <w:rPr>
          <w:rFonts w:ascii="Courier New" w:hAnsi="Courier New" w:cs="Courier New"/>
          <w:sz w:val="16"/>
          <w:szCs w:val="16"/>
        </w:rPr>
        <w:t>nillable</w:t>
      </w:r>
      <w:proofErr w:type="spellEnd"/>
      <w:r w:rsidRPr="00C776DF">
        <w:rPr>
          <w:rFonts w:ascii="Courier New" w:hAnsi="Courier New" w:cs="Courier New"/>
          <w:sz w:val="16"/>
          <w:szCs w:val="16"/>
        </w:rPr>
        <w:t>="true" minOccurs="0"/&gt;</w:t>
      </w:r>
    </w:p>
    <w:p w14:paraId="2DFCAEB8"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s:sequence</w:t>
      </w:r>
      <w:proofErr w:type="spellEnd"/>
      <w:proofErr w:type="gramEnd"/>
      <w:r w:rsidRPr="00C776DF">
        <w:rPr>
          <w:rFonts w:ascii="Courier New" w:hAnsi="Courier New" w:cs="Courier New"/>
          <w:sz w:val="16"/>
          <w:szCs w:val="16"/>
        </w:rPr>
        <w:t>&gt;</w:t>
      </w:r>
    </w:p>
    <w:p w14:paraId="51C79E90" w14:textId="77777777" w:rsidR="00383ED8" w:rsidRPr="00C776DF" w:rsidRDefault="00383ED8" w:rsidP="00383ED8">
      <w:pPr>
        <w:autoSpaceDE w:val="0"/>
        <w:autoSpaceDN w:val="0"/>
        <w:adjustRightInd w:val="0"/>
        <w:rPr>
          <w:rFonts w:ascii="Courier New" w:hAnsi="Courier New" w:cs="Courier New"/>
          <w:sz w:val="16"/>
          <w:szCs w:val="16"/>
        </w:rPr>
      </w:pPr>
      <w:r w:rsidRPr="00C776DF">
        <w:rPr>
          <w:rFonts w:ascii="Courier New" w:hAnsi="Courier New" w:cs="Courier New"/>
          <w:sz w:val="16"/>
          <w:szCs w:val="16"/>
        </w:rPr>
        <w:tab/>
        <w:t>&lt;/</w:t>
      </w:r>
      <w:proofErr w:type="spellStart"/>
      <w:proofErr w:type="gramStart"/>
      <w:r w:rsidRPr="00C776DF">
        <w:rPr>
          <w:rFonts w:ascii="Courier New" w:hAnsi="Courier New" w:cs="Courier New"/>
          <w:sz w:val="16"/>
          <w:szCs w:val="16"/>
        </w:rPr>
        <w:t>s:complexType</w:t>
      </w:r>
      <w:proofErr w:type="spellEnd"/>
      <w:proofErr w:type="gramEnd"/>
      <w:r w:rsidRPr="00C776DF">
        <w:rPr>
          <w:rFonts w:ascii="Courier New" w:hAnsi="Courier New" w:cs="Courier New"/>
          <w:sz w:val="16"/>
          <w:szCs w:val="16"/>
        </w:rPr>
        <w:t>&gt;</w:t>
      </w:r>
    </w:p>
    <w:p w14:paraId="721ACC5B" w14:textId="77777777" w:rsidR="00383ED8" w:rsidRDefault="00383ED8" w:rsidP="00383ED8">
      <w:pPr>
        <w:rPr>
          <w:rFonts w:ascii="Courier New" w:hAnsi="Courier New" w:cs="Courier New"/>
          <w:sz w:val="16"/>
          <w:szCs w:val="16"/>
        </w:rPr>
      </w:pPr>
      <w:r w:rsidRPr="00C776DF">
        <w:rPr>
          <w:rFonts w:ascii="Courier New" w:hAnsi="Courier New" w:cs="Courier New"/>
          <w:sz w:val="16"/>
          <w:szCs w:val="16"/>
        </w:rPr>
        <w:t>&lt;/</w:t>
      </w:r>
      <w:proofErr w:type="spellStart"/>
      <w:proofErr w:type="gramStart"/>
      <w:r w:rsidRPr="00C776DF">
        <w:rPr>
          <w:rFonts w:ascii="Courier New" w:hAnsi="Courier New" w:cs="Courier New"/>
          <w:sz w:val="16"/>
          <w:szCs w:val="16"/>
        </w:rPr>
        <w:t>s:schema</w:t>
      </w:r>
      <w:proofErr w:type="spellEnd"/>
      <w:proofErr w:type="gramEnd"/>
      <w:r w:rsidRPr="00C776DF">
        <w:rPr>
          <w:rFonts w:ascii="Courier New" w:hAnsi="Courier New" w:cs="Courier New"/>
          <w:sz w:val="16"/>
          <w:szCs w:val="16"/>
        </w:rPr>
        <w:t>&gt;</w:t>
      </w:r>
    </w:p>
    <w:p w14:paraId="091EBB4B" w14:textId="77777777" w:rsidR="00C776DF" w:rsidRPr="00C776DF" w:rsidRDefault="00C776DF" w:rsidP="00383ED8">
      <w:pPr>
        <w:rPr>
          <w:rFonts w:ascii="Courier New" w:hAnsi="Courier New" w:cs="Courier New"/>
          <w:sz w:val="16"/>
          <w:szCs w:val="16"/>
        </w:rPr>
      </w:pPr>
    </w:p>
    <w:p w14:paraId="7B03E603" w14:textId="77777777" w:rsidR="00383ED8" w:rsidRPr="008301EB" w:rsidRDefault="00202F8C" w:rsidP="00D068B3">
      <w:pPr>
        <w:pStyle w:val="Heading4"/>
      </w:pPr>
      <w:bookmarkStart w:id="96" w:name="_Ref307232359"/>
      <w:proofErr w:type="spellStart"/>
      <w:r>
        <w:t>CalculateTaxes</w:t>
      </w:r>
      <w:r w:rsidR="00383ED8" w:rsidRPr="008301EB">
        <w:t>Response</w:t>
      </w:r>
      <w:proofErr w:type="spellEnd"/>
    </w:p>
    <w:p w14:paraId="5F9C0304" w14:textId="77777777" w:rsidR="00383ED8" w:rsidRDefault="00383ED8" w:rsidP="00383ED8">
      <w:r>
        <w:t>The XML schema</w:t>
      </w:r>
      <w:r w:rsidR="00887A0D">
        <w:fldChar w:fldCharType="begin"/>
      </w:r>
      <w:r w:rsidR="00887A0D">
        <w:instrText xml:space="preserve"> XE "</w:instrText>
      </w:r>
      <w:r w:rsidR="00887A0D" w:rsidRPr="00856FAE">
        <w:instrText>XML schema</w:instrText>
      </w:r>
      <w:r w:rsidR="00887A0D">
        <w:instrText xml:space="preserve">" </w:instrText>
      </w:r>
      <w:r w:rsidR="00887A0D">
        <w:fldChar w:fldCharType="end"/>
      </w:r>
      <w:r>
        <w:t xml:space="preserve"> for the API is shown below.</w:t>
      </w:r>
    </w:p>
    <w:p w14:paraId="7F2C8917" w14:textId="77777777" w:rsidR="00E97FDC" w:rsidRDefault="00E97FDC" w:rsidP="00383ED8">
      <w:pPr>
        <w:autoSpaceDE w:val="0"/>
        <w:autoSpaceDN w:val="0"/>
        <w:adjustRightInd w:val="0"/>
        <w:rPr>
          <w:rFonts w:ascii="Courier New" w:hAnsi="Courier New" w:cs="Courier New"/>
          <w:sz w:val="16"/>
          <w:szCs w:val="16"/>
        </w:rPr>
      </w:pPr>
    </w:p>
    <w:p w14:paraId="6A9432FC"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&lt;?xml version="1.0" encoding="UTF-8"?&gt;</w:t>
      </w:r>
    </w:p>
    <w:p w14:paraId="5274E2A9" w14:textId="77777777" w:rsidR="00383ED8" w:rsidRPr="00E97FDC" w:rsidRDefault="00383ED8" w:rsidP="00383ED8">
      <w:pPr>
        <w:autoSpaceDE w:val="0"/>
        <w:autoSpaceDN w:val="0"/>
        <w:adjustRightInd w:val="0"/>
        <w:rPr>
          <w:rFonts w:ascii="Courier New" w:hAnsi="Courier New" w:cs="Courier New"/>
          <w:sz w:val="16"/>
          <w:szCs w:val="16"/>
        </w:rPr>
      </w:pPr>
    </w:p>
    <w:p w14:paraId="6928438F"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&lt;</w:t>
      </w:r>
      <w:proofErr w:type="spellStart"/>
      <w:proofErr w:type="gramStart"/>
      <w:r w:rsidRPr="00E97FDC">
        <w:rPr>
          <w:rFonts w:ascii="Courier New" w:hAnsi="Courier New" w:cs="Courier New"/>
          <w:sz w:val="16"/>
          <w:szCs w:val="16"/>
        </w:rPr>
        <w:t>s:schema</w:t>
      </w:r>
      <w:proofErr w:type="spellEnd"/>
      <w:proofErr w:type="gramEnd"/>
      <w:r w:rsidRPr="00E97FDC">
        <w:rPr>
          <w:rFonts w:ascii="Courier New" w:hAnsi="Courier New" w:cs="Courier New"/>
          <w:sz w:val="16"/>
          <w:szCs w:val="16"/>
        </w:rPr>
        <w:t xml:space="preserve"> </w:t>
      </w:r>
      <w:proofErr w:type="spellStart"/>
      <w:r w:rsidRPr="00E97FDC">
        <w:rPr>
          <w:rFonts w:ascii="Courier New" w:hAnsi="Courier New" w:cs="Courier New"/>
          <w:sz w:val="16"/>
          <w:szCs w:val="16"/>
        </w:rPr>
        <w:t>xmlns:s</w:t>
      </w:r>
      <w:proofErr w:type="spellEnd"/>
      <w:r w:rsidRPr="00E97FDC">
        <w:rPr>
          <w:rFonts w:ascii="Courier New" w:hAnsi="Courier New" w:cs="Courier New"/>
          <w:sz w:val="16"/>
          <w:szCs w:val="16"/>
        </w:rPr>
        <w:t>="http://www.w3.org/2001/XMLSchema"</w:t>
      </w:r>
    </w:p>
    <w:p w14:paraId="48B4C0CE"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t xml:space="preserve"> </w:t>
      </w:r>
      <w:proofErr w:type="gramStart"/>
      <w:r w:rsidRPr="00E97FDC">
        <w:rPr>
          <w:rFonts w:ascii="Courier New" w:hAnsi="Courier New" w:cs="Courier New"/>
          <w:sz w:val="16"/>
          <w:szCs w:val="16"/>
        </w:rPr>
        <w:t>xmlns:s</w:t>
      </w:r>
      <w:proofErr w:type="gramEnd"/>
      <w:r w:rsidRPr="00E97FDC">
        <w:rPr>
          <w:rFonts w:ascii="Courier New" w:hAnsi="Courier New" w:cs="Courier New"/>
          <w:sz w:val="16"/>
          <w:szCs w:val="16"/>
        </w:rPr>
        <w:t>1="http://services.asurion.com/schemas/Finance/1.0.0"</w:t>
      </w:r>
    </w:p>
    <w:p w14:paraId="59558257"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t xml:space="preserve"> xmlns="http://services.asurion.com/schemas/Finance/CalculateTaxesResponse/1.1"</w:t>
      </w:r>
    </w:p>
    <w:p w14:paraId="407625D6"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t xml:space="preserve"> </w:t>
      </w:r>
      <w:proofErr w:type="gramStart"/>
      <w:r w:rsidRPr="00E97FDC">
        <w:rPr>
          <w:rFonts w:ascii="Courier New" w:hAnsi="Courier New" w:cs="Courier New"/>
          <w:sz w:val="16"/>
          <w:szCs w:val="16"/>
        </w:rPr>
        <w:t>xmlns:tns</w:t>
      </w:r>
      <w:proofErr w:type="gramEnd"/>
      <w:r w:rsidRPr="00E97FDC">
        <w:rPr>
          <w:rFonts w:ascii="Courier New" w:hAnsi="Courier New" w:cs="Courier New"/>
          <w:sz w:val="16"/>
          <w:szCs w:val="16"/>
        </w:rPr>
        <w:t>="http://services.asurion.com/schemas/AsurionCanonicalModel/2.0.0"</w:t>
      </w:r>
    </w:p>
    <w:p w14:paraId="0F96619B"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t xml:space="preserve"> targetNamespace="http://services.asurion.com/schemas/Finance/CalculateTaxesResponse/1.1"</w:t>
      </w:r>
    </w:p>
    <w:p w14:paraId="172B2924"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t xml:space="preserve"> </w:t>
      </w:r>
      <w:proofErr w:type="spellStart"/>
      <w:r w:rsidRPr="00E97FDC">
        <w:rPr>
          <w:rFonts w:ascii="Courier New" w:hAnsi="Courier New" w:cs="Courier New"/>
          <w:sz w:val="16"/>
          <w:szCs w:val="16"/>
        </w:rPr>
        <w:t>elementFormDefault</w:t>
      </w:r>
      <w:proofErr w:type="spellEnd"/>
      <w:r w:rsidRPr="00E97FDC">
        <w:rPr>
          <w:rFonts w:ascii="Courier New" w:hAnsi="Courier New" w:cs="Courier New"/>
          <w:sz w:val="16"/>
          <w:szCs w:val="16"/>
        </w:rPr>
        <w:t>="qualified"</w:t>
      </w:r>
    </w:p>
    <w:p w14:paraId="6DD5F589"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t xml:space="preserve"> </w:t>
      </w:r>
      <w:proofErr w:type="spellStart"/>
      <w:r w:rsidRPr="00E97FDC">
        <w:rPr>
          <w:rFonts w:ascii="Courier New" w:hAnsi="Courier New" w:cs="Courier New"/>
          <w:sz w:val="16"/>
          <w:szCs w:val="16"/>
        </w:rPr>
        <w:t>attributeFormDefault</w:t>
      </w:r>
      <w:proofErr w:type="spellEnd"/>
      <w:r w:rsidRPr="00E97FDC">
        <w:rPr>
          <w:rFonts w:ascii="Courier New" w:hAnsi="Courier New" w:cs="Courier New"/>
          <w:sz w:val="16"/>
          <w:szCs w:val="16"/>
        </w:rPr>
        <w:t>="unqualified"&gt;</w:t>
      </w:r>
    </w:p>
    <w:p w14:paraId="44397019"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s:import</w:t>
      </w:r>
      <w:proofErr w:type="spellEnd"/>
      <w:proofErr w:type="gramEnd"/>
      <w:r w:rsidRPr="00E97FDC">
        <w:rPr>
          <w:rFonts w:ascii="Courier New" w:hAnsi="Courier New" w:cs="Courier New"/>
          <w:sz w:val="16"/>
          <w:szCs w:val="16"/>
        </w:rPr>
        <w:t xml:space="preserve"> namespace="http://services.asurion.com/schemas/AsurionCanonicalModel/2.0.0" </w:t>
      </w:r>
      <w:proofErr w:type="spellStart"/>
      <w:r w:rsidRPr="00E97FDC">
        <w:rPr>
          <w:rFonts w:ascii="Courier New" w:hAnsi="Courier New" w:cs="Courier New"/>
          <w:sz w:val="16"/>
          <w:szCs w:val="16"/>
        </w:rPr>
        <w:t>schemaLocation</w:t>
      </w:r>
      <w:proofErr w:type="spellEnd"/>
      <w:r w:rsidRPr="00E97FDC">
        <w:rPr>
          <w:rFonts w:ascii="Courier New" w:hAnsi="Courier New" w:cs="Courier New"/>
          <w:sz w:val="16"/>
          <w:szCs w:val="16"/>
        </w:rPr>
        <w:t>="AsurionCanonicalModel.xsd"/&gt;</w:t>
      </w:r>
    </w:p>
    <w:p w14:paraId="6A8E3523" w14:textId="77777777" w:rsidR="00383ED8" w:rsidRPr="00E97FDC" w:rsidRDefault="00383ED8" w:rsidP="00383ED8">
      <w:pPr>
        <w:autoSpaceDE w:val="0"/>
        <w:autoSpaceDN w:val="0"/>
        <w:adjustRightInd w:val="0"/>
        <w:rPr>
          <w:rFonts w:ascii="Courier New" w:hAnsi="Courier New" w:cs="Courier New"/>
          <w:sz w:val="16"/>
          <w:szCs w:val="16"/>
        </w:rPr>
      </w:pPr>
    </w:p>
    <w:p w14:paraId="6C99798C"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proofErr w:type="gramStart"/>
      <w:r w:rsidRPr="00E97FDC">
        <w:rPr>
          <w:rFonts w:ascii="Courier New" w:hAnsi="Courier New" w:cs="Courier New"/>
          <w:sz w:val="16"/>
          <w:szCs w:val="16"/>
        </w:rPr>
        <w:t>&lt;!--</w:t>
      </w:r>
      <w:proofErr w:type="gramEnd"/>
      <w:r w:rsidRPr="00E97FDC">
        <w:rPr>
          <w:rFonts w:ascii="Courier New" w:hAnsi="Courier New" w:cs="Courier New"/>
          <w:sz w:val="16"/>
          <w:szCs w:val="16"/>
        </w:rPr>
        <w:t>s:import namespace="http://services.asurion.com/schemas/Finance/1.0.0" schemaLocation="../../../SharedResources/Schemas/Common/FinanceModel.xsd"/--&gt;</w:t>
      </w:r>
    </w:p>
    <w:p w14:paraId="56D8D709"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CalculateTaxesResponse</w:t>
      </w:r>
      <w:proofErr w:type="spellEnd"/>
      <w:r w:rsidRPr="00E97FDC">
        <w:rPr>
          <w:rFonts w:ascii="Courier New" w:hAnsi="Courier New" w:cs="Courier New"/>
          <w:sz w:val="16"/>
          <w:szCs w:val="16"/>
        </w:rPr>
        <w:t>" type="</w:t>
      </w:r>
      <w:proofErr w:type="spellStart"/>
      <w:r w:rsidRPr="00E97FDC">
        <w:rPr>
          <w:rFonts w:ascii="Courier New" w:hAnsi="Courier New" w:cs="Courier New"/>
          <w:sz w:val="16"/>
          <w:szCs w:val="16"/>
        </w:rPr>
        <w:t>CalculateTaxesResponse</w:t>
      </w:r>
      <w:proofErr w:type="spellEnd"/>
      <w:r w:rsidRPr="00E97FDC">
        <w:rPr>
          <w:rFonts w:ascii="Courier New" w:hAnsi="Courier New" w:cs="Courier New"/>
          <w:sz w:val="16"/>
          <w:szCs w:val="16"/>
        </w:rPr>
        <w:t>"/&gt;</w:t>
      </w:r>
    </w:p>
    <w:p w14:paraId="57BE52C1"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s:complexType</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CalculateTaxesResponse</w:t>
      </w:r>
      <w:proofErr w:type="spellEnd"/>
      <w:r w:rsidRPr="00E97FDC">
        <w:rPr>
          <w:rFonts w:ascii="Courier New" w:hAnsi="Courier New" w:cs="Courier New"/>
          <w:sz w:val="16"/>
          <w:szCs w:val="16"/>
        </w:rPr>
        <w:t>"&gt;</w:t>
      </w:r>
    </w:p>
    <w:p w14:paraId="3B7991D3"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s:complexContent</w:t>
      </w:r>
      <w:proofErr w:type="spellEnd"/>
      <w:proofErr w:type="gramEnd"/>
      <w:r w:rsidRPr="00E97FDC">
        <w:rPr>
          <w:rFonts w:ascii="Courier New" w:hAnsi="Courier New" w:cs="Courier New"/>
          <w:sz w:val="16"/>
          <w:szCs w:val="16"/>
        </w:rPr>
        <w:t>&gt;</w:t>
      </w:r>
    </w:p>
    <w:p w14:paraId="41DC3214"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s:extension</w:t>
      </w:r>
      <w:proofErr w:type="spellEnd"/>
      <w:proofErr w:type="gramEnd"/>
      <w:r w:rsidRPr="00E97FDC">
        <w:rPr>
          <w:rFonts w:ascii="Courier New" w:hAnsi="Courier New" w:cs="Courier New"/>
          <w:sz w:val="16"/>
          <w:szCs w:val="16"/>
        </w:rPr>
        <w:t xml:space="preserve"> base="</w:t>
      </w:r>
      <w:proofErr w:type="spellStart"/>
      <w:r w:rsidRPr="00E97FDC">
        <w:rPr>
          <w:rFonts w:ascii="Courier New" w:hAnsi="Courier New" w:cs="Courier New"/>
          <w:sz w:val="16"/>
          <w:szCs w:val="16"/>
        </w:rPr>
        <w:t>tns:BaseResponse</w:t>
      </w:r>
      <w:proofErr w:type="spellEnd"/>
      <w:r w:rsidR="00887A0D">
        <w:rPr>
          <w:rFonts w:ascii="Courier New" w:hAnsi="Courier New" w:cs="Courier New"/>
          <w:sz w:val="16"/>
          <w:szCs w:val="16"/>
        </w:rPr>
        <w:fldChar w:fldCharType="begin"/>
      </w:r>
      <w:r w:rsidR="00887A0D">
        <w:instrText xml:space="preserve"> XE "</w:instrText>
      </w:r>
      <w:r w:rsidR="00887A0D" w:rsidRPr="00817B5B">
        <w:instrText>BaseResponse</w:instrText>
      </w:r>
      <w:r w:rsidR="00887A0D">
        <w:instrText xml:space="preserve">" </w:instrText>
      </w:r>
      <w:r w:rsidR="00887A0D">
        <w:rPr>
          <w:rFonts w:ascii="Courier New" w:hAnsi="Courier New" w:cs="Courier New"/>
          <w:sz w:val="16"/>
          <w:szCs w:val="16"/>
        </w:rPr>
        <w:fldChar w:fldCharType="end"/>
      </w:r>
      <w:r w:rsidRPr="00E97FDC">
        <w:rPr>
          <w:rFonts w:ascii="Courier New" w:hAnsi="Courier New" w:cs="Courier New"/>
          <w:sz w:val="16"/>
          <w:szCs w:val="16"/>
        </w:rPr>
        <w:t>"&gt;</w:t>
      </w:r>
    </w:p>
    <w:p w14:paraId="377A0EB8"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s:sequence</w:t>
      </w:r>
      <w:proofErr w:type="spellEnd"/>
      <w:proofErr w:type="gramEnd"/>
      <w:r w:rsidRPr="00E97FDC">
        <w:rPr>
          <w:rFonts w:ascii="Courier New" w:hAnsi="Courier New" w:cs="Courier New"/>
          <w:sz w:val="16"/>
          <w:szCs w:val="16"/>
        </w:rPr>
        <w:t>&gt;</w:t>
      </w:r>
    </w:p>
    <w:p w14:paraId="6093806F"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CalculateTaxesResult</w:t>
      </w:r>
      <w:proofErr w:type="spellEnd"/>
      <w:r w:rsidRPr="00E97FDC">
        <w:rPr>
          <w:rFonts w:ascii="Courier New" w:hAnsi="Courier New" w:cs="Courier New"/>
          <w:sz w:val="16"/>
          <w:szCs w:val="16"/>
        </w:rPr>
        <w:t>" type="</w:t>
      </w:r>
      <w:proofErr w:type="spellStart"/>
      <w:r w:rsidRPr="00E97FDC">
        <w:rPr>
          <w:rFonts w:ascii="Courier New" w:hAnsi="Courier New" w:cs="Courier New"/>
          <w:sz w:val="16"/>
          <w:szCs w:val="16"/>
        </w:rPr>
        <w:t>CalculateTaxesResult</w:t>
      </w:r>
      <w:proofErr w:type="spellEnd"/>
      <w:r w:rsidRPr="00E97FDC">
        <w:rPr>
          <w:rFonts w:ascii="Courier New" w:hAnsi="Courier New" w:cs="Courier New"/>
          <w:sz w:val="16"/>
          <w:szCs w:val="16"/>
        </w:rPr>
        <w:t xml:space="preserve">" </w:t>
      </w:r>
      <w:proofErr w:type="spellStart"/>
      <w:r w:rsidRPr="00E97FDC">
        <w:rPr>
          <w:rFonts w:ascii="Courier New" w:hAnsi="Courier New" w:cs="Courier New"/>
          <w:sz w:val="16"/>
          <w:szCs w:val="16"/>
        </w:rPr>
        <w:t>maxOccurs</w:t>
      </w:r>
      <w:proofErr w:type="spellEnd"/>
      <w:r w:rsidRPr="00E97FDC">
        <w:rPr>
          <w:rFonts w:ascii="Courier New" w:hAnsi="Courier New" w:cs="Courier New"/>
          <w:sz w:val="16"/>
          <w:szCs w:val="16"/>
        </w:rPr>
        <w:t>="unbounded"/&gt;</w:t>
      </w:r>
    </w:p>
    <w:p w14:paraId="15B30921"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s:sequence</w:t>
      </w:r>
      <w:proofErr w:type="spellEnd"/>
      <w:proofErr w:type="gramEnd"/>
      <w:r w:rsidRPr="00E97FDC">
        <w:rPr>
          <w:rFonts w:ascii="Courier New" w:hAnsi="Courier New" w:cs="Courier New"/>
          <w:sz w:val="16"/>
          <w:szCs w:val="16"/>
        </w:rPr>
        <w:t>&gt;</w:t>
      </w:r>
    </w:p>
    <w:p w14:paraId="1071F28F"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s:extension</w:t>
      </w:r>
      <w:proofErr w:type="spellEnd"/>
      <w:proofErr w:type="gramEnd"/>
      <w:r w:rsidRPr="00E97FDC">
        <w:rPr>
          <w:rFonts w:ascii="Courier New" w:hAnsi="Courier New" w:cs="Courier New"/>
          <w:sz w:val="16"/>
          <w:szCs w:val="16"/>
        </w:rPr>
        <w:t>&gt;</w:t>
      </w:r>
    </w:p>
    <w:p w14:paraId="7E731AEE"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s:complexContent</w:t>
      </w:r>
      <w:proofErr w:type="spellEnd"/>
      <w:proofErr w:type="gramEnd"/>
      <w:r w:rsidRPr="00E97FDC">
        <w:rPr>
          <w:rFonts w:ascii="Courier New" w:hAnsi="Courier New" w:cs="Courier New"/>
          <w:sz w:val="16"/>
          <w:szCs w:val="16"/>
        </w:rPr>
        <w:t>&gt;</w:t>
      </w:r>
    </w:p>
    <w:p w14:paraId="20DD2B80"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s:complexType</w:t>
      </w:r>
      <w:proofErr w:type="spellEnd"/>
      <w:proofErr w:type="gramEnd"/>
      <w:r w:rsidRPr="00E97FDC">
        <w:rPr>
          <w:rFonts w:ascii="Courier New" w:hAnsi="Courier New" w:cs="Courier New"/>
          <w:sz w:val="16"/>
          <w:szCs w:val="16"/>
        </w:rPr>
        <w:t>&gt;</w:t>
      </w:r>
    </w:p>
    <w:p w14:paraId="5FDA9DE5"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s:complexType</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CalculateTaxesResult</w:t>
      </w:r>
      <w:proofErr w:type="spellEnd"/>
      <w:r w:rsidRPr="00E97FDC">
        <w:rPr>
          <w:rFonts w:ascii="Courier New" w:hAnsi="Courier New" w:cs="Courier New"/>
          <w:sz w:val="16"/>
          <w:szCs w:val="16"/>
        </w:rPr>
        <w:t>"&gt;</w:t>
      </w:r>
    </w:p>
    <w:p w14:paraId="60E85692"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s:sequence</w:t>
      </w:r>
      <w:proofErr w:type="spellEnd"/>
      <w:proofErr w:type="gramEnd"/>
      <w:r w:rsidRPr="00E97FDC">
        <w:rPr>
          <w:rFonts w:ascii="Courier New" w:hAnsi="Courier New" w:cs="Courier New"/>
          <w:sz w:val="16"/>
          <w:szCs w:val="16"/>
        </w:rPr>
        <w:t>&gt;</w:t>
      </w:r>
    </w:p>
    <w:p w14:paraId="4C4E0CF5"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returnCode</w:t>
      </w:r>
      <w:proofErr w:type="spellEnd"/>
      <w:r w:rsidRPr="00E97FDC">
        <w:rPr>
          <w:rFonts w:ascii="Courier New" w:hAnsi="Courier New" w:cs="Courier New"/>
          <w:sz w:val="16"/>
          <w:szCs w:val="16"/>
        </w:rPr>
        <w:t>" type="s:string"/&gt;</w:t>
      </w:r>
    </w:p>
    <w:p w14:paraId="6953FEC0"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returnMessage</w:t>
      </w:r>
      <w:proofErr w:type="spellEnd"/>
      <w:r w:rsidRPr="00E97FDC">
        <w:rPr>
          <w:rFonts w:ascii="Courier New" w:hAnsi="Courier New" w:cs="Courier New"/>
          <w:sz w:val="16"/>
          <w:szCs w:val="16"/>
        </w:rPr>
        <w:t xml:space="preserve">" type="s:string"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5660ED3B"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invoiceNumber</w:t>
      </w:r>
      <w:proofErr w:type="spellEnd"/>
      <w:r w:rsidRPr="00E97FDC">
        <w:rPr>
          <w:rFonts w:ascii="Courier New" w:hAnsi="Courier New" w:cs="Courier New"/>
          <w:sz w:val="16"/>
          <w:szCs w:val="16"/>
        </w:rPr>
        <w:t xml:space="preserve">" type="s:string"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5F79D656"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totalTaxAmount</w:t>
      </w:r>
      <w:proofErr w:type="spellEnd"/>
      <w:r w:rsidRPr="00E97FDC">
        <w:rPr>
          <w:rFonts w:ascii="Courier New" w:hAnsi="Courier New" w:cs="Courier New"/>
          <w:sz w:val="16"/>
          <w:szCs w:val="16"/>
        </w:rPr>
        <w:t xml:space="preserve">" type="s:string"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60207C47"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lastRenderedPageBreak/>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totalTaxRate</w:t>
      </w:r>
      <w:proofErr w:type="spellEnd"/>
      <w:r w:rsidRPr="00E97FDC">
        <w:rPr>
          <w:rFonts w:ascii="Courier New" w:hAnsi="Courier New" w:cs="Courier New"/>
          <w:sz w:val="16"/>
          <w:szCs w:val="16"/>
        </w:rPr>
        <w:t xml:space="preserve">" type="s:string"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594CA43B"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taxDetail</w:t>
      </w:r>
      <w:proofErr w:type="spellEnd"/>
      <w:r w:rsidRPr="00E97FDC">
        <w:rPr>
          <w:rFonts w:ascii="Courier New" w:hAnsi="Courier New" w:cs="Courier New"/>
          <w:sz w:val="16"/>
          <w:szCs w:val="16"/>
        </w:rPr>
        <w:t>" type="</w:t>
      </w:r>
      <w:proofErr w:type="spellStart"/>
      <w:r w:rsidRPr="00E97FDC">
        <w:rPr>
          <w:rFonts w:ascii="Courier New" w:hAnsi="Courier New" w:cs="Courier New"/>
          <w:sz w:val="16"/>
          <w:szCs w:val="16"/>
        </w:rPr>
        <w:t>DetailedTaxResultType</w:t>
      </w:r>
      <w:proofErr w:type="spellEnd"/>
      <w:r w:rsidRPr="00E97FDC">
        <w:rPr>
          <w:rFonts w:ascii="Courier New" w:hAnsi="Courier New" w:cs="Courier New"/>
          <w:sz w:val="16"/>
          <w:szCs w:val="16"/>
        </w:rPr>
        <w:t xml:space="preserve">"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6C454F9C"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s:sequence</w:t>
      </w:r>
      <w:proofErr w:type="spellEnd"/>
      <w:proofErr w:type="gramEnd"/>
      <w:r w:rsidRPr="00E97FDC">
        <w:rPr>
          <w:rFonts w:ascii="Courier New" w:hAnsi="Courier New" w:cs="Courier New"/>
          <w:sz w:val="16"/>
          <w:szCs w:val="16"/>
        </w:rPr>
        <w:t>&gt;</w:t>
      </w:r>
    </w:p>
    <w:p w14:paraId="3A0C0E41"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s:complexType</w:t>
      </w:r>
      <w:proofErr w:type="spellEnd"/>
      <w:proofErr w:type="gramEnd"/>
      <w:r w:rsidRPr="00E97FDC">
        <w:rPr>
          <w:rFonts w:ascii="Courier New" w:hAnsi="Courier New" w:cs="Courier New"/>
          <w:sz w:val="16"/>
          <w:szCs w:val="16"/>
        </w:rPr>
        <w:t>&gt;</w:t>
      </w:r>
    </w:p>
    <w:p w14:paraId="7B8BB3BE"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s:complexType</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DetailedTaxResultType</w:t>
      </w:r>
      <w:proofErr w:type="spellEnd"/>
      <w:r w:rsidRPr="00E97FDC">
        <w:rPr>
          <w:rFonts w:ascii="Courier New" w:hAnsi="Courier New" w:cs="Courier New"/>
          <w:sz w:val="16"/>
          <w:szCs w:val="16"/>
        </w:rPr>
        <w:t>"&gt;</w:t>
      </w:r>
    </w:p>
    <w:p w14:paraId="397B81F3"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s:sequence</w:t>
      </w:r>
      <w:proofErr w:type="spellEnd"/>
      <w:proofErr w:type="gramEnd"/>
      <w:r w:rsidRPr="00E97FDC">
        <w:rPr>
          <w:rFonts w:ascii="Courier New" w:hAnsi="Courier New" w:cs="Courier New"/>
          <w:sz w:val="16"/>
          <w:szCs w:val="16"/>
        </w:rPr>
        <w:t>&gt;</w:t>
      </w:r>
    </w:p>
    <w:p w14:paraId="52351FEB"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detailedUSTax</w:t>
      </w:r>
      <w:proofErr w:type="spellEnd"/>
      <w:r w:rsidRPr="00E97FDC">
        <w:rPr>
          <w:rFonts w:ascii="Courier New" w:hAnsi="Courier New" w:cs="Courier New"/>
          <w:sz w:val="16"/>
          <w:szCs w:val="16"/>
        </w:rPr>
        <w:t>" type="</w:t>
      </w:r>
      <w:proofErr w:type="spellStart"/>
      <w:r w:rsidRPr="00E97FDC">
        <w:rPr>
          <w:rFonts w:ascii="Courier New" w:hAnsi="Courier New" w:cs="Courier New"/>
          <w:sz w:val="16"/>
          <w:szCs w:val="16"/>
        </w:rPr>
        <w:t>DetailedUSTaxResultType</w:t>
      </w:r>
      <w:proofErr w:type="spellEnd"/>
      <w:r w:rsidRPr="00E97FDC">
        <w:rPr>
          <w:rFonts w:ascii="Courier New" w:hAnsi="Courier New" w:cs="Courier New"/>
          <w:sz w:val="16"/>
          <w:szCs w:val="16"/>
        </w:rPr>
        <w:t xml:space="preserve">"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5B164FA3"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detailedCanadaTax</w:t>
      </w:r>
      <w:proofErr w:type="spellEnd"/>
      <w:r w:rsidRPr="00E97FDC">
        <w:rPr>
          <w:rFonts w:ascii="Courier New" w:hAnsi="Courier New" w:cs="Courier New"/>
          <w:sz w:val="16"/>
          <w:szCs w:val="16"/>
        </w:rPr>
        <w:t>" type="</w:t>
      </w:r>
      <w:proofErr w:type="spellStart"/>
      <w:r w:rsidRPr="00E97FDC">
        <w:rPr>
          <w:rFonts w:ascii="Courier New" w:hAnsi="Courier New" w:cs="Courier New"/>
          <w:sz w:val="16"/>
          <w:szCs w:val="16"/>
        </w:rPr>
        <w:t>CanadianTaxResult</w:t>
      </w:r>
      <w:proofErr w:type="spellEnd"/>
      <w:r w:rsidRPr="00E97FDC">
        <w:rPr>
          <w:rFonts w:ascii="Courier New" w:hAnsi="Courier New" w:cs="Courier New"/>
          <w:sz w:val="16"/>
          <w:szCs w:val="16"/>
        </w:rPr>
        <w:t xml:space="preserve">"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01FA152F"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s:sequence</w:t>
      </w:r>
      <w:proofErr w:type="spellEnd"/>
      <w:proofErr w:type="gramEnd"/>
      <w:r w:rsidRPr="00E97FDC">
        <w:rPr>
          <w:rFonts w:ascii="Courier New" w:hAnsi="Courier New" w:cs="Courier New"/>
          <w:sz w:val="16"/>
          <w:szCs w:val="16"/>
        </w:rPr>
        <w:t>&gt;</w:t>
      </w:r>
    </w:p>
    <w:p w14:paraId="720B4DF0"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s:complexType</w:t>
      </w:r>
      <w:proofErr w:type="spellEnd"/>
      <w:proofErr w:type="gramEnd"/>
      <w:r w:rsidRPr="00E97FDC">
        <w:rPr>
          <w:rFonts w:ascii="Courier New" w:hAnsi="Courier New" w:cs="Courier New"/>
          <w:sz w:val="16"/>
          <w:szCs w:val="16"/>
        </w:rPr>
        <w:t>&gt;</w:t>
      </w:r>
    </w:p>
    <w:p w14:paraId="36B9F44A"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s:complexType</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DetailedUSTaxResultType</w:t>
      </w:r>
      <w:proofErr w:type="spellEnd"/>
      <w:r w:rsidRPr="00E97FDC">
        <w:rPr>
          <w:rFonts w:ascii="Courier New" w:hAnsi="Courier New" w:cs="Courier New"/>
          <w:sz w:val="16"/>
          <w:szCs w:val="16"/>
        </w:rPr>
        <w:t>"&gt;</w:t>
      </w:r>
    </w:p>
    <w:p w14:paraId="16DD8E48"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s:sequence</w:t>
      </w:r>
      <w:proofErr w:type="spellEnd"/>
      <w:proofErr w:type="gramEnd"/>
      <w:r w:rsidRPr="00E97FDC">
        <w:rPr>
          <w:rFonts w:ascii="Courier New" w:hAnsi="Courier New" w:cs="Courier New"/>
          <w:sz w:val="16"/>
          <w:szCs w:val="16"/>
        </w:rPr>
        <w:t>&gt;</w:t>
      </w:r>
    </w:p>
    <w:p w14:paraId="4CA81A00"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stateTaxAmount</w:t>
      </w:r>
      <w:proofErr w:type="spellEnd"/>
      <w:r w:rsidRPr="00E97FDC">
        <w:rPr>
          <w:rFonts w:ascii="Courier New" w:hAnsi="Courier New" w:cs="Courier New"/>
          <w:sz w:val="16"/>
          <w:szCs w:val="16"/>
        </w:rPr>
        <w:t xml:space="preserve">" type="s:string"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67FA5487"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stateTaxRate</w:t>
      </w:r>
      <w:proofErr w:type="spellEnd"/>
      <w:r w:rsidRPr="00E97FDC">
        <w:rPr>
          <w:rFonts w:ascii="Courier New" w:hAnsi="Courier New" w:cs="Courier New"/>
          <w:sz w:val="16"/>
          <w:szCs w:val="16"/>
        </w:rPr>
        <w:t xml:space="preserve">" type="s:string"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0989B9C7"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countyTaxAmount</w:t>
      </w:r>
      <w:proofErr w:type="spellEnd"/>
      <w:r w:rsidRPr="00E97FDC">
        <w:rPr>
          <w:rFonts w:ascii="Courier New" w:hAnsi="Courier New" w:cs="Courier New"/>
          <w:sz w:val="16"/>
          <w:szCs w:val="16"/>
        </w:rPr>
        <w:t xml:space="preserve">" type="s:string"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03A8CF01"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countyTaxRate</w:t>
      </w:r>
      <w:proofErr w:type="spellEnd"/>
      <w:r w:rsidRPr="00E97FDC">
        <w:rPr>
          <w:rFonts w:ascii="Courier New" w:hAnsi="Courier New" w:cs="Courier New"/>
          <w:sz w:val="16"/>
          <w:szCs w:val="16"/>
        </w:rPr>
        <w:t xml:space="preserve">" type="s:string"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7E1A0651"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districtTaxAmount</w:t>
      </w:r>
      <w:proofErr w:type="spellEnd"/>
      <w:r w:rsidRPr="00E97FDC">
        <w:rPr>
          <w:rFonts w:ascii="Courier New" w:hAnsi="Courier New" w:cs="Courier New"/>
          <w:sz w:val="16"/>
          <w:szCs w:val="16"/>
        </w:rPr>
        <w:t xml:space="preserve">" type="s:string"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47715107"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districtTaxRate</w:t>
      </w:r>
      <w:proofErr w:type="spellEnd"/>
      <w:r w:rsidRPr="00E97FDC">
        <w:rPr>
          <w:rFonts w:ascii="Courier New" w:hAnsi="Courier New" w:cs="Courier New"/>
          <w:sz w:val="16"/>
          <w:szCs w:val="16"/>
        </w:rPr>
        <w:t xml:space="preserve">" type="s:string"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613E6045"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cityTaxAmount</w:t>
      </w:r>
      <w:proofErr w:type="spellEnd"/>
      <w:r w:rsidRPr="00E97FDC">
        <w:rPr>
          <w:rFonts w:ascii="Courier New" w:hAnsi="Courier New" w:cs="Courier New"/>
          <w:sz w:val="16"/>
          <w:szCs w:val="16"/>
        </w:rPr>
        <w:t xml:space="preserve">" type="s:string"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31001208"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cityTaxRate</w:t>
      </w:r>
      <w:proofErr w:type="spellEnd"/>
      <w:r w:rsidRPr="00E97FDC">
        <w:rPr>
          <w:rFonts w:ascii="Courier New" w:hAnsi="Courier New" w:cs="Courier New"/>
          <w:sz w:val="16"/>
          <w:szCs w:val="16"/>
        </w:rPr>
        <w:t xml:space="preserve">" type="s:string"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6AC08403"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countyName</w:t>
      </w:r>
      <w:proofErr w:type="spellEnd"/>
      <w:r w:rsidRPr="00E97FDC">
        <w:rPr>
          <w:rFonts w:ascii="Courier New" w:hAnsi="Courier New" w:cs="Courier New"/>
          <w:sz w:val="16"/>
          <w:szCs w:val="16"/>
        </w:rPr>
        <w:t xml:space="preserve">" type="s:string"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76954F63"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geocodeValue</w:t>
      </w:r>
      <w:proofErr w:type="spellEnd"/>
      <w:r w:rsidRPr="00E97FDC">
        <w:rPr>
          <w:rFonts w:ascii="Courier New" w:hAnsi="Courier New" w:cs="Courier New"/>
          <w:sz w:val="16"/>
          <w:szCs w:val="16"/>
        </w:rPr>
        <w:t xml:space="preserve">" type="s:string"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5913832C"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s:sequence</w:t>
      </w:r>
      <w:proofErr w:type="spellEnd"/>
      <w:proofErr w:type="gramEnd"/>
      <w:r w:rsidRPr="00E97FDC">
        <w:rPr>
          <w:rFonts w:ascii="Courier New" w:hAnsi="Courier New" w:cs="Courier New"/>
          <w:sz w:val="16"/>
          <w:szCs w:val="16"/>
        </w:rPr>
        <w:t>&gt;</w:t>
      </w:r>
    </w:p>
    <w:p w14:paraId="5C9C12B6"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s:complexType</w:t>
      </w:r>
      <w:proofErr w:type="spellEnd"/>
      <w:proofErr w:type="gramEnd"/>
      <w:r w:rsidRPr="00E97FDC">
        <w:rPr>
          <w:rFonts w:ascii="Courier New" w:hAnsi="Courier New" w:cs="Courier New"/>
          <w:sz w:val="16"/>
          <w:szCs w:val="16"/>
        </w:rPr>
        <w:t>&gt;</w:t>
      </w:r>
    </w:p>
    <w:p w14:paraId="6A86C740"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s:complexType</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CanadianTaxResult</w:t>
      </w:r>
      <w:proofErr w:type="spellEnd"/>
      <w:r w:rsidRPr="00E97FDC">
        <w:rPr>
          <w:rFonts w:ascii="Courier New" w:hAnsi="Courier New" w:cs="Courier New"/>
          <w:sz w:val="16"/>
          <w:szCs w:val="16"/>
        </w:rPr>
        <w:t>"&gt;</w:t>
      </w:r>
    </w:p>
    <w:p w14:paraId="4F96DB1C"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s:sequence</w:t>
      </w:r>
      <w:proofErr w:type="spellEnd"/>
      <w:proofErr w:type="gramEnd"/>
      <w:r w:rsidRPr="00E97FDC">
        <w:rPr>
          <w:rFonts w:ascii="Courier New" w:hAnsi="Courier New" w:cs="Courier New"/>
          <w:sz w:val="16"/>
          <w:szCs w:val="16"/>
        </w:rPr>
        <w:t>&gt;</w:t>
      </w:r>
    </w:p>
    <w:p w14:paraId="69609A7C"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PSTAmount</w:t>
      </w:r>
      <w:proofErr w:type="spellEnd"/>
      <w:r w:rsidRPr="00E97FDC">
        <w:rPr>
          <w:rFonts w:ascii="Courier New" w:hAnsi="Courier New" w:cs="Courier New"/>
          <w:sz w:val="16"/>
          <w:szCs w:val="16"/>
        </w:rPr>
        <w:t xml:space="preserve">" type="s:string"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3A1374AB"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QSTAmount</w:t>
      </w:r>
      <w:proofErr w:type="spellEnd"/>
      <w:r w:rsidRPr="00E97FDC">
        <w:rPr>
          <w:rFonts w:ascii="Courier New" w:hAnsi="Courier New" w:cs="Courier New"/>
          <w:sz w:val="16"/>
          <w:szCs w:val="16"/>
        </w:rPr>
        <w:t xml:space="preserve">" type="s:string"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176F93FF"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GSTAmount</w:t>
      </w:r>
      <w:proofErr w:type="spellEnd"/>
      <w:r w:rsidRPr="00E97FDC">
        <w:rPr>
          <w:rFonts w:ascii="Courier New" w:hAnsi="Courier New" w:cs="Courier New"/>
          <w:sz w:val="16"/>
          <w:szCs w:val="16"/>
        </w:rPr>
        <w:t xml:space="preserve">" type="s:string"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2E8D693E"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s:element</w:t>
      </w:r>
      <w:proofErr w:type="spellEnd"/>
      <w:proofErr w:type="gramEnd"/>
      <w:r w:rsidRPr="00E97FDC">
        <w:rPr>
          <w:rFonts w:ascii="Courier New" w:hAnsi="Courier New" w:cs="Courier New"/>
          <w:sz w:val="16"/>
          <w:szCs w:val="16"/>
        </w:rPr>
        <w:t xml:space="preserve"> name="</w:t>
      </w:r>
      <w:proofErr w:type="spellStart"/>
      <w:r w:rsidRPr="00E97FDC">
        <w:rPr>
          <w:rFonts w:ascii="Courier New" w:hAnsi="Courier New" w:cs="Courier New"/>
          <w:sz w:val="16"/>
          <w:szCs w:val="16"/>
        </w:rPr>
        <w:t>HSTAmount</w:t>
      </w:r>
      <w:proofErr w:type="spellEnd"/>
      <w:r w:rsidRPr="00E97FDC">
        <w:rPr>
          <w:rFonts w:ascii="Courier New" w:hAnsi="Courier New" w:cs="Courier New"/>
          <w:sz w:val="16"/>
          <w:szCs w:val="16"/>
        </w:rPr>
        <w:t xml:space="preserve">" type="s:string" </w:t>
      </w:r>
      <w:proofErr w:type="spellStart"/>
      <w:r w:rsidRPr="00E97FDC">
        <w:rPr>
          <w:rFonts w:ascii="Courier New" w:hAnsi="Courier New" w:cs="Courier New"/>
          <w:sz w:val="16"/>
          <w:szCs w:val="16"/>
        </w:rPr>
        <w:t>nillable</w:t>
      </w:r>
      <w:proofErr w:type="spellEnd"/>
      <w:r w:rsidRPr="00E97FDC">
        <w:rPr>
          <w:rFonts w:ascii="Courier New" w:hAnsi="Courier New" w:cs="Courier New"/>
          <w:sz w:val="16"/>
          <w:szCs w:val="16"/>
        </w:rPr>
        <w:t>="true" minOccurs="0"/&gt;</w:t>
      </w:r>
    </w:p>
    <w:p w14:paraId="020B2D91"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s:sequence</w:t>
      </w:r>
      <w:proofErr w:type="spellEnd"/>
      <w:proofErr w:type="gramEnd"/>
      <w:r w:rsidRPr="00E97FDC">
        <w:rPr>
          <w:rFonts w:ascii="Courier New" w:hAnsi="Courier New" w:cs="Courier New"/>
          <w:sz w:val="16"/>
          <w:szCs w:val="16"/>
        </w:rPr>
        <w:t>&gt;</w:t>
      </w:r>
    </w:p>
    <w:p w14:paraId="01DFD671" w14:textId="77777777" w:rsidR="00383ED8" w:rsidRPr="00E97FDC"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ab/>
        <w:t>&lt;/</w:t>
      </w:r>
      <w:proofErr w:type="spellStart"/>
      <w:proofErr w:type="gramStart"/>
      <w:r w:rsidRPr="00E97FDC">
        <w:rPr>
          <w:rFonts w:ascii="Courier New" w:hAnsi="Courier New" w:cs="Courier New"/>
          <w:sz w:val="16"/>
          <w:szCs w:val="16"/>
        </w:rPr>
        <w:t>s:complexType</w:t>
      </w:r>
      <w:proofErr w:type="spellEnd"/>
      <w:proofErr w:type="gramEnd"/>
      <w:r w:rsidRPr="00E97FDC">
        <w:rPr>
          <w:rFonts w:ascii="Courier New" w:hAnsi="Courier New" w:cs="Courier New"/>
          <w:sz w:val="16"/>
          <w:szCs w:val="16"/>
        </w:rPr>
        <w:t>&gt;</w:t>
      </w:r>
    </w:p>
    <w:p w14:paraId="03325A77" w14:textId="77777777" w:rsidR="00383ED8" w:rsidRDefault="00383ED8" w:rsidP="00383ED8">
      <w:pPr>
        <w:autoSpaceDE w:val="0"/>
        <w:autoSpaceDN w:val="0"/>
        <w:adjustRightInd w:val="0"/>
        <w:rPr>
          <w:rFonts w:ascii="Courier New" w:hAnsi="Courier New" w:cs="Courier New"/>
          <w:sz w:val="16"/>
          <w:szCs w:val="16"/>
        </w:rPr>
      </w:pPr>
      <w:r w:rsidRPr="00E97FDC">
        <w:rPr>
          <w:rFonts w:ascii="Courier New" w:hAnsi="Courier New" w:cs="Courier New"/>
          <w:sz w:val="16"/>
          <w:szCs w:val="16"/>
        </w:rPr>
        <w:t>&lt;/</w:t>
      </w:r>
      <w:proofErr w:type="spellStart"/>
      <w:proofErr w:type="gramStart"/>
      <w:r w:rsidRPr="00E97FDC">
        <w:rPr>
          <w:rFonts w:ascii="Courier New" w:hAnsi="Courier New" w:cs="Courier New"/>
          <w:sz w:val="16"/>
          <w:szCs w:val="16"/>
        </w:rPr>
        <w:t>s:schema</w:t>
      </w:r>
      <w:proofErr w:type="spellEnd"/>
      <w:proofErr w:type="gramEnd"/>
      <w:r w:rsidRPr="00E97FDC">
        <w:rPr>
          <w:rFonts w:ascii="Courier New" w:hAnsi="Courier New" w:cs="Courier New"/>
          <w:sz w:val="16"/>
          <w:szCs w:val="16"/>
        </w:rPr>
        <w:t>&gt;</w:t>
      </w:r>
    </w:p>
    <w:p w14:paraId="3DC52E30" w14:textId="77777777" w:rsidR="00E97FDC" w:rsidRPr="00E97FDC" w:rsidRDefault="00E97FDC" w:rsidP="00383ED8">
      <w:pPr>
        <w:autoSpaceDE w:val="0"/>
        <w:autoSpaceDN w:val="0"/>
        <w:adjustRightInd w:val="0"/>
        <w:rPr>
          <w:rFonts w:ascii="Courier New" w:hAnsi="Courier New" w:cs="Courier New"/>
          <w:sz w:val="16"/>
          <w:szCs w:val="16"/>
        </w:rPr>
      </w:pPr>
    </w:p>
    <w:bookmarkEnd w:id="96"/>
    <w:p w14:paraId="5089CB08" w14:textId="77777777" w:rsidR="006D7092" w:rsidRDefault="006D7092">
      <w:pPr>
        <w:rPr>
          <w:rFonts w:cs="Arial"/>
          <w:b/>
          <w:bCs/>
          <w:i/>
          <w:iCs/>
          <w:sz w:val="28"/>
          <w:szCs w:val="28"/>
        </w:rPr>
      </w:pPr>
      <w:r>
        <w:br w:type="page"/>
      </w:r>
    </w:p>
    <w:p w14:paraId="513EE299" w14:textId="77777777" w:rsidR="00C81E61" w:rsidRDefault="00E0518B" w:rsidP="00C81E61">
      <w:pPr>
        <w:pStyle w:val="Heading2"/>
      </w:pPr>
      <w:bookmarkStart w:id="97" w:name="_Toc41637618"/>
      <w:r>
        <w:lastRenderedPageBreak/>
        <w:t>A.</w:t>
      </w:r>
      <w:r w:rsidR="009F49BB">
        <w:t>3</w:t>
      </w:r>
      <w:r w:rsidR="00C81E61">
        <w:t xml:space="preserve"> </w:t>
      </w:r>
      <w:r w:rsidR="009C63A0">
        <w:t xml:space="preserve">Example: </w:t>
      </w:r>
      <w:proofErr w:type="spellStart"/>
      <w:proofErr w:type="gramStart"/>
      <w:r w:rsidR="00C81E61">
        <w:t>CreateContact</w:t>
      </w:r>
      <w:proofErr w:type="spellEnd"/>
      <w:r w:rsidR="00C81E61">
        <w:t xml:space="preserve"> </w:t>
      </w:r>
      <w:r w:rsidR="003570F5">
        <w:t xml:space="preserve"> </w:t>
      </w:r>
      <w:r w:rsidR="00C81E61">
        <w:t>Request</w:t>
      </w:r>
      <w:proofErr w:type="gramEnd"/>
      <w:r w:rsidR="00C81E61">
        <w:t xml:space="preserve"> to </w:t>
      </w:r>
      <w:r w:rsidR="008E4DA6">
        <w:t>C</w:t>
      </w:r>
      <w:r w:rsidR="00C81E61">
        <w:t xml:space="preserve">reate a </w:t>
      </w:r>
      <w:r w:rsidR="008E4DA6">
        <w:t>Billing Account</w:t>
      </w:r>
      <w:bookmarkEnd w:id="97"/>
    </w:p>
    <w:p w14:paraId="7487E89C" w14:textId="77777777" w:rsidR="00C81E61" w:rsidRDefault="00C81E61" w:rsidP="00C81E61"/>
    <w:p w14:paraId="1CF3B17E"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FF"/>
          <w:sz w:val="20"/>
          <w:szCs w:val="20"/>
        </w:rPr>
        <w:t>&lt;</w:t>
      </w:r>
      <w:r>
        <w:rPr>
          <w:rFonts w:ascii="Courier New" w:hAnsi="Courier New" w:cs="Courier New"/>
          <w:color w:val="800000"/>
          <w:sz w:val="20"/>
          <w:szCs w:val="20"/>
        </w:rPr>
        <w:t>ns0:BaseRequest</w:t>
      </w:r>
      <w:r w:rsidR="00887A0D">
        <w:rPr>
          <w:rFonts w:ascii="Courier New" w:hAnsi="Courier New" w:cs="Courier New"/>
          <w:color w:val="800000"/>
          <w:sz w:val="20"/>
          <w:szCs w:val="20"/>
        </w:rPr>
        <w:fldChar w:fldCharType="begin"/>
      </w:r>
      <w:r w:rsidR="00887A0D">
        <w:instrText xml:space="preserve"> XE "</w:instrText>
      </w:r>
      <w:r w:rsidR="00887A0D" w:rsidRPr="00C86988">
        <w:instrText>BaseRequest</w:instrText>
      </w:r>
      <w:r w:rsidR="00887A0D">
        <w:instrText xml:space="preserve">" </w:instrText>
      </w:r>
      <w:r w:rsidR="00887A0D">
        <w:rPr>
          <w:rFonts w:ascii="Courier New" w:hAnsi="Courier New" w:cs="Courier New"/>
          <w:color w:val="800000"/>
          <w:sz w:val="20"/>
          <w:szCs w:val="20"/>
        </w:rPr>
        <w:fldChar w:fldCharType="end"/>
      </w:r>
      <w:r>
        <w:rPr>
          <w:rFonts w:ascii="Courier New" w:hAnsi="Courier New" w:cs="Courier New"/>
          <w:color w:val="800000"/>
          <w:sz w:val="20"/>
          <w:szCs w:val="20"/>
        </w:rPr>
        <w:t xml:space="preserve"> </w:t>
      </w:r>
      <w:r>
        <w:rPr>
          <w:rFonts w:ascii="Courier New" w:hAnsi="Courier New" w:cs="Courier New"/>
          <w:color w:val="FF0000"/>
          <w:sz w:val="20"/>
          <w:szCs w:val="20"/>
        </w:rPr>
        <w:t>xmlns:ns0</w:t>
      </w:r>
      <w:r>
        <w:rPr>
          <w:rFonts w:ascii="Courier New" w:hAnsi="Courier New" w:cs="Courier New"/>
          <w:color w:val="0000FF"/>
          <w:sz w:val="20"/>
          <w:szCs w:val="20"/>
        </w:rPr>
        <w:t>="</w:t>
      </w:r>
      <w:hyperlink r:id="rId19" w:history="1">
        <w:r>
          <w:rPr>
            <w:rStyle w:val="Hyperlink"/>
            <w:rFonts w:ascii="Courier New" w:hAnsi="Courier New" w:cs="Courier New"/>
            <w:sz w:val="20"/>
            <w:szCs w:val="20"/>
          </w:rPr>
          <w:t>http://services.asurion.com/wsdl/1.0/Finance/1.0</w:t>
        </w:r>
      </w:hyperlink>
      <w:r>
        <w:rPr>
          <w:rFonts w:ascii="Courier New" w:hAnsi="Courier New" w:cs="Courier New"/>
          <w:color w:val="0000FF"/>
          <w:sz w:val="20"/>
          <w:szCs w:val="20"/>
        </w:rPr>
        <w:t>"&gt;</w:t>
      </w:r>
    </w:p>
    <w:p w14:paraId="4BECFC53"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body</w:t>
      </w:r>
      <w:r>
        <w:rPr>
          <w:rFonts w:ascii="Courier New" w:hAnsi="Courier New" w:cs="Courier New"/>
          <w:color w:val="0000FF"/>
          <w:sz w:val="20"/>
          <w:szCs w:val="20"/>
        </w:rPr>
        <w:t>&gt;</w:t>
      </w:r>
    </w:p>
    <w:p w14:paraId="5D98D5EA"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proofErr w:type="spellStart"/>
      <w:r>
        <w:rPr>
          <w:rFonts w:ascii="Courier New" w:hAnsi="Courier New" w:cs="Courier New"/>
          <w:color w:val="800000"/>
          <w:sz w:val="20"/>
          <w:szCs w:val="20"/>
        </w:rPr>
        <w:t>BaseRequest</w:t>
      </w:r>
      <w:proofErr w:type="spellEnd"/>
      <w:r w:rsidR="00887A0D">
        <w:rPr>
          <w:rFonts w:ascii="Courier New" w:hAnsi="Courier New" w:cs="Courier New"/>
          <w:color w:val="800000"/>
          <w:sz w:val="20"/>
          <w:szCs w:val="20"/>
        </w:rPr>
        <w:fldChar w:fldCharType="begin"/>
      </w:r>
      <w:r w:rsidR="00887A0D">
        <w:instrText xml:space="preserve"> XE "</w:instrText>
      </w:r>
      <w:r w:rsidR="00887A0D" w:rsidRPr="00C86988">
        <w:instrText>BaseRequest</w:instrText>
      </w:r>
      <w:r w:rsidR="00887A0D">
        <w:instrText xml:space="preserve">" </w:instrText>
      </w:r>
      <w:r w:rsidR="00887A0D">
        <w:rPr>
          <w:rFonts w:ascii="Courier New" w:hAnsi="Courier New" w:cs="Courier New"/>
          <w:color w:val="800000"/>
          <w:sz w:val="20"/>
          <w:szCs w:val="20"/>
        </w:rPr>
        <w:fldChar w:fldCharType="end"/>
      </w:r>
      <w:r>
        <w:rPr>
          <w:rFonts w:ascii="Courier New" w:hAnsi="Courier New" w:cs="Courier New"/>
          <w:color w:val="800000"/>
          <w:sz w:val="20"/>
          <w:szCs w:val="20"/>
        </w:rPr>
        <w:t xml:space="preserve"> </w:t>
      </w:r>
      <w:r>
        <w:rPr>
          <w:rFonts w:ascii="Courier New" w:hAnsi="Courier New" w:cs="Courier New"/>
          <w:color w:val="FF0000"/>
          <w:sz w:val="20"/>
          <w:szCs w:val="20"/>
        </w:rPr>
        <w:t>xmlns:q1</w:t>
      </w:r>
      <w:r>
        <w:rPr>
          <w:rFonts w:ascii="Courier New" w:hAnsi="Courier New" w:cs="Courier New"/>
          <w:color w:val="0000FF"/>
          <w:sz w:val="20"/>
          <w:szCs w:val="20"/>
        </w:rPr>
        <w:t>="</w:t>
      </w:r>
      <w:hyperlink r:id="rId20" w:history="1">
        <w:r>
          <w:rPr>
            <w:rStyle w:val="Hyperlink"/>
            <w:rFonts w:ascii="Courier New" w:hAnsi="Courier New" w:cs="Courier New"/>
            <w:sz w:val="20"/>
            <w:szCs w:val="20"/>
          </w:rPr>
          <w:t>http://services.asurion.com/schemas/Finance/CreateContractsRequest/1.1</w:t>
        </w:r>
      </w:hyperlink>
      <w:r>
        <w:rPr>
          <w:rFonts w:ascii="Courier New" w:hAnsi="Courier New" w:cs="Courier New"/>
          <w:color w:val="0000FF"/>
          <w:sz w:val="20"/>
          <w:szCs w:val="20"/>
        </w:rPr>
        <w:t>"</w:t>
      </w:r>
      <w:r>
        <w:rPr>
          <w:rFonts w:ascii="Courier New" w:hAnsi="Courier New" w:cs="Courier New"/>
          <w:color w:val="800000"/>
          <w:sz w:val="20"/>
          <w:szCs w:val="20"/>
        </w:rPr>
        <w:t xml:space="preserve"> </w:t>
      </w:r>
      <w:proofErr w:type="spellStart"/>
      <w:r>
        <w:rPr>
          <w:rFonts w:ascii="Courier New" w:hAnsi="Courier New" w:cs="Courier New"/>
          <w:color w:val="FF0000"/>
          <w:sz w:val="20"/>
          <w:szCs w:val="20"/>
        </w:rPr>
        <w:t>xmlns:xsi</w:t>
      </w:r>
      <w:proofErr w:type="spellEnd"/>
      <w:r>
        <w:rPr>
          <w:rFonts w:ascii="Courier New" w:hAnsi="Courier New" w:cs="Courier New"/>
          <w:color w:val="0000FF"/>
          <w:sz w:val="20"/>
          <w:szCs w:val="20"/>
        </w:rPr>
        <w:t>="</w:t>
      </w:r>
      <w:hyperlink r:id="rId21" w:history="1">
        <w:r>
          <w:rPr>
            <w:rStyle w:val="Hyperlink"/>
            <w:rFonts w:ascii="Courier New" w:hAnsi="Courier New" w:cs="Courier New"/>
            <w:sz w:val="20"/>
            <w:szCs w:val="20"/>
          </w:rPr>
          <w:t>http://www.w3.org/2001/XMLSchema-instance</w:t>
        </w:r>
      </w:hyperlink>
      <w:r>
        <w:rPr>
          <w:rFonts w:ascii="Courier New" w:hAnsi="Courier New" w:cs="Courier New"/>
          <w:color w:val="0000FF"/>
          <w:sz w:val="20"/>
          <w:szCs w:val="20"/>
        </w:rPr>
        <w:t>"</w:t>
      </w:r>
      <w:r>
        <w:rPr>
          <w:rFonts w:ascii="Courier New" w:hAnsi="Courier New" w:cs="Courier New"/>
          <w:color w:val="800000"/>
          <w:sz w:val="20"/>
          <w:szCs w:val="20"/>
        </w:rPr>
        <w:t xml:space="preserve"> </w:t>
      </w:r>
      <w:proofErr w:type="spellStart"/>
      <w:r>
        <w:rPr>
          <w:rFonts w:ascii="Courier New" w:hAnsi="Courier New" w:cs="Courier New"/>
          <w:color w:val="FF0000"/>
          <w:sz w:val="20"/>
          <w:szCs w:val="20"/>
        </w:rPr>
        <w:t>xmlns:xsd</w:t>
      </w:r>
      <w:proofErr w:type="spellEnd"/>
      <w:r>
        <w:rPr>
          <w:rFonts w:ascii="Courier New" w:hAnsi="Courier New" w:cs="Courier New"/>
          <w:color w:val="0000FF"/>
          <w:sz w:val="20"/>
          <w:szCs w:val="20"/>
        </w:rPr>
        <w:t>="</w:t>
      </w:r>
      <w:hyperlink r:id="rId22" w:history="1">
        <w:r>
          <w:rPr>
            <w:rStyle w:val="Hyperlink"/>
            <w:rFonts w:ascii="Courier New" w:hAnsi="Courier New" w:cs="Courier New"/>
            <w:sz w:val="20"/>
            <w:szCs w:val="20"/>
          </w:rPr>
          <w:t>http://www.w3.org/2001/XMLSchema</w:t>
        </w:r>
      </w:hyperlink>
      <w:r>
        <w:rPr>
          <w:rFonts w:ascii="Courier New" w:hAnsi="Courier New" w:cs="Courier New"/>
          <w:color w:val="0000FF"/>
          <w:sz w:val="20"/>
          <w:szCs w:val="20"/>
        </w:rPr>
        <w:t>"</w:t>
      </w:r>
      <w:r>
        <w:rPr>
          <w:rFonts w:ascii="Courier New" w:hAnsi="Courier New" w:cs="Courier New"/>
          <w:color w:val="800000"/>
          <w:sz w:val="20"/>
          <w:szCs w:val="20"/>
        </w:rPr>
        <w:t xml:space="preserve"> </w:t>
      </w:r>
      <w:proofErr w:type="spellStart"/>
      <w:r>
        <w:rPr>
          <w:rFonts w:ascii="Courier New" w:hAnsi="Courier New" w:cs="Courier New"/>
          <w:color w:val="FF0000"/>
          <w:sz w:val="20"/>
          <w:szCs w:val="20"/>
        </w:rPr>
        <w:t>xmlns:SOAP</w:t>
      </w:r>
      <w:r w:rsidR="005C4C23">
        <w:rPr>
          <w:rFonts w:ascii="Courier New" w:hAnsi="Courier New" w:cs="Courier New"/>
          <w:color w:val="FF0000"/>
          <w:sz w:val="20"/>
          <w:szCs w:val="20"/>
        </w:rPr>
        <w:fldChar w:fldCharType="begin"/>
      </w:r>
      <w:r w:rsidR="005C4C23">
        <w:instrText xml:space="preserve"> XE "</w:instrText>
      </w:r>
      <w:r w:rsidR="005C4C23" w:rsidRPr="00F06E4E">
        <w:instrText>SOAP</w:instrText>
      </w:r>
      <w:r w:rsidR="005C4C23">
        <w:instrText xml:space="preserve">" </w:instrText>
      </w:r>
      <w:r w:rsidR="005C4C23">
        <w:rPr>
          <w:rFonts w:ascii="Courier New" w:hAnsi="Courier New" w:cs="Courier New"/>
          <w:color w:val="FF0000"/>
          <w:sz w:val="20"/>
          <w:szCs w:val="20"/>
        </w:rPr>
        <w:fldChar w:fldCharType="end"/>
      </w:r>
      <w:r>
        <w:rPr>
          <w:rFonts w:ascii="Courier New" w:hAnsi="Courier New" w:cs="Courier New"/>
          <w:color w:val="FF0000"/>
          <w:sz w:val="20"/>
          <w:szCs w:val="20"/>
        </w:rPr>
        <w:t>-ENV</w:t>
      </w:r>
      <w:proofErr w:type="spellEnd"/>
      <w:r>
        <w:rPr>
          <w:rFonts w:ascii="Courier New" w:hAnsi="Courier New" w:cs="Courier New"/>
          <w:color w:val="0000FF"/>
          <w:sz w:val="20"/>
          <w:szCs w:val="20"/>
        </w:rPr>
        <w:t>="</w:t>
      </w:r>
      <w:hyperlink r:id="rId23" w:history="1">
        <w:r>
          <w:rPr>
            <w:rStyle w:val="Hyperlink"/>
            <w:rFonts w:ascii="Courier New" w:hAnsi="Courier New" w:cs="Courier New"/>
            <w:sz w:val="20"/>
            <w:szCs w:val="20"/>
          </w:rPr>
          <w:t>http://schemas.xmlsoap.org/soap/envelope/</w:t>
        </w:r>
      </w:hyperlink>
      <w:r>
        <w:rPr>
          <w:rFonts w:ascii="Courier New" w:hAnsi="Courier New" w:cs="Courier New"/>
          <w:color w:val="0000FF"/>
          <w:sz w:val="20"/>
          <w:szCs w:val="20"/>
        </w:rPr>
        <w:t>"</w:t>
      </w:r>
      <w:r>
        <w:rPr>
          <w:rFonts w:ascii="Courier New" w:hAnsi="Courier New" w:cs="Courier New"/>
          <w:color w:val="800000"/>
          <w:sz w:val="20"/>
          <w:szCs w:val="20"/>
        </w:rPr>
        <w:t xml:space="preserve"> </w:t>
      </w:r>
      <w:proofErr w:type="spellStart"/>
      <w:r>
        <w:rPr>
          <w:rFonts w:ascii="Courier New" w:hAnsi="Courier New" w:cs="Courier New"/>
          <w:color w:val="FF0000"/>
          <w:sz w:val="20"/>
          <w:szCs w:val="20"/>
        </w:rPr>
        <w:t>xmlns:s</w:t>
      </w:r>
      <w:proofErr w:type="spellEnd"/>
      <w:r>
        <w:rPr>
          <w:rFonts w:ascii="Courier New" w:hAnsi="Courier New" w:cs="Courier New"/>
          <w:color w:val="0000FF"/>
          <w:sz w:val="20"/>
          <w:szCs w:val="20"/>
        </w:rPr>
        <w:t>="</w:t>
      </w:r>
      <w:hyperlink r:id="rId24" w:history="1">
        <w:r>
          <w:rPr>
            <w:rStyle w:val="Hyperlink"/>
            <w:rFonts w:ascii="Courier New" w:hAnsi="Courier New" w:cs="Courier New"/>
            <w:sz w:val="20"/>
            <w:szCs w:val="20"/>
          </w:rPr>
          <w:t>http://schemas.xmlsoap.org/soap/envelope/</w:t>
        </w:r>
      </w:hyperlink>
      <w:r>
        <w:rPr>
          <w:rFonts w:ascii="Courier New" w:hAnsi="Courier New" w:cs="Courier New"/>
          <w:color w:val="0000FF"/>
          <w:sz w:val="20"/>
          <w:szCs w:val="20"/>
        </w:rPr>
        <w:t>"</w:t>
      </w:r>
      <w:r>
        <w:rPr>
          <w:rFonts w:ascii="Courier New" w:hAnsi="Courier New" w:cs="Courier New"/>
          <w:color w:val="800000"/>
          <w:sz w:val="20"/>
          <w:szCs w:val="20"/>
        </w:rPr>
        <w:t xml:space="preserve"> </w:t>
      </w:r>
      <w:r>
        <w:rPr>
          <w:rFonts w:ascii="Courier New" w:hAnsi="Courier New" w:cs="Courier New"/>
          <w:color w:val="FF0000"/>
          <w:sz w:val="20"/>
          <w:szCs w:val="20"/>
        </w:rPr>
        <w:t>xmlns</w:t>
      </w:r>
      <w:r>
        <w:rPr>
          <w:rFonts w:ascii="Courier New" w:hAnsi="Courier New" w:cs="Courier New"/>
          <w:color w:val="0000FF"/>
          <w:sz w:val="20"/>
          <w:szCs w:val="20"/>
        </w:rPr>
        <w:t>="</w:t>
      </w:r>
      <w:hyperlink r:id="rId25" w:history="1">
        <w:r>
          <w:rPr>
            <w:rStyle w:val="Hyperlink"/>
            <w:rFonts w:ascii="Courier New" w:hAnsi="Courier New" w:cs="Courier New"/>
            <w:sz w:val="20"/>
            <w:szCs w:val="20"/>
          </w:rPr>
          <w:t>http://services.asurion.com/schemas/AsurionCanonicalModel/2.0.0</w:t>
        </w:r>
      </w:hyperlink>
      <w:r>
        <w:rPr>
          <w:rFonts w:ascii="Courier New" w:hAnsi="Courier New" w:cs="Courier New"/>
          <w:color w:val="0000FF"/>
          <w:sz w:val="20"/>
          <w:szCs w:val="20"/>
        </w:rPr>
        <w:t>"</w:t>
      </w:r>
      <w:r>
        <w:rPr>
          <w:rFonts w:ascii="Courier New" w:hAnsi="Courier New" w:cs="Courier New"/>
          <w:color w:val="800000"/>
          <w:sz w:val="20"/>
          <w:szCs w:val="20"/>
        </w:rPr>
        <w:t xml:space="preserve"> </w:t>
      </w:r>
      <w:proofErr w:type="spellStart"/>
      <w:r>
        <w:rPr>
          <w:rFonts w:ascii="Courier New" w:hAnsi="Courier New" w:cs="Courier New"/>
          <w:color w:val="FF0000"/>
          <w:sz w:val="20"/>
          <w:szCs w:val="20"/>
        </w:rPr>
        <w:t>xsi:type</w:t>
      </w:r>
      <w:proofErr w:type="spellEnd"/>
      <w:r>
        <w:rPr>
          <w:rFonts w:ascii="Courier New" w:hAnsi="Courier New" w:cs="Courier New"/>
          <w:color w:val="0000FF"/>
          <w:sz w:val="20"/>
          <w:szCs w:val="20"/>
        </w:rPr>
        <w:t>="q1:CreateContractsRequest"&gt;</w:t>
      </w:r>
    </w:p>
    <w:p w14:paraId="4B536313"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1:Contract</w:t>
      </w:r>
      <w:proofErr w:type="gramEnd"/>
      <w:r>
        <w:rPr>
          <w:rFonts w:ascii="Courier New" w:hAnsi="Courier New" w:cs="Courier New"/>
          <w:color w:val="0000FF"/>
          <w:sz w:val="20"/>
          <w:szCs w:val="20"/>
        </w:rPr>
        <w:t>&gt;</w:t>
      </w:r>
    </w:p>
    <w:p w14:paraId="590CAD69"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1:ContractHolder</w:t>
      </w:r>
      <w:proofErr w:type="gramEnd"/>
      <w:r>
        <w:rPr>
          <w:rFonts w:ascii="Courier New" w:hAnsi="Courier New" w:cs="Courier New"/>
          <w:color w:val="0000FF"/>
          <w:sz w:val="20"/>
          <w:szCs w:val="20"/>
        </w:rPr>
        <w:t>&gt;</w:t>
      </w:r>
    </w:p>
    <w:p w14:paraId="5665895B"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1:FirstName</w:t>
      </w:r>
      <w:proofErr w:type="gramEnd"/>
      <w:r>
        <w:rPr>
          <w:rFonts w:ascii="Courier New" w:hAnsi="Courier New" w:cs="Courier New"/>
          <w:color w:val="0000FF"/>
          <w:sz w:val="20"/>
          <w:szCs w:val="20"/>
        </w:rPr>
        <w:t>&gt;</w:t>
      </w:r>
      <w:r>
        <w:rPr>
          <w:rFonts w:ascii="Courier New" w:hAnsi="Courier New" w:cs="Courier New"/>
          <w:color w:val="000000"/>
          <w:sz w:val="20"/>
          <w:szCs w:val="20"/>
        </w:rPr>
        <w:t>ASURION</w:t>
      </w:r>
      <w:r>
        <w:rPr>
          <w:rFonts w:ascii="Courier New" w:hAnsi="Courier New" w:cs="Courier New"/>
          <w:color w:val="0000FF"/>
          <w:sz w:val="20"/>
          <w:szCs w:val="20"/>
        </w:rPr>
        <w:t>&lt;/</w:t>
      </w:r>
      <w:r>
        <w:rPr>
          <w:rFonts w:ascii="Courier New" w:hAnsi="Courier New" w:cs="Courier New"/>
          <w:color w:val="800000"/>
          <w:sz w:val="20"/>
          <w:szCs w:val="20"/>
        </w:rPr>
        <w:t>q1:FirstName</w:t>
      </w:r>
      <w:r>
        <w:rPr>
          <w:rFonts w:ascii="Courier New" w:hAnsi="Courier New" w:cs="Courier New"/>
          <w:color w:val="0000FF"/>
          <w:sz w:val="20"/>
          <w:szCs w:val="20"/>
        </w:rPr>
        <w:t>&gt;</w:t>
      </w:r>
    </w:p>
    <w:p w14:paraId="10535DB3"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1:MiddleName</w:t>
      </w:r>
      <w:proofErr w:type="gramEnd"/>
      <w:r>
        <w:rPr>
          <w:rFonts w:ascii="Courier New" w:hAnsi="Courier New" w:cs="Courier New"/>
          <w:color w:val="800000"/>
          <w:sz w:val="20"/>
          <w:szCs w:val="20"/>
        </w:rPr>
        <w:t xml:space="preserve"> </w:t>
      </w:r>
      <w:r>
        <w:rPr>
          <w:rFonts w:ascii="Courier New" w:hAnsi="Courier New" w:cs="Courier New"/>
          <w:color w:val="0000FF"/>
          <w:sz w:val="20"/>
          <w:szCs w:val="20"/>
        </w:rPr>
        <w:t>/&gt;</w:t>
      </w:r>
    </w:p>
    <w:p w14:paraId="693E563F"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1:LastName</w:t>
      </w:r>
      <w:proofErr w:type="gramEnd"/>
      <w:r>
        <w:rPr>
          <w:rFonts w:ascii="Courier New" w:hAnsi="Courier New" w:cs="Courier New"/>
          <w:color w:val="0000FF"/>
          <w:sz w:val="20"/>
          <w:szCs w:val="20"/>
        </w:rPr>
        <w:t>&gt;</w:t>
      </w:r>
      <w:r>
        <w:rPr>
          <w:rFonts w:ascii="Courier New" w:hAnsi="Courier New" w:cs="Courier New"/>
          <w:color w:val="000000"/>
          <w:sz w:val="20"/>
          <w:szCs w:val="20"/>
        </w:rPr>
        <w:t>PRODTEST4</w:t>
      </w:r>
      <w:r>
        <w:rPr>
          <w:rFonts w:ascii="Courier New" w:hAnsi="Courier New" w:cs="Courier New"/>
          <w:color w:val="0000FF"/>
          <w:sz w:val="20"/>
          <w:szCs w:val="20"/>
        </w:rPr>
        <w:t>&lt;/</w:t>
      </w:r>
      <w:r>
        <w:rPr>
          <w:rFonts w:ascii="Courier New" w:hAnsi="Courier New" w:cs="Courier New"/>
          <w:color w:val="800000"/>
          <w:sz w:val="20"/>
          <w:szCs w:val="20"/>
        </w:rPr>
        <w:t>q1:LastName</w:t>
      </w:r>
      <w:r>
        <w:rPr>
          <w:rFonts w:ascii="Courier New" w:hAnsi="Courier New" w:cs="Courier New"/>
          <w:color w:val="0000FF"/>
          <w:sz w:val="20"/>
          <w:szCs w:val="20"/>
        </w:rPr>
        <w:t>&gt;</w:t>
      </w:r>
    </w:p>
    <w:p w14:paraId="177F8DE6"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1:Salutation</w:t>
      </w:r>
      <w:proofErr w:type="gramEnd"/>
      <w:r>
        <w:rPr>
          <w:rFonts w:ascii="Courier New" w:hAnsi="Courier New" w:cs="Courier New"/>
          <w:color w:val="800000"/>
          <w:sz w:val="20"/>
          <w:szCs w:val="20"/>
        </w:rPr>
        <w:t xml:space="preserve"> </w:t>
      </w:r>
      <w:r>
        <w:rPr>
          <w:rFonts w:ascii="Courier New" w:hAnsi="Courier New" w:cs="Courier New"/>
          <w:color w:val="0000FF"/>
          <w:sz w:val="20"/>
          <w:szCs w:val="20"/>
        </w:rPr>
        <w:t>/&gt;</w:t>
      </w:r>
    </w:p>
    <w:p w14:paraId="13737052"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q1:EMail</w:t>
      </w:r>
      <w:r>
        <w:rPr>
          <w:rFonts w:ascii="Courier New" w:hAnsi="Courier New" w:cs="Courier New"/>
          <w:color w:val="0000FF"/>
          <w:sz w:val="20"/>
          <w:szCs w:val="20"/>
        </w:rPr>
        <w:t>&gt;</w:t>
      </w:r>
      <w:hyperlink r:id="rId26" w:history="1">
        <w:r>
          <w:rPr>
            <w:rStyle w:val="Hyperlink"/>
            <w:rFonts w:ascii="Courier New" w:hAnsi="Courier New" w:cs="Courier New"/>
            <w:sz w:val="20"/>
            <w:szCs w:val="20"/>
          </w:rPr>
          <w:t>test@gmail.com&lt;/q1:EMail</w:t>
        </w:r>
      </w:hyperlink>
      <w:r>
        <w:rPr>
          <w:rFonts w:ascii="Courier New" w:hAnsi="Courier New" w:cs="Courier New"/>
          <w:color w:val="0000FF"/>
          <w:sz w:val="20"/>
          <w:szCs w:val="20"/>
        </w:rPr>
        <w:t>&gt;</w:t>
      </w:r>
    </w:p>
    <w:p w14:paraId="4EA8C35E"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1:Telephone</w:t>
      </w:r>
      <w:proofErr w:type="gramEnd"/>
      <w:r>
        <w:rPr>
          <w:rFonts w:ascii="Courier New" w:hAnsi="Courier New" w:cs="Courier New"/>
          <w:color w:val="0000FF"/>
          <w:sz w:val="20"/>
          <w:szCs w:val="20"/>
        </w:rPr>
        <w:t>&gt;</w:t>
      </w:r>
      <w:r>
        <w:rPr>
          <w:rFonts w:ascii="Courier New" w:hAnsi="Courier New" w:cs="Courier New"/>
          <w:color w:val="000000"/>
          <w:sz w:val="20"/>
          <w:szCs w:val="20"/>
        </w:rPr>
        <w:t>8005007474</w:t>
      </w:r>
      <w:r>
        <w:rPr>
          <w:rFonts w:ascii="Courier New" w:hAnsi="Courier New" w:cs="Courier New"/>
          <w:color w:val="0000FF"/>
          <w:sz w:val="20"/>
          <w:szCs w:val="20"/>
        </w:rPr>
        <w:t>&lt;/</w:t>
      </w:r>
      <w:r>
        <w:rPr>
          <w:rFonts w:ascii="Courier New" w:hAnsi="Courier New" w:cs="Courier New"/>
          <w:color w:val="800000"/>
          <w:sz w:val="20"/>
          <w:szCs w:val="20"/>
        </w:rPr>
        <w:t>q1:Telephone</w:t>
      </w:r>
      <w:r>
        <w:rPr>
          <w:rFonts w:ascii="Courier New" w:hAnsi="Courier New" w:cs="Courier New"/>
          <w:color w:val="0000FF"/>
          <w:sz w:val="20"/>
          <w:szCs w:val="20"/>
        </w:rPr>
        <w:t>&gt;</w:t>
      </w:r>
    </w:p>
    <w:p w14:paraId="3B5BD539"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1:Address</w:t>
      </w:r>
      <w:proofErr w:type="gramEnd"/>
      <w:r>
        <w:rPr>
          <w:rFonts w:ascii="Courier New" w:hAnsi="Courier New" w:cs="Courier New"/>
          <w:color w:val="800000"/>
          <w:sz w:val="20"/>
          <w:szCs w:val="20"/>
        </w:rPr>
        <w:t>1</w:t>
      </w:r>
      <w:r>
        <w:rPr>
          <w:rFonts w:ascii="Courier New" w:hAnsi="Courier New" w:cs="Courier New"/>
          <w:color w:val="0000FF"/>
          <w:sz w:val="20"/>
          <w:szCs w:val="20"/>
        </w:rPr>
        <w:t>&gt;</w:t>
      </w:r>
    </w:p>
    <w:p w14:paraId="4D0FD102"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1:Address</w:t>
      </w:r>
      <w:proofErr w:type="gramEnd"/>
      <w:r>
        <w:rPr>
          <w:rFonts w:ascii="Courier New" w:hAnsi="Courier New" w:cs="Courier New"/>
          <w:color w:val="800000"/>
          <w:sz w:val="20"/>
          <w:szCs w:val="20"/>
        </w:rPr>
        <w:t>1</w:t>
      </w:r>
      <w:r>
        <w:rPr>
          <w:rFonts w:ascii="Courier New" w:hAnsi="Courier New" w:cs="Courier New"/>
          <w:color w:val="0000FF"/>
          <w:sz w:val="20"/>
          <w:szCs w:val="20"/>
        </w:rPr>
        <w:t>&gt;</w:t>
      </w:r>
      <w:r>
        <w:rPr>
          <w:rFonts w:ascii="Courier New" w:hAnsi="Courier New" w:cs="Courier New"/>
          <w:color w:val="000000"/>
          <w:sz w:val="20"/>
          <w:szCs w:val="20"/>
        </w:rPr>
        <w:t>805 MOBERLY LN</w:t>
      </w:r>
      <w:r>
        <w:rPr>
          <w:rFonts w:ascii="Courier New" w:hAnsi="Courier New" w:cs="Courier New"/>
          <w:color w:val="0000FF"/>
          <w:sz w:val="20"/>
          <w:szCs w:val="20"/>
        </w:rPr>
        <w:t>&lt;/</w:t>
      </w:r>
      <w:r>
        <w:rPr>
          <w:rFonts w:ascii="Courier New" w:hAnsi="Courier New" w:cs="Courier New"/>
          <w:color w:val="800000"/>
          <w:sz w:val="20"/>
          <w:szCs w:val="20"/>
        </w:rPr>
        <w:t>q1:Address1</w:t>
      </w:r>
      <w:r>
        <w:rPr>
          <w:rFonts w:ascii="Courier New" w:hAnsi="Courier New" w:cs="Courier New"/>
          <w:color w:val="0000FF"/>
          <w:sz w:val="20"/>
          <w:szCs w:val="20"/>
        </w:rPr>
        <w:t>&gt;</w:t>
      </w:r>
    </w:p>
    <w:p w14:paraId="72D229BE"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1:Address</w:t>
      </w:r>
      <w:proofErr w:type="gramEnd"/>
      <w:r>
        <w:rPr>
          <w:rFonts w:ascii="Courier New" w:hAnsi="Courier New" w:cs="Courier New"/>
          <w:color w:val="800000"/>
          <w:sz w:val="20"/>
          <w:szCs w:val="20"/>
        </w:rPr>
        <w:t xml:space="preserve">2 </w:t>
      </w:r>
      <w:r>
        <w:rPr>
          <w:rFonts w:ascii="Courier New" w:hAnsi="Courier New" w:cs="Courier New"/>
          <w:color w:val="0000FF"/>
          <w:sz w:val="20"/>
          <w:szCs w:val="20"/>
        </w:rPr>
        <w:t>/&gt;</w:t>
      </w:r>
    </w:p>
    <w:p w14:paraId="03984D12"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1:City</w:t>
      </w:r>
      <w:proofErr w:type="gramEnd"/>
      <w:r>
        <w:rPr>
          <w:rFonts w:ascii="Courier New" w:hAnsi="Courier New" w:cs="Courier New"/>
          <w:color w:val="0000FF"/>
          <w:sz w:val="20"/>
          <w:szCs w:val="20"/>
        </w:rPr>
        <w:t>&gt;</w:t>
      </w:r>
      <w:r>
        <w:rPr>
          <w:rFonts w:ascii="Courier New" w:hAnsi="Courier New" w:cs="Courier New"/>
          <w:color w:val="000000"/>
          <w:sz w:val="20"/>
          <w:szCs w:val="20"/>
        </w:rPr>
        <w:t>BENTONVILLE</w:t>
      </w:r>
      <w:r>
        <w:rPr>
          <w:rFonts w:ascii="Courier New" w:hAnsi="Courier New" w:cs="Courier New"/>
          <w:color w:val="0000FF"/>
          <w:sz w:val="20"/>
          <w:szCs w:val="20"/>
        </w:rPr>
        <w:t>&lt;/</w:t>
      </w:r>
      <w:r>
        <w:rPr>
          <w:rFonts w:ascii="Courier New" w:hAnsi="Courier New" w:cs="Courier New"/>
          <w:color w:val="800000"/>
          <w:sz w:val="20"/>
          <w:szCs w:val="20"/>
        </w:rPr>
        <w:t>q1:City</w:t>
      </w:r>
      <w:r>
        <w:rPr>
          <w:rFonts w:ascii="Courier New" w:hAnsi="Courier New" w:cs="Courier New"/>
          <w:color w:val="0000FF"/>
          <w:sz w:val="20"/>
          <w:szCs w:val="20"/>
        </w:rPr>
        <w:t>&gt;</w:t>
      </w:r>
    </w:p>
    <w:p w14:paraId="04D16683"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1:Region</w:t>
      </w:r>
      <w:proofErr w:type="gramEnd"/>
      <w:r>
        <w:rPr>
          <w:rFonts w:ascii="Courier New" w:hAnsi="Courier New" w:cs="Courier New"/>
          <w:color w:val="0000FF"/>
          <w:sz w:val="20"/>
          <w:szCs w:val="20"/>
        </w:rPr>
        <w:t>&gt;</w:t>
      </w:r>
      <w:r>
        <w:rPr>
          <w:rFonts w:ascii="Courier New" w:hAnsi="Courier New" w:cs="Courier New"/>
          <w:color w:val="000000"/>
          <w:sz w:val="20"/>
          <w:szCs w:val="20"/>
        </w:rPr>
        <w:t>AR</w:t>
      </w:r>
      <w:r>
        <w:rPr>
          <w:rFonts w:ascii="Courier New" w:hAnsi="Courier New" w:cs="Courier New"/>
          <w:color w:val="0000FF"/>
          <w:sz w:val="20"/>
          <w:szCs w:val="20"/>
        </w:rPr>
        <w:t>&lt;/</w:t>
      </w:r>
      <w:r>
        <w:rPr>
          <w:rFonts w:ascii="Courier New" w:hAnsi="Courier New" w:cs="Courier New"/>
          <w:color w:val="800000"/>
          <w:sz w:val="20"/>
          <w:szCs w:val="20"/>
        </w:rPr>
        <w:t>q1:Region</w:t>
      </w:r>
      <w:r>
        <w:rPr>
          <w:rFonts w:ascii="Courier New" w:hAnsi="Courier New" w:cs="Courier New"/>
          <w:color w:val="0000FF"/>
          <w:sz w:val="20"/>
          <w:szCs w:val="20"/>
        </w:rPr>
        <w:t>&gt;</w:t>
      </w:r>
    </w:p>
    <w:p w14:paraId="70566131"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1:PostalCode</w:t>
      </w:r>
      <w:proofErr w:type="gramEnd"/>
      <w:r>
        <w:rPr>
          <w:rFonts w:ascii="Courier New" w:hAnsi="Courier New" w:cs="Courier New"/>
          <w:color w:val="0000FF"/>
          <w:sz w:val="20"/>
          <w:szCs w:val="20"/>
        </w:rPr>
        <w:t>&gt;</w:t>
      </w:r>
      <w:r>
        <w:rPr>
          <w:rFonts w:ascii="Courier New" w:hAnsi="Courier New" w:cs="Courier New"/>
          <w:color w:val="000000"/>
          <w:sz w:val="20"/>
          <w:szCs w:val="20"/>
        </w:rPr>
        <w:t>72712</w:t>
      </w:r>
      <w:r>
        <w:rPr>
          <w:rFonts w:ascii="Courier New" w:hAnsi="Courier New" w:cs="Courier New"/>
          <w:color w:val="0000FF"/>
          <w:sz w:val="20"/>
          <w:szCs w:val="20"/>
        </w:rPr>
        <w:t>&lt;/</w:t>
      </w:r>
      <w:r>
        <w:rPr>
          <w:rFonts w:ascii="Courier New" w:hAnsi="Courier New" w:cs="Courier New"/>
          <w:color w:val="800000"/>
          <w:sz w:val="20"/>
          <w:szCs w:val="20"/>
        </w:rPr>
        <w:t>q1:PostalCode</w:t>
      </w:r>
      <w:r>
        <w:rPr>
          <w:rFonts w:ascii="Courier New" w:hAnsi="Courier New" w:cs="Courier New"/>
          <w:color w:val="0000FF"/>
          <w:sz w:val="20"/>
          <w:szCs w:val="20"/>
        </w:rPr>
        <w:t>&gt;</w:t>
      </w:r>
    </w:p>
    <w:p w14:paraId="3CDB7815"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1:Country</w:t>
      </w:r>
      <w:proofErr w:type="gramEnd"/>
      <w:r>
        <w:rPr>
          <w:rFonts w:ascii="Courier New" w:hAnsi="Courier New" w:cs="Courier New"/>
          <w:color w:val="0000FF"/>
          <w:sz w:val="20"/>
          <w:szCs w:val="20"/>
        </w:rPr>
        <w:t>&gt;</w:t>
      </w:r>
      <w:r>
        <w:rPr>
          <w:rFonts w:ascii="Courier New" w:hAnsi="Courier New" w:cs="Courier New"/>
          <w:color w:val="000000"/>
          <w:sz w:val="20"/>
          <w:szCs w:val="20"/>
        </w:rPr>
        <w:t>USA</w:t>
      </w:r>
      <w:r>
        <w:rPr>
          <w:rFonts w:ascii="Courier New" w:hAnsi="Courier New" w:cs="Courier New"/>
          <w:color w:val="0000FF"/>
          <w:sz w:val="20"/>
          <w:szCs w:val="20"/>
        </w:rPr>
        <w:t>&lt;/</w:t>
      </w:r>
      <w:r>
        <w:rPr>
          <w:rFonts w:ascii="Courier New" w:hAnsi="Courier New" w:cs="Courier New"/>
          <w:color w:val="800000"/>
          <w:sz w:val="20"/>
          <w:szCs w:val="20"/>
        </w:rPr>
        <w:t>q1:Country</w:t>
      </w:r>
      <w:r>
        <w:rPr>
          <w:rFonts w:ascii="Courier New" w:hAnsi="Courier New" w:cs="Courier New"/>
          <w:color w:val="0000FF"/>
          <w:sz w:val="20"/>
          <w:szCs w:val="20"/>
        </w:rPr>
        <w:t>&gt;</w:t>
      </w:r>
    </w:p>
    <w:p w14:paraId="4A9A8B08"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1:Address</w:t>
      </w:r>
      <w:proofErr w:type="gramEnd"/>
      <w:r>
        <w:rPr>
          <w:rFonts w:ascii="Courier New" w:hAnsi="Courier New" w:cs="Courier New"/>
          <w:color w:val="800000"/>
          <w:sz w:val="20"/>
          <w:szCs w:val="20"/>
        </w:rPr>
        <w:t>1</w:t>
      </w:r>
      <w:r>
        <w:rPr>
          <w:rFonts w:ascii="Courier New" w:hAnsi="Courier New" w:cs="Courier New"/>
          <w:color w:val="0000FF"/>
          <w:sz w:val="20"/>
          <w:szCs w:val="20"/>
        </w:rPr>
        <w:t>&gt;</w:t>
      </w:r>
    </w:p>
    <w:p w14:paraId="25D47DBC"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1:ContractHolder</w:t>
      </w:r>
      <w:proofErr w:type="gramEnd"/>
      <w:r>
        <w:rPr>
          <w:rFonts w:ascii="Courier New" w:hAnsi="Courier New" w:cs="Courier New"/>
          <w:color w:val="0000FF"/>
          <w:sz w:val="20"/>
          <w:szCs w:val="20"/>
        </w:rPr>
        <w:t>&gt;</w:t>
      </w:r>
    </w:p>
    <w:p w14:paraId="63E8683E"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1:FeatureCode</w:t>
      </w:r>
      <w:proofErr w:type="gramEnd"/>
      <w:r>
        <w:rPr>
          <w:rFonts w:ascii="Courier New" w:hAnsi="Courier New" w:cs="Courier New"/>
          <w:color w:val="0000FF"/>
          <w:sz w:val="20"/>
          <w:szCs w:val="20"/>
        </w:rPr>
        <w:t>&gt;</w:t>
      </w:r>
      <w:r>
        <w:rPr>
          <w:rFonts w:ascii="Courier New" w:hAnsi="Courier New" w:cs="Courier New"/>
          <w:color w:val="000000"/>
          <w:sz w:val="20"/>
          <w:szCs w:val="20"/>
        </w:rPr>
        <w:t>10081754</w:t>
      </w:r>
      <w:r>
        <w:rPr>
          <w:rFonts w:ascii="Courier New" w:hAnsi="Courier New" w:cs="Courier New"/>
          <w:color w:val="0000FF"/>
          <w:sz w:val="20"/>
          <w:szCs w:val="20"/>
        </w:rPr>
        <w:t>&lt;/</w:t>
      </w:r>
      <w:r>
        <w:rPr>
          <w:rFonts w:ascii="Courier New" w:hAnsi="Courier New" w:cs="Courier New"/>
          <w:color w:val="800000"/>
          <w:sz w:val="20"/>
          <w:szCs w:val="20"/>
        </w:rPr>
        <w:t>q1:FeatureCode</w:t>
      </w:r>
      <w:r>
        <w:rPr>
          <w:rFonts w:ascii="Courier New" w:hAnsi="Courier New" w:cs="Courier New"/>
          <w:color w:val="0000FF"/>
          <w:sz w:val="20"/>
          <w:szCs w:val="20"/>
        </w:rPr>
        <w:t>&gt;</w:t>
      </w:r>
    </w:p>
    <w:p w14:paraId="65F3EF48"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1:PremiumPaymentTransactionId</w:t>
      </w:r>
      <w:proofErr w:type="gramEnd"/>
      <w:r>
        <w:rPr>
          <w:rFonts w:ascii="Courier New" w:hAnsi="Courier New" w:cs="Courier New"/>
          <w:color w:val="0000FF"/>
          <w:sz w:val="20"/>
          <w:szCs w:val="20"/>
        </w:rPr>
        <w:t>&gt;</w:t>
      </w:r>
      <w:r>
        <w:rPr>
          <w:rFonts w:ascii="Courier New" w:hAnsi="Courier New" w:cs="Courier New"/>
          <w:color w:val="000000"/>
          <w:sz w:val="20"/>
          <w:szCs w:val="20"/>
        </w:rPr>
        <w:t>101700238</w:t>
      </w:r>
      <w:r>
        <w:rPr>
          <w:rFonts w:ascii="Courier New" w:hAnsi="Courier New" w:cs="Courier New"/>
          <w:color w:val="0000FF"/>
          <w:sz w:val="20"/>
          <w:szCs w:val="20"/>
        </w:rPr>
        <w:t>&lt;/</w:t>
      </w:r>
      <w:r>
        <w:rPr>
          <w:rFonts w:ascii="Courier New" w:hAnsi="Courier New" w:cs="Courier New"/>
          <w:color w:val="800000"/>
          <w:sz w:val="20"/>
          <w:szCs w:val="20"/>
        </w:rPr>
        <w:t>q1:PremiumPaymentTransactionId</w:t>
      </w:r>
      <w:r>
        <w:rPr>
          <w:rFonts w:ascii="Courier New" w:hAnsi="Courier New" w:cs="Courier New"/>
          <w:color w:val="0000FF"/>
          <w:sz w:val="20"/>
          <w:szCs w:val="20"/>
        </w:rPr>
        <w:t>&gt;</w:t>
      </w:r>
    </w:p>
    <w:p w14:paraId="5A2F9869"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1:ContractStatus</w:t>
      </w:r>
      <w:proofErr w:type="gramEnd"/>
      <w:r>
        <w:rPr>
          <w:rFonts w:ascii="Courier New" w:hAnsi="Courier New" w:cs="Courier New"/>
          <w:color w:val="0000FF"/>
          <w:sz w:val="20"/>
          <w:szCs w:val="20"/>
        </w:rPr>
        <w:t>&gt;</w:t>
      </w:r>
      <w:r>
        <w:rPr>
          <w:rFonts w:ascii="Courier New" w:hAnsi="Courier New" w:cs="Courier New"/>
          <w:color w:val="000000"/>
          <w:sz w:val="20"/>
          <w:szCs w:val="20"/>
        </w:rPr>
        <w:t>INITIAL</w:t>
      </w:r>
      <w:r>
        <w:rPr>
          <w:rFonts w:ascii="Courier New" w:hAnsi="Courier New" w:cs="Courier New"/>
          <w:color w:val="0000FF"/>
          <w:sz w:val="20"/>
          <w:szCs w:val="20"/>
        </w:rPr>
        <w:t>&lt;/</w:t>
      </w:r>
      <w:r>
        <w:rPr>
          <w:rFonts w:ascii="Courier New" w:hAnsi="Courier New" w:cs="Courier New"/>
          <w:color w:val="800000"/>
          <w:sz w:val="20"/>
          <w:szCs w:val="20"/>
        </w:rPr>
        <w:t>q1:ContractStatus</w:t>
      </w:r>
      <w:r>
        <w:rPr>
          <w:rFonts w:ascii="Courier New" w:hAnsi="Courier New" w:cs="Courier New"/>
          <w:color w:val="0000FF"/>
          <w:sz w:val="20"/>
          <w:szCs w:val="20"/>
        </w:rPr>
        <w:t>&gt;</w:t>
      </w:r>
    </w:p>
    <w:p w14:paraId="6EF6ECA0"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1:ContractStatusReason</w:t>
      </w:r>
      <w:proofErr w:type="gramEnd"/>
      <w:r>
        <w:rPr>
          <w:rFonts w:ascii="Courier New" w:hAnsi="Courier New" w:cs="Courier New"/>
          <w:color w:val="0000FF"/>
          <w:sz w:val="20"/>
          <w:szCs w:val="20"/>
        </w:rPr>
        <w:t>&gt;</w:t>
      </w:r>
      <w:r>
        <w:rPr>
          <w:rFonts w:ascii="Courier New" w:hAnsi="Courier New" w:cs="Courier New"/>
          <w:color w:val="000000"/>
          <w:sz w:val="20"/>
          <w:szCs w:val="20"/>
        </w:rPr>
        <w:t>Customer</w:t>
      </w:r>
      <w:r>
        <w:rPr>
          <w:rFonts w:ascii="Courier New" w:hAnsi="Courier New" w:cs="Courier New"/>
          <w:color w:val="0000FF"/>
          <w:sz w:val="20"/>
          <w:szCs w:val="20"/>
        </w:rPr>
        <w:t>&lt;/</w:t>
      </w:r>
      <w:r>
        <w:rPr>
          <w:rFonts w:ascii="Courier New" w:hAnsi="Courier New" w:cs="Courier New"/>
          <w:color w:val="800000"/>
          <w:sz w:val="20"/>
          <w:szCs w:val="20"/>
        </w:rPr>
        <w:t>q1:ContractStatusReason</w:t>
      </w:r>
      <w:r>
        <w:rPr>
          <w:rFonts w:ascii="Courier New" w:hAnsi="Courier New" w:cs="Courier New"/>
          <w:color w:val="0000FF"/>
          <w:sz w:val="20"/>
          <w:szCs w:val="20"/>
        </w:rPr>
        <w:t>&gt;</w:t>
      </w:r>
    </w:p>
    <w:p w14:paraId="11E0B954"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1:AncillaryData</w:t>
      </w:r>
      <w:proofErr w:type="gramEnd"/>
      <w:r>
        <w:rPr>
          <w:rFonts w:ascii="Courier New" w:hAnsi="Courier New" w:cs="Courier New"/>
          <w:color w:val="0000FF"/>
          <w:sz w:val="20"/>
          <w:szCs w:val="20"/>
        </w:rPr>
        <w:t>&gt;</w:t>
      </w:r>
    </w:p>
    <w:p w14:paraId="75328116"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1:Name</w:t>
      </w:r>
      <w:proofErr w:type="gramEnd"/>
      <w:r>
        <w:rPr>
          <w:rFonts w:ascii="Courier New" w:hAnsi="Courier New" w:cs="Courier New"/>
          <w:color w:val="0000FF"/>
          <w:sz w:val="20"/>
          <w:szCs w:val="20"/>
        </w:rPr>
        <w:t>&gt;</w:t>
      </w:r>
      <w:r>
        <w:rPr>
          <w:rFonts w:ascii="Courier New" w:hAnsi="Courier New" w:cs="Courier New"/>
          <w:color w:val="000000"/>
          <w:sz w:val="20"/>
          <w:szCs w:val="20"/>
        </w:rPr>
        <w:t>Store Code</w:t>
      </w:r>
      <w:r>
        <w:rPr>
          <w:rFonts w:ascii="Courier New" w:hAnsi="Courier New" w:cs="Courier New"/>
          <w:color w:val="0000FF"/>
          <w:sz w:val="20"/>
          <w:szCs w:val="20"/>
        </w:rPr>
        <w:t>&lt;/</w:t>
      </w:r>
      <w:r>
        <w:rPr>
          <w:rFonts w:ascii="Courier New" w:hAnsi="Courier New" w:cs="Courier New"/>
          <w:color w:val="800000"/>
          <w:sz w:val="20"/>
          <w:szCs w:val="20"/>
        </w:rPr>
        <w:t>q1:Name</w:t>
      </w:r>
      <w:r>
        <w:rPr>
          <w:rFonts w:ascii="Courier New" w:hAnsi="Courier New" w:cs="Courier New"/>
          <w:color w:val="0000FF"/>
          <w:sz w:val="20"/>
          <w:szCs w:val="20"/>
        </w:rPr>
        <w:t>&gt;</w:t>
      </w:r>
    </w:p>
    <w:p w14:paraId="2D8F2453"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1:Value</w:t>
      </w:r>
      <w:proofErr w:type="gramEnd"/>
      <w:r>
        <w:rPr>
          <w:rFonts w:ascii="Courier New" w:hAnsi="Courier New" w:cs="Courier New"/>
          <w:color w:val="0000FF"/>
          <w:sz w:val="20"/>
          <w:szCs w:val="20"/>
        </w:rPr>
        <w:t>&gt;</w:t>
      </w:r>
      <w:r>
        <w:rPr>
          <w:rFonts w:ascii="Courier New" w:hAnsi="Courier New" w:cs="Courier New"/>
          <w:color w:val="000000"/>
          <w:sz w:val="20"/>
          <w:szCs w:val="20"/>
        </w:rPr>
        <w:t>02420</w:t>
      </w:r>
      <w:r>
        <w:rPr>
          <w:rFonts w:ascii="Courier New" w:hAnsi="Courier New" w:cs="Courier New"/>
          <w:color w:val="0000FF"/>
          <w:sz w:val="20"/>
          <w:szCs w:val="20"/>
        </w:rPr>
        <w:t>&lt;/</w:t>
      </w:r>
      <w:r>
        <w:rPr>
          <w:rFonts w:ascii="Courier New" w:hAnsi="Courier New" w:cs="Courier New"/>
          <w:color w:val="800000"/>
          <w:sz w:val="20"/>
          <w:szCs w:val="20"/>
        </w:rPr>
        <w:t>q1:Value</w:t>
      </w:r>
      <w:r>
        <w:rPr>
          <w:rFonts w:ascii="Courier New" w:hAnsi="Courier New" w:cs="Courier New"/>
          <w:color w:val="0000FF"/>
          <w:sz w:val="20"/>
          <w:szCs w:val="20"/>
        </w:rPr>
        <w:t>&gt;</w:t>
      </w:r>
    </w:p>
    <w:p w14:paraId="67715D64"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1:Type</w:t>
      </w:r>
      <w:proofErr w:type="gramEnd"/>
      <w:r>
        <w:rPr>
          <w:rFonts w:ascii="Courier New" w:hAnsi="Courier New" w:cs="Courier New"/>
          <w:color w:val="0000FF"/>
          <w:sz w:val="20"/>
          <w:szCs w:val="20"/>
        </w:rPr>
        <w:t>&gt;</w:t>
      </w:r>
      <w:r>
        <w:rPr>
          <w:rFonts w:ascii="Courier New" w:hAnsi="Courier New" w:cs="Courier New"/>
          <w:color w:val="000000"/>
          <w:sz w:val="20"/>
          <w:szCs w:val="20"/>
        </w:rPr>
        <w:t>String</w:t>
      </w:r>
      <w:r>
        <w:rPr>
          <w:rFonts w:ascii="Courier New" w:hAnsi="Courier New" w:cs="Courier New"/>
          <w:color w:val="0000FF"/>
          <w:sz w:val="20"/>
          <w:szCs w:val="20"/>
        </w:rPr>
        <w:t>&lt;/</w:t>
      </w:r>
      <w:r>
        <w:rPr>
          <w:rFonts w:ascii="Courier New" w:hAnsi="Courier New" w:cs="Courier New"/>
          <w:color w:val="800000"/>
          <w:sz w:val="20"/>
          <w:szCs w:val="20"/>
        </w:rPr>
        <w:t>q1:Type</w:t>
      </w:r>
      <w:r>
        <w:rPr>
          <w:rFonts w:ascii="Courier New" w:hAnsi="Courier New" w:cs="Courier New"/>
          <w:color w:val="0000FF"/>
          <w:sz w:val="20"/>
          <w:szCs w:val="20"/>
        </w:rPr>
        <w:t>&gt;</w:t>
      </w:r>
    </w:p>
    <w:p w14:paraId="0318ABFC"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1:Sequence</w:t>
      </w:r>
      <w:proofErr w:type="gramEnd"/>
      <w:r>
        <w:rPr>
          <w:rFonts w:ascii="Courier New" w:hAnsi="Courier New" w:cs="Courier New"/>
          <w:color w:val="0000FF"/>
          <w:sz w:val="20"/>
          <w:szCs w:val="20"/>
        </w:rPr>
        <w:t>&gt;</w:t>
      </w:r>
      <w:r>
        <w:rPr>
          <w:rFonts w:ascii="Courier New" w:hAnsi="Courier New" w:cs="Courier New"/>
          <w:color w:val="000000"/>
          <w:sz w:val="20"/>
          <w:szCs w:val="20"/>
        </w:rPr>
        <w:t>16</w:t>
      </w:r>
      <w:r>
        <w:rPr>
          <w:rFonts w:ascii="Courier New" w:hAnsi="Courier New" w:cs="Courier New"/>
          <w:color w:val="0000FF"/>
          <w:sz w:val="20"/>
          <w:szCs w:val="20"/>
        </w:rPr>
        <w:t>&lt;/</w:t>
      </w:r>
      <w:r>
        <w:rPr>
          <w:rFonts w:ascii="Courier New" w:hAnsi="Courier New" w:cs="Courier New"/>
          <w:color w:val="800000"/>
          <w:sz w:val="20"/>
          <w:szCs w:val="20"/>
        </w:rPr>
        <w:t>q1:Sequence</w:t>
      </w:r>
      <w:r>
        <w:rPr>
          <w:rFonts w:ascii="Courier New" w:hAnsi="Courier New" w:cs="Courier New"/>
          <w:color w:val="0000FF"/>
          <w:sz w:val="20"/>
          <w:szCs w:val="20"/>
        </w:rPr>
        <w:t>&gt;</w:t>
      </w:r>
    </w:p>
    <w:p w14:paraId="648A902D"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1:AncillaryData</w:t>
      </w:r>
      <w:proofErr w:type="gramEnd"/>
      <w:r>
        <w:rPr>
          <w:rFonts w:ascii="Courier New" w:hAnsi="Courier New" w:cs="Courier New"/>
          <w:color w:val="0000FF"/>
          <w:sz w:val="20"/>
          <w:szCs w:val="20"/>
        </w:rPr>
        <w:t>&gt;</w:t>
      </w:r>
    </w:p>
    <w:p w14:paraId="32C9FFF1"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1:AncillaryData</w:t>
      </w:r>
      <w:proofErr w:type="gramEnd"/>
      <w:r>
        <w:rPr>
          <w:rFonts w:ascii="Courier New" w:hAnsi="Courier New" w:cs="Courier New"/>
          <w:color w:val="0000FF"/>
          <w:sz w:val="20"/>
          <w:szCs w:val="20"/>
        </w:rPr>
        <w:t>&gt;</w:t>
      </w:r>
    </w:p>
    <w:p w14:paraId="0A6C991F"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1:Name</w:t>
      </w:r>
      <w:proofErr w:type="gramEnd"/>
      <w:r>
        <w:rPr>
          <w:rFonts w:ascii="Courier New" w:hAnsi="Courier New" w:cs="Courier New"/>
          <w:color w:val="0000FF"/>
          <w:sz w:val="20"/>
          <w:szCs w:val="20"/>
        </w:rPr>
        <w:t>&gt;</w:t>
      </w:r>
      <w:r>
        <w:rPr>
          <w:rFonts w:ascii="Courier New" w:hAnsi="Courier New" w:cs="Courier New"/>
          <w:color w:val="000000"/>
          <w:sz w:val="20"/>
          <w:szCs w:val="20"/>
        </w:rPr>
        <w:t>Wireless Carrier</w:t>
      </w:r>
      <w:r>
        <w:rPr>
          <w:rFonts w:ascii="Courier New" w:hAnsi="Courier New" w:cs="Courier New"/>
          <w:color w:val="0000FF"/>
          <w:sz w:val="20"/>
          <w:szCs w:val="20"/>
        </w:rPr>
        <w:t>&lt;/</w:t>
      </w:r>
      <w:r>
        <w:rPr>
          <w:rFonts w:ascii="Courier New" w:hAnsi="Courier New" w:cs="Courier New"/>
          <w:color w:val="800000"/>
          <w:sz w:val="20"/>
          <w:szCs w:val="20"/>
        </w:rPr>
        <w:t>q1:Name</w:t>
      </w:r>
      <w:r>
        <w:rPr>
          <w:rFonts w:ascii="Courier New" w:hAnsi="Courier New" w:cs="Courier New"/>
          <w:color w:val="0000FF"/>
          <w:sz w:val="20"/>
          <w:szCs w:val="20"/>
        </w:rPr>
        <w:t>&gt;</w:t>
      </w:r>
    </w:p>
    <w:p w14:paraId="033AE234"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1:Value</w:t>
      </w:r>
      <w:proofErr w:type="gramEnd"/>
      <w:r>
        <w:rPr>
          <w:rFonts w:ascii="Courier New" w:hAnsi="Courier New" w:cs="Courier New"/>
          <w:color w:val="0000FF"/>
          <w:sz w:val="20"/>
          <w:szCs w:val="20"/>
        </w:rPr>
        <w:t>&gt;</w:t>
      </w:r>
      <w:proofErr w:type="spellStart"/>
      <w:r>
        <w:rPr>
          <w:rFonts w:ascii="Courier New" w:hAnsi="Courier New" w:cs="Courier New"/>
          <w:color w:val="000000"/>
          <w:sz w:val="20"/>
          <w:szCs w:val="20"/>
        </w:rPr>
        <w:t>AT</w:t>
      </w:r>
      <w:r>
        <w:rPr>
          <w:rFonts w:ascii="Courier New" w:hAnsi="Courier New" w:cs="Courier New"/>
          <w:color w:val="FF0000"/>
          <w:sz w:val="20"/>
          <w:szCs w:val="20"/>
        </w:rPr>
        <w:t>&amp;amp;</w:t>
      </w:r>
      <w:r>
        <w:rPr>
          <w:rFonts w:ascii="Courier New" w:hAnsi="Courier New" w:cs="Courier New"/>
          <w:color w:val="000000"/>
          <w:sz w:val="20"/>
          <w:szCs w:val="20"/>
        </w:rPr>
        <w:t>T</w:t>
      </w:r>
      <w:proofErr w:type="spellEnd"/>
      <w:r>
        <w:rPr>
          <w:rFonts w:ascii="Courier New" w:hAnsi="Courier New" w:cs="Courier New"/>
          <w:color w:val="0000FF"/>
          <w:sz w:val="20"/>
          <w:szCs w:val="20"/>
        </w:rPr>
        <w:t>&lt;/</w:t>
      </w:r>
      <w:r>
        <w:rPr>
          <w:rFonts w:ascii="Courier New" w:hAnsi="Courier New" w:cs="Courier New"/>
          <w:color w:val="800000"/>
          <w:sz w:val="20"/>
          <w:szCs w:val="20"/>
        </w:rPr>
        <w:t>q1:Value</w:t>
      </w:r>
      <w:r>
        <w:rPr>
          <w:rFonts w:ascii="Courier New" w:hAnsi="Courier New" w:cs="Courier New"/>
          <w:color w:val="0000FF"/>
          <w:sz w:val="20"/>
          <w:szCs w:val="20"/>
        </w:rPr>
        <w:t>&gt;</w:t>
      </w:r>
    </w:p>
    <w:p w14:paraId="05049141"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1:Type</w:t>
      </w:r>
      <w:proofErr w:type="gramEnd"/>
      <w:r>
        <w:rPr>
          <w:rFonts w:ascii="Courier New" w:hAnsi="Courier New" w:cs="Courier New"/>
          <w:color w:val="0000FF"/>
          <w:sz w:val="20"/>
          <w:szCs w:val="20"/>
        </w:rPr>
        <w:t>&gt;</w:t>
      </w:r>
      <w:r>
        <w:rPr>
          <w:rFonts w:ascii="Courier New" w:hAnsi="Courier New" w:cs="Courier New"/>
          <w:color w:val="000000"/>
          <w:sz w:val="20"/>
          <w:szCs w:val="20"/>
        </w:rPr>
        <w:t>String</w:t>
      </w:r>
      <w:r>
        <w:rPr>
          <w:rFonts w:ascii="Courier New" w:hAnsi="Courier New" w:cs="Courier New"/>
          <w:color w:val="0000FF"/>
          <w:sz w:val="20"/>
          <w:szCs w:val="20"/>
        </w:rPr>
        <w:t>&lt;/</w:t>
      </w:r>
      <w:r>
        <w:rPr>
          <w:rFonts w:ascii="Courier New" w:hAnsi="Courier New" w:cs="Courier New"/>
          <w:color w:val="800000"/>
          <w:sz w:val="20"/>
          <w:szCs w:val="20"/>
        </w:rPr>
        <w:t>q1:Type</w:t>
      </w:r>
      <w:r>
        <w:rPr>
          <w:rFonts w:ascii="Courier New" w:hAnsi="Courier New" w:cs="Courier New"/>
          <w:color w:val="0000FF"/>
          <w:sz w:val="20"/>
          <w:szCs w:val="20"/>
        </w:rPr>
        <w:t>&gt;</w:t>
      </w:r>
    </w:p>
    <w:p w14:paraId="1B450C1C"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1:Sequence</w:t>
      </w:r>
      <w:proofErr w:type="gramEnd"/>
      <w:r>
        <w:rPr>
          <w:rFonts w:ascii="Courier New" w:hAnsi="Courier New" w:cs="Courier New"/>
          <w:color w:val="0000FF"/>
          <w:sz w:val="20"/>
          <w:szCs w:val="20"/>
        </w:rPr>
        <w:t>&gt;</w:t>
      </w:r>
      <w:r>
        <w:rPr>
          <w:rFonts w:ascii="Courier New" w:hAnsi="Courier New" w:cs="Courier New"/>
          <w:color w:val="000000"/>
          <w:sz w:val="20"/>
          <w:szCs w:val="20"/>
        </w:rPr>
        <w:t>17</w:t>
      </w:r>
      <w:r>
        <w:rPr>
          <w:rFonts w:ascii="Courier New" w:hAnsi="Courier New" w:cs="Courier New"/>
          <w:color w:val="0000FF"/>
          <w:sz w:val="20"/>
          <w:szCs w:val="20"/>
        </w:rPr>
        <w:t>&lt;/</w:t>
      </w:r>
      <w:r>
        <w:rPr>
          <w:rFonts w:ascii="Courier New" w:hAnsi="Courier New" w:cs="Courier New"/>
          <w:color w:val="800000"/>
          <w:sz w:val="20"/>
          <w:szCs w:val="20"/>
        </w:rPr>
        <w:t>q1:Sequence</w:t>
      </w:r>
      <w:r>
        <w:rPr>
          <w:rFonts w:ascii="Courier New" w:hAnsi="Courier New" w:cs="Courier New"/>
          <w:color w:val="0000FF"/>
          <w:sz w:val="20"/>
          <w:szCs w:val="20"/>
        </w:rPr>
        <w:t>&gt;</w:t>
      </w:r>
    </w:p>
    <w:p w14:paraId="42EE600F"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1:AncillaryData</w:t>
      </w:r>
      <w:proofErr w:type="gramEnd"/>
      <w:r>
        <w:rPr>
          <w:rFonts w:ascii="Courier New" w:hAnsi="Courier New" w:cs="Courier New"/>
          <w:color w:val="0000FF"/>
          <w:sz w:val="20"/>
          <w:szCs w:val="20"/>
        </w:rPr>
        <w:t>&gt;</w:t>
      </w:r>
    </w:p>
    <w:p w14:paraId="4DE7FE7F"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1:AncillaryData</w:t>
      </w:r>
      <w:proofErr w:type="gramEnd"/>
      <w:r>
        <w:rPr>
          <w:rFonts w:ascii="Courier New" w:hAnsi="Courier New" w:cs="Courier New"/>
          <w:color w:val="0000FF"/>
          <w:sz w:val="20"/>
          <w:szCs w:val="20"/>
        </w:rPr>
        <w:t>&gt;</w:t>
      </w:r>
    </w:p>
    <w:p w14:paraId="581B249A"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1:Name</w:t>
      </w:r>
      <w:proofErr w:type="gramEnd"/>
      <w:r>
        <w:rPr>
          <w:rFonts w:ascii="Courier New" w:hAnsi="Courier New" w:cs="Courier New"/>
          <w:color w:val="0000FF"/>
          <w:sz w:val="20"/>
          <w:szCs w:val="20"/>
        </w:rPr>
        <w:t>&gt;</w:t>
      </w:r>
      <w:r>
        <w:rPr>
          <w:rFonts w:ascii="Courier New" w:hAnsi="Courier New" w:cs="Courier New"/>
          <w:color w:val="000000"/>
          <w:sz w:val="20"/>
          <w:szCs w:val="20"/>
        </w:rPr>
        <w:t>Wireless Carrier Account Number</w:t>
      </w:r>
      <w:r>
        <w:rPr>
          <w:rFonts w:ascii="Courier New" w:hAnsi="Courier New" w:cs="Courier New"/>
          <w:color w:val="0000FF"/>
          <w:sz w:val="20"/>
          <w:szCs w:val="20"/>
        </w:rPr>
        <w:t>&lt;/</w:t>
      </w:r>
      <w:r>
        <w:rPr>
          <w:rFonts w:ascii="Courier New" w:hAnsi="Courier New" w:cs="Courier New"/>
          <w:color w:val="800000"/>
          <w:sz w:val="20"/>
          <w:szCs w:val="20"/>
        </w:rPr>
        <w:t>q1:Name</w:t>
      </w:r>
      <w:r>
        <w:rPr>
          <w:rFonts w:ascii="Courier New" w:hAnsi="Courier New" w:cs="Courier New"/>
          <w:color w:val="0000FF"/>
          <w:sz w:val="20"/>
          <w:szCs w:val="20"/>
        </w:rPr>
        <w:t>&gt;</w:t>
      </w:r>
    </w:p>
    <w:p w14:paraId="24581950"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1:Value</w:t>
      </w:r>
      <w:proofErr w:type="gramEnd"/>
      <w:r>
        <w:rPr>
          <w:rFonts w:ascii="Courier New" w:hAnsi="Courier New" w:cs="Courier New"/>
          <w:color w:val="0000FF"/>
          <w:sz w:val="20"/>
          <w:szCs w:val="20"/>
        </w:rPr>
        <w:t>&gt;</w:t>
      </w:r>
      <w:r>
        <w:rPr>
          <w:rFonts w:ascii="Courier New" w:hAnsi="Courier New" w:cs="Courier New"/>
          <w:color w:val="000000"/>
          <w:sz w:val="20"/>
          <w:szCs w:val="20"/>
        </w:rPr>
        <w:t>1234134</w:t>
      </w:r>
      <w:r>
        <w:rPr>
          <w:rFonts w:ascii="Courier New" w:hAnsi="Courier New" w:cs="Courier New"/>
          <w:color w:val="0000FF"/>
          <w:sz w:val="20"/>
          <w:szCs w:val="20"/>
        </w:rPr>
        <w:t>&lt;/</w:t>
      </w:r>
      <w:r>
        <w:rPr>
          <w:rFonts w:ascii="Courier New" w:hAnsi="Courier New" w:cs="Courier New"/>
          <w:color w:val="800000"/>
          <w:sz w:val="20"/>
          <w:szCs w:val="20"/>
        </w:rPr>
        <w:t>q1:Value</w:t>
      </w:r>
      <w:r>
        <w:rPr>
          <w:rFonts w:ascii="Courier New" w:hAnsi="Courier New" w:cs="Courier New"/>
          <w:color w:val="0000FF"/>
          <w:sz w:val="20"/>
          <w:szCs w:val="20"/>
        </w:rPr>
        <w:t>&gt;</w:t>
      </w:r>
    </w:p>
    <w:p w14:paraId="62CFE515"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1:Type</w:t>
      </w:r>
      <w:proofErr w:type="gramEnd"/>
      <w:r>
        <w:rPr>
          <w:rFonts w:ascii="Courier New" w:hAnsi="Courier New" w:cs="Courier New"/>
          <w:color w:val="0000FF"/>
          <w:sz w:val="20"/>
          <w:szCs w:val="20"/>
        </w:rPr>
        <w:t>&gt;</w:t>
      </w:r>
      <w:r>
        <w:rPr>
          <w:rFonts w:ascii="Courier New" w:hAnsi="Courier New" w:cs="Courier New"/>
          <w:color w:val="000000"/>
          <w:sz w:val="20"/>
          <w:szCs w:val="20"/>
        </w:rPr>
        <w:t>String</w:t>
      </w:r>
      <w:r>
        <w:rPr>
          <w:rFonts w:ascii="Courier New" w:hAnsi="Courier New" w:cs="Courier New"/>
          <w:color w:val="0000FF"/>
          <w:sz w:val="20"/>
          <w:szCs w:val="20"/>
        </w:rPr>
        <w:t>&lt;/</w:t>
      </w:r>
      <w:r>
        <w:rPr>
          <w:rFonts w:ascii="Courier New" w:hAnsi="Courier New" w:cs="Courier New"/>
          <w:color w:val="800000"/>
          <w:sz w:val="20"/>
          <w:szCs w:val="20"/>
        </w:rPr>
        <w:t>q1:Type</w:t>
      </w:r>
      <w:r>
        <w:rPr>
          <w:rFonts w:ascii="Courier New" w:hAnsi="Courier New" w:cs="Courier New"/>
          <w:color w:val="0000FF"/>
          <w:sz w:val="20"/>
          <w:szCs w:val="20"/>
        </w:rPr>
        <w:t>&gt;</w:t>
      </w:r>
    </w:p>
    <w:p w14:paraId="5C943A5B"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1:Sequence</w:t>
      </w:r>
      <w:proofErr w:type="gramEnd"/>
      <w:r>
        <w:rPr>
          <w:rFonts w:ascii="Courier New" w:hAnsi="Courier New" w:cs="Courier New"/>
          <w:color w:val="0000FF"/>
          <w:sz w:val="20"/>
          <w:szCs w:val="20"/>
        </w:rPr>
        <w:t>&gt;</w:t>
      </w:r>
      <w:r>
        <w:rPr>
          <w:rFonts w:ascii="Courier New" w:hAnsi="Courier New" w:cs="Courier New"/>
          <w:color w:val="000000"/>
          <w:sz w:val="20"/>
          <w:szCs w:val="20"/>
        </w:rPr>
        <w:t>18</w:t>
      </w:r>
      <w:r>
        <w:rPr>
          <w:rFonts w:ascii="Courier New" w:hAnsi="Courier New" w:cs="Courier New"/>
          <w:color w:val="0000FF"/>
          <w:sz w:val="20"/>
          <w:szCs w:val="20"/>
        </w:rPr>
        <w:t>&lt;/</w:t>
      </w:r>
      <w:r>
        <w:rPr>
          <w:rFonts w:ascii="Courier New" w:hAnsi="Courier New" w:cs="Courier New"/>
          <w:color w:val="800000"/>
          <w:sz w:val="20"/>
          <w:szCs w:val="20"/>
        </w:rPr>
        <w:t>q1:Sequence</w:t>
      </w:r>
      <w:r>
        <w:rPr>
          <w:rFonts w:ascii="Courier New" w:hAnsi="Courier New" w:cs="Courier New"/>
          <w:color w:val="0000FF"/>
          <w:sz w:val="20"/>
          <w:szCs w:val="20"/>
        </w:rPr>
        <w:t>&gt;</w:t>
      </w:r>
    </w:p>
    <w:p w14:paraId="3D8FAC32"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1:AncillaryData</w:t>
      </w:r>
      <w:proofErr w:type="gramEnd"/>
      <w:r>
        <w:rPr>
          <w:rFonts w:ascii="Courier New" w:hAnsi="Courier New" w:cs="Courier New"/>
          <w:color w:val="0000FF"/>
          <w:sz w:val="20"/>
          <w:szCs w:val="20"/>
        </w:rPr>
        <w:t>&gt;</w:t>
      </w:r>
    </w:p>
    <w:p w14:paraId="4BCDCCA9"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1:AncillaryData</w:t>
      </w:r>
      <w:proofErr w:type="gramEnd"/>
      <w:r>
        <w:rPr>
          <w:rFonts w:ascii="Courier New" w:hAnsi="Courier New" w:cs="Courier New"/>
          <w:color w:val="0000FF"/>
          <w:sz w:val="20"/>
          <w:szCs w:val="20"/>
        </w:rPr>
        <w:t>&gt;</w:t>
      </w:r>
    </w:p>
    <w:p w14:paraId="313148B6"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1:Name</w:t>
      </w:r>
      <w:proofErr w:type="gramEnd"/>
      <w:r>
        <w:rPr>
          <w:rFonts w:ascii="Courier New" w:hAnsi="Courier New" w:cs="Courier New"/>
          <w:color w:val="0000FF"/>
          <w:sz w:val="20"/>
          <w:szCs w:val="20"/>
        </w:rPr>
        <w:t>&gt;</w:t>
      </w:r>
      <w:r>
        <w:rPr>
          <w:rFonts w:ascii="Courier New" w:hAnsi="Courier New" w:cs="Courier New"/>
          <w:color w:val="000000"/>
          <w:sz w:val="20"/>
          <w:szCs w:val="20"/>
        </w:rPr>
        <w:t>Type Of Equipment</w:t>
      </w:r>
      <w:r>
        <w:rPr>
          <w:rFonts w:ascii="Courier New" w:hAnsi="Courier New" w:cs="Courier New"/>
          <w:color w:val="0000FF"/>
          <w:sz w:val="20"/>
          <w:szCs w:val="20"/>
        </w:rPr>
        <w:t>&lt;/</w:t>
      </w:r>
      <w:r>
        <w:rPr>
          <w:rFonts w:ascii="Courier New" w:hAnsi="Courier New" w:cs="Courier New"/>
          <w:color w:val="800000"/>
          <w:sz w:val="20"/>
          <w:szCs w:val="20"/>
        </w:rPr>
        <w:t>q1:Name</w:t>
      </w:r>
      <w:r>
        <w:rPr>
          <w:rFonts w:ascii="Courier New" w:hAnsi="Courier New" w:cs="Courier New"/>
          <w:color w:val="0000FF"/>
          <w:sz w:val="20"/>
          <w:szCs w:val="20"/>
        </w:rPr>
        <w:t>&gt;</w:t>
      </w:r>
    </w:p>
    <w:p w14:paraId="4ABF3560"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1:Value</w:t>
      </w:r>
      <w:proofErr w:type="gramEnd"/>
      <w:r>
        <w:rPr>
          <w:rFonts w:ascii="Courier New" w:hAnsi="Courier New" w:cs="Courier New"/>
          <w:color w:val="0000FF"/>
          <w:sz w:val="20"/>
          <w:szCs w:val="20"/>
        </w:rPr>
        <w:t>&gt;</w:t>
      </w:r>
      <w:r>
        <w:rPr>
          <w:rFonts w:ascii="Courier New" w:hAnsi="Courier New" w:cs="Courier New"/>
          <w:color w:val="000000"/>
          <w:sz w:val="20"/>
          <w:szCs w:val="20"/>
        </w:rPr>
        <w:t>C</w:t>
      </w:r>
      <w:r>
        <w:rPr>
          <w:rFonts w:ascii="Courier New" w:hAnsi="Courier New" w:cs="Courier New"/>
          <w:color w:val="0000FF"/>
          <w:sz w:val="20"/>
          <w:szCs w:val="20"/>
        </w:rPr>
        <w:t>&lt;/</w:t>
      </w:r>
      <w:r>
        <w:rPr>
          <w:rFonts w:ascii="Courier New" w:hAnsi="Courier New" w:cs="Courier New"/>
          <w:color w:val="800000"/>
          <w:sz w:val="20"/>
          <w:szCs w:val="20"/>
        </w:rPr>
        <w:t>q1:Value</w:t>
      </w:r>
      <w:r>
        <w:rPr>
          <w:rFonts w:ascii="Courier New" w:hAnsi="Courier New" w:cs="Courier New"/>
          <w:color w:val="0000FF"/>
          <w:sz w:val="20"/>
          <w:szCs w:val="20"/>
        </w:rPr>
        <w:t>&gt;</w:t>
      </w:r>
    </w:p>
    <w:p w14:paraId="246F73C0"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1:Type</w:t>
      </w:r>
      <w:proofErr w:type="gramEnd"/>
      <w:r>
        <w:rPr>
          <w:rFonts w:ascii="Courier New" w:hAnsi="Courier New" w:cs="Courier New"/>
          <w:color w:val="0000FF"/>
          <w:sz w:val="20"/>
          <w:szCs w:val="20"/>
        </w:rPr>
        <w:t>&gt;</w:t>
      </w:r>
      <w:r>
        <w:rPr>
          <w:rFonts w:ascii="Courier New" w:hAnsi="Courier New" w:cs="Courier New"/>
          <w:color w:val="000000"/>
          <w:sz w:val="20"/>
          <w:szCs w:val="20"/>
        </w:rPr>
        <w:t>String</w:t>
      </w:r>
      <w:r>
        <w:rPr>
          <w:rFonts w:ascii="Courier New" w:hAnsi="Courier New" w:cs="Courier New"/>
          <w:color w:val="0000FF"/>
          <w:sz w:val="20"/>
          <w:szCs w:val="20"/>
        </w:rPr>
        <w:t>&lt;/</w:t>
      </w:r>
      <w:r>
        <w:rPr>
          <w:rFonts w:ascii="Courier New" w:hAnsi="Courier New" w:cs="Courier New"/>
          <w:color w:val="800000"/>
          <w:sz w:val="20"/>
          <w:szCs w:val="20"/>
        </w:rPr>
        <w:t>q1:Type</w:t>
      </w:r>
      <w:r>
        <w:rPr>
          <w:rFonts w:ascii="Courier New" w:hAnsi="Courier New" w:cs="Courier New"/>
          <w:color w:val="0000FF"/>
          <w:sz w:val="20"/>
          <w:szCs w:val="20"/>
        </w:rPr>
        <w:t>&gt;</w:t>
      </w:r>
    </w:p>
    <w:p w14:paraId="62B8585A"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1:Sequence</w:t>
      </w:r>
      <w:proofErr w:type="gramEnd"/>
      <w:r>
        <w:rPr>
          <w:rFonts w:ascii="Courier New" w:hAnsi="Courier New" w:cs="Courier New"/>
          <w:color w:val="0000FF"/>
          <w:sz w:val="20"/>
          <w:szCs w:val="20"/>
        </w:rPr>
        <w:t>&gt;</w:t>
      </w:r>
      <w:r>
        <w:rPr>
          <w:rFonts w:ascii="Courier New" w:hAnsi="Courier New" w:cs="Courier New"/>
          <w:color w:val="000000"/>
          <w:sz w:val="20"/>
          <w:szCs w:val="20"/>
        </w:rPr>
        <w:t>19</w:t>
      </w:r>
      <w:r>
        <w:rPr>
          <w:rFonts w:ascii="Courier New" w:hAnsi="Courier New" w:cs="Courier New"/>
          <w:color w:val="0000FF"/>
          <w:sz w:val="20"/>
          <w:szCs w:val="20"/>
        </w:rPr>
        <w:t>&lt;/</w:t>
      </w:r>
      <w:r>
        <w:rPr>
          <w:rFonts w:ascii="Courier New" w:hAnsi="Courier New" w:cs="Courier New"/>
          <w:color w:val="800000"/>
          <w:sz w:val="20"/>
          <w:szCs w:val="20"/>
        </w:rPr>
        <w:t>q1:Sequence</w:t>
      </w:r>
      <w:r>
        <w:rPr>
          <w:rFonts w:ascii="Courier New" w:hAnsi="Courier New" w:cs="Courier New"/>
          <w:color w:val="0000FF"/>
          <w:sz w:val="20"/>
          <w:szCs w:val="20"/>
        </w:rPr>
        <w:t>&gt;</w:t>
      </w:r>
    </w:p>
    <w:p w14:paraId="55225919"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1:AncillaryData</w:t>
      </w:r>
      <w:proofErr w:type="gramEnd"/>
      <w:r>
        <w:rPr>
          <w:rFonts w:ascii="Courier New" w:hAnsi="Courier New" w:cs="Courier New"/>
          <w:color w:val="0000FF"/>
          <w:sz w:val="20"/>
          <w:szCs w:val="20"/>
        </w:rPr>
        <w:t>&gt;</w:t>
      </w:r>
    </w:p>
    <w:p w14:paraId="21C0FD35"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1:ContractedProducts</w:t>
      </w:r>
      <w:proofErr w:type="gramEnd"/>
      <w:r>
        <w:rPr>
          <w:rFonts w:ascii="Courier New" w:hAnsi="Courier New" w:cs="Courier New"/>
          <w:color w:val="0000FF"/>
          <w:sz w:val="20"/>
          <w:szCs w:val="20"/>
        </w:rPr>
        <w:t>&gt;</w:t>
      </w:r>
    </w:p>
    <w:p w14:paraId="03BEAE07"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1:ContractedProduct</w:t>
      </w:r>
      <w:proofErr w:type="gramEnd"/>
      <w:r>
        <w:rPr>
          <w:rFonts w:ascii="Courier New" w:hAnsi="Courier New" w:cs="Courier New"/>
          <w:color w:val="0000FF"/>
          <w:sz w:val="20"/>
          <w:szCs w:val="20"/>
        </w:rPr>
        <w:t>&gt;</w:t>
      </w:r>
    </w:p>
    <w:p w14:paraId="4526F8DE"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1:Make</w:t>
      </w:r>
      <w:proofErr w:type="gramEnd"/>
      <w:r>
        <w:rPr>
          <w:rFonts w:ascii="Courier New" w:hAnsi="Courier New" w:cs="Courier New"/>
          <w:color w:val="0000FF"/>
          <w:sz w:val="20"/>
          <w:szCs w:val="20"/>
        </w:rPr>
        <w:t>&gt;</w:t>
      </w:r>
      <w:r>
        <w:rPr>
          <w:rFonts w:ascii="Courier New" w:hAnsi="Courier New" w:cs="Courier New"/>
          <w:color w:val="000000"/>
          <w:sz w:val="20"/>
          <w:szCs w:val="20"/>
        </w:rPr>
        <w:t>HTC</w:t>
      </w:r>
      <w:r>
        <w:rPr>
          <w:rFonts w:ascii="Courier New" w:hAnsi="Courier New" w:cs="Courier New"/>
          <w:color w:val="0000FF"/>
          <w:sz w:val="20"/>
          <w:szCs w:val="20"/>
        </w:rPr>
        <w:t>&lt;/</w:t>
      </w:r>
      <w:r>
        <w:rPr>
          <w:rFonts w:ascii="Courier New" w:hAnsi="Courier New" w:cs="Courier New"/>
          <w:color w:val="800000"/>
          <w:sz w:val="20"/>
          <w:szCs w:val="20"/>
        </w:rPr>
        <w:t>q1:Make</w:t>
      </w:r>
      <w:r>
        <w:rPr>
          <w:rFonts w:ascii="Courier New" w:hAnsi="Courier New" w:cs="Courier New"/>
          <w:color w:val="0000FF"/>
          <w:sz w:val="20"/>
          <w:szCs w:val="20"/>
        </w:rPr>
        <w:t>&gt;</w:t>
      </w:r>
    </w:p>
    <w:p w14:paraId="03262A94"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1:Model</w:t>
      </w:r>
      <w:proofErr w:type="gramEnd"/>
      <w:r>
        <w:rPr>
          <w:rFonts w:ascii="Courier New" w:hAnsi="Courier New" w:cs="Courier New"/>
          <w:color w:val="0000FF"/>
          <w:sz w:val="20"/>
          <w:szCs w:val="20"/>
        </w:rPr>
        <w:t>&gt;</w:t>
      </w:r>
      <w:r>
        <w:rPr>
          <w:rFonts w:ascii="Courier New" w:hAnsi="Courier New" w:cs="Courier New"/>
          <w:color w:val="000000"/>
          <w:sz w:val="20"/>
          <w:szCs w:val="20"/>
        </w:rPr>
        <w:t>FREESTLGRY</w:t>
      </w:r>
      <w:r>
        <w:rPr>
          <w:rFonts w:ascii="Courier New" w:hAnsi="Courier New" w:cs="Courier New"/>
          <w:color w:val="0000FF"/>
          <w:sz w:val="20"/>
          <w:szCs w:val="20"/>
        </w:rPr>
        <w:t>&lt;/</w:t>
      </w:r>
      <w:r>
        <w:rPr>
          <w:rFonts w:ascii="Courier New" w:hAnsi="Courier New" w:cs="Courier New"/>
          <w:color w:val="800000"/>
          <w:sz w:val="20"/>
          <w:szCs w:val="20"/>
        </w:rPr>
        <w:t>q1:Model</w:t>
      </w:r>
      <w:r>
        <w:rPr>
          <w:rFonts w:ascii="Courier New" w:hAnsi="Courier New" w:cs="Courier New"/>
          <w:color w:val="0000FF"/>
          <w:sz w:val="20"/>
          <w:szCs w:val="20"/>
        </w:rPr>
        <w:t>&gt;</w:t>
      </w:r>
    </w:p>
    <w:p w14:paraId="6A3C1FA4"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1:DeviceId</w:t>
      </w:r>
      <w:proofErr w:type="gramEnd"/>
      <w:r>
        <w:rPr>
          <w:rFonts w:ascii="Courier New" w:hAnsi="Courier New" w:cs="Courier New"/>
          <w:color w:val="0000FF"/>
          <w:sz w:val="20"/>
          <w:szCs w:val="20"/>
        </w:rPr>
        <w:t>&gt;</w:t>
      </w:r>
      <w:r>
        <w:rPr>
          <w:rFonts w:ascii="Courier New" w:hAnsi="Courier New" w:cs="Courier New"/>
          <w:color w:val="000000"/>
          <w:sz w:val="20"/>
          <w:szCs w:val="20"/>
        </w:rPr>
        <w:t>123444444444444</w:t>
      </w:r>
      <w:r>
        <w:rPr>
          <w:rFonts w:ascii="Courier New" w:hAnsi="Courier New" w:cs="Courier New"/>
          <w:color w:val="0000FF"/>
          <w:sz w:val="20"/>
          <w:szCs w:val="20"/>
        </w:rPr>
        <w:t>&lt;/</w:t>
      </w:r>
      <w:r>
        <w:rPr>
          <w:rFonts w:ascii="Courier New" w:hAnsi="Courier New" w:cs="Courier New"/>
          <w:color w:val="800000"/>
          <w:sz w:val="20"/>
          <w:szCs w:val="20"/>
        </w:rPr>
        <w:t>q1:DeviceId</w:t>
      </w:r>
      <w:r>
        <w:rPr>
          <w:rFonts w:ascii="Courier New" w:hAnsi="Courier New" w:cs="Courier New"/>
          <w:color w:val="0000FF"/>
          <w:sz w:val="20"/>
          <w:szCs w:val="20"/>
        </w:rPr>
        <w:t>&gt;</w:t>
      </w:r>
    </w:p>
    <w:p w14:paraId="1F96D968"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1:Owner</w:t>
      </w:r>
      <w:proofErr w:type="gramEnd"/>
      <w:r>
        <w:rPr>
          <w:rFonts w:ascii="Courier New" w:hAnsi="Courier New" w:cs="Courier New"/>
          <w:color w:val="0000FF"/>
          <w:sz w:val="20"/>
          <w:szCs w:val="20"/>
        </w:rPr>
        <w:t>&gt;</w:t>
      </w:r>
    </w:p>
    <w:p w14:paraId="791F3ACD"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1:FirstName</w:t>
      </w:r>
      <w:proofErr w:type="gramEnd"/>
      <w:r>
        <w:rPr>
          <w:rFonts w:ascii="Courier New" w:hAnsi="Courier New" w:cs="Courier New"/>
          <w:color w:val="0000FF"/>
          <w:sz w:val="20"/>
          <w:szCs w:val="20"/>
        </w:rPr>
        <w:t>&gt;</w:t>
      </w:r>
      <w:r>
        <w:rPr>
          <w:rFonts w:ascii="Courier New" w:hAnsi="Courier New" w:cs="Courier New"/>
          <w:color w:val="000000"/>
          <w:sz w:val="20"/>
          <w:szCs w:val="20"/>
        </w:rPr>
        <w:t>ASURION</w:t>
      </w:r>
      <w:r>
        <w:rPr>
          <w:rFonts w:ascii="Courier New" w:hAnsi="Courier New" w:cs="Courier New"/>
          <w:color w:val="0000FF"/>
          <w:sz w:val="20"/>
          <w:szCs w:val="20"/>
        </w:rPr>
        <w:t>&lt;/</w:t>
      </w:r>
      <w:r>
        <w:rPr>
          <w:rFonts w:ascii="Courier New" w:hAnsi="Courier New" w:cs="Courier New"/>
          <w:color w:val="800000"/>
          <w:sz w:val="20"/>
          <w:szCs w:val="20"/>
        </w:rPr>
        <w:t>q1:FirstName</w:t>
      </w:r>
      <w:r>
        <w:rPr>
          <w:rFonts w:ascii="Courier New" w:hAnsi="Courier New" w:cs="Courier New"/>
          <w:color w:val="0000FF"/>
          <w:sz w:val="20"/>
          <w:szCs w:val="20"/>
        </w:rPr>
        <w:t>&gt;</w:t>
      </w:r>
    </w:p>
    <w:p w14:paraId="3E1FCA60"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1:MiddleName</w:t>
      </w:r>
      <w:proofErr w:type="gramEnd"/>
      <w:r>
        <w:rPr>
          <w:rFonts w:ascii="Courier New" w:hAnsi="Courier New" w:cs="Courier New"/>
          <w:color w:val="800000"/>
          <w:sz w:val="20"/>
          <w:szCs w:val="20"/>
        </w:rPr>
        <w:t xml:space="preserve"> </w:t>
      </w:r>
      <w:r>
        <w:rPr>
          <w:rFonts w:ascii="Courier New" w:hAnsi="Courier New" w:cs="Courier New"/>
          <w:color w:val="0000FF"/>
          <w:sz w:val="20"/>
          <w:szCs w:val="20"/>
        </w:rPr>
        <w:t>/&gt;</w:t>
      </w:r>
    </w:p>
    <w:p w14:paraId="64A3A11C"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1:LastName</w:t>
      </w:r>
      <w:proofErr w:type="gramEnd"/>
      <w:r>
        <w:rPr>
          <w:rFonts w:ascii="Courier New" w:hAnsi="Courier New" w:cs="Courier New"/>
          <w:color w:val="0000FF"/>
          <w:sz w:val="20"/>
          <w:szCs w:val="20"/>
        </w:rPr>
        <w:t>&gt;</w:t>
      </w:r>
      <w:r>
        <w:rPr>
          <w:rFonts w:ascii="Courier New" w:hAnsi="Courier New" w:cs="Courier New"/>
          <w:color w:val="000000"/>
          <w:sz w:val="20"/>
          <w:szCs w:val="20"/>
        </w:rPr>
        <w:t>PRODTEST4</w:t>
      </w:r>
      <w:r>
        <w:rPr>
          <w:rFonts w:ascii="Courier New" w:hAnsi="Courier New" w:cs="Courier New"/>
          <w:color w:val="0000FF"/>
          <w:sz w:val="20"/>
          <w:szCs w:val="20"/>
        </w:rPr>
        <w:t>&lt;/</w:t>
      </w:r>
      <w:r>
        <w:rPr>
          <w:rFonts w:ascii="Courier New" w:hAnsi="Courier New" w:cs="Courier New"/>
          <w:color w:val="800000"/>
          <w:sz w:val="20"/>
          <w:szCs w:val="20"/>
        </w:rPr>
        <w:t>q1:LastName</w:t>
      </w:r>
      <w:r>
        <w:rPr>
          <w:rFonts w:ascii="Courier New" w:hAnsi="Courier New" w:cs="Courier New"/>
          <w:color w:val="0000FF"/>
          <w:sz w:val="20"/>
          <w:szCs w:val="20"/>
        </w:rPr>
        <w:t>&gt;</w:t>
      </w:r>
    </w:p>
    <w:p w14:paraId="7468A003"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1:Salutation</w:t>
      </w:r>
      <w:proofErr w:type="gramEnd"/>
      <w:r>
        <w:rPr>
          <w:rFonts w:ascii="Courier New" w:hAnsi="Courier New" w:cs="Courier New"/>
          <w:color w:val="800000"/>
          <w:sz w:val="20"/>
          <w:szCs w:val="20"/>
        </w:rPr>
        <w:t xml:space="preserve"> </w:t>
      </w:r>
      <w:r>
        <w:rPr>
          <w:rFonts w:ascii="Courier New" w:hAnsi="Courier New" w:cs="Courier New"/>
          <w:color w:val="0000FF"/>
          <w:sz w:val="20"/>
          <w:szCs w:val="20"/>
        </w:rPr>
        <w:t>/&gt;</w:t>
      </w:r>
    </w:p>
    <w:p w14:paraId="6CCF820E"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q1:EMail</w:t>
      </w:r>
      <w:r>
        <w:rPr>
          <w:rFonts w:ascii="Courier New" w:hAnsi="Courier New" w:cs="Courier New"/>
          <w:color w:val="0000FF"/>
          <w:sz w:val="20"/>
          <w:szCs w:val="20"/>
        </w:rPr>
        <w:t>&gt;</w:t>
      </w:r>
      <w:hyperlink r:id="rId27" w:history="1">
        <w:r>
          <w:rPr>
            <w:rStyle w:val="Hyperlink"/>
            <w:rFonts w:ascii="Courier New" w:hAnsi="Courier New" w:cs="Courier New"/>
            <w:sz w:val="20"/>
            <w:szCs w:val="20"/>
          </w:rPr>
          <w:t>test@gmail.com&lt;/q1:EMail</w:t>
        </w:r>
      </w:hyperlink>
      <w:r>
        <w:rPr>
          <w:rFonts w:ascii="Courier New" w:hAnsi="Courier New" w:cs="Courier New"/>
          <w:color w:val="0000FF"/>
          <w:sz w:val="20"/>
          <w:szCs w:val="20"/>
        </w:rPr>
        <w:t>&gt;</w:t>
      </w:r>
    </w:p>
    <w:p w14:paraId="6FBD53BC"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1:Telephone</w:t>
      </w:r>
      <w:proofErr w:type="gramEnd"/>
      <w:r>
        <w:rPr>
          <w:rFonts w:ascii="Courier New" w:hAnsi="Courier New" w:cs="Courier New"/>
          <w:color w:val="0000FF"/>
          <w:sz w:val="20"/>
          <w:szCs w:val="20"/>
        </w:rPr>
        <w:t>&gt;</w:t>
      </w:r>
      <w:r>
        <w:rPr>
          <w:rFonts w:ascii="Courier New" w:hAnsi="Courier New" w:cs="Courier New"/>
          <w:color w:val="000000"/>
          <w:sz w:val="20"/>
          <w:szCs w:val="20"/>
        </w:rPr>
        <w:t>8005007474</w:t>
      </w:r>
      <w:r>
        <w:rPr>
          <w:rFonts w:ascii="Courier New" w:hAnsi="Courier New" w:cs="Courier New"/>
          <w:color w:val="0000FF"/>
          <w:sz w:val="20"/>
          <w:szCs w:val="20"/>
        </w:rPr>
        <w:t>&lt;/</w:t>
      </w:r>
      <w:r>
        <w:rPr>
          <w:rFonts w:ascii="Courier New" w:hAnsi="Courier New" w:cs="Courier New"/>
          <w:color w:val="800000"/>
          <w:sz w:val="20"/>
          <w:szCs w:val="20"/>
        </w:rPr>
        <w:t>q1:Telephone</w:t>
      </w:r>
      <w:r>
        <w:rPr>
          <w:rFonts w:ascii="Courier New" w:hAnsi="Courier New" w:cs="Courier New"/>
          <w:color w:val="0000FF"/>
          <w:sz w:val="20"/>
          <w:szCs w:val="20"/>
        </w:rPr>
        <w:t>&gt;</w:t>
      </w:r>
    </w:p>
    <w:p w14:paraId="4D424EDA"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1:Address</w:t>
      </w:r>
      <w:proofErr w:type="gramEnd"/>
      <w:r>
        <w:rPr>
          <w:rFonts w:ascii="Courier New" w:hAnsi="Courier New" w:cs="Courier New"/>
          <w:color w:val="800000"/>
          <w:sz w:val="20"/>
          <w:szCs w:val="20"/>
        </w:rPr>
        <w:t>1</w:t>
      </w:r>
      <w:r>
        <w:rPr>
          <w:rFonts w:ascii="Courier New" w:hAnsi="Courier New" w:cs="Courier New"/>
          <w:color w:val="0000FF"/>
          <w:sz w:val="20"/>
          <w:szCs w:val="20"/>
        </w:rPr>
        <w:t>&gt;</w:t>
      </w:r>
    </w:p>
    <w:p w14:paraId="03D7EF45"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1:Address</w:t>
      </w:r>
      <w:proofErr w:type="gramEnd"/>
      <w:r>
        <w:rPr>
          <w:rFonts w:ascii="Courier New" w:hAnsi="Courier New" w:cs="Courier New"/>
          <w:color w:val="800000"/>
          <w:sz w:val="20"/>
          <w:szCs w:val="20"/>
        </w:rPr>
        <w:t>1</w:t>
      </w:r>
      <w:r>
        <w:rPr>
          <w:rFonts w:ascii="Courier New" w:hAnsi="Courier New" w:cs="Courier New"/>
          <w:color w:val="0000FF"/>
          <w:sz w:val="20"/>
          <w:szCs w:val="20"/>
        </w:rPr>
        <w:t>&gt;</w:t>
      </w:r>
      <w:r>
        <w:rPr>
          <w:rFonts w:ascii="Courier New" w:hAnsi="Courier New" w:cs="Courier New"/>
          <w:color w:val="000000"/>
          <w:sz w:val="20"/>
          <w:szCs w:val="20"/>
        </w:rPr>
        <w:t>805 MOBERLY LN</w:t>
      </w:r>
      <w:r>
        <w:rPr>
          <w:rFonts w:ascii="Courier New" w:hAnsi="Courier New" w:cs="Courier New"/>
          <w:color w:val="0000FF"/>
          <w:sz w:val="20"/>
          <w:szCs w:val="20"/>
        </w:rPr>
        <w:t>&lt;/</w:t>
      </w:r>
      <w:r>
        <w:rPr>
          <w:rFonts w:ascii="Courier New" w:hAnsi="Courier New" w:cs="Courier New"/>
          <w:color w:val="800000"/>
          <w:sz w:val="20"/>
          <w:szCs w:val="20"/>
        </w:rPr>
        <w:t>q1:Address1</w:t>
      </w:r>
      <w:r>
        <w:rPr>
          <w:rFonts w:ascii="Courier New" w:hAnsi="Courier New" w:cs="Courier New"/>
          <w:color w:val="0000FF"/>
          <w:sz w:val="20"/>
          <w:szCs w:val="20"/>
        </w:rPr>
        <w:t>&gt;</w:t>
      </w:r>
    </w:p>
    <w:p w14:paraId="0E02D707"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1:City</w:t>
      </w:r>
      <w:proofErr w:type="gramEnd"/>
      <w:r>
        <w:rPr>
          <w:rFonts w:ascii="Courier New" w:hAnsi="Courier New" w:cs="Courier New"/>
          <w:color w:val="0000FF"/>
          <w:sz w:val="20"/>
          <w:szCs w:val="20"/>
        </w:rPr>
        <w:t>&gt;</w:t>
      </w:r>
      <w:r>
        <w:rPr>
          <w:rFonts w:ascii="Courier New" w:hAnsi="Courier New" w:cs="Courier New"/>
          <w:color w:val="000000"/>
          <w:sz w:val="20"/>
          <w:szCs w:val="20"/>
        </w:rPr>
        <w:t>BENTONVILLE</w:t>
      </w:r>
      <w:r>
        <w:rPr>
          <w:rFonts w:ascii="Courier New" w:hAnsi="Courier New" w:cs="Courier New"/>
          <w:color w:val="0000FF"/>
          <w:sz w:val="20"/>
          <w:szCs w:val="20"/>
        </w:rPr>
        <w:t>&lt;/</w:t>
      </w:r>
      <w:r>
        <w:rPr>
          <w:rFonts w:ascii="Courier New" w:hAnsi="Courier New" w:cs="Courier New"/>
          <w:color w:val="800000"/>
          <w:sz w:val="20"/>
          <w:szCs w:val="20"/>
        </w:rPr>
        <w:t>q1:City</w:t>
      </w:r>
      <w:r>
        <w:rPr>
          <w:rFonts w:ascii="Courier New" w:hAnsi="Courier New" w:cs="Courier New"/>
          <w:color w:val="0000FF"/>
          <w:sz w:val="20"/>
          <w:szCs w:val="20"/>
        </w:rPr>
        <w:t>&gt;</w:t>
      </w:r>
    </w:p>
    <w:p w14:paraId="1DFFDA6C"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1:Region</w:t>
      </w:r>
      <w:proofErr w:type="gramEnd"/>
      <w:r>
        <w:rPr>
          <w:rFonts w:ascii="Courier New" w:hAnsi="Courier New" w:cs="Courier New"/>
          <w:color w:val="0000FF"/>
          <w:sz w:val="20"/>
          <w:szCs w:val="20"/>
        </w:rPr>
        <w:t>&gt;</w:t>
      </w:r>
      <w:r>
        <w:rPr>
          <w:rFonts w:ascii="Courier New" w:hAnsi="Courier New" w:cs="Courier New"/>
          <w:color w:val="000000"/>
          <w:sz w:val="20"/>
          <w:szCs w:val="20"/>
        </w:rPr>
        <w:t>AR</w:t>
      </w:r>
      <w:r>
        <w:rPr>
          <w:rFonts w:ascii="Courier New" w:hAnsi="Courier New" w:cs="Courier New"/>
          <w:color w:val="0000FF"/>
          <w:sz w:val="20"/>
          <w:szCs w:val="20"/>
        </w:rPr>
        <w:t>&lt;/</w:t>
      </w:r>
      <w:r>
        <w:rPr>
          <w:rFonts w:ascii="Courier New" w:hAnsi="Courier New" w:cs="Courier New"/>
          <w:color w:val="800000"/>
          <w:sz w:val="20"/>
          <w:szCs w:val="20"/>
        </w:rPr>
        <w:t>q1:Region</w:t>
      </w:r>
      <w:r>
        <w:rPr>
          <w:rFonts w:ascii="Courier New" w:hAnsi="Courier New" w:cs="Courier New"/>
          <w:color w:val="0000FF"/>
          <w:sz w:val="20"/>
          <w:szCs w:val="20"/>
        </w:rPr>
        <w:t>&gt;</w:t>
      </w:r>
    </w:p>
    <w:p w14:paraId="7B6B2185"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1:PostalCode</w:t>
      </w:r>
      <w:proofErr w:type="gramEnd"/>
      <w:r>
        <w:rPr>
          <w:rFonts w:ascii="Courier New" w:hAnsi="Courier New" w:cs="Courier New"/>
          <w:color w:val="0000FF"/>
          <w:sz w:val="20"/>
          <w:szCs w:val="20"/>
        </w:rPr>
        <w:t>&gt;</w:t>
      </w:r>
      <w:r>
        <w:rPr>
          <w:rFonts w:ascii="Courier New" w:hAnsi="Courier New" w:cs="Courier New"/>
          <w:color w:val="000000"/>
          <w:sz w:val="20"/>
          <w:szCs w:val="20"/>
        </w:rPr>
        <w:t>72712</w:t>
      </w:r>
      <w:r>
        <w:rPr>
          <w:rFonts w:ascii="Courier New" w:hAnsi="Courier New" w:cs="Courier New"/>
          <w:color w:val="0000FF"/>
          <w:sz w:val="20"/>
          <w:szCs w:val="20"/>
        </w:rPr>
        <w:t>&lt;/</w:t>
      </w:r>
      <w:r>
        <w:rPr>
          <w:rFonts w:ascii="Courier New" w:hAnsi="Courier New" w:cs="Courier New"/>
          <w:color w:val="800000"/>
          <w:sz w:val="20"/>
          <w:szCs w:val="20"/>
        </w:rPr>
        <w:t>q1:PostalCode</w:t>
      </w:r>
      <w:r>
        <w:rPr>
          <w:rFonts w:ascii="Courier New" w:hAnsi="Courier New" w:cs="Courier New"/>
          <w:color w:val="0000FF"/>
          <w:sz w:val="20"/>
          <w:szCs w:val="20"/>
        </w:rPr>
        <w:t>&gt;</w:t>
      </w:r>
    </w:p>
    <w:p w14:paraId="57F1E5AC"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1:Country</w:t>
      </w:r>
      <w:proofErr w:type="gramEnd"/>
      <w:r>
        <w:rPr>
          <w:rFonts w:ascii="Courier New" w:hAnsi="Courier New" w:cs="Courier New"/>
          <w:color w:val="0000FF"/>
          <w:sz w:val="20"/>
          <w:szCs w:val="20"/>
        </w:rPr>
        <w:t>&gt;</w:t>
      </w:r>
      <w:r>
        <w:rPr>
          <w:rFonts w:ascii="Courier New" w:hAnsi="Courier New" w:cs="Courier New"/>
          <w:color w:val="000000"/>
          <w:sz w:val="20"/>
          <w:szCs w:val="20"/>
        </w:rPr>
        <w:t>USA</w:t>
      </w:r>
      <w:r>
        <w:rPr>
          <w:rFonts w:ascii="Courier New" w:hAnsi="Courier New" w:cs="Courier New"/>
          <w:color w:val="0000FF"/>
          <w:sz w:val="20"/>
          <w:szCs w:val="20"/>
        </w:rPr>
        <w:t>&lt;/</w:t>
      </w:r>
      <w:r>
        <w:rPr>
          <w:rFonts w:ascii="Courier New" w:hAnsi="Courier New" w:cs="Courier New"/>
          <w:color w:val="800000"/>
          <w:sz w:val="20"/>
          <w:szCs w:val="20"/>
        </w:rPr>
        <w:t>q1:Country</w:t>
      </w:r>
      <w:r>
        <w:rPr>
          <w:rFonts w:ascii="Courier New" w:hAnsi="Courier New" w:cs="Courier New"/>
          <w:color w:val="0000FF"/>
          <w:sz w:val="20"/>
          <w:szCs w:val="20"/>
        </w:rPr>
        <w:t>&gt;</w:t>
      </w:r>
    </w:p>
    <w:p w14:paraId="7604E926"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1:Address</w:t>
      </w:r>
      <w:proofErr w:type="gramEnd"/>
      <w:r>
        <w:rPr>
          <w:rFonts w:ascii="Courier New" w:hAnsi="Courier New" w:cs="Courier New"/>
          <w:color w:val="800000"/>
          <w:sz w:val="20"/>
          <w:szCs w:val="20"/>
        </w:rPr>
        <w:t>1</w:t>
      </w:r>
      <w:r>
        <w:rPr>
          <w:rFonts w:ascii="Courier New" w:hAnsi="Courier New" w:cs="Courier New"/>
          <w:color w:val="0000FF"/>
          <w:sz w:val="20"/>
          <w:szCs w:val="20"/>
        </w:rPr>
        <w:t>&gt;</w:t>
      </w:r>
    </w:p>
    <w:p w14:paraId="357145B3"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1:Owner</w:t>
      </w:r>
      <w:proofErr w:type="gramEnd"/>
      <w:r>
        <w:rPr>
          <w:rFonts w:ascii="Courier New" w:hAnsi="Courier New" w:cs="Courier New"/>
          <w:color w:val="0000FF"/>
          <w:sz w:val="20"/>
          <w:szCs w:val="20"/>
        </w:rPr>
        <w:t>&gt;</w:t>
      </w:r>
    </w:p>
    <w:p w14:paraId="558BB746"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1:PurchaseDate</w:t>
      </w:r>
      <w:proofErr w:type="gramEnd"/>
      <w:r>
        <w:rPr>
          <w:rFonts w:ascii="Courier New" w:hAnsi="Courier New" w:cs="Courier New"/>
          <w:color w:val="0000FF"/>
          <w:sz w:val="20"/>
          <w:szCs w:val="20"/>
        </w:rPr>
        <w:t>&gt;</w:t>
      </w:r>
      <w:r>
        <w:rPr>
          <w:rFonts w:ascii="Courier New" w:hAnsi="Courier New" w:cs="Courier New"/>
          <w:color w:val="000000"/>
          <w:sz w:val="20"/>
          <w:szCs w:val="20"/>
        </w:rPr>
        <w:t>2011-10-26T08:53:28.9615829-05:00</w:t>
      </w:r>
      <w:r>
        <w:rPr>
          <w:rFonts w:ascii="Courier New" w:hAnsi="Courier New" w:cs="Courier New"/>
          <w:color w:val="0000FF"/>
          <w:sz w:val="20"/>
          <w:szCs w:val="20"/>
        </w:rPr>
        <w:t>&lt;/</w:t>
      </w:r>
      <w:r>
        <w:rPr>
          <w:rFonts w:ascii="Courier New" w:hAnsi="Courier New" w:cs="Courier New"/>
          <w:color w:val="800000"/>
          <w:sz w:val="20"/>
          <w:szCs w:val="20"/>
        </w:rPr>
        <w:t>q1:PurchaseDate</w:t>
      </w:r>
      <w:r>
        <w:rPr>
          <w:rFonts w:ascii="Courier New" w:hAnsi="Courier New" w:cs="Courier New"/>
          <w:color w:val="0000FF"/>
          <w:sz w:val="20"/>
          <w:szCs w:val="20"/>
        </w:rPr>
        <w:t>&gt;</w:t>
      </w:r>
    </w:p>
    <w:p w14:paraId="6C02CAB3"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1:ContractedProduct</w:t>
      </w:r>
      <w:proofErr w:type="gramEnd"/>
      <w:r>
        <w:rPr>
          <w:rFonts w:ascii="Courier New" w:hAnsi="Courier New" w:cs="Courier New"/>
          <w:color w:val="0000FF"/>
          <w:sz w:val="20"/>
          <w:szCs w:val="20"/>
        </w:rPr>
        <w:t>&gt;</w:t>
      </w:r>
    </w:p>
    <w:p w14:paraId="42271FCD"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1:ContractedProducts</w:t>
      </w:r>
      <w:proofErr w:type="gramEnd"/>
      <w:r>
        <w:rPr>
          <w:rFonts w:ascii="Courier New" w:hAnsi="Courier New" w:cs="Courier New"/>
          <w:color w:val="0000FF"/>
          <w:sz w:val="20"/>
          <w:szCs w:val="20"/>
        </w:rPr>
        <w:t>&gt;</w:t>
      </w:r>
    </w:p>
    <w:p w14:paraId="71FBCF2A"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1:EnrollmentDate</w:t>
      </w:r>
      <w:proofErr w:type="gramEnd"/>
      <w:r>
        <w:rPr>
          <w:rFonts w:ascii="Courier New" w:hAnsi="Courier New" w:cs="Courier New"/>
          <w:color w:val="0000FF"/>
          <w:sz w:val="20"/>
          <w:szCs w:val="20"/>
        </w:rPr>
        <w:t>&gt;</w:t>
      </w:r>
      <w:r>
        <w:rPr>
          <w:rFonts w:ascii="Courier New" w:hAnsi="Courier New" w:cs="Courier New"/>
          <w:color w:val="000000"/>
          <w:sz w:val="20"/>
          <w:szCs w:val="20"/>
        </w:rPr>
        <w:t>2011-10-26T08:53:28.9615829-05:00</w:t>
      </w:r>
      <w:r>
        <w:rPr>
          <w:rFonts w:ascii="Courier New" w:hAnsi="Courier New" w:cs="Courier New"/>
          <w:color w:val="0000FF"/>
          <w:sz w:val="20"/>
          <w:szCs w:val="20"/>
        </w:rPr>
        <w:t>&lt;/</w:t>
      </w:r>
      <w:r>
        <w:rPr>
          <w:rFonts w:ascii="Courier New" w:hAnsi="Courier New" w:cs="Courier New"/>
          <w:color w:val="800000"/>
          <w:sz w:val="20"/>
          <w:szCs w:val="20"/>
        </w:rPr>
        <w:t>q1:EnrollmentDate</w:t>
      </w:r>
      <w:r>
        <w:rPr>
          <w:rFonts w:ascii="Courier New" w:hAnsi="Courier New" w:cs="Courier New"/>
          <w:color w:val="0000FF"/>
          <w:sz w:val="20"/>
          <w:szCs w:val="20"/>
        </w:rPr>
        <w:t>&gt;</w:t>
      </w:r>
    </w:p>
    <w:p w14:paraId="64477A56"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1:DateOfBirth</w:t>
      </w:r>
      <w:proofErr w:type="gramEnd"/>
      <w:r>
        <w:rPr>
          <w:rFonts w:ascii="Courier New" w:hAnsi="Courier New" w:cs="Courier New"/>
          <w:color w:val="0000FF"/>
          <w:sz w:val="20"/>
          <w:szCs w:val="20"/>
        </w:rPr>
        <w:t>&gt;</w:t>
      </w:r>
      <w:r>
        <w:rPr>
          <w:rFonts w:ascii="Courier New" w:hAnsi="Courier New" w:cs="Courier New"/>
          <w:color w:val="000000"/>
          <w:sz w:val="20"/>
          <w:szCs w:val="20"/>
        </w:rPr>
        <w:t>10101981</w:t>
      </w:r>
      <w:r>
        <w:rPr>
          <w:rFonts w:ascii="Courier New" w:hAnsi="Courier New" w:cs="Courier New"/>
          <w:color w:val="0000FF"/>
          <w:sz w:val="20"/>
          <w:szCs w:val="20"/>
        </w:rPr>
        <w:t>&lt;/</w:t>
      </w:r>
      <w:r>
        <w:rPr>
          <w:rFonts w:ascii="Courier New" w:hAnsi="Courier New" w:cs="Courier New"/>
          <w:color w:val="800000"/>
          <w:sz w:val="20"/>
          <w:szCs w:val="20"/>
        </w:rPr>
        <w:t>q1:DateOfBirth</w:t>
      </w:r>
      <w:r>
        <w:rPr>
          <w:rFonts w:ascii="Courier New" w:hAnsi="Courier New" w:cs="Courier New"/>
          <w:color w:val="0000FF"/>
          <w:sz w:val="20"/>
          <w:szCs w:val="20"/>
        </w:rPr>
        <w:t>&gt;</w:t>
      </w:r>
    </w:p>
    <w:p w14:paraId="252D2DA7"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1:IsContractValidationDone</w:t>
      </w:r>
      <w:proofErr w:type="gramEnd"/>
      <w:r>
        <w:rPr>
          <w:rFonts w:ascii="Courier New" w:hAnsi="Courier New" w:cs="Courier New"/>
          <w:color w:val="0000FF"/>
          <w:sz w:val="20"/>
          <w:szCs w:val="20"/>
        </w:rPr>
        <w:t>&gt;</w:t>
      </w:r>
      <w:r>
        <w:rPr>
          <w:rFonts w:ascii="Courier New" w:hAnsi="Courier New" w:cs="Courier New"/>
          <w:color w:val="000000"/>
          <w:sz w:val="20"/>
          <w:szCs w:val="20"/>
        </w:rPr>
        <w:t>true</w:t>
      </w:r>
      <w:r>
        <w:rPr>
          <w:rFonts w:ascii="Courier New" w:hAnsi="Courier New" w:cs="Courier New"/>
          <w:color w:val="0000FF"/>
          <w:sz w:val="20"/>
          <w:szCs w:val="20"/>
        </w:rPr>
        <w:t>&lt;/</w:t>
      </w:r>
      <w:r>
        <w:rPr>
          <w:rFonts w:ascii="Courier New" w:hAnsi="Courier New" w:cs="Courier New"/>
          <w:color w:val="800000"/>
          <w:sz w:val="20"/>
          <w:szCs w:val="20"/>
        </w:rPr>
        <w:t>q1:IsContractValidationDone</w:t>
      </w:r>
      <w:r>
        <w:rPr>
          <w:rFonts w:ascii="Courier New" w:hAnsi="Courier New" w:cs="Courier New"/>
          <w:color w:val="0000FF"/>
          <w:sz w:val="20"/>
          <w:szCs w:val="20"/>
        </w:rPr>
        <w:t>&gt;</w:t>
      </w:r>
    </w:p>
    <w:p w14:paraId="513D3589"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1:IsAddressStandardized</w:t>
      </w:r>
      <w:proofErr w:type="gramEnd"/>
      <w:r>
        <w:rPr>
          <w:rFonts w:ascii="Courier New" w:hAnsi="Courier New" w:cs="Courier New"/>
          <w:color w:val="0000FF"/>
          <w:sz w:val="20"/>
          <w:szCs w:val="20"/>
        </w:rPr>
        <w:t>&gt;</w:t>
      </w:r>
      <w:r>
        <w:rPr>
          <w:rFonts w:ascii="Courier New" w:hAnsi="Courier New" w:cs="Courier New"/>
          <w:color w:val="000000"/>
          <w:sz w:val="20"/>
          <w:szCs w:val="20"/>
        </w:rPr>
        <w:t>true</w:t>
      </w:r>
      <w:r>
        <w:rPr>
          <w:rFonts w:ascii="Courier New" w:hAnsi="Courier New" w:cs="Courier New"/>
          <w:color w:val="0000FF"/>
          <w:sz w:val="20"/>
          <w:szCs w:val="20"/>
        </w:rPr>
        <w:t>&lt;/</w:t>
      </w:r>
      <w:r>
        <w:rPr>
          <w:rFonts w:ascii="Courier New" w:hAnsi="Courier New" w:cs="Courier New"/>
          <w:color w:val="800000"/>
          <w:sz w:val="20"/>
          <w:szCs w:val="20"/>
        </w:rPr>
        <w:t>q1:IsAddressStandardized</w:t>
      </w:r>
      <w:r>
        <w:rPr>
          <w:rFonts w:ascii="Courier New" w:hAnsi="Courier New" w:cs="Courier New"/>
          <w:color w:val="0000FF"/>
          <w:sz w:val="20"/>
          <w:szCs w:val="20"/>
        </w:rPr>
        <w:t>&gt;</w:t>
      </w:r>
    </w:p>
    <w:p w14:paraId="343BA8C1"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q</w:t>
      </w:r>
      <w:proofErr w:type="gramStart"/>
      <w:r>
        <w:rPr>
          <w:rFonts w:ascii="Courier New" w:hAnsi="Courier New" w:cs="Courier New"/>
          <w:color w:val="800000"/>
          <w:sz w:val="20"/>
          <w:szCs w:val="20"/>
        </w:rPr>
        <w:t>1:Contract</w:t>
      </w:r>
      <w:proofErr w:type="gramEnd"/>
      <w:r>
        <w:rPr>
          <w:rFonts w:ascii="Courier New" w:hAnsi="Courier New" w:cs="Courier New"/>
          <w:color w:val="0000FF"/>
          <w:sz w:val="20"/>
          <w:szCs w:val="20"/>
        </w:rPr>
        <w:t>&gt;</w:t>
      </w:r>
    </w:p>
    <w:p w14:paraId="6FC5C1BD"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proofErr w:type="spellStart"/>
      <w:r>
        <w:rPr>
          <w:rFonts w:ascii="Courier New" w:hAnsi="Courier New" w:cs="Courier New"/>
          <w:color w:val="800000"/>
          <w:sz w:val="20"/>
          <w:szCs w:val="20"/>
        </w:rPr>
        <w:t>BaseRequest</w:t>
      </w:r>
      <w:proofErr w:type="spellEnd"/>
      <w:r w:rsidR="00887A0D">
        <w:rPr>
          <w:rFonts w:ascii="Courier New" w:hAnsi="Courier New" w:cs="Courier New"/>
          <w:color w:val="800000"/>
          <w:sz w:val="20"/>
          <w:szCs w:val="20"/>
        </w:rPr>
        <w:fldChar w:fldCharType="begin"/>
      </w:r>
      <w:r w:rsidR="00887A0D">
        <w:instrText xml:space="preserve"> XE "</w:instrText>
      </w:r>
      <w:r w:rsidR="00887A0D" w:rsidRPr="00C86988">
        <w:instrText>BaseRequest</w:instrText>
      </w:r>
      <w:r w:rsidR="00887A0D">
        <w:instrText xml:space="preserve">" </w:instrText>
      </w:r>
      <w:r w:rsidR="00887A0D">
        <w:rPr>
          <w:rFonts w:ascii="Courier New" w:hAnsi="Courier New" w:cs="Courier New"/>
          <w:color w:val="800000"/>
          <w:sz w:val="20"/>
          <w:szCs w:val="20"/>
        </w:rPr>
        <w:fldChar w:fldCharType="end"/>
      </w:r>
      <w:r>
        <w:rPr>
          <w:rFonts w:ascii="Courier New" w:hAnsi="Courier New" w:cs="Courier New"/>
          <w:color w:val="0000FF"/>
          <w:sz w:val="20"/>
          <w:szCs w:val="20"/>
        </w:rPr>
        <w:t>&gt;</w:t>
      </w:r>
    </w:p>
    <w:p w14:paraId="10A65065" w14:textId="77777777" w:rsidR="00C81E61" w:rsidRDefault="00C81E61" w:rsidP="00C81E61">
      <w:pPr>
        <w:autoSpaceDE w:val="0"/>
        <w:autoSpaceDN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body</w:t>
      </w:r>
      <w:r>
        <w:rPr>
          <w:rFonts w:ascii="Courier New" w:hAnsi="Courier New" w:cs="Courier New"/>
          <w:color w:val="0000FF"/>
          <w:sz w:val="20"/>
          <w:szCs w:val="20"/>
        </w:rPr>
        <w:t>&gt;</w:t>
      </w:r>
    </w:p>
    <w:p w14:paraId="5766F959" w14:textId="77777777" w:rsidR="00C81E61" w:rsidRDefault="00C81E61" w:rsidP="00C81E61">
      <w:pPr>
        <w:rPr>
          <w:rFonts w:ascii="Calibri" w:hAnsi="Calibri" w:cs="Calibri"/>
          <w:szCs w:val="22"/>
        </w:rPr>
      </w:pPr>
      <w:r>
        <w:rPr>
          <w:rFonts w:ascii="Courier New" w:hAnsi="Courier New" w:cs="Courier New"/>
          <w:color w:val="0000FF"/>
          <w:sz w:val="20"/>
          <w:szCs w:val="20"/>
        </w:rPr>
        <w:t>&lt;/</w:t>
      </w:r>
      <w:r>
        <w:rPr>
          <w:rFonts w:ascii="Courier New" w:hAnsi="Courier New" w:cs="Courier New"/>
          <w:color w:val="800000"/>
          <w:sz w:val="20"/>
          <w:szCs w:val="20"/>
        </w:rPr>
        <w:t>ns</w:t>
      </w:r>
      <w:proofErr w:type="gramStart"/>
      <w:r>
        <w:rPr>
          <w:rFonts w:ascii="Courier New" w:hAnsi="Courier New" w:cs="Courier New"/>
          <w:color w:val="800000"/>
          <w:sz w:val="20"/>
          <w:szCs w:val="20"/>
        </w:rPr>
        <w:t>0:BaseRequest</w:t>
      </w:r>
      <w:proofErr w:type="gramEnd"/>
      <w:r w:rsidR="00887A0D">
        <w:rPr>
          <w:rFonts w:ascii="Courier New" w:hAnsi="Courier New" w:cs="Courier New"/>
          <w:color w:val="800000"/>
          <w:sz w:val="20"/>
          <w:szCs w:val="20"/>
        </w:rPr>
        <w:fldChar w:fldCharType="begin"/>
      </w:r>
      <w:r w:rsidR="00887A0D">
        <w:instrText xml:space="preserve"> XE "</w:instrText>
      </w:r>
      <w:r w:rsidR="00887A0D" w:rsidRPr="00C86988">
        <w:instrText>BaseRequest</w:instrText>
      </w:r>
      <w:r w:rsidR="00887A0D">
        <w:instrText xml:space="preserve">" </w:instrText>
      </w:r>
      <w:r w:rsidR="00887A0D">
        <w:rPr>
          <w:rFonts w:ascii="Courier New" w:hAnsi="Courier New" w:cs="Courier New"/>
          <w:color w:val="800000"/>
          <w:sz w:val="20"/>
          <w:szCs w:val="20"/>
        </w:rPr>
        <w:fldChar w:fldCharType="end"/>
      </w:r>
      <w:r>
        <w:rPr>
          <w:rFonts w:ascii="Courier New" w:hAnsi="Courier New" w:cs="Courier New"/>
          <w:color w:val="0000FF"/>
          <w:sz w:val="20"/>
          <w:szCs w:val="20"/>
        </w:rPr>
        <w:t>&gt;</w:t>
      </w:r>
    </w:p>
    <w:p w14:paraId="2478B030" w14:textId="77777777" w:rsidR="00C81E61" w:rsidRDefault="00C81E61" w:rsidP="00C81E61"/>
    <w:p w14:paraId="450BE7A5" w14:textId="77777777" w:rsidR="008C56CB" w:rsidRDefault="008C56CB">
      <w:pPr>
        <w:rPr>
          <w:rFonts w:cs="Arial"/>
          <w:b/>
          <w:bCs/>
          <w:kern w:val="32"/>
          <w:sz w:val="32"/>
          <w:szCs w:val="32"/>
        </w:rPr>
      </w:pPr>
      <w:r>
        <w:br w:type="page"/>
      </w:r>
    </w:p>
    <w:p w14:paraId="74C28658" w14:textId="77777777" w:rsidR="00CB745B" w:rsidRDefault="00CB745B" w:rsidP="002378AA">
      <w:pPr>
        <w:pStyle w:val="Heading1"/>
        <w:jc w:val="center"/>
      </w:pPr>
      <w:bookmarkStart w:id="98" w:name="_Toc41637619"/>
      <w:r>
        <w:lastRenderedPageBreak/>
        <w:t>Index</w:t>
      </w:r>
      <w:bookmarkEnd w:id="98"/>
    </w:p>
    <w:p w14:paraId="65A8E344" w14:textId="77777777" w:rsidR="00231B4B" w:rsidRPr="00231B4B" w:rsidRDefault="00231B4B" w:rsidP="00231B4B"/>
    <w:p w14:paraId="1B2386F1" w14:textId="77777777" w:rsidR="002C5A36" w:rsidRDefault="002C5A36" w:rsidP="00CB745B">
      <w:pPr>
        <w:rPr>
          <w:rFonts w:cs="Arial"/>
          <w:noProof/>
          <w:szCs w:val="22"/>
        </w:rPr>
        <w:sectPr w:rsidR="002C5A36" w:rsidSect="002C5A36">
          <w:headerReference w:type="default" r:id="rId28"/>
          <w:footerReference w:type="default" r:id="rId29"/>
          <w:type w:val="continuous"/>
          <w:pgSz w:w="12240" w:h="15840"/>
          <w:pgMar w:top="1440" w:right="1080" w:bottom="1440" w:left="1440" w:header="720" w:footer="720" w:gutter="245"/>
          <w:cols w:space="720"/>
          <w:docGrid w:linePitch="360"/>
        </w:sectPr>
      </w:pPr>
      <w:r>
        <w:rPr>
          <w:rFonts w:cs="Arial"/>
          <w:szCs w:val="22"/>
        </w:rPr>
        <w:fldChar w:fldCharType="begin"/>
      </w:r>
      <w:r>
        <w:rPr>
          <w:rFonts w:cs="Arial"/>
          <w:szCs w:val="22"/>
        </w:rPr>
        <w:instrText xml:space="preserve"> INDEX \c "2" \z "1033" </w:instrText>
      </w:r>
      <w:r>
        <w:rPr>
          <w:rFonts w:cs="Arial"/>
          <w:szCs w:val="22"/>
        </w:rPr>
        <w:fldChar w:fldCharType="separate"/>
      </w:r>
    </w:p>
    <w:p w14:paraId="3CFC79DB" w14:textId="77777777" w:rsidR="002C5A36" w:rsidRDefault="002C5A36">
      <w:pPr>
        <w:pStyle w:val="Index1"/>
        <w:tabs>
          <w:tab w:val="right" w:leader="dot" w:pos="4367"/>
        </w:tabs>
        <w:rPr>
          <w:noProof/>
        </w:rPr>
      </w:pPr>
      <w:r>
        <w:rPr>
          <w:noProof/>
        </w:rPr>
        <w:t>ARIA, 7, 10</w:t>
      </w:r>
    </w:p>
    <w:p w14:paraId="3CDBAA24" w14:textId="77777777" w:rsidR="002C5A36" w:rsidRDefault="002C5A36">
      <w:pPr>
        <w:pStyle w:val="Index1"/>
        <w:tabs>
          <w:tab w:val="right" w:leader="dot" w:pos="4367"/>
        </w:tabs>
        <w:rPr>
          <w:noProof/>
        </w:rPr>
      </w:pPr>
      <w:r>
        <w:rPr>
          <w:noProof/>
        </w:rPr>
        <w:t>Asurion.PRODNA.Q.Business.Persistent.Financ e.Enterprise.InsertBehaviorStateMDM, 9</w:t>
      </w:r>
    </w:p>
    <w:p w14:paraId="521AE9EA" w14:textId="77777777" w:rsidR="002C5A36" w:rsidRDefault="002C5A36">
      <w:pPr>
        <w:pStyle w:val="Index1"/>
        <w:tabs>
          <w:tab w:val="right" w:leader="dot" w:pos="4367"/>
        </w:tabs>
        <w:rPr>
          <w:noProof/>
        </w:rPr>
      </w:pPr>
      <w:r>
        <w:rPr>
          <w:noProof/>
        </w:rPr>
        <w:t>Asurion.PRODNA.Q.Business.Persistent.Finance.CreateContract, 9</w:t>
      </w:r>
    </w:p>
    <w:p w14:paraId="6D8C90BE" w14:textId="77777777" w:rsidR="002C5A36" w:rsidRDefault="002C5A36">
      <w:pPr>
        <w:pStyle w:val="Index1"/>
        <w:tabs>
          <w:tab w:val="right" w:leader="dot" w:pos="4367"/>
        </w:tabs>
        <w:rPr>
          <w:noProof/>
        </w:rPr>
      </w:pPr>
      <w:r>
        <w:rPr>
          <w:noProof/>
        </w:rPr>
        <w:t>Asurion.PRODNA.Q.Business.Persistent.Finance.ProcessGatewayMessage, 8</w:t>
      </w:r>
    </w:p>
    <w:p w14:paraId="4499C7F4" w14:textId="77777777" w:rsidR="002C5A36" w:rsidRDefault="002C5A36">
      <w:pPr>
        <w:pStyle w:val="Index1"/>
        <w:tabs>
          <w:tab w:val="right" w:leader="dot" w:pos="4367"/>
        </w:tabs>
        <w:rPr>
          <w:noProof/>
        </w:rPr>
      </w:pPr>
      <w:r>
        <w:rPr>
          <w:noProof/>
        </w:rPr>
        <w:t>Asurion.PRODNA.Q.Business.Persistent.Finance.ProcessNonRefPayment, 11</w:t>
      </w:r>
    </w:p>
    <w:p w14:paraId="5A98AA17" w14:textId="77777777" w:rsidR="002C5A36" w:rsidRDefault="002C5A36">
      <w:pPr>
        <w:pStyle w:val="Index1"/>
        <w:tabs>
          <w:tab w:val="right" w:leader="dot" w:pos="4367"/>
        </w:tabs>
        <w:rPr>
          <w:noProof/>
        </w:rPr>
      </w:pPr>
      <w:r w:rsidRPr="002354A3">
        <w:rPr>
          <w:rFonts w:ascii="Arial" w:hAnsi="Arial" w:cs="Arial"/>
          <w:noProof/>
        </w:rPr>
        <w:t>AsurionFinance Database Table</w:t>
      </w:r>
    </w:p>
    <w:p w14:paraId="2DC21504" w14:textId="77777777" w:rsidR="002C5A36" w:rsidRDefault="002C5A36">
      <w:pPr>
        <w:pStyle w:val="Index2"/>
        <w:tabs>
          <w:tab w:val="right" w:leader="dot" w:pos="4367"/>
        </w:tabs>
        <w:rPr>
          <w:noProof/>
        </w:rPr>
      </w:pPr>
      <w:r w:rsidRPr="002354A3">
        <w:rPr>
          <w:rFonts w:cs="Arial"/>
          <w:noProof/>
        </w:rPr>
        <w:t>AriaUser</w:t>
      </w:r>
      <w:r>
        <w:rPr>
          <w:noProof/>
        </w:rPr>
        <w:t>, 16</w:t>
      </w:r>
    </w:p>
    <w:p w14:paraId="09ACFA12" w14:textId="77777777" w:rsidR="002C5A36" w:rsidRDefault="002C5A36">
      <w:pPr>
        <w:pStyle w:val="Index2"/>
        <w:tabs>
          <w:tab w:val="right" w:leader="dot" w:pos="4367"/>
        </w:tabs>
        <w:rPr>
          <w:noProof/>
        </w:rPr>
      </w:pPr>
      <w:r w:rsidRPr="002354A3">
        <w:rPr>
          <w:rFonts w:cs="Arial"/>
          <w:noProof/>
        </w:rPr>
        <w:t>BTADetail</w:t>
      </w:r>
      <w:r>
        <w:rPr>
          <w:noProof/>
        </w:rPr>
        <w:t>, 16</w:t>
      </w:r>
    </w:p>
    <w:p w14:paraId="4C02402E" w14:textId="77777777" w:rsidR="002C5A36" w:rsidRDefault="002C5A36">
      <w:pPr>
        <w:pStyle w:val="Index2"/>
        <w:tabs>
          <w:tab w:val="right" w:leader="dot" w:pos="4367"/>
        </w:tabs>
        <w:rPr>
          <w:noProof/>
        </w:rPr>
      </w:pPr>
      <w:r w:rsidRPr="002354A3">
        <w:rPr>
          <w:rFonts w:cs="Arial"/>
          <w:noProof/>
        </w:rPr>
        <w:t>CreditCardDetail</w:t>
      </w:r>
      <w:r>
        <w:rPr>
          <w:noProof/>
        </w:rPr>
        <w:t>, 16</w:t>
      </w:r>
    </w:p>
    <w:p w14:paraId="0D651508" w14:textId="77777777" w:rsidR="002C5A36" w:rsidRDefault="002C5A36">
      <w:pPr>
        <w:pStyle w:val="Index2"/>
        <w:tabs>
          <w:tab w:val="right" w:leader="dot" w:pos="4367"/>
        </w:tabs>
        <w:rPr>
          <w:noProof/>
        </w:rPr>
      </w:pPr>
      <w:r w:rsidRPr="002354A3">
        <w:rPr>
          <w:rFonts w:cs="Arial"/>
          <w:noProof/>
        </w:rPr>
        <w:t>DeuCSDetail</w:t>
      </w:r>
      <w:r>
        <w:rPr>
          <w:noProof/>
        </w:rPr>
        <w:t>, 16</w:t>
      </w:r>
    </w:p>
    <w:p w14:paraId="79E49218" w14:textId="77777777" w:rsidR="002C5A36" w:rsidRDefault="002C5A36">
      <w:pPr>
        <w:pStyle w:val="Index2"/>
        <w:tabs>
          <w:tab w:val="right" w:leader="dot" w:pos="4367"/>
        </w:tabs>
        <w:rPr>
          <w:noProof/>
        </w:rPr>
      </w:pPr>
      <w:r w:rsidRPr="002354A3">
        <w:rPr>
          <w:rFonts w:cs="Arial"/>
          <w:noProof/>
        </w:rPr>
        <w:t>DirectDebitDetail</w:t>
      </w:r>
      <w:r>
        <w:rPr>
          <w:noProof/>
        </w:rPr>
        <w:t>, 16</w:t>
      </w:r>
    </w:p>
    <w:p w14:paraId="50C599C7" w14:textId="77777777" w:rsidR="002C5A36" w:rsidRDefault="002C5A36">
      <w:pPr>
        <w:pStyle w:val="Index2"/>
        <w:tabs>
          <w:tab w:val="right" w:leader="dot" w:pos="4367"/>
        </w:tabs>
        <w:rPr>
          <w:noProof/>
        </w:rPr>
      </w:pPr>
      <w:r w:rsidRPr="002354A3">
        <w:rPr>
          <w:rFonts w:cs="Arial"/>
          <w:noProof/>
        </w:rPr>
        <w:t>ECheckDetail</w:t>
      </w:r>
      <w:r>
        <w:rPr>
          <w:noProof/>
        </w:rPr>
        <w:t>, 16</w:t>
      </w:r>
    </w:p>
    <w:p w14:paraId="47A95942" w14:textId="77777777" w:rsidR="002C5A36" w:rsidRDefault="002C5A36">
      <w:pPr>
        <w:pStyle w:val="Index2"/>
        <w:tabs>
          <w:tab w:val="right" w:leader="dot" w:pos="4367"/>
        </w:tabs>
        <w:rPr>
          <w:noProof/>
        </w:rPr>
      </w:pPr>
      <w:r w:rsidRPr="002354A3">
        <w:rPr>
          <w:rFonts w:cs="Arial"/>
          <w:noProof/>
        </w:rPr>
        <w:t>EDIFactDetail</w:t>
      </w:r>
      <w:r>
        <w:rPr>
          <w:noProof/>
        </w:rPr>
        <w:t>, 16</w:t>
      </w:r>
    </w:p>
    <w:p w14:paraId="46D21D61" w14:textId="77777777" w:rsidR="002C5A36" w:rsidRDefault="002C5A36">
      <w:pPr>
        <w:pStyle w:val="Index2"/>
        <w:tabs>
          <w:tab w:val="right" w:leader="dot" w:pos="4367"/>
        </w:tabs>
        <w:rPr>
          <w:noProof/>
        </w:rPr>
      </w:pPr>
      <w:r w:rsidRPr="002354A3">
        <w:rPr>
          <w:rFonts w:cs="Arial"/>
          <w:noProof/>
        </w:rPr>
        <w:t>InStoreDetail</w:t>
      </w:r>
      <w:r>
        <w:rPr>
          <w:noProof/>
        </w:rPr>
        <w:t>, 16</w:t>
      </w:r>
    </w:p>
    <w:p w14:paraId="05BDFB5E" w14:textId="77777777" w:rsidR="002C5A36" w:rsidRDefault="002C5A36">
      <w:pPr>
        <w:pStyle w:val="Index2"/>
        <w:tabs>
          <w:tab w:val="right" w:leader="dot" w:pos="4367"/>
        </w:tabs>
        <w:rPr>
          <w:noProof/>
        </w:rPr>
      </w:pPr>
      <w:r w:rsidRPr="002354A3">
        <w:rPr>
          <w:rFonts w:cs="Arial"/>
          <w:noProof/>
        </w:rPr>
        <w:t>RefundQueue</w:t>
      </w:r>
      <w:r>
        <w:rPr>
          <w:noProof/>
        </w:rPr>
        <w:t>, 16</w:t>
      </w:r>
    </w:p>
    <w:p w14:paraId="6460F28E" w14:textId="77777777" w:rsidR="002C5A36" w:rsidRDefault="002C5A36">
      <w:pPr>
        <w:pStyle w:val="Index2"/>
        <w:tabs>
          <w:tab w:val="right" w:leader="dot" w:pos="4367"/>
        </w:tabs>
        <w:rPr>
          <w:noProof/>
        </w:rPr>
      </w:pPr>
      <w:r w:rsidRPr="002354A3">
        <w:rPr>
          <w:rFonts w:cs="Arial"/>
          <w:noProof/>
        </w:rPr>
        <w:t>RefundQueueFee</w:t>
      </w:r>
      <w:r>
        <w:rPr>
          <w:noProof/>
        </w:rPr>
        <w:t>, 16</w:t>
      </w:r>
    </w:p>
    <w:p w14:paraId="76460E45" w14:textId="77777777" w:rsidR="002C5A36" w:rsidRDefault="002C5A36">
      <w:pPr>
        <w:pStyle w:val="Index2"/>
        <w:tabs>
          <w:tab w:val="right" w:leader="dot" w:pos="4367"/>
        </w:tabs>
        <w:rPr>
          <w:noProof/>
        </w:rPr>
      </w:pPr>
      <w:r w:rsidRPr="002354A3">
        <w:rPr>
          <w:rFonts w:cs="Arial"/>
          <w:noProof/>
        </w:rPr>
        <w:t>TransactionDetail</w:t>
      </w:r>
      <w:r>
        <w:rPr>
          <w:noProof/>
        </w:rPr>
        <w:t>, 16</w:t>
      </w:r>
    </w:p>
    <w:p w14:paraId="789E615A" w14:textId="77777777" w:rsidR="002C5A36" w:rsidRDefault="002C5A36">
      <w:pPr>
        <w:pStyle w:val="Index1"/>
        <w:tabs>
          <w:tab w:val="right" w:leader="dot" w:pos="4367"/>
        </w:tabs>
        <w:rPr>
          <w:noProof/>
        </w:rPr>
      </w:pPr>
      <w:r w:rsidRPr="002354A3">
        <w:rPr>
          <w:rFonts w:ascii="Arial" w:hAnsi="Arial" w:cs="Arial"/>
          <w:noProof/>
        </w:rPr>
        <w:t>AsurionFinance Database Table</w:t>
      </w:r>
    </w:p>
    <w:p w14:paraId="6F09B64C" w14:textId="77777777" w:rsidR="002C5A36" w:rsidRDefault="002C5A36">
      <w:pPr>
        <w:pStyle w:val="Index2"/>
        <w:tabs>
          <w:tab w:val="right" w:leader="dot" w:pos="4367"/>
        </w:tabs>
        <w:rPr>
          <w:noProof/>
        </w:rPr>
      </w:pPr>
      <w:r w:rsidRPr="002354A3">
        <w:rPr>
          <w:rFonts w:cs="Arial"/>
          <w:noProof/>
        </w:rPr>
        <w:t>Transaction</w:t>
      </w:r>
      <w:r>
        <w:rPr>
          <w:noProof/>
        </w:rPr>
        <w:t>, 16</w:t>
      </w:r>
    </w:p>
    <w:p w14:paraId="62A38482" w14:textId="77777777" w:rsidR="002C5A36" w:rsidRDefault="002C5A36">
      <w:pPr>
        <w:pStyle w:val="Index1"/>
        <w:tabs>
          <w:tab w:val="right" w:leader="dot" w:pos="4367"/>
        </w:tabs>
        <w:rPr>
          <w:noProof/>
        </w:rPr>
      </w:pPr>
      <w:r w:rsidRPr="002354A3">
        <w:rPr>
          <w:rFonts w:ascii="Arial" w:hAnsi="Arial" w:cs="Arial"/>
          <w:noProof/>
        </w:rPr>
        <w:t>AsurionFinance Database VerisignDetail</w:t>
      </w:r>
      <w:r>
        <w:rPr>
          <w:noProof/>
        </w:rPr>
        <w:t>, 16</w:t>
      </w:r>
    </w:p>
    <w:p w14:paraId="361F55A8" w14:textId="77777777" w:rsidR="002C5A36" w:rsidRDefault="002C5A36">
      <w:pPr>
        <w:pStyle w:val="Index1"/>
        <w:tabs>
          <w:tab w:val="right" w:leader="dot" w:pos="4367"/>
        </w:tabs>
        <w:rPr>
          <w:noProof/>
        </w:rPr>
      </w:pPr>
      <w:r>
        <w:rPr>
          <w:noProof/>
        </w:rPr>
        <w:t>BaseRequest, 7, 13, 18, 20, 22, 25, 26</w:t>
      </w:r>
    </w:p>
    <w:p w14:paraId="6B25CD1E" w14:textId="77777777" w:rsidR="002C5A36" w:rsidRDefault="002C5A36">
      <w:pPr>
        <w:pStyle w:val="Index1"/>
        <w:tabs>
          <w:tab w:val="right" w:leader="dot" w:pos="4367"/>
        </w:tabs>
        <w:rPr>
          <w:noProof/>
        </w:rPr>
      </w:pPr>
      <w:r>
        <w:rPr>
          <w:noProof/>
        </w:rPr>
        <w:t>BaseResponse, 7, 13, 19, 21, 23</w:t>
      </w:r>
    </w:p>
    <w:p w14:paraId="243AF5DB" w14:textId="77777777" w:rsidR="002C5A36" w:rsidRDefault="002C5A36">
      <w:pPr>
        <w:pStyle w:val="Index1"/>
        <w:tabs>
          <w:tab w:val="right" w:leader="dot" w:pos="4367"/>
        </w:tabs>
        <w:rPr>
          <w:noProof/>
        </w:rPr>
      </w:pPr>
      <w:r>
        <w:rPr>
          <w:noProof/>
        </w:rPr>
        <w:t>BusinessWorks (BW), 5</w:t>
      </w:r>
    </w:p>
    <w:p w14:paraId="04F69313" w14:textId="77777777" w:rsidR="002C5A36" w:rsidRDefault="002C5A36">
      <w:pPr>
        <w:pStyle w:val="Index1"/>
        <w:tabs>
          <w:tab w:val="right" w:leader="dot" w:pos="4367"/>
        </w:tabs>
        <w:rPr>
          <w:noProof/>
        </w:rPr>
      </w:pPr>
      <w:r w:rsidRPr="002354A3">
        <w:rPr>
          <w:rFonts w:ascii="Arial" w:hAnsi="Arial" w:cs="Arial"/>
          <w:noProof/>
        </w:rPr>
        <w:t>CalculateTaxes</w:t>
      </w:r>
      <w:r>
        <w:rPr>
          <w:noProof/>
        </w:rPr>
        <w:t>, 5, 8, 12, 13, 14, 15, 16, 18, 22, 23</w:t>
      </w:r>
    </w:p>
    <w:p w14:paraId="02750271" w14:textId="77777777" w:rsidR="002C5A36" w:rsidRDefault="002C5A36">
      <w:pPr>
        <w:pStyle w:val="Index1"/>
        <w:tabs>
          <w:tab w:val="right" w:leader="dot" w:pos="4367"/>
        </w:tabs>
        <w:rPr>
          <w:noProof/>
        </w:rPr>
      </w:pPr>
      <w:r>
        <w:rPr>
          <w:noProof/>
        </w:rPr>
        <w:t>CalculateTaxes API, 15</w:t>
      </w:r>
    </w:p>
    <w:p w14:paraId="5DEB67EA" w14:textId="77777777" w:rsidR="002C5A36" w:rsidRDefault="002C5A36">
      <w:pPr>
        <w:pStyle w:val="Index1"/>
        <w:tabs>
          <w:tab w:val="right" w:leader="dot" w:pos="4367"/>
        </w:tabs>
        <w:rPr>
          <w:noProof/>
        </w:rPr>
      </w:pPr>
      <w:r w:rsidRPr="003E79C2">
        <w:rPr>
          <w:rFonts w:ascii="Arial" w:hAnsi="Arial" w:cs="Arial"/>
          <w:noProof/>
        </w:rPr>
        <w:t>CalculateTaxesGateway</w:t>
      </w:r>
      <w:r w:rsidRPr="003E79C2">
        <w:rPr>
          <w:noProof/>
        </w:rPr>
        <w:t>, 5</w:t>
      </w:r>
      <w:r>
        <w:rPr>
          <w:noProof/>
        </w:rPr>
        <w:t>, 6, 8, 12</w:t>
      </w:r>
    </w:p>
    <w:p w14:paraId="2AFE6510" w14:textId="77777777" w:rsidR="002C5A36" w:rsidRDefault="002C5A36">
      <w:pPr>
        <w:pStyle w:val="Index1"/>
        <w:tabs>
          <w:tab w:val="right" w:leader="dot" w:pos="4367"/>
        </w:tabs>
        <w:rPr>
          <w:noProof/>
        </w:rPr>
      </w:pPr>
      <w:r w:rsidRPr="002354A3">
        <w:rPr>
          <w:rFonts w:ascii="Arial" w:hAnsi="Arial" w:cs="Arial"/>
          <w:noProof/>
        </w:rPr>
        <w:t>CreateContract</w:t>
      </w:r>
      <w:r>
        <w:rPr>
          <w:noProof/>
        </w:rPr>
        <w:t>, 5, 6, 8, 9, 10, 13, 14, 18</w:t>
      </w:r>
    </w:p>
    <w:p w14:paraId="7C77D440" w14:textId="77777777" w:rsidR="002C5A36" w:rsidRDefault="002C5A36">
      <w:pPr>
        <w:pStyle w:val="Index1"/>
        <w:tabs>
          <w:tab w:val="right" w:leader="dot" w:pos="4367"/>
        </w:tabs>
        <w:rPr>
          <w:noProof/>
        </w:rPr>
      </w:pPr>
      <w:r>
        <w:rPr>
          <w:noProof/>
        </w:rPr>
        <w:t>CreateContract API, 14</w:t>
      </w:r>
    </w:p>
    <w:p w14:paraId="1C16995B" w14:textId="77777777" w:rsidR="002C5A36" w:rsidRDefault="002C5A36">
      <w:pPr>
        <w:pStyle w:val="Index1"/>
        <w:tabs>
          <w:tab w:val="right" w:leader="dot" w:pos="4367"/>
        </w:tabs>
        <w:rPr>
          <w:noProof/>
        </w:rPr>
      </w:pPr>
      <w:r w:rsidRPr="002354A3">
        <w:rPr>
          <w:rFonts w:cs="Arial"/>
          <w:noProof/>
        </w:rPr>
        <w:t>CreateContractRequest</w:t>
      </w:r>
      <w:r>
        <w:rPr>
          <w:noProof/>
        </w:rPr>
        <w:t>, 14, 18</w:t>
      </w:r>
    </w:p>
    <w:p w14:paraId="2A060683" w14:textId="77777777" w:rsidR="002C5A36" w:rsidRDefault="002C5A36">
      <w:pPr>
        <w:pStyle w:val="Index1"/>
        <w:tabs>
          <w:tab w:val="right" w:leader="dot" w:pos="4367"/>
        </w:tabs>
        <w:rPr>
          <w:noProof/>
        </w:rPr>
      </w:pPr>
      <w:r w:rsidRPr="002354A3">
        <w:rPr>
          <w:rFonts w:cs="Arial"/>
          <w:noProof/>
        </w:rPr>
        <w:t>CreateContractResponse</w:t>
      </w:r>
      <w:r>
        <w:rPr>
          <w:noProof/>
        </w:rPr>
        <w:t>, 14, 19</w:t>
      </w:r>
    </w:p>
    <w:p w14:paraId="443489E2" w14:textId="77777777" w:rsidR="002C5A36" w:rsidRDefault="002C5A36">
      <w:pPr>
        <w:pStyle w:val="Index1"/>
        <w:tabs>
          <w:tab w:val="right" w:leader="dot" w:pos="4367"/>
        </w:tabs>
        <w:rPr>
          <w:noProof/>
        </w:rPr>
      </w:pPr>
      <w:r w:rsidRPr="002354A3">
        <w:rPr>
          <w:rFonts w:ascii="Arial" w:hAnsi="Arial" w:cs="Arial"/>
          <w:noProof/>
        </w:rPr>
        <w:t>CreateTaxesGateway</w:t>
      </w:r>
      <w:r>
        <w:rPr>
          <w:noProof/>
        </w:rPr>
        <w:t>, 5</w:t>
      </w:r>
    </w:p>
    <w:p w14:paraId="2E9A8915" w14:textId="77777777" w:rsidR="002C5A36" w:rsidRDefault="002C5A36">
      <w:pPr>
        <w:pStyle w:val="Index1"/>
        <w:tabs>
          <w:tab w:val="right" w:leader="dot" w:pos="4367"/>
        </w:tabs>
        <w:rPr>
          <w:noProof/>
        </w:rPr>
      </w:pPr>
      <w:r>
        <w:rPr>
          <w:noProof/>
        </w:rPr>
        <w:t>CRM, 5, 7, 9, 10, 16, 17</w:t>
      </w:r>
    </w:p>
    <w:p w14:paraId="7989A645" w14:textId="77777777" w:rsidR="002C5A36" w:rsidRDefault="002C5A36">
      <w:pPr>
        <w:pStyle w:val="Index1"/>
        <w:tabs>
          <w:tab w:val="right" w:leader="dot" w:pos="4367"/>
        </w:tabs>
        <w:rPr>
          <w:noProof/>
        </w:rPr>
      </w:pPr>
      <w:r>
        <w:rPr>
          <w:noProof/>
        </w:rPr>
        <w:t>CRM Database, 17</w:t>
      </w:r>
    </w:p>
    <w:p w14:paraId="30BC9563" w14:textId="77777777" w:rsidR="002C5A36" w:rsidRDefault="002C5A36">
      <w:pPr>
        <w:pStyle w:val="Index1"/>
        <w:tabs>
          <w:tab w:val="right" w:leader="dot" w:pos="4367"/>
        </w:tabs>
        <w:rPr>
          <w:noProof/>
        </w:rPr>
      </w:pPr>
      <w:r>
        <w:rPr>
          <w:noProof/>
        </w:rPr>
        <w:t>CRM Database Table</w:t>
      </w:r>
    </w:p>
    <w:p w14:paraId="4DBBB53B" w14:textId="77777777" w:rsidR="002C5A36" w:rsidRDefault="002C5A36">
      <w:pPr>
        <w:pStyle w:val="Index2"/>
        <w:tabs>
          <w:tab w:val="right" w:leader="dot" w:pos="4367"/>
        </w:tabs>
        <w:rPr>
          <w:noProof/>
        </w:rPr>
      </w:pPr>
      <w:r>
        <w:rPr>
          <w:noProof/>
        </w:rPr>
        <w:t>AncillaryData, 17</w:t>
      </w:r>
    </w:p>
    <w:p w14:paraId="3524701A" w14:textId="77777777" w:rsidR="002C5A36" w:rsidRDefault="002C5A36">
      <w:pPr>
        <w:pStyle w:val="Index2"/>
        <w:tabs>
          <w:tab w:val="right" w:leader="dot" w:pos="4367"/>
        </w:tabs>
        <w:rPr>
          <w:noProof/>
        </w:rPr>
      </w:pPr>
      <w:r>
        <w:rPr>
          <w:noProof/>
        </w:rPr>
        <w:t>Asu_billingcycle, 17</w:t>
      </w:r>
    </w:p>
    <w:p w14:paraId="51ED5CDA" w14:textId="77777777" w:rsidR="002C5A36" w:rsidRDefault="002C5A36">
      <w:pPr>
        <w:pStyle w:val="Index2"/>
        <w:tabs>
          <w:tab w:val="right" w:leader="dot" w:pos="4367"/>
        </w:tabs>
        <w:rPr>
          <w:noProof/>
        </w:rPr>
      </w:pPr>
      <w:r>
        <w:rPr>
          <w:noProof/>
        </w:rPr>
        <w:t>Asu_communicationmethod, 17</w:t>
      </w:r>
    </w:p>
    <w:p w14:paraId="1A0FF502" w14:textId="77777777" w:rsidR="002C5A36" w:rsidRDefault="002C5A36">
      <w:pPr>
        <w:pStyle w:val="Index2"/>
        <w:tabs>
          <w:tab w:val="right" w:leader="dot" w:pos="4367"/>
        </w:tabs>
        <w:rPr>
          <w:noProof/>
        </w:rPr>
      </w:pPr>
      <w:r>
        <w:rPr>
          <w:noProof/>
        </w:rPr>
        <w:t>Asu_configuration, 17</w:t>
      </w:r>
    </w:p>
    <w:p w14:paraId="71371116" w14:textId="77777777" w:rsidR="002C5A36" w:rsidRDefault="002C5A36">
      <w:pPr>
        <w:pStyle w:val="Index2"/>
        <w:tabs>
          <w:tab w:val="right" w:leader="dot" w:pos="4367"/>
        </w:tabs>
        <w:rPr>
          <w:noProof/>
        </w:rPr>
      </w:pPr>
      <w:r>
        <w:rPr>
          <w:noProof/>
        </w:rPr>
        <w:t>Asu_configurationitems, 17</w:t>
      </w:r>
    </w:p>
    <w:p w14:paraId="68975E25" w14:textId="77777777" w:rsidR="002C5A36" w:rsidRDefault="002C5A36">
      <w:pPr>
        <w:pStyle w:val="Index2"/>
        <w:tabs>
          <w:tab w:val="right" w:leader="dot" w:pos="4367"/>
        </w:tabs>
        <w:rPr>
          <w:noProof/>
        </w:rPr>
      </w:pPr>
      <w:r>
        <w:rPr>
          <w:noProof/>
        </w:rPr>
        <w:t>Asu_contentscriptset, 17</w:t>
      </w:r>
    </w:p>
    <w:p w14:paraId="120393AD" w14:textId="77777777" w:rsidR="002C5A36" w:rsidRDefault="002C5A36">
      <w:pPr>
        <w:pStyle w:val="Index2"/>
        <w:tabs>
          <w:tab w:val="right" w:leader="dot" w:pos="4367"/>
        </w:tabs>
        <w:rPr>
          <w:noProof/>
        </w:rPr>
      </w:pPr>
      <w:r>
        <w:rPr>
          <w:noProof/>
        </w:rPr>
        <w:t>Asu_culture, 17</w:t>
      </w:r>
    </w:p>
    <w:p w14:paraId="2E450C58" w14:textId="77777777" w:rsidR="002C5A36" w:rsidRDefault="002C5A36">
      <w:pPr>
        <w:pStyle w:val="Index2"/>
        <w:tabs>
          <w:tab w:val="right" w:leader="dot" w:pos="4367"/>
        </w:tabs>
        <w:rPr>
          <w:noProof/>
        </w:rPr>
      </w:pPr>
      <w:r>
        <w:rPr>
          <w:noProof/>
        </w:rPr>
        <w:t>Asu_emsactivitylogger, 17</w:t>
      </w:r>
    </w:p>
    <w:p w14:paraId="29F76429" w14:textId="77777777" w:rsidR="002C5A36" w:rsidRDefault="002C5A36">
      <w:pPr>
        <w:pStyle w:val="Index2"/>
        <w:tabs>
          <w:tab w:val="right" w:leader="dot" w:pos="4367"/>
        </w:tabs>
        <w:rPr>
          <w:noProof/>
        </w:rPr>
      </w:pPr>
      <w:r>
        <w:rPr>
          <w:noProof/>
        </w:rPr>
        <w:t>Asu_enrollment, 17</w:t>
      </w:r>
    </w:p>
    <w:p w14:paraId="12CA4AB8" w14:textId="77777777" w:rsidR="002C5A36" w:rsidRDefault="002C5A36">
      <w:pPr>
        <w:pStyle w:val="Index2"/>
        <w:tabs>
          <w:tab w:val="right" w:leader="dot" w:pos="4367"/>
        </w:tabs>
        <w:rPr>
          <w:noProof/>
        </w:rPr>
      </w:pPr>
      <w:r>
        <w:rPr>
          <w:noProof/>
        </w:rPr>
        <w:t>Asu_holiday, 17</w:t>
      </w:r>
    </w:p>
    <w:p w14:paraId="75A135CE" w14:textId="77777777" w:rsidR="002C5A36" w:rsidRDefault="002C5A36">
      <w:pPr>
        <w:pStyle w:val="Index2"/>
        <w:tabs>
          <w:tab w:val="right" w:leader="dot" w:pos="4367"/>
        </w:tabs>
        <w:rPr>
          <w:noProof/>
        </w:rPr>
      </w:pPr>
      <w:r>
        <w:rPr>
          <w:noProof/>
        </w:rPr>
        <w:t>Asu_program, 17</w:t>
      </w:r>
    </w:p>
    <w:p w14:paraId="449A0C2F" w14:textId="77777777" w:rsidR="002C5A36" w:rsidRDefault="002C5A36">
      <w:pPr>
        <w:pStyle w:val="Index2"/>
        <w:tabs>
          <w:tab w:val="right" w:leader="dot" w:pos="4367"/>
        </w:tabs>
        <w:rPr>
          <w:noProof/>
        </w:rPr>
      </w:pPr>
      <w:r>
        <w:rPr>
          <w:noProof/>
        </w:rPr>
        <w:t>Asupaymethod, 17</w:t>
      </w:r>
    </w:p>
    <w:p w14:paraId="64D233B9" w14:textId="77777777" w:rsidR="002C5A36" w:rsidRDefault="002C5A36">
      <w:pPr>
        <w:pStyle w:val="Index2"/>
        <w:tabs>
          <w:tab w:val="right" w:leader="dot" w:pos="4367"/>
        </w:tabs>
        <w:rPr>
          <w:noProof/>
        </w:rPr>
      </w:pPr>
      <w:r>
        <w:rPr>
          <w:noProof/>
        </w:rPr>
        <w:t>Contact, 17</w:t>
      </w:r>
    </w:p>
    <w:p w14:paraId="6F173970" w14:textId="77777777" w:rsidR="002C5A36" w:rsidRDefault="002C5A36">
      <w:pPr>
        <w:pStyle w:val="Index2"/>
        <w:tabs>
          <w:tab w:val="right" w:leader="dot" w:pos="4367"/>
        </w:tabs>
        <w:rPr>
          <w:noProof/>
        </w:rPr>
      </w:pPr>
      <w:r>
        <w:rPr>
          <w:noProof/>
        </w:rPr>
        <w:t>Invoice, 17</w:t>
      </w:r>
    </w:p>
    <w:p w14:paraId="690379D7" w14:textId="77777777" w:rsidR="002C5A36" w:rsidRDefault="002C5A36">
      <w:pPr>
        <w:pStyle w:val="Index2"/>
        <w:tabs>
          <w:tab w:val="right" w:leader="dot" w:pos="4367"/>
        </w:tabs>
        <w:rPr>
          <w:noProof/>
        </w:rPr>
      </w:pPr>
      <w:r>
        <w:rPr>
          <w:noProof/>
        </w:rPr>
        <w:t>ValidationSummary, 17</w:t>
      </w:r>
    </w:p>
    <w:p w14:paraId="45662C8F" w14:textId="77777777" w:rsidR="002C5A36" w:rsidRDefault="002C5A36">
      <w:pPr>
        <w:pStyle w:val="Index1"/>
        <w:tabs>
          <w:tab w:val="right" w:leader="dot" w:pos="4367"/>
        </w:tabs>
        <w:rPr>
          <w:noProof/>
        </w:rPr>
      </w:pPr>
      <w:r>
        <w:rPr>
          <w:noProof/>
        </w:rPr>
        <w:t>Enterprise Canonical Model, 12</w:t>
      </w:r>
    </w:p>
    <w:p w14:paraId="7BC842A9" w14:textId="77777777" w:rsidR="002C5A36" w:rsidRDefault="002C5A36">
      <w:pPr>
        <w:pStyle w:val="Index1"/>
        <w:tabs>
          <w:tab w:val="right" w:leader="dot" w:pos="4367"/>
        </w:tabs>
        <w:rPr>
          <w:noProof/>
        </w:rPr>
      </w:pPr>
      <w:r>
        <w:rPr>
          <w:noProof/>
        </w:rPr>
        <w:t>Enterprise SOAP Message Log, 9, 10</w:t>
      </w:r>
    </w:p>
    <w:p w14:paraId="4CB24FFE" w14:textId="77777777" w:rsidR="002C5A36" w:rsidRDefault="002C5A36">
      <w:pPr>
        <w:pStyle w:val="Index1"/>
        <w:tabs>
          <w:tab w:val="right" w:leader="dot" w:pos="4367"/>
        </w:tabs>
        <w:rPr>
          <w:noProof/>
        </w:rPr>
      </w:pPr>
      <w:r>
        <w:rPr>
          <w:noProof/>
        </w:rPr>
        <w:t>ESB, 9, 11, 12, 16</w:t>
      </w:r>
    </w:p>
    <w:p w14:paraId="6FB3B430" w14:textId="77777777" w:rsidR="002C5A36" w:rsidRDefault="002C5A36">
      <w:pPr>
        <w:pStyle w:val="Index1"/>
        <w:tabs>
          <w:tab w:val="right" w:leader="dot" w:pos="4367"/>
        </w:tabs>
        <w:rPr>
          <w:noProof/>
        </w:rPr>
      </w:pPr>
      <w:r>
        <w:rPr>
          <w:noProof/>
        </w:rPr>
        <w:t>Finance Service Gateway, 14</w:t>
      </w:r>
    </w:p>
    <w:p w14:paraId="5C148B60" w14:textId="77777777" w:rsidR="002C5A36" w:rsidRDefault="002C5A36">
      <w:pPr>
        <w:pStyle w:val="Index1"/>
        <w:tabs>
          <w:tab w:val="right" w:leader="dot" w:pos="4367"/>
        </w:tabs>
        <w:rPr>
          <w:noProof/>
        </w:rPr>
      </w:pPr>
      <w:r>
        <w:rPr>
          <w:noProof/>
        </w:rPr>
        <w:t>Finance Services Gateway, 5</w:t>
      </w:r>
    </w:p>
    <w:p w14:paraId="1B33B81F" w14:textId="77777777" w:rsidR="002C5A36" w:rsidRDefault="002C5A36">
      <w:pPr>
        <w:pStyle w:val="Index1"/>
        <w:tabs>
          <w:tab w:val="right" w:leader="dot" w:pos="4367"/>
        </w:tabs>
        <w:rPr>
          <w:noProof/>
        </w:rPr>
      </w:pPr>
      <w:r w:rsidRPr="002354A3">
        <w:rPr>
          <w:rFonts w:ascii="Arial" w:hAnsi="Arial" w:cs="Arial"/>
          <w:noProof/>
        </w:rPr>
        <w:t>FinanceGateway</w:t>
      </w:r>
      <w:r>
        <w:rPr>
          <w:noProof/>
        </w:rPr>
        <w:t>, 5</w:t>
      </w:r>
    </w:p>
    <w:p w14:paraId="2A2B335D" w14:textId="77777777" w:rsidR="002C5A36" w:rsidRDefault="002C5A36">
      <w:pPr>
        <w:pStyle w:val="Index1"/>
        <w:tabs>
          <w:tab w:val="right" w:leader="dot" w:pos="4367"/>
        </w:tabs>
        <w:rPr>
          <w:noProof/>
        </w:rPr>
      </w:pPr>
      <w:r>
        <w:rPr>
          <w:noProof/>
        </w:rPr>
        <w:t>FinanceService WSDL, 12</w:t>
      </w:r>
    </w:p>
    <w:p w14:paraId="565E2FCE" w14:textId="77777777" w:rsidR="002C5A36" w:rsidRDefault="002C5A36">
      <w:pPr>
        <w:pStyle w:val="Index1"/>
        <w:tabs>
          <w:tab w:val="right" w:leader="dot" w:pos="4367"/>
        </w:tabs>
        <w:rPr>
          <w:noProof/>
        </w:rPr>
      </w:pPr>
      <w:r w:rsidRPr="002354A3">
        <w:rPr>
          <w:rFonts w:ascii="Arial" w:hAnsi="Arial" w:cs="Arial"/>
          <w:noProof/>
        </w:rPr>
        <w:t>FinanceServiceAgent</w:t>
      </w:r>
      <w:r>
        <w:rPr>
          <w:noProof/>
        </w:rPr>
        <w:t>, 5, 7</w:t>
      </w:r>
    </w:p>
    <w:p w14:paraId="765CD470" w14:textId="77777777" w:rsidR="002C5A36" w:rsidRDefault="002C5A36">
      <w:pPr>
        <w:pStyle w:val="Index1"/>
        <w:tabs>
          <w:tab w:val="right" w:leader="dot" w:pos="4367"/>
        </w:tabs>
        <w:rPr>
          <w:noProof/>
        </w:rPr>
      </w:pPr>
      <w:r>
        <w:rPr>
          <w:noProof/>
        </w:rPr>
        <w:t>FSA, 7, 8, 9, 11, 12, 14, 15</w:t>
      </w:r>
    </w:p>
    <w:p w14:paraId="624ECE63" w14:textId="77777777" w:rsidR="002C5A36" w:rsidRDefault="002C5A36">
      <w:pPr>
        <w:pStyle w:val="Index1"/>
        <w:tabs>
          <w:tab w:val="right" w:leader="dot" w:pos="4367"/>
        </w:tabs>
        <w:rPr>
          <w:noProof/>
        </w:rPr>
      </w:pPr>
      <w:r w:rsidRPr="002354A3">
        <w:rPr>
          <w:rFonts w:ascii="Arial" w:hAnsi="Arial" w:cs="Arial"/>
          <w:noProof/>
        </w:rPr>
        <w:t>Gateway</w:t>
      </w:r>
      <w:r>
        <w:rPr>
          <w:noProof/>
        </w:rPr>
        <w:t>, 5, 6, 7, 8, 11, 12, 13, 14, 15, 16, 17, 18</w:t>
      </w:r>
    </w:p>
    <w:p w14:paraId="045095FE" w14:textId="77777777" w:rsidR="002C5A36" w:rsidRDefault="002C5A36">
      <w:pPr>
        <w:pStyle w:val="Index1"/>
        <w:tabs>
          <w:tab w:val="right" w:leader="dot" w:pos="4367"/>
        </w:tabs>
        <w:rPr>
          <w:noProof/>
        </w:rPr>
      </w:pPr>
      <w:r w:rsidRPr="002354A3">
        <w:rPr>
          <w:rFonts w:ascii="Arial" w:hAnsi="Arial" w:cs="Arial"/>
          <w:noProof/>
        </w:rPr>
        <w:t>GetContracts</w:t>
      </w:r>
      <w:r>
        <w:rPr>
          <w:noProof/>
        </w:rPr>
        <w:t>, 5, 7, 10</w:t>
      </w:r>
    </w:p>
    <w:p w14:paraId="2296E593" w14:textId="77777777" w:rsidR="002C5A36" w:rsidRDefault="002C5A36">
      <w:pPr>
        <w:pStyle w:val="Index1"/>
        <w:tabs>
          <w:tab w:val="right" w:leader="dot" w:pos="4367"/>
        </w:tabs>
        <w:rPr>
          <w:noProof/>
        </w:rPr>
      </w:pPr>
      <w:r>
        <w:rPr>
          <w:noProof/>
        </w:rPr>
        <w:t>Global Collect, 10, 11</w:t>
      </w:r>
    </w:p>
    <w:p w14:paraId="11F20A01" w14:textId="77777777" w:rsidR="002C5A36" w:rsidRDefault="002C5A36">
      <w:pPr>
        <w:pStyle w:val="Index1"/>
        <w:tabs>
          <w:tab w:val="right" w:leader="dot" w:pos="4367"/>
        </w:tabs>
        <w:rPr>
          <w:noProof/>
        </w:rPr>
      </w:pPr>
      <w:r>
        <w:rPr>
          <w:noProof/>
        </w:rPr>
        <w:t>HTTP, 7, 9, 10, 11, 12</w:t>
      </w:r>
    </w:p>
    <w:p w14:paraId="0D76746D" w14:textId="77777777" w:rsidR="002C5A36" w:rsidRDefault="002C5A36">
      <w:pPr>
        <w:pStyle w:val="Index1"/>
        <w:tabs>
          <w:tab w:val="right" w:leader="dot" w:pos="4367"/>
        </w:tabs>
        <w:rPr>
          <w:noProof/>
        </w:rPr>
      </w:pPr>
      <w:r>
        <w:rPr>
          <w:noProof/>
        </w:rPr>
        <w:t>InsertBehaviorStateMDM, 9, 10</w:t>
      </w:r>
    </w:p>
    <w:p w14:paraId="145D2595" w14:textId="77777777" w:rsidR="002C5A36" w:rsidRDefault="002C5A36">
      <w:pPr>
        <w:pStyle w:val="Index1"/>
        <w:tabs>
          <w:tab w:val="right" w:leader="dot" w:pos="4367"/>
        </w:tabs>
        <w:rPr>
          <w:noProof/>
        </w:rPr>
      </w:pPr>
      <w:r w:rsidRPr="002354A3">
        <w:rPr>
          <w:rFonts w:ascii="Arial" w:hAnsi="Arial" w:cs="Arial"/>
          <w:noProof/>
        </w:rPr>
        <w:t>ProcessNonRefPayment</w:t>
      </w:r>
      <w:r>
        <w:rPr>
          <w:noProof/>
        </w:rPr>
        <w:t>, 5, 6, 8, 11, 13, 15, 18, 20</w:t>
      </w:r>
    </w:p>
    <w:p w14:paraId="54779081" w14:textId="77777777" w:rsidR="002C5A36" w:rsidRDefault="002C5A36">
      <w:pPr>
        <w:pStyle w:val="Index1"/>
        <w:tabs>
          <w:tab w:val="right" w:leader="dot" w:pos="4367"/>
        </w:tabs>
        <w:rPr>
          <w:noProof/>
        </w:rPr>
      </w:pPr>
      <w:r>
        <w:rPr>
          <w:noProof/>
        </w:rPr>
        <w:t>ProcessNonRefPayment API, 15</w:t>
      </w:r>
    </w:p>
    <w:p w14:paraId="09EF9ABB" w14:textId="77777777" w:rsidR="002C5A36" w:rsidRDefault="002C5A36">
      <w:pPr>
        <w:pStyle w:val="Index1"/>
        <w:tabs>
          <w:tab w:val="right" w:leader="dot" w:pos="4367"/>
        </w:tabs>
        <w:rPr>
          <w:noProof/>
        </w:rPr>
      </w:pPr>
      <w:r w:rsidRPr="002354A3">
        <w:rPr>
          <w:rFonts w:ascii="Arial" w:hAnsi="Arial" w:cs="Arial"/>
          <w:noProof/>
        </w:rPr>
        <w:t>ProcessNonRefPaymentGateway</w:t>
      </w:r>
      <w:r>
        <w:rPr>
          <w:noProof/>
        </w:rPr>
        <w:t>, 5, 6, 8, 11</w:t>
      </w:r>
    </w:p>
    <w:p w14:paraId="480FA0B2" w14:textId="77777777" w:rsidR="002C5A36" w:rsidRDefault="002C5A36">
      <w:pPr>
        <w:pStyle w:val="Index1"/>
        <w:tabs>
          <w:tab w:val="right" w:leader="dot" w:pos="4367"/>
        </w:tabs>
        <w:rPr>
          <w:noProof/>
        </w:rPr>
      </w:pPr>
      <w:r>
        <w:rPr>
          <w:noProof/>
        </w:rPr>
        <w:t>ProcessNonRefPaymentRequest, 20</w:t>
      </w:r>
    </w:p>
    <w:p w14:paraId="1A949F50" w14:textId="77777777" w:rsidR="002C5A36" w:rsidRDefault="002C5A36">
      <w:pPr>
        <w:pStyle w:val="Index1"/>
        <w:tabs>
          <w:tab w:val="right" w:leader="dot" w:pos="4367"/>
        </w:tabs>
        <w:rPr>
          <w:noProof/>
        </w:rPr>
      </w:pPr>
      <w:r>
        <w:rPr>
          <w:noProof/>
        </w:rPr>
        <w:t>ProcessNonRefPaymentResponse, 21</w:t>
      </w:r>
    </w:p>
    <w:p w14:paraId="52B080F3" w14:textId="77777777" w:rsidR="002C5A36" w:rsidRDefault="002C5A36">
      <w:pPr>
        <w:pStyle w:val="Index1"/>
        <w:tabs>
          <w:tab w:val="right" w:leader="dot" w:pos="4367"/>
        </w:tabs>
        <w:rPr>
          <w:noProof/>
        </w:rPr>
      </w:pPr>
      <w:r>
        <w:rPr>
          <w:noProof/>
        </w:rPr>
        <w:t>ProcessNonRefPremiumPayment, 10, 11</w:t>
      </w:r>
    </w:p>
    <w:p w14:paraId="584FCFA7" w14:textId="77777777" w:rsidR="002C5A36" w:rsidRDefault="002C5A36">
      <w:pPr>
        <w:pStyle w:val="Index1"/>
        <w:tabs>
          <w:tab w:val="right" w:leader="dot" w:pos="4367"/>
        </w:tabs>
        <w:rPr>
          <w:noProof/>
        </w:rPr>
      </w:pPr>
      <w:r>
        <w:rPr>
          <w:noProof/>
        </w:rPr>
        <w:t>Proxy Server, 7, 10</w:t>
      </w:r>
    </w:p>
    <w:p w14:paraId="08DE30A8" w14:textId="77777777" w:rsidR="002C5A36" w:rsidRDefault="002C5A36">
      <w:pPr>
        <w:pStyle w:val="Index1"/>
        <w:tabs>
          <w:tab w:val="right" w:leader="dot" w:pos="4367"/>
        </w:tabs>
        <w:rPr>
          <w:noProof/>
        </w:rPr>
      </w:pPr>
      <w:r>
        <w:rPr>
          <w:noProof/>
        </w:rPr>
        <w:t>SOAP, 9, 10, 11, 12, 14, 15, 16, 25</w:t>
      </w:r>
    </w:p>
    <w:p w14:paraId="4EFD6197" w14:textId="77777777" w:rsidR="002C5A36" w:rsidRDefault="002C5A36">
      <w:pPr>
        <w:pStyle w:val="Index1"/>
        <w:tabs>
          <w:tab w:val="right" w:leader="dot" w:pos="4367"/>
        </w:tabs>
        <w:rPr>
          <w:noProof/>
        </w:rPr>
      </w:pPr>
      <w:r>
        <w:rPr>
          <w:noProof/>
        </w:rPr>
        <w:t>Tibco, 5, 14</w:t>
      </w:r>
    </w:p>
    <w:p w14:paraId="6995BF69" w14:textId="77777777" w:rsidR="002C5A36" w:rsidRDefault="002C5A36">
      <w:pPr>
        <w:pStyle w:val="Index1"/>
        <w:tabs>
          <w:tab w:val="right" w:leader="dot" w:pos="4367"/>
        </w:tabs>
        <w:rPr>
          <w:noProof/>
        </w:rPr>
      </w:pPr>
      <w:r>
        <w:rPr>
          <w:noProof/>
        </w:rPr>
        <w:t>TIBCO XML WSDL, 13</w:t>
      </w:r>
    </w:p>
    <w:p w14:paraId="30DD0C04" w14:textId="77777777" w:rsidR="002C5A36" w:rsidRDefault="002C5A36">
      <w:pPr>
        <w:pStyle w:val="Index1"/>
        <w:tabs>
          <w:tab w:val="right" w:leader="dot" w:pos="4367"/>
        </w:tabs>
        <w:rPr>
          <w:noProof/>
        </w:rPr>
      </w:pPr>
      <w:r>
        <w:rPr>
          <w:noProof/>
        </w:rPr>
        <w:t>Vertex, 12</w:t>
      </w:r>
    </w:p>
    <w:p w14:paraId="2B22CC5F" w14:textId="77777777" w:rsidR="002C5A36" w:rsidRDefault="002C5A36">
      <w:pPr>
        <w:pStyle w:val="Index1"/>
        <w:tabs>
          <w:tab w:val="right" w:leader="dot" w:pos="4367"/>
        </w:tabs>
        <w:rPr>
          <w:noProof/>
        </w:rPr>
      </w:pPr>
      <w:r>
        <w:rPr>
          <w:noProof/>
        </w:rPr>
        <w:t>VIP, 7</w:t>
      </w:r>
    </w:p>
    <w:p w14:paraId="710726F5" w14:textId="77777777" w:rsidR="002C5A36" w:rsidRDefault="002C5A36">
      <w:pPr>
        <w:pStyle w:val="Index1"/>
        <w:tabs>
          <w:tab w:val="right" w:leader="dot" w:pos="4367"/>
        </w:tabs>
        <w:rPr>
          <w:noProof/>
        </w:rPr>
      </w:pPr>
      <w:r>
        <w:rPr>
          <w:noProof/>
        </w:rPr>
        <w:t>Virtual IP, 7</w:t>
      </w:r>
    </w:p>
    <w:p w14:paraId="3A6E8C06" w14:textId="77777777" w:rsidR="002C5A36" w:rsidRDefault="002C5A36">
      <w:pPr>
        <w:pStyle w:val="Index1"/>
        <w:tabs>
          <w:tab w:val="right" w:leader="dot" w:pos="4367"/>
        </w:tabs>
        <w:rPr>
          <w:noProof/>
        </w:rPr>
      </w:pPr>
      <w:r w:rsidRPr="002354A3">
        <w:rPr>
          <w:rFonts w:cs="Arial"/>
          <w:noProof/>
        </w:rPr>
        <w:t>WalMart</w:t>
      </w:r>
      <w:r>
        <w:rPr>
          <w:noProof/>
        </w:rPr>
        <w:t>, 14</w:t>
      </w:r>
    </w:p>
    <w:p w14:paraId="3DFEA84F" w14:textId="77777777" w:rsidR="002C5A36" w:rsidRDefault="002C5A36">
      <w:pPr>
        <w:pStyle w:val="Index1"/>
        <w:tabs>
          <w:tab w:val="right" w:leader="dot" w:pos="4367"/>
        </w:tabs>
        <w:rPr>
          <w:noProof/>
        </w:rPr>
      </w:pPr>
      <w:r>
        <w:rPr>
          <w:noProof/>
        </w:rPr>
        <w:t>WSDL, 13</w:t>
      </w:r>
    </w:p>
    <w:p w14:paraId="6D8BA847" w14:textId="77777777" w:rsidR="002C5A36" w:rsidRDefault="002C5A36">
      <w:pPr>
        <w:pStyle w:val="Index1"/>
        <w:tabs>
          <w:tab w:val="right" w:leader="dot" w:pos="4367"/>
        </w:tabs>
        <w:rPr>
          <w:noProof/>
        </w:rPr>
      </w:pPr>
      <w:r>
        <w:rPr>
          <w:noProof/>
        </w:rPr>
        <w:t>XML schema, 12, 18, 19, 20, 21, 22, 23</w:t>
      </w:r>
    </w:p>
    <w:p w14:paraId="21C393DF" w14:textId="77777777" w:rsidR="002C5A36" w:rsidRDefault="002C5A36" w:rsidP="00CB745B">
      <w:pPr>
        <w:rPr>
          <w:rFonts w:cs="Arial"/>
          <w:noProof/>
          <w:szCs w:val="22"/>
        </w:rPr>
        <w:sectPr w:rsidR="002C5A36" w:rsidSect="002C5A36">
          <w:type w:val="continuous"/>
          <w:pgSz w:w="12240" w:h="15840"/>
          <w:pgMar w:top="1440" w:right="1080" w:bottom="1440" w:left="1440" w:header="720" w:footer="720" w:gutter="245"/>
          <w:cols w:num="2" w:space="720"/>
          <w:docGrid w:linePitch="360"/>
        </w:sectPr>
      </w:pPr>
    </w:p>
    <w:p w14:paraId="670C9106" w14:textId="77777777" w:rsidR="00231B4B" w:rsidRPr="00CB745B" w:rsidRDefault="002C5A36" w:rsidP="00CB745B">
      <w:r>
        <w:rPr>
          <w:rFonts w:cs="Arial"/>
          <w:szCs w:val="22"/>
        </w:rPr>
        <w:lastRenderedPageBreak/>
        <w:fldChar w:fldCharType="end"/>
      </w:r>
    </w:p>
    <w:sectPr w:rsidR="00231B4B" w:rsidRPr="00CB745B" w:rsidSect="002C5A36">
      <w:type w:val="continuous"/>
      <w:pgSz w:w="12240" w:h="15840"/>
      <w:pgMar w:top="1440" w:right="1080" w:bottom="1440" w:left="1440" w:header="720" w:footer="720" w:gutter="24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71279" w14:textId="77777777" w:rsidR="00F4470A" w:rsidRDefault="00F4470A">
      <w:r>
        <w:separator/>
      </w:r>
    </w:p>
  </w:endnote>
  <w:endnote w:type="continuationSeparator" w:id="0">
    <w:p w14:paraId="671479CE" w14:textId="77777777" w:rsidR="00F4470A" w:rsidRDefault="00F4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2A50E" w14:textId="77777777" w:rsidR="009728F0" w:rsidRDefault="009728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42BDCA" w14:textId="77777777" w:rsidR="009728F0" w:rsidRDefault="00972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1F09B" w14:textId="77777777" w:rsidR="009728F0" w:rsidRDefault="009728F0">
    <w:pPr>
      <w:pStyle w:val="Footer"/>
    </w:pPr>
    <w:ins w:id="8" w:author="Dell Burner" w:date="2002-06-23T22:49:00Z">
      <w:r>
        <w:fldChar w:fldCharType="begin"/>
      </w:r>
      <w:r>
        <w:instrText xml:space="preserve"> DATE \@ "MM/dd/yyyy" </w:instrText>
      </w:r>
    </w:ins>
    <w:r>
      <w:fldChar w:fldCharType="separate"/>
    </w:r>
    <w:r w:rsidR="00587762">
      <w:rPr>
        <w:noProof/>
      </w:rPr>
      <w:t>05/29/2020</w:t>
    </w:r>
    <w:ins w:id="9" w:author="Dell Burner" w:date="2002-06-23T22:49:00Z">
      <w:r>
        <w:fldChar w:fldCharType="end"/>
      </w:r>
    </w:ins>
    <w:r>
      <w:tab/>
    </w:r>
    <w:r>
      <w:tab/>
    </w:r>
    <w:r>
      <w:rPr>
        <w:noProof/>
      </w:rPr>
      <w:drawing>
        <wp:anchor distT="0" distB="0" distL="114300" distR="114300" simplePos="0" relativeHeight="251656192" behindDoc="1" locked="0" layoutInCell="1" allowOverlap="1" wp14:anchorId="43218639" wp14:editId="782709C7">
          <wp:simplePos x="0" y="0"/>
          <wp:positionH relativeFrom="column">
            <wp:align>right</wp:align>
          </wp:positionH>
          <wp:positionV relativeFrom="paragraph">
            <wp:posOffset>-8890</wp:posOffset>
          </wp:positionV>
          <wp:extent cx="1828800" cy="552450"/>
          <wp:effectExtent l="0" t="0" r="0" b="0"/>
          <wp:wrapTight wrapText="bothSides">
            <wp:wrapPolygon edited="0">
              <wp:start x="0" y="0"/>
              <wp:lineTo x="0" y="20855"/>
              <wp:lineTo x="21375" y="20855"/>
              <wp:lineTo x="21375" y="0"/>
              <wp:lineTo x="0" y="0"/>
            </wp:wrapPolygon>
          </wp:wrapTight>
          <wp:docPr id="1" name="Picture 1" descr="cid:image002.jpg@01C50515.0ADC7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50515.0ADC77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28800" cy="5524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135AA" w14:textId="77777777" w:rsidR="009728F0" w:rsidRDefault="009728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79C2">
      <w:rPr>
        <w:rStyle w:val="PageNumber"/>
        <w:noProof/>
      </w:rPr>
      <w:t>28</w:t>
    </w:r>
    <w:r>
      <w:rPr>
        <w:rStyle w:val="PageNumber"/>
      </w:rPr>
      <w:fldChar w:fldCharType="end"/>
    </w:r>
  </w:p>
  <w:p w14:paraId="1B648131" w14:textId="77777777" w:rsidR="009728F0" w:rsidRDefault="009728F0">
    <w:pPr>
      <w:pStyle w:val="Footer"/>
    </w:pPr>
    <w:r>
      <w:rPr>
        <w:noProof/>
      </w:rPr>
      <w:drawing>
        <wp:anchor distT="0" distB="0" distL="114300" distR="114300" simplePos="0" relativeHeight="251660288" behindDoc="1" locked="0" layoutInCell="1" allowOverlap="1" wp14:anchorId="0CAF05AA" wp14:editId="317913AA">
          <wp:simplePos x="0" y="0"/>
          <wp:positionH relativeFrom="column">
            <wp:posOffset>4187825</wp:posOffset>
          </wp:positionH>
          <wp:positionV relativeFrom="paragraph">
            <wp:posOffset>-167640</wp:posOffset>
          </wp:positionV>
          <wp:extent cx="1828800" cy="571500"/>
          <wp:effectExtent l="0" t="0" r="0" b="0"/>
          <wp:wrapTight wrapText="bothSides">
            <wp:wrapPolygon edited="0">
              <wp:start x="0" y="0"/>
              <wp:lineTo x="0" y="20880"/>
              <wp:lineTo x="21375" y="20880"/>
              <wp:lineTo x="21375" y="0"/>
              <wp:lineTo x="0" y="0"/>
            </wp:wrapPolygon>
          </wp:wrapTight>
          <wp:docPr id="2" name="Picture 2" descr="cid:image002.jpg@01C50515.0ADC7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C50515.0ADC77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28800" cy="571500"/>
                  </a:xfrm>
                  <a:prstGeom prst="rect">
                    <a:avLst/>
                  </a:prstGeom>
                  <a:noFill/>
                  <a:ln>
                    <a:noFill/>
                  </a:ln>
                </pic:spPr>
              </pic:pic>
            </a:graphicData>
          </a:graphic>
          <wp14:sizeRelH relativeFrom="page">
            <wp14:pctWidth>0</wp14:pctWidth>
          </wp14:sizeRelH>
          <wp14:sizeRelV relativeFrom="page">
            <wp14:pctHeight>0</wp14:pctHeight>
          </wp14:sizeRelV>
        </wp:anchor>
      </w:drawing>
    </w:r>
    <w:ins w:id="99" w:author="Dell Burner" w:date="2002-06-23T22:49:00Z">
      <w:r>
        <w:fldChar w:fldCharType="begin"/>
      </w:r>
      <w:r>
        <w:instrText xml:space="preserve"> DATE \@ "MM/dd/yyyy" </w:instrText>
      </w:r>
    </w:ins>
    <w:r>
      <w:fldChar w:fldCharType="separate"/>
    </w:r>
    <w:r w:rsidR="00587762">
      <w:rPr>
        <w:noProof/>
      </w:rPr>
      <w:t>05/29/2020</w:t>
    </w:r>
    <w:ins w:id="100" w:author="Dell Burner" w:date="2002-06-23T22:49:00Z">
      <w:r>
        <w:fldChar w:fldCharType="end"/>
      </w:r>
    </w:ins>
    <w:bookmarkStart w:id="101" w:name="_Toc518226924"/>
    <w:r>
      <w:tab/>
    </w:r>
    <w:r>
      <w:tab/>
    </w:r>
    <w:bookmarkEnd w:id="10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C3896" w14:textId="77777777" w:rsidR="00F4470A" w:rsidRDefault="00F4470A">
      <w:r>
        <w:separator/>
      </w:r>
    </w:p>
  </w:footnote>
  <w:footnote w:type="continuationSeparator" w:id="0">
    <w:p w14:paraId="379ED283" w14:textId="77777777" w:rsidR="00F4470A" w:rsidRDefault="00F44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88771" w14:textId="77777777" w:rsidR="009728F0" w:rsidRDefault="00972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88A0D814"/>
    <w:lvl w:ilvl="0">
      <w:start w:val="1"/>
      <w:numFmt w:val="decimal"/>
      <w:pStyle w:val="ListNumber3"/>
      <w:lvlText w:val="%1."/>
      <w:lvlJc w:val="left"/>
      <w:pPr>
        <w:tabs>
          <w:tab w:val="num" w:pos="1080"/>
        </w:tabs>
        <w:ind w:left="1080" w:hanging="360"/>
      </w:pPr>
    </w:lvl>
  </w:abstractNum>
  <w:abstractNum w:abstractNumId="1" w15:restartNumberingAfterBreak="0">
    <w:nsid w:val="FFFFFF89"/>
    <w:multiLevelType w:val="singleLevel"/>
    <w:tmpl w:val="89BEAFB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6D4B0C"/>
    <w:multiLevelType w:val="hybridMultilevel"/>
    <w:tmpl w:val="8660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60C6D"/>
    <w:multiLevelType w:val="hybridMultilevel"/>
    <w:tmpl w:val="E97A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163B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E811002"/>
    <w:multiLevelType w:val="hybridMultilevel"/>
    <w:tmpl w:val="B948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C6C39"/>
    <w:multiLevelType w:val="hybridMultilevel"/>
    <w:tmpl w:val="45E2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31231"/>
    <w:multiLevelType w:val="hybridMultilevel"/>
    <w:tmpl w:val="35CA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1523F"/>
    <w:multiLevelType w:val="hybridMultilevel"/>
    <w:tmpl w:val="EF02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D63CA"/>
    <w:multiLevelType w:val="hybridMultilevel"/>
    <w:tmpl w:val="1D1C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2B27DF"/>
    <w:multiLevelType w:val="hybridMultilevel"/>
    <w:tmpl w:val="938A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41411"/>
    <w:multiLevelType w:val="hybridMultilevel"/>
    <w:tmpl w:val="2762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393052"/>
    <w:multiLevelType w:val="hybridMultilevel"/>
    <w:tmpl w:val="CD667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C10D69"/>
    <w:multiLevelType w:val="hybridMultilevel"/>
    <w:tmpl w:val="3AC2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B471A"/>
    <w:multiLevelType w:val="hybridMultilevel"/>
    <w:tmpl w:val="74B85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B4D2D"/>
    <w:multiLevelType w:val="hybridMultilevel"/>
    <w:tmpl w:val="FD16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DB768A"/>
    <w:multiLevelType w:val="hybridMultilevel"/>
    <w:tmpl w:val="F222BC2E"/>
    <w:lvl w:ilvl="0" w:tplc="FC0E4E5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EA3364"/>
    <w:multiLevelType w:val="hybridMultilevel"/>
    <w:tmpl w:val="94CA7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FC32C8"/>
    <w:multiLevelType w:val="hybridMultilevel"/>
    <w:tmpl w:val="DB34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693807"/>
    <w:multiLevelType w:val="hybridMultilevel"/>
    <w:tmpl w:val="66AE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10E7A"/>
    <w:multiLevelType w:val="hybridMultilevel"/>
    <w:tmpl w:val="048609C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7E4714"/>
    <w:multiLevelType w:val="hybridMultilevel"/>
    <w:tmpl w:val="2E4C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1403CD"/>
    <w:multiLevelType w:val="hybridMultilevel"/>
    <w:tmpl w:val="EFF4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82E39"/>
    <w:multiLevelType w:val="hybridMultilevel"/>
    <w:tmpl w:val="09429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C3E20C0"/>
    <w:multiLevelType w:val="hybridMultilevel"/>
    <w:tmpl w:val="3826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831331"/>
    <w:multiLevelType w:val="hybridMultilevel"/>
    <w:tmpl w:val="C5A49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B659CC"/>
    <w:multiLevelType w:val="hybridMultilevel"/>
    <w:tmpl w:val="8004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B0D16"/>
    <w:multiLevelType w:val="hybridMultilevel"/>
    <w:tmpl w:val="18945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12740D"/>
    <w:multiLevelType w:val="hybridMultilevel"/>
    <w:tmpl w:val="EB70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62704"/>
    <w:multiLevelType w:val="hybridMultilevel"/>
    <w:tmpl w:val="E0BC1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3C10C0"/>
    <w:multiLevelType w:val="hybridMultilevel"/>
    <w:tmpl w:val="9CA25BB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64E72F44"/>
    <w:multiLevelType w:val="hybridMultilevel"/>
    <w:tmpl w:val="C2F8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C7069A"/>
    <w:multiLevelType w:val="multilevel"/>
    <w:tmpl w:val="0409001F"/>
    <w:styleLink w:val="111111"/>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CCB7E01"/>
    <w:multiLevelType w:val="hybridMultilevel"/>
    <w:tmpl w:val="81C28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966730"/>
    <w:multiLevelType w:val="hybridMultilevel"/>
    <w:tmpl w:val="B9463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19393E"/>
    <w:multiLevelType w:val="hybridMultilevel"/>
    <w:tmpl w:val="C8284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E745E1"/>
    <w:multiLevelType w:val="hybridMultilevel"/>
    <w:tmpl w:val="F4B6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217A04"/>
    <w:multiLevelType w:val="hybridMultilevel"/>
    <w:tmpl w:val="700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3D7282"/>
    <w:multiLevelType w:val="hybridMultilevel"/>
    <w:tmpl w:val="C4B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405687"/>
    <w:multiLevelType w:val="hybridMultilevel"/>
    <w:tmpl w:val="A694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6"/>
  </w:num>
  <w:num w:numId="4">
    <w:abstractNumId w:val="22"/>
  </w:num>
  <w:num w:numId="5">
    <w:abstractNumId w:val="0"/>
    <w:lvlOverride w:ilvl="0">
      <w:startOverride w:val="1"/>
    </w:lvlOverride>
  </w:num>
  <w:num w:numId="6">
    <w:abstractNumId w:val="32"/>
  </w:num>
  <w:num w:numId="7">
    <w:abstractNumId w:val="4"/>
  </w:num>
  <w:num w:numId="8">
    <w:abstractNumId w:val="14"/>
  </w:num>
  <w:num w:numId="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11"/>
  </w:num>
  <w:num w:numId="12">
    <w:abstractNumId w:val="6"/>
  </w:num>
  <w:num w:numId="13">
    <w:abstractNumId w:val="20"/>
  </w:num>
  <w:num w:numId="14">
    <w:abstractNumId w:val="18"/>
  </w:num>
  <w:num w:numId="15">
    <w:abstractNumId w:val="31"/>
  </w:num>
  <w:num w:numId="16">
    <w:abstractNumId w:val="28"/>
  </w:num>
  <w:num w:numId="17">
    <w:abstractNumId w:val="5"/>
  </w:num>
  <w:num w:numId="18">
    <w:abstractNumId w:val="17"/>
  </w:num>
  <w:num w:numId="19">
    <w:abstractNumId w:val="35"/>
  </w:num>
  <w:num w:numId="20">
    <w:abstractNumId w:val="23"/>
  </w:num>
  <w:num w:numId="21">
    <w:abstractNumId w:val="12"/>
  </w:num>
  <w:num w:numId="22">
    <w:abstractNumId w:val="19"/>
  </w:num>
  <w:num w:numId="23">
    <w:abstractNumId w:val="27"/>
  </w:num>
  <w:num w:numId="24">
    <w:abstractNumId w:val="37"/>
  </w:num>
  <w:num w:numId="25">
    <w:abstractNumId w:val="34"/>
  </w:num>
  <w:num w:numId="26">
    <w:abstractNumId w:val="7"/>
  </w:num>
  <w:num w:numId="27">
    <w:abstractNumId w:val="39"/>
  </w:num>
  <w:num w:numId="28">
    <w:abstractNumId w:val="8"/>
  </w:num>
  <w:num w:numId="29">
    <w:abstractNumId w:val="25"/>
  </w:num>
  <w:num w:numId="30">
    <w:abstractNumId w:val="33"/>
  </w:num>
  <w:num w:numId="31">
    <w:abstractNumId w:val="10"/>
  </w:num>
  <w:num w:numId="32">
    <w:abstractNumId w:val="21"/>
  </w:num>
  <w:num w:numId="33">
    <w:abstractNumId w:val="29"/>
  </w:num>
  <w:num w:numId="34">
    <w:abstractNumId w:val="2"/>
  </w:num>
  <w:num w:numId="35">
    <w:abstractNumId w:val="3"/>
  </w:num>
  <w:num w:numId="36">
    <w:abstractNumId w:val="24"/>
  </w:num>
  <w:num w:numId="37">
    <w:abstractNumId w:val="26"/>
  </w:num>
  <w:num w:numId="38">
    <w:abstractNumId w:val="9"/>
  </w:num>
  <w:num w:numId="39">
    <w:abstractNumId w:val="15"/>
  </w:num>
  <w:num w:numId="40">
    <w:abstractNumId w:val="3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46AE"/>
    <w:rsid w:val="0000027C"/>
    <w:rsid w:val="0000048C"/>
    <w:rsid w:val="00001222"/>
    <w:rsid w:val="00001697"/>
    <w:rsid w:val="000017DB"/>
    <w:rsid w:val="0000258A"/>
    <w:rsid w:val="0000336D"/>
    <w:rsid w:val="0000643E"/>
    <w:rsid w:val="000065F0"/>
    <w:rsid w:val="00006AE7"/>
    <w:rsid w:val="00007B72"/>
    <w:rsid w:val="000103B7"/>
    <w:rsid w:val="0001096C"/>
    <w:rsid w:val="00012356"/>
    <w:rsid w:val="0001236A"/>
    <w:rsid w:val="00012732"/>
    <w:rsid w:val="00012830"/>
    <w:rsid w:val="00012E61"/>
    <w:rsid w:val="0001351F"/>
    <w:rsid w:val="00013CEB"/>
    <w:rsid w:val="0001475B"/>
    <w:rsid w:val="000152E2"/>
    <w:rsid w:val="00015AD6"/>
    <w:rsid w:val="00016514"/>
    <w:rsid w:val="00016DCC"/>
    <w:rsid w:val="00020EF2"/>
    <w:rsid w:val="0002157D"/>
    <w:rsid w:val="000224B0"/>
    <w:rsid w:val="000226B8"/>
    <w:rsid w:val="0002318B"/>
    <w:rsid w:val="000236CD"/>
    <w:rsid w:val="0002437F"/>
    <w:rsid w:val="00025245"/>
    <w:rsid w:val="00025DDC"/>
    <w:rsid w:val="000271FB"/>
    <w:rsid w:val="000276ED"/>
    <w:rsid w:val="00032428"/>
    <w:rsid w:val="00033571"/>
    <w:rsid w:val="00033C61"/>
    <w:rsid w:val="0003476C"/>
    <w:rsid w:val="00034D47"/>
    <w:rsid w:val="0003547D"/>
    <w:rsid w:val="000355D8"/>
    <w:rsid w:val="000361F0"/>
    <w:rsid w:val="00036975"/>
    <w:rsid w:val="00036C5A"/>
    <w:rsid w:val="0003727F"/>
    <w:rsid w:val="00037D4D"/>
    <w:rsid w:val="00037E6F"/>
    <w:rsid w:val="00037F7A"/>
    <w:rsid w:val="00040AC0"/>
    <w:rsid w:val="00041A59"/>
    <w:rsid w:val="00041D51"/>
    <w:rsid w:val="00042478"/>
    <w:rsid w:val="000426A4"/>
    <w:rsid w:val="0004575E"/>
    <w:rsid w:val="0005034F"/>
    <w:rsid w:val="00051174"/>
    <w:rsid w:val="000525E4"/>
    <w:rsid w:val="00052C83"/>
    <w:rsid w:val="0005348A"/>
    <w:rsid w:val="000546F7"/>
    <w:rsid w:val="00055ED9"/>
    <w:rsid w:val="000560A3"/>
    <w:rsid w:val="000579B4"/>
    <w:rsid w:val="0006082D"/>
    <w:rsid w:val="00060A1F"/>
    <w:rsid w:val="00061E8A"/>
    <w:rsid w:val="00062E35"/>
    <w:rsid w:val="00063674"/>
    <w:rsid w:val="00065118"/>
    <w:rsid w:val="000653D7"/>
    <w:rsid w:val="00065C60"/>
    <w:rsid w:val="000666C7"/>
    <w:rsid w:val="00066942"/>
    <w:rsid w:val="00066D55"/>
    <w:rsid w:val="0006740A"/>
    <w:rsid w:val="00067476"/>
    <w:rsid w:val="000677CD"/>
    <w:rsid w:val="000678AC"/>
    <w:rsid w:val="00067C9E"/>
    <w:rsid w:val="000707D3"/>
    <w:rsid w:val="00070A2C"/>
    <w:rsid w:val="000712F4"/>
    <w:rsid w:val="000716DF"/>
    <w:rsid w:val="00071C0F"/>
    <w:rsid w:val="00071D20"/>
    <w:rsid w:val="00072C2E"/>
    <w:rsid w:val="00074192"/>
    <w:rsid w:val="000744AF"/>
    <w:rsid w:val="0007566F"/>
    <w:rsid w:val="000758D7"/>
    <w:rsid w:val="00076B57"/>
    <w:rsid w:val="00076E40"/>
    <w:rsid w:val="00077EBA"/>
    <w:rsid w:val="00077F98"/>
    <w:rsid w:val="000803F6"/>
    <w:rsid w:val="00080E17"/>
    <w:rsid w:val="00081F91"/>
    <w:rsid w:val="0008458A"/>
    <w:rsid w:val="000846CA"/>
    <w:rsid w:val="0008489C"/>
    <w:rsid w:val="000858B0"/>
    <w:rsid w:val="00085A08"/>
    <w:rsid w:val="00085A8E"/>
    <w:rsid w:val="0008658E"/>
    <w:rsid w:val="00086E9D"/>
    <w:rsid w:val="00086F45"/>
    <w:rsid w:val="00090F20"/>
    <w:rsid w:val="0009191A"/>
    <w:rsid w:val="000935C7"/>
    <w:rsid w:val="000935CF"/>
    <w:rsid w:val="000939D1"/>
    <w:rsid w:val="000943AD"/>
    <w:rsid w:val="00095496"/>
    <w:rsid w:val="00095626"/>
    <w:rsid w:val="00095A69"/>
    <w:rsid w:val="00097B10"/>
    <w:rsid w:val="00097FE2"/>
    <w:rsid w:val="000A1050"/>
    <w:rsid w:val="000A1597"/>
    <w:rsid w:val="000A38CA"/>
    <w:rsid w:val="000A47CA"/>
    <w:rsid w:val="000A53F8"/>
    <w:rsid w:val="000A54F0"/>
    <w:rsid w:val="000A5A2D"/>
    <w:rsid w:val="000A5FF7"/>
    <w:rsid w:val="000A6294"/>
    <w:rsid w:val="000B0D3D"/>
    <w:rsid w:val="000B3713"/>
    <w:rsid w:val="000B4B0A"/>
    <w:rsid w:val="000B5838"/>
    <w:rsid w:val="000B6EF9"/>
    <w:rsid w:val="000B6F06"/>
    <w:rsid w:val="000B6F55"/>
    <w:rsid w:val="000C0633"/>
    <w:rsid w:val="000C0956"/>
    <w:rsid w:val="000C0B5B"/>
    <w:rsid w:val="000C23A8"/>
    <w:rsid w:val="000C23F4"/>
    <w:rsid w:val="000C3F9B"/>
    <w:rsid w:val="000C581F"/>
    <w:rsid w:val="000C64E9"/>
    <w:rsid w:val="000C687A"/>
    <w:rsid w:val="000D0289"/>
    <w:rsid w:val="000D05B9"/>
    <w:rsid w:val="000D087A"/>
    <w:rsid w:val="000D3531"/>
    <w:rsid w:val="000D376E"/>
    <w:rsid w:val="000D3D2B"/>
    <w:rsid w:val="000D3F82"/>
    <w:rsid w:val="000D61F1"/>
    <w:rsid w:val="000D6667"/>
    <w:rsid w:val="000D698F"/>
    <w:rsid w:val="000D74C9"/>
    <w:rsid w:val="000D7FAA"/>
    <w:rsid w:val="000E0359"/>
    <w:rsid w:val="000E1ED8"/>
    <w:rsid w:val="000E5C64"/>
    <w:rsid w:val="000E69E4"/>
    <w:rsid w:val="000E6AE1"/>
    <w:rsid w:val="000E7A90"/>
    <w:rsid w:val="000E7B12"/>
    <w:rsid w:val="000F08CA"/>
    <w:rsid w:val="000F0D55"/>
    <w:rsid w:val="000F126D"/>
    <w:rsid w:val="000F2503"/>
    <w:rsid w:val="000F25FF"/>
    <w:rsid w:val="000F2D54"/>
    <w:rsid w:val="000F4386"/>
    <w:rsid w:val="000F48C2"/>
    <w:rsid w:val="000F4F06"/>
    <w:rsid w:val="000F5CEF"/>
    <w:rsid w:val="000F5DF5"/>
    <w:rsid w:val="000F6593"/>
    <w:rsid w:val="000F674E"/>
    <w:rsid w:val="000F6B90"/>
    <w:rsid w:val="000F712B"/>
    <w:rsid w:val="000F7404"/>
    <w:rsid w:val="00100478"/>
    <w:rsid w:val="001010DB"/>
    <w:rsid w:val="00101D1A"/>
    <w:rsid w:val="001038AC"/>
    <w:rsid w:val="0010561E"/>
    <w:rsid w:val="0010586C"/>
    <w:rsid w:val="001059E4"/>
    <w:rsid w:val="001060BA"/>
    <w:rsid w:val="001060DD"/>
    <w:rsid w:val="001076B3"/>
    <w:rsid w:val="00110905"/>
    <w:rsid w:val="001110C7"/>
    <w:rsid w:val="00111309"/>
    <w:rsid w:val="00112009"/>
    <w:rsid w:val="001126DD"/>
    <w:rsid w:val="00112ED8"/>
    <w:rsid w:val="00113AAE"/>
    <w:rsid w:val="001151D6"/>
    <w:rsid w:val="00115210"/>
    <w:rsid w:val="0011538B"/>
    <w:rsid w:val="00115540"/>
    <w:rsid w:val="00115A1C"/>
    <w:rsid w:val="001160F9"/>
    <w:rsid w:val="00116B75"/>
    <w:rsid w:val="00117BA9"/>
    <w:rsid w:val="00121741"/>
    <w:rsid w:val="001218F4"/>
    <w:rsid w:val="001220F7"/>
    <w:rsid w:val="0012229F"/>
    <w:rsid w:val="00122309"/>
    <w:rsid w:val="00124B00"/>
    <w:rsid w:val="00124CCB"/>
    <w:rsid w:val="00124FA1"/>
    <w:rsid w:val="00125235"/>
    <w:rsid w:val="00127ECF"/>
    <w:rsid w:val="00131E94"/>
    <w:rsid w:val="0013270A"/>
    <w:rsid w:val="00132B58"/>
    <w:rsid w:val="001330A8"/>
    <w:rsid w:val="00137626"/>
    <w:rsid w:val="00140568"/>
    <w:rsid w:val="00141327"/>
    <w:rsid w:val="00142C56"/>
    <w:rsid w:val="001434C4"/>
    <w:rsid w:val="001442B0"/>
    <w:rsid w:val="0014504B"/>
    <w:rsid w:val="00145F6A"/>
    <w:rsid w:val="001469B5"/>
    <w:rsid w:val="001509FD"/>
    <w:rsid w:val="00150E80"/>
    <w:rsid w:val="001517C1"/>
    <w:rsid w:val="00151D92"/>
    <w:rsid w:val="00152520"/>
    <w:rsid w:val="00156BEF"/>
    <w:rsid w:val="0015797D"/>
    <w:rsid w:val="00157B91"/>
    <w:rsid w:val="00157D73"/>
    <w:rsid w:val="00160668"/>
    <w:rsid w:val="00160D3C"/>
    <w:rsid w:val="00160EBF"/>
    <w:rsid w:val="00161475"/>
    <w:rsid w:val="00163363"/>
    <w:rsid w:val="00163399"/>
    <w:rsid w:val="00164155"/>
    <w:rsid w:val="001644D5"/>
    <w:rsid w:val="00164982"/>
    <w:rsid w:val="001657D1"/>
    <w:rsid w:val="00165801"/>
    <w:rsid w:val="00165C1E"/>
    <w:rsid w:val="00166D7E"/>
    <w:rsid w:val="001671C6"/>
    <w:rsid w:val="001672F3"/>
    <w:rsid w:val="00167660"/>
    <w:rsid w:val="00167869"/>
    <w:rsid w:val="00167B28"/>
    <w:rsid w:val="00167FDC"/>
    <w:rsid w:val="00171AA2"/>
    <w:rsid w:val="0017201F"/>
    <w:rsid w:val="00172095"/>
    <w:rsid w:val="00172281"/>
    <w:rsid w:val="0017289E"/>
    <w:rsid w:val="0017405F"/>
    <w:rsid w:val="001742E5"/>
    <w:rsid w:val="00175F12"/>
    <w:rsid w:val="001807BC"/>
    <w:rsid w:val="00183753"/>
    <w:rsid w:val="001840CE"/>
    <w:rsid w:val="0018453A"/>
    <w:rsid w:val="001848CB"/>
    <w:rsid w:val="001851D5"/>
    <w:rsid w:val="00186EFE"/>
    <w:rsid w:val="0019005C"/>
    <w:rsid w:val="00191654"/>
    <w:rsid w:val="00192BEE"/>
    <w:rsid w:val="00193181"/>
    <w:rsid w:val="0019422A"/>
    <w:rsid w:val="00194D89"/>
    <w:rsid w:val="00194FED"/>
    <w:rsid w:val="00195557"/>
    <w:rsid w:val="00195BA5"/>
    <w:rsid w:val="00195C2D"/>
    <w:rsid w:val="00195FF3"/>
    <w:rsid w:val="00196087"/>
    <w:rsid w:val="00196321"/>
    <w:rsid w:val="00196578"/>
    <w:rsid w:val="00196828"/>
    <w:rsid w:val="0019760B"/>
    <w:rsid w:val="001976D6"/>
    <w:rsid w:val="0019772D"/>
    <w:rsid w:val="00197E0F"/>
    <w:rsid w:val="001A11F6"/>
    <w:rsid w:val="001A12B2"/>
    <w:rsid w:val="001A2EC9"/>
    <w:rsid w:val="001A306D"/>
    <w:rsid w:val="001A6C9C"/>
    <w:rsid w:val="001A71BC"/>
    <w:rsid w:val="001A793F"/>
    <w:rsid w:val="001B074C"/>
    <w:rsid w:val="001B25D0"/>
    <w:rsid w:val="001B35A8"/>
    <w:rsid w:val="001B47C0"/>
    <w:rsid w:val="001B49BD"/>
    <w:rsid w:val="001B7720"/>
    <w:rsid w:val="001C02DF"/>
    <w:rsid w:val="001C0F79"/>
    <w:rsid w:val="001C174E"/>
    <w:rsid w:val="001C1DE3"/>
    <w:rsid w:val="001C2411"/>
    <w:rsid w:val="001C361E"/>
    <w:rsid w:val="001C3C60"/>
    <w:rsid w:val="001C46AE"/>
    <w:rsid w:val="001C4B33"/>
    <w:rsid w:val="001C5206"/>
    <w:rsid w:val="001C6465"/>
    <w:rsid w:val="001C6940"/>
    <w:rsid w:val="001C79BF"/>
    <w:rsid w:val="001C7B61"/>
    <w:rsid w:val="001C7F54"/>
    <w:rsid w:val="001D0194"/>
    <w:rsid w:val="001D18E9"/>
    <w:rsid w:val="001D26B8"/>
    <w:rsid w:val="001D30B1"/>
    <w:rsid w:val="001D3273"/>
    <w:rsid w:val="001D3564"/>
    <w:rsid w:val="001D3F3A"/>
    <w:rsid w:val="001D4068"/>
    <w:rsid w:val="001D55F8"/>
    <w:rsid w:val="001D7488"/>
    <w:rsid w:val="001D77A8"/>
    <w:rsid w:val="001E08D6"/>
    <w:rsid w:val="001E0CB6"/>
    <w:rsid w:val="001E0F66"/>
    <w:rsid w:val="001E13DA"/>
    <w:rsid w:val="001E18E0"/>
    <w:rsid w:val="001E213B"/>
    <w:rsid w:val="001E3805"/>
    <w:rsid w:val="001E38CD"/>
    <w:rsid w:val="001E3BB8"/>
    <w:rsid w:val="001E417C"/>
    <w:rsid w:val="001E4E8B"/>
    <w:rsid w:val="001E4FF4"/>
    <w:rsid w:val="001E5E82"/>
    <w:rsid w:val="001E66C0"/>
    <w:rsid w:val="001E75F1"/>
    <w:rsid w:val="001E7CD3"/>
    <w:rsid w:val="001F0F7B"/>
    <w:rsid w:val="001F3537"/>
    <w:rsid w:val="001F3CE4"/>
    <w:rsid w:val="001F40E8"/>
    <w:rsid w:val="001F4F55"/>
    <w:rsid w:val="001F56BA"/>
    <w:rsid w:val="001F6866"/>
    <w:rsid w:val="001F6984"/>
    <w:rsid w:val="001F7CFE"/>
    <w:rsid w:val="00200C15"/>
    <w:rsid w:val="00201030"/>
    <w:rsid w:val="00201BD9"/>
    <w:rsid w:val="00202F23"/>
    <w:rsid w:val="00202F8C"/>
    <w:rsid w:val="002038B7"/>
    <w:rsid w:val="00203D63"/>
    <w:rsid w:val="00203FFE"/>
    <w:rsid w:val="002040AD"/>
    <w:rsid w:val="00204126"/>
    <w:rsid w:val="0020506C"/>
    <w:rsid w:val="0020553B"/>
    <w:rsid w:val="002059F9"/>
    <w:rsid w:val="00205BBF"/>
    <w:rsid w:val="00206313"/>
    <w:rsid w:val="002063BC"/>
    <w:rsid w:val="00206773"/>
    <w:rsid w:val="002106DF"/>
    <w:rsid w:val="002106FB"/>
    <w:rsid w:val="0021114C"/>
    <w:rsid w:val="00211342"/>
    <w:rsid w:val="00211F34"/>
    <w:rsid w:val="00212396"/>
    <w:rsid w:val="00212BFD"/>
    <w:rsid w:val="0021336B"/>
    <w:rsid w:val="0021356D"/>
    <w:rsid w:val="0021425C"/>
    <w:rsid w:val="00217A60"/>
    <w:rsid w:val="00220EF0"/>
    <w:rsid w:val="002212F5"/>
    <w:rsid w:val="0022161A"/>
    <w:rsid w:val="0022196C"/>
    <w:rsid w:val="0022200F"/>
    <w:rsid w:val="002228D4"/>
    <w:rsid w:val="00222A84"/>
    <w:rsid w:val="00223007"/>
    <w:rsid w:val="0022311B"/>
    <w:rsid w:val="002235E7"/>
    <w:rsid w:val="00224426"/>
    <w:rsid w:val="0022482C"/>
    <w:rsid w:val="00224D58"/>
    <w:rsid w:val="00225230"/>
    <w:rsid w:val="0022622A"/>
    <w:rsid w:val="00226D5A"/>
    <w:rsid w:val="0022777A"/>
    <w:rsid w:val="00227B6B"/>
    <w:rsid w:val="002306D2"/>
    <w:rsid w:val="00230E4E"/>
    <w:rsid w:val="00231B4B"/>
    <w:rsid w:val="0023203E"/>
    <w:rsid w:val="00233DC2"/>
    <w:rsid w:val="002343D9"/>
    <w:rsid w:val="00235166"/>
    <w:rsid w:val="00235F0B"/>
    <w:rsid w:val="002378AA"/>
    <w:rsid w:val="00240F94"/>
    <w:rsid w:val="00243A69"/>
    <w:rsid w:val="00243CC5"/>
    <w:rsid w:val="002448CB"/>
    <w:rsid w:val="002452F5"/>
    <w:rsid w:val="00245D2C"/>
    <w:rsid w:val="00247113"/>
    <w:rsid w:val="0024797F"/>
    <w:rsid w:val="00247CD5"/>
    <w:rsid w:val="00252ADA"/>
    <w:rsid w:val="00252E96"/>
    <w:rsid w:val="0025307F"/>
    <w:rsid w:val="00253B65"/>
    <w:rsid w:val="002544DD"/>
    <w:rsid w:val="00255AB3"/>
    <w:rsid w:val="00256265"/>
    <w:rsid w:val="0025679F"/>
    <w:rsid w:val="00256A26"/>
    <w:rsid w:val="00257062"/>
    <w:rsid w:val="00257701"/>
    <w:rsid w:val="00257CD7"/>
    <w:rsid w:val="002605E9"/>
    <w:rsid w:val="002613BD"/>
    <w:rsid w:val="002613D1"/>
    <w:rsid w:val="002615B6"/>
    <w:rsid w:val="00261BF2"/>
    <w:rsid w:val="00261EE1"/>
    <w:rsid w:val="00263623"/>
    <w:rsid w:val="00263A8B"/>
    <w:rsid w:val="00266EF5"/>
    <w:rsid w:val="0026733F"/>
    <w:rsid w:val="00267665"/>
    <w:rsid w:val="00267A92"/>
    <w:rsid w:val="00267D40"/>
    <w:rsid w:val="002702B8"/>
    <w:rsid w:val="002703B5"/>
    <w:rsid w:val="0027089A"/>
    <w:rsid w:val="00270953"/>
    <w:rsid w:val="00270D14"/>
    <w:rsid w:val="00271110"/>
    <w:rsid w:val="0027258D"/>
    <w:rsid w:val="00272C75"/>
    <w:rsid w:val="002756B8"/>
    <w:rsid w:val="0027682E"/>
    <w:rsid w:val="0027761F"/>
    <w:rsid w:val="002806C4"/>
    <w:rsid w:val="00280B23"/>
    <w:rsid w:val="00281BEA"/>
    <w:rsid w:val="00282469"/>
    <w:rsid w:val="002827BC"/>
    <w:rsid w:val="00283455"/>
    <w:rsid w:val="0028408C"/>
    <w:rsid w:val="002841DA"/>
    <w:rsid w:val="00285725"/>
    <w:rsid w:val="00285DE4"/>
    <w:rsid w:val="0028623A"/>
    <w:rsid w:val="00290043"/>
    <w:rsid w:val="00291B70"/>
    <w:rsid w:val="00291BAF"/>
    <w:rsid w:val="0029243C"/>
    <w:rsid w:val="00292A88"/>
    <w:rsid w:val="002939BF"/>
    <w:rsid w:val="0029459E"/>
    <w:rsid w:val="00295F63"/>
    <w:rsid w:val="00296616"/>
    <w:rsid w:val="0029772E"/>
    <w:rsid w:val="0029792F"/>
    <w:rsid w:val="00297E46"/>
    <w:rsid w:val="002A0399"/>
    <w:rsid w:val="002A178C"/>
    <w:rsid w:val="002A1EC6"/>
    <w:rsid w:val="002A26D1"/>
    <w:rsid w:val="002A2AA9"/>
    <w:rsid w:val="002A3082"/>
    <w:rsid w:val="002A53D1"/>
    <w:rsid w:val="002A544E"/>
    <w:rsid w:val="002A592C"/>
    <w:rsid w:val="002A6A02"/>
    <w:rsid w:val="002A6DB7"/>
    <w:rsid w:val="002A72D8"/>
    <w:rsid w:val="002A7D6A"/>
    <w:rsid w:val="002A7DD7"/>
    <w:rsid w:val="002B052D"/>
    <w:rsid w:val="002B178F"/>
    <w:rsid w:val="002B1896"/>
    <w:rsid w:val="002B1B4E"/>
    <w:rsid w:val="002B25EE"/>
    <w:rsid w:val="002B2871"/>
    <w:rsid w:val="002B2C25"/>
    <w:rsid w:val="002B3574"/>
    <w:rsid w:val="002B3ADC"/>
    <w:rsid w:val="002B7BD1"/>
    <w:rsid w:val="002C0844"/>
    <w:rsid w:val="002C10A1"/>
    <w:rsid w:val="002C12DA"/>
    <w:rsid w:val="002C1E4E"/>
    <w:rsid w:val="002C1F15"/>
    <w:rsid w:val="002C29AC"/>
    <w:rsid w:val="002C318D"/>
    <w:rsid w:val="002C3663"/>
    <w:rsid w:val="002C44D2"/>
    <w:rsid w:val="002C55CC"/>
    <w:rsid w:val="002C5A36"/>
    <w:rsid w:val="002C6ADF"/>
    <w:rsid w:val="002C7CA2"/>
    <w:rsid w:val="002D16C1"/>
    <w:rsid w:val="002D273D"/>
    <w:rsid w:val="002D28CE"/>
    <w:rsid w:val="002D2B66"/>
    <w:rsid w:val="002D3E2E"/>
    <w:rsid w:val="002D3FF1"/>
    <w:rsid w:val="002D49B9"/>
    <w:rsid w:val="002D4EDD"/>
    <w:rsid w:val="002D5A53"/>
    <w:rsid w:val="002D6EA8"/>
    <w:rsid w:val="002D7D9D"/>
    <w:rsid w:val="002D7F38"/>
    <w:rsid w:val="002E0CF3"/>
    <w:rsid w:val="002E1530"/>
    <w:rsid w:val="002E2BDF"/>
    <w:rsid w:val="002E6C7A"/>
    <w:rsid w:val="002F06D2"/>
    <w:rsid w:val="002F0768"/>
    <w:rsid w:val="002F088F"/>
    <w:rsid w:val="002F104E"/>
    <w:rsid w:val="002F179B"/>
    <w:rsid w:val="002F2034"/>
    <w:rsid w:val="002F40D5"/>
    <w:rsid w:val="002F5F4D"/>
    <w:rsid w:val="002F614E"/>
    <w:rsid w:val="00300B18"/>
    <w:rsid w:val="003010A3"/>
    <w:rsid w:val="00302553"/>
    <w:rsid w:val="0030284A"/>
    <w:rsid w:val="003032A4"/>
    <w:rsid w:val="00303F4A"/>
    <w:rsid w:val="00304BDE"/>
    <w:rsid w:val="00304F8D"/>
    <w:rsid w:val="003051CF"/>
    <w:rsid w:val="00306056"/>
    <w:rsid w:val="00306E65"/>
    <w:rsid w:val="00306FC2"/>
    <w:rsid w:val="00307757"/>
    <w:rsid w:val="00307C14"/>
    <w:rsid w:val="00307FCB"/>
    <w:rsid w:val="0031154E"/>
    <w:rsid w:val="0031161B"/>
    <w:rsid w:val="00311943"/>
    <w:rsid w:val="00311B95"/>
    <w:rsid w:val="00313ED4"/>
    <w:rsid w:val="0031427B"/>
    <w:rsid w:val="00314A6C"/>
    <w:rsid w:val="00314F6D"/>
    <w:rsid w:val="00315457"/>
    <w:rsid w:val="003160C9"/>
    <w:rsid w:val="00316958"/>
    <w:rsid w:val="00320710"/>
    <w:rsid w:val="003219B8"/>
    <w:rsid w:val="00322A20"/>
    <w:rsid w:val="00323BE6"/>
    <w:rsid w:val="00323D81"/>
    <w:rsid w:val="00325595"/>
    <w:rsid w:val="00325C4A"/>
    <w:rsid w:val="00326214"/>
    <w:rsid w:val="00327E46"/>
    <w:rsid w:val="003316AF"/>
    <w:rsid w:val="003323D5"/>
    <w:rsid w:val="003336A4"/>
    <w:rsid w:val="0033405C"/>
    <w:rsid w:val="00334C6C"/>
    <w:rsid w:val="00335172"/>
    <w:rsid w:val="00335DAD"/>
    <w:rsid w:val="003368E5"/>
    <w:rsid w:val="00336E79"/>
    <w:rsid w:val="00336EB3"/>
    <w:rsid w:val="00337107"/>
    <w:rsid w:val="00337937"/>
    <w:rsid w:val="00340025"/>
    <w:rsid w:val="00340290"/>
    <w:rsid w:val="00340B1C"/>
    <w:rsid w:val="00340D02"/>
    <w:rsid w:val="00340E84"/>
    <w:rsid w:val="003432E8"/>
    <w:rsid w:val="00343589"/>
    <w:rsid w:val="003447F5"/>
    <w:rsid w:val="0034483D"/>
    <w:rsid w:val="00345B31"/>
    <w:rsid w:val="003461F9"/>
    <w:rsid w:val="003471B0"/>
    <w:rsid w:val="0035008D"/>
    <w:rsid w:val="00350CE4"/>
    <w:rsid w:val="00350D66"/>
    <w:rsid w:val="00350F36"/>
    <w:rsid w:val="00352158"/>
    <w:rsid w:val="00352628"/>
    <w:rsid w:val="00354256"/>
    <w:rsid w:val="00354988"/>
    <w:rsid w:val="00355286"/>
    <w:rsid w:val="00355CEC"/>
    <w:rsid w:val="0035666D"/>
    <w:rsid w:val="00356846"/>
    <w:rsid w:val="003570F5"/>
    <w:rsid w:val="0036034A"/>
    <w:rsid w:val="003613C2"/>
    <w:rsid w:val="00361AF0"/>
    <w:rsid w:val="00362141"/>
    <w:rsid w:val="003623A0"/>
    <w:rsid w:val="0036264F"/>
    <w:rsid w:val="00362C4B"/>
    <w:rsid w:val="00362C88"/>
    <w:rsid w:val="00363E9E"/>
    <w:rsid w:val="003640B3"/>
    <w:rsid w:val="00364A26"/>
    <w:rsid w:val="00367380"/>
    <w:rsid w:val="00370BDC"/>
    <w:rsid w:val="003718D7"/>
    <w:rsid w:val="00371B43"/>
    <w:rsid w:val="00372230"/>
    <w:rsid w:val="00373F70"/>
    <w:rsid w:val="003746B6"/>
    <w:rsid w:val="003761D3"/>
    <w:rsid w:val="00376F5C"/>
    <w:rsid w:val="003774EE"/>
    <w:rsid w:val="00380179"/>
    <w:rsid w:val="00380AA8"/>
    <w:rsid w:val="003817C0"/>
    <w:rsid w:val="00381E1B"/>
    <w:rsid w:val="003823DA"/>
    <w:rsid w:val="00382419"/>
    <w:rsid w:val="00382C8B"/>
    <w:rsid w:val="00382EFB"/>
    <w:rsid w:val="003833C9"/>
    <w:rsid w:val="00383BC9"/>
    <w:rsid w:val="00383ED8"/>
    <w:rsid w:val="0038462F"/>
    <w:rsid w:val="00384BD9"/>
    <w:rsid w:val="0038627A"/>
    <w:rsid w:val="003871F2"/>
    <w:rsid w:val="0039054A"/>
    <w:rsid w:val="00390F22"/>
    <w:rsid w:val="00393B62"/>
    <w:rsid w:val="00394217"/>
    <w:rsid w:val="00395739"/>
    <w:rsid w:val="003967EA"/>
    <w:rsid w:val="00396931"/>
    <w:rsid w:val="00397A93"/>
    <w:rsid w:val="003A0538"/>
    <w:rsid w:val="003A2320"/>
    <w:rsid w:val="003A280B"/>
    <w:rsid w:val="003A2AF6"/>
    <w:rsid w:val="003A301D"/>
    <w:rsid w:val="003A3705"/>
    <w:rsid w:val="003A3998"/>
    <w:rsid w:val="003A3999"/>
    <w:rsid w:val="003A3A8F"/>
    <w:rsid w:val="003A42EC"/>
    <w:rsid w:val="003A5391"/>
    <w:rsid w:val="003A540A"/>
    <w:rsid w:val="003A5584"/>
    <w:rsid w:val="003A620C"/>
    <w:rsid w:val="003A6522"/>
    <w:rsid w:val="003A6DB6"/>
    <w:rsid w:val="003A769D"/>
    <w:rsid w:val="003B0F87"/>
    <w:rsid w:val="003B17FC"/>
    <w:rsid w:val="003B2690"/>
    <w:rsid w:val="003B2915"/>
    <w:rsid w:val="003B3A6A"/>
    <w:rsid w:val="003B453D"/>
    <w:rsid w:val="003B48BB"/>
    <w:rsid w:val="003B66B4"/>
    <w:rsid w:val="003B6D8C"/>
    <w:rsid w:val="003B6E0F"/>
    <w:rsid w:val="003B7290"/>
    <w:rsid w:val="003C0073"/>
    <w:rsid w:val="003C0169"/>
    <w:rsid w:val="003C1393"/>
    <w:rsid w:val="003C153D"/>
    <w:rsid w:val="003C33BF"/>
    <w:rsid w:val="003C42DE"/>
    <w:rsid w:val="003C43C8"/>
    <w:rsid w:val="003C5083"/>
    <w:rsid w:val="003C5B9C"/>
    <w:rsid w:val="003C6B12"/>
    <w:rsid w:val="003C755C"/>
    <w:rsid w:val="003C78CC"/>
    <w:rsid w:val="003C7E6F"/>
    <w:rsid w:val="003D14E2"/>
    <w:rsid w:val="003D15EA"/>
    <w:rsid w:val="003D17A3"/>
    <w:rsid w:val="003D17E9"/>
    <w:rsid w:val="003D2AB6"/>
    <w:rsid w:val="003D49EA"/>
    <w:rsid w:val="003D5580"/>
    <w:rsid w:val="003D599E"/>
    <w:rsid w:val="003D5F2F"/>
    <w:rsid w:val="003D65FB"/>
    <w:rsid w:val="003D6965"/>
    <w:rsid w:val="003E0278"/>
    <w:rsid w:val="003E2FB8"/>
    <w:rsid w:val="003E3423"/>
    <w:rsid w:val="003E376B"/>
    <w:rsid w:val="003E6742"/>
    <w:rsid w:val="003E6BA4"/>
    <w:rsid w:val="003E6E95"/>
    <w:rsid w:val="003E79C2"/>
    <w:rsid w:val="003E7F5F"/>
    <w:rsid w:val="003F26ED"/>
    <w:rsid w:val="003F2F95"/>
    <w:rsid w:val="003F4560"/>
    <w:rsid w:val="003F559B"/>
    <w:rsid w:val="003F6B42"/>
    <w:rsid w:val="003F7905"/>
    <w:rsid w:val="00400743"/>
    <w:rsid w:val="004019EB"/>
    <w:rsid w:val="00401CA3"/>
    <w:rsid w:val="0040325E"/>
    <w:rsid w:val="00403A27"/>
    <w:rsid w:val="00404657"/>
    <w:rsid w:val="00404D64"/>
    <w:rsid w:val="00405B3F"/>
    <w:rsid w:val="00406FE5"/>
    <w:rsid w:val="00407F64"/>
    <w:rsid w:val="00410BA5"/>
    <w:rsid w:val="00410FC0"/>
    <w:rsid w:val="004133C1"/>
    <w:rsid w:val="004136DC"/>
    <w:rsid w:val="00413F42"/>
    <w:rsid w:val="0042174B"/>
    <w:rsid w:val="00421A90"/>
    <w:rsid w:val="0042287E"/>
    <w:rsid w:val="0042460F"/>
    <w:rsid w:val="00424755"/>
    <w:rsid w:val="00424A37"/>
    <w:rsid w:val="004252A6"/>
    <w:rsid w:val="0042587C"/>
    <w:rsid w:val="00425D1A"/>
    <w:rsid w:val="004260CE"/>
    <w:rsid w:val="004261E3"/>
    <w:rsid w:val="004263CC"/>
    <w:rsid w:val="00432222"/>
    <w:rsid w:val="00432D2F"/>
    <w:rsid w:val="00433363"/>
    <w:rsid w:val="0043337B"/>
    <w:rsid w:val="0043361C"/>
    <w:rsid w:val="00433E5A"/>
    <w:rsid w:val="004345F8"/>
    <w:rsid w:val="004362B5"/>
    <w:rsid w:val="0043635A"/>
    <w:rsid w:val="0043761E"/>
    <w:rsid w:val="00437827"/>
    <w:rsid w:val="00437925"/>
    <w:rsid w:val="00440E6B"/>
    <w:rsid w:val="00440EC7"/>
    <w:rsid w:val="0044135A"/>
    <w:rsid w:val="004425C0"/>
    <w:rsid w:val="00442F44"/>
    <w:rsid w:val="004449F3"/>
    <w:rsid w:val="004455AD"/>
    <w:rsid w:val="00446B2E"/>
    <w:rsid w:val="00450415"/>
    <w:rsid w:val="004517EB"/>
    <w:rsid w:val="00451E82"/>
    <w:rsid w:val="00452451"/>
    <w:rsid w:val="00452B17"/>
    <w:rsid w:val="00454C0F"/>
    <w:rsid w:val="00456080"/>
    <w:rsid w:val="004564F5"/>
    <w:rsid w:val="00456A76"/>
    <w:rsid w:val="00460000"/>
    <w:rsid w:val="004600B0"/>
    <w:rsid w:val="00461B9F"/>
    <w:rsid w:val="004621E9"/>
    <w:rsid w:val="0046273B"/>
    <w:rsid w:val="00462DD9"/>
    <w:rsid w:val="00462DF7"/>
    <w:rsid w:val="00462E38"/>
    <w:rsid w:val="00462FA3"/>
    <w:rsid w:val="004636C9"/>
    <w:rsid w:val="0046490F"/>
    <w:rsid w:val="004650C2"/>
    <w:rsid w:val="00465129"/>
    <w:rsid w:val="0046518A"/>
    <w:rsid w:val="004654D1"/>
    <w:rsid w:val="0046577B"/>
    <w:rsid w:val="004665CD"/>
    <w:rsid w:val="00470549"/>
    <w:rsid w:val="00470AA5"/>
    <w:rsid w:val="00470B4E"/>
    <w:rsid w:val="00470C34"/>
    <w:rsid w:val="00472415"/>
    <w:rsid w:val="00473500"/>
    <w:rsid w:val="00474455"/>
    <w:rsid w:val="00474850"/>
    <w:rsid w:val="00474EF3"/>
    <w:rsid w:val="0047561B"/>
    <w:rsid w:val="0047727C"/>
    <w:rsid w:val="00480441"/>
    <w:rsid w:val="0048053F"/>
    <w:rsid w:val="0048159D"/>
    <w:rsid w:val="0048210E"/>
    <w:rsid w:val="00482F67"/>
    <w:rsid w:val="00482FDE"/>
    <w:rsid w:val="00483BE8"/>
    <w:rsid w:val="00483D91"/>
    <w:rsid w:val="00484073"/>
    <w:rsid w:val="00485C57"/>
    <w:rsid w:val="00486672"/>
    <w:rsid w:val="00486C86"/>
    <w:rsid w:val="004874E6"/>
    <w:rsid w:val="004875D1"/>
    <w:rsid w:val="00487C41"/>
    <w:rsid w:val="00490687"/>
    <w:rsid w:val="004910A3"/>
    <w:rsid w:val="0049138D"/>
    <w:rsid w:val="00491C0B"/>
    <w:rsid w:val="00492882"/>
    <w:rsid w:val="00492A56"/>
    <w:rsid w:val="00493178"/>
    <w:rsid w:val="00495849"/>
    <w:rsid w:val="00496391"/>
    <w:rsid w:val="004A2187"/>
    <w:rsid w:val="004A2890"/>
    <w:rsid w:val="004A2CA9"/>
    <w:rsid w:val="004A2FB5"/>
    <w:rsid w:val="004A30E3"/>
    <w:rsid w:val="004A3BAA"/>
    <w:rsid w:val="004A3C44"/>
    <w:rsid w:val="004A40BB"/>
    <w:rsid w:val="004A40EE"/>
    <w:rsid w:val="004A4634"/>
    <w:rsid w:val="004A5F81"/>
    <w:rsid w:val="004A63B7"/>
    <w:rsid w:val="004B000C"/>
    <w:rsid w:val="004B0AFA"/>
    <w:rsid w:val="004B0BF2"/>
    <w:rsid w:val="004B2477"/>
    <w:rsid w:val="004B2B86"/>
    <w:rsid w:val="004B445F"/>
    <w:rsid w:val="004B464C"/>
    <w:rsid w:val="004B5240"/>
    <w:rsid w:val="004B6194"/>
    <w:rsid w:val="004B7364"/>
    <w:rsid w:val="004C060C"/>
    <w:rsid w:val="004C4841"/>
    <w:rsid w:val="004C4D17"/>
    <w:rsid w:val="004C5DF9"/>
    <w:rsid w:val="004C65AC"/>
    <w:rsid w:val="004C66FD"/>
    <w:rsid w:val="004C68BB"/>
    <w:rsid w:val="004C76C8"/>
    <w:rsid w:val="004D1B87"/>
    <w:rsid w:val="004D257A"/>
    <w:rsid w:val="004D2802"/>
    <w:rsid w:val="004D333B"/>
    <w:rsid w:val="004D3451"/>
    <w:rsid w:val="004D5B1D"/>
    <w:rsid w:val="004D5E0E"/>
    <w:rsid w:val="004D5E2C"/>
    <w:rsid w:val="004D7319"/>
    <w:rsid w:val="004D737E"/>
    <w:rsid w:val="004D788F"/>
    <w:rsid w:val="004E00A4"/>
    <w:rsid w:val="004E213A"/>
    <w:rsid w:val="004E3167"/>
    <w:rsid w:val="004E4A46"/>
    <w:rsid w:val="004E4D7C"/>
    <w:rsid w:val="004E4E6B"/>
    <w:rsid w:val="004E569D"/>
    <w:rsid w:val="004E5771"/>
    <w:rsid w:val="004E6185"/>
    <w:rsid w:val="004E7342"/>
    <w:rsid w:val="004E74D5"/>
    <w:rsid w:val="004F137B"/>
    <w:rsid w:val="004F3788"/>
    <w:rsid w:val="004F3F58"/>
    <w:rsid w:val="004F408F"/>
    <w:rsid w:val="004F4350"/>
    <w:rsid w:val="004F4F25"/>
    <w:rsid w:val="004F575B"/>
    <w:rsid w:val="004F5812"/>
    <w:rsid w:val="004F6A5B"/>
    <w:rsid w:val="004F768A"/>
    <w:rsid w:val="0050085F"/>
    <w:rsid w:val="00500921"/>
    <w:rsid w:val="00500E1B"/>
    <w:rsid w:val="005010B6"/>
    <w:rsid w:val="00501D8F"/>
    <w:rsid w:val="00501F8C"/>
    <w:rsid w:val="00502B26"/>
    <w:rsid w:val="00503001"/>
    <w:rsid w:val="00504AAE"/>
    <w:rsid w:val="00506A4B"/>
    <w:rsid w:val="0051046F"/>
    <w:rsid w:val="00510BB3"/>
    <w:rsid w:val="00511873"/>
    <w:rsid w:val="005119B1"/>
    <w:rsid w:val="005125FC"/>
    <w:rsid w:val="00513ACA"/>
    <w:rsid w:val="005143FD"/>
    <w:rsid w:val="00514E9C"/>
    <w:rsid w:val="00515619"/>
    <w:rsid w:val="005158E8"/>
    <w:rsid w:val="0051639C"/>
    <w:rsid w:val="005164E1"/>
    <w:rsid w:val="0051699E"/>
    <w:rsid w:val="005171D5"/>
    <w:rsid w:val="00517919"/>
    <w:rsid w:val="00517E96"/>
    <w:rsid w:val="005211CA"/>
    <w:rsid w:val="0052122F"/>
    <w:rsid w:val="005257C5"/>
    <w:rsid w:val="00527ED9"/>
    <w:rsid w:val="00531007"/>
    <w:rsid w:val="00532D0E"/>
    <w:rsid w:val="005331A9"/>
    <w:rsid w:val="00533858"/>
    <w:rsid w:val="00533891"/>
    <w:rsid w:val="00533B20"/>
    <w:rsid w:val="00533DE7"/>
    <w:rsid w:val="00534CAA"/>
    <w:rsid w:val="005353B4"/>
    <w:rsid w:val="005354C1"/>
    <w:rsid w:val="00535C05"/>
    <w:rsid w:val="00536372"/>
    <w:rsid w:val="00537926"/>
    <w:rsid w:val="00540341"/>
    <w:rsid w:val="00540830"/>
    <w:rsid w:val="00540B74"/>
    <w:rsid w:val="00540F68"/>
    <w:rsid w:val="0054148D"/>
    <w:rsid w:val="00542C4E"/>
    <w:rsid w:val="005432E7"/>
    <w:rsid w:val="005442E2"/>
    <w:rsid w:val="00544F4B"/>
    <w:rsid w:val="0054537F"/>
    <w:rsid w:val="00545BB0"/>
    <w:rsid w:val="00547EBA"/>
    <w:rsid w:val="005502B3"/>
    <w:rsid w:val="0055091C"/>
    <w:rsid w:val="005509F8"/>
    <w:rsid w:val="00550B1E"/>
    <w:rsid w:val="00550C59"/>
    <w:rsid w:val="005517DF"/>
    <w:rsid w:val="00551ACA"/>
    <w:rsid w:val="00552F96"/>
    <w:rsid w:val="005530DA"/>
    <w:rsid w:val="0055597E"/>
    <w:rsid w:val="00555DE5"/>
    <w:rsid w:val="005564EB"/>
    <w:rsid w:val="00556C1C"/>
    <w:rsid w:val="00556C9C"/>
    <w:rsid w:val="00561115"/>
    <w:rsid w:val="00562E6B"/>
    <w:rsid w:val="00564FD0"/>
    <w:rsid w:val="005654C4"/>
    <w:rsid w:val="005658FC"/>
    <w:rsid w:val="00565CB2"/>
    <w:rsid w:val="00565DBA"/>
    <w:rsid w:val="00566EA2"/>
    <w:rsid w:val="005673A3"/>
    <w:rsid w:val="005706E1"/>
    <w:rsid w:val="00572E2E"/>
    <w:rsid w:val="00573A6C"/>
    <w:rsid w:val="00573EA2"/>
    <w:rsid w:val="00573FEC"/>
    <w:rsid w:val="005751C8"/>
    <w:rsid w:val="005751F8"/>
    <w:rsid w:val="0057570E"/>
    <w:rsid w:val="00575C08"/>
    <w:rsid w:val="0057684A"/>
    <w:rsid w:val="00576CF0"/>
    <w:rsid w:val="00576EFA"/>
    <w:rsid w:val="00577310"/>
    <w:rsid w:val="00577C07"/>
    <w:rsid w:val="005809AE"/>
    <w:rsid w:val="00581D30"/>
    <w:rsid w:val="00582103"/>
    <w:rsid w:val="00582463"/>
    <w:rsid w:val="00583178"/>
    <w:rsid w:val="00583B3D"/>
    <w:rsid w:val="005841F2"/>
    <w:rsid w:val="00585838"/>
    <w:rsid w:val="00586A42"/>
    <w:rsid w:val="00586C94"/>
    <w:rsid w:val="00586EE0"/>
    <w:rsid w:val="00587762"/>
    <w:rsid w:val="0058782B"/>
    <w:rsid w:val="00587986"/>
    <w:rsid w:val="00587D5E"/>
    <w:rsid w:val="005919BB"/>
    <w:rsid w:val="00592393"/>
    <w:rsid w:val="005928B1"/>
    <w:rsid w:val="00593EFA"/>
    <w:rsid w:val="00594763"/>
    <w:rsid w:val="005950EC"/>
    <w:rsid w:val="005960BE"/>
    <w:rsid w:val="00596AF4"/>
    <w:rsid w:val="005A124D"/>
    <w:rsid w:val="005A24F0"/>
    <w:rsid w:val="005A264B"/>
    <w:rsid w:val="005A37E7"/>
    <w:rsid w:val="005A5A53"/>
    <w:rsid w:val="005A5E92"/>
    <w:rsid w:val="005A6525"/>
    <w:rsid w:val="005A6A19"/>
    <w:rsid w:val="005A6E7F"/>
    <w:rsid w:val="005A7C2A"/>
    <w:rsid w:val="005A7F57"/>
    <w:rsid w:val="005B03DF"/>
    <w:rsid w:val="005B0849"/>
    <w:rsid w:val="005B2798"/>
    <w:rsid w:val="005B4050"/>
    <w:rsid w:val="005B42A3"/>
    <w:rsid w:val="005B4726"/>
    <w:rsid w:val="005B4F64"/>
    <w:rsid w:val="005B5761"/>
    <w:rsid w:val="005B590A"/>
    <w:rsid w:val="005B5F39"/>
    <w:rsid w:val="005B60D7"/>
    <w:rsid w:val="005B628D"/>
    <w:rsid w:val="005B7B9B"/>
    <w:rsid w:val="005B7CD4"/>
    <w:rsid w:val="005C129A"/>
    <w:rsid w:val="005C1408"/>
    <w:rsid w:val="005C1C3D"/>
    <w:rsid w:val="005C1CC1"/>
    <w:rsid w:val="005C2262"/>
    <w:rsid w:val="005C2844"/>
    <w:rsid w:val="005C2849"/>
    <w:rsid w:val="005C33C8"/>
    <w:rsid w:val="005C35FC"/>
    <w:rsid w:val="005C4844"/>
    <w:rsid w:val="005C4C1C"/>
    <w:rsid w:val="005C4C23"/>
    <w:rsid w:val="005C4E3D"/>
    <w:rsid w:val="005C5550"/>
    <w:rsid w:val="005C571F"/>
    <w:rsid w:val="005C5C56"/>
    <w:rsid w:val="005C7058"/>
    <w:rsid w:val="005D0467"/>
    <w:rsid w:val="005D0D18"/>
    <w:rsid w:val="005D21D7"/>
    <w:rsid w:val="005D2F00"/>
    <w:rsid w:val="005D31E0"/>
    <w:rsid w:val="005D4BB1"/>
    <w:rsid w:val="005D54F6"/>
    <w:rsid w:val="005D5772"/>
    <w:rsid w:val="005D7076"/>
    <w:rsid w:val="005D7360"/>
    <w:rsid w:val="005D7FA9"/>
    <w:rsid w:val="005E1507"/>
    <w:rsid w:val="005E2409"/>
    <w:rsid w:val="005E2B99"/>
    <w:rsid w:val="005E3C05"/>
    <w:rsid w:val="005E4051"/>
    <w:rsid w:val="005E41D2"/>
    <w:rsid w:val="005E4229"/>
    <w:rsid w:val="005E42A9"/>
    <w:rsid w:val="005E5116"/>
    <w:rsid w:val="005E5A37"/>
    <w:rsid w:val="005E5DDE"/>
    <w:rsid w:val="005E7813"/>
    <w:rsid w:val="005E7B88"/>
    <w:rsid w:val="005F0BE9"/>
    <w:rsid w:val="005F0F23"/>
    <w:rsid w:val="005F2030"/>
    <w:rsid w:val="005F5019"/>
    <w:rsid w:val="005F7642"/>
    <w:rsid w:val="005F799D"/>
    <w:rsid w:val="00601F83"/>
    <w:rsid w:val="00602F7B"/>
    <w:rsid w:val="006041DF"/>
    <w:rsid w:val="00604FE6"/>
    <w:rsid w:val="0060543D"/>
    <w:rsid w:val="006063F8"/>
    <w:rsid w:val="00606427"/>
    <w:rsid w:val="00606EE7"/>
    <w:rsid w:val="006100B0"/>
    <w:rsid w:val="0061024C"/>
    <w:rsid w:val="006114AE"/>
    <w:rsid w:val="006128A5"/>
    <w:rsid w:val="00614273"/>
    <w:rsid w:val="00614EEA"/>
    <w:rsid w:val="00614F5D"/>
    <w:rsid w:val="00615353"/>
    <w:rsid w:val="006159C8"/>
    <w:rsid w:val="00615FBF"/>
    <w:rsid w:val="0061717C"/>
    <w:rsid w:val="00617552"/>
    <w:rsid w:val="00617BB9"/>
    <w:rsid w:val="0062003F"/>
    <w:rsid w:val="00620F1D"/>
    <w:rsid w:val="006211AE"/>
    <w:rsid w:val="0062141C"/>
    <w:rsid w:val="00624662"/>
    <w:rsid w:val="00625600"/>
    <w:rsid w:val="006259C3"/>
    <w:rsid w:val="00625ACC"/>
    <w:rsid w:val="0062603A"/>
    <w:rsid w:val="006261BF"/>
    <w:rsid w:val="00626E12"/>
    <w:rsid w:val="00626FFB"/>
    <w:rsid w:val="00630681"/>
    <w:rsid w:val="00630896"/>
    <w:rsid w:val="00631046"/>
    <w:rsid w:val="006321AE"/>
    <w:rsid w:val="00632892"/>
    <w:rsid w:val="00633EE1"/>
    <w:rsid w:val="00634305"/>
    <w:rsid w:val="0063512E"/>
    <w:rsid w:val="00635B29"/>
    <w:rsid w:val="006360C9"/>
    <w:rsid w:val="006368AE"/>
    <w:rsid w:val="00636DF5"/>
    <w:rsid w:val="00641A12"/>
    <w:rsid w:val="00642044"/>
    <w:rsid w:val="00642592"/>
    <w:rsid w:val="0064306E"/>
    <w:rsid w:val="006438EB"/>
    <w:rsid w:val="00643C2C"/>
    <w:rsid w:val="0064487B"/>
    <w:rsid w:val="006449AC"/>
    <w:rsid w:val="00644EF8"/>
    <w:rsid w:val="00645AC4"/>
    <w:rsid w:val="00645AFA"/>
    <w:rsid w:val="00645EE1"/>
    <w:rsid w:val="006476A2"/>
    <w:rsid w:val="00647CB5"/>
    <w:rsid w:val="0065044B"/>
    <w:rsid w:val="00650DA7"/>
    <w:rsid w:val="00650ED2"/>
    <w:rsid w:val="00651410"/>
    <w:rsid w:val="00652C01"/>
    <w:rsid w:val="006534D2"/>
    <w:rsid w:val="00653833"/>
    <w:rsid w:val="0065427B"/>
    <w:rsid w:val="00656374"/>
    <w:rsid w:val="0065637B"/>
    <w:rsid w:val="0065672A"/>
    <w:rsid w:val="0065784E"/>
    <w:rsid w:val="00657E25"/>
    <w:rsid w:val="00660426"/>
    <w:rsid w:val="0066138E"/>
    <w:rsid w:val="006613B6"/>
    <w:rsid w:val="00661E3C"/>
    <w:rsid w:val="00662C07"/>
    <w:rsid w:val="0066459B"/>
    <w:rsid w:val="006651B9"/>
    <w:rsid w:val="00665BF9"/>
    <w:rsid w:val="00665EEC"/>
    <w:rsid w:val="00666F2B"/>
    <w:rsid w:val="00667951"/>
    <w:rsid w:val="00670E4D"/>
    <w:rsid w:val="006733C1"/>
    <w:rsid w:val="00673BF0"/>
    <w:rsid w:val="006745F7"/>
    <w:rsid w:val="00675B67"/>
    <w:rsid w:val="00676561"/>
    <w:rsid w:val="0067674A"/>
    <w:rsid w:val="00676831"/>
    <w:rsid w:val="006777A5"/>
    <w:rsid w:val="0068007C"/>
    <w:rsid w:val="00680DEF"/>
    <w:rsid w:val="00680FB9"/>
    <w:rsid w:val="00681636"/>
    <w:rsid w:val="00681638"/>
    <w:rsid w:val="0068297B"/>
    <w:rsid w:val="00682E88"/>
    <w:rsid w:val="00683431"/>
    <w:rsid w:val="006834B0"/>
    <w:rsid w:val="00683536"/>
    <w:rsid w:val="00684405"/>
    <w:rsid w:val="00684ADA"/>
    <w:rsid w:val="006851EA"/>
    <w:rsid w:val="0068581E"/>
    <w:rsid w:val="00685B51"/>
    <w:rsid w:val="00692123"/>
    <w:rsid w:val="006932EB"/>
    <w:rsid w:val="0069367F"/>
    <w:rsid w:val="0069409B"/>
    <w:rsid w:val="00694231"/>
    <w:rsid w:val="00694589"/>
    <w:rsid w:val="00694A60"/>
    <w:rsid w:val="00695CC3"/>
    <w:rsid w:val="00697678"/>
    <w:rsid w:val="006A048E"/>
    <w:rsid w:val="006A0710"/>
    <w:rsid w:val="006A0A9C"/>
    <w:rsid w:val="006A0AD0"/>
    <w:rsid w:val="006A0F2E"/>
    <w:rsid w:val="006A369F"/>
    <w:rsid w:val="006A4104"/>
    <w:rsid w:val="006A4444"/>
    <w:rsid w:val="006A4632"/>
    <w:rsid w:val="006A67F4"/>
    <w:rsid w:val="006A7926"/>
    <w:rsid w:val="006A7F30"/>
    <w:rsid w:val="006B0529"/>
    <w:rsid w:val="006B08E0"/>
    <w:rsid w:val="006B14C0"/>
    <w:rsid w:val="006B3540"/>
    <w:rsid w:val="006B3EA1"/>
    <w:rsid w:val="006B462D"/>
    <w:rsid w:val="006B469E"/>
    <w:rsid w:val="006B4A72"/>
    <w:rsid w:val="006B4BE1"/>
    <w:rsid w:val="006B56A7"/>
    <w:rsid w:val="006B5E38"/>
    <w:rsid w:val="006B5ED1"/>
    <w:rsid w:val="006C0DD7"/>
    <w:rsid w:val="006C0F79"/>
    <w:rsid w:val="006C1D79"/>
    <w:rsid w:val="006C4566"/>
    <w:rsid w:val="006C4C2E"/>
    <w:rsid w:val="006C54FE"/>
    <w:rsid w:val="006C5FA6"/>
    <w:rsid w:val="006C6037"/>
    <w:rsid w:val="006C6A68"/>
    <w:rsid w:val="006C70E2"/>
    <w:rsid w:val="006D01EF"/>
    <w:rsid w:val="006D0D2F"/>
    <w:rsid w:val="006D1DA4"/>
    <w:rsid w:val="006D2149"/>
    <w:rsid w:val="006D39AD"/>
    <w:rsid w:val="006D3A46"/>
    <w:rsid w:val="006D3B80"/>
    <w:rsid w:val="006D4B89"/>
    <w:rsid w:val="006D4F6D"/>
    <w:rsid w:val="006D4FEF"/>
    <w:rsid w:val="006D56EB"/>
    <w:rsid w:val="006D589F"/>
    <w:rsid w:val="006D6047"/>
    <w:rsid w:val="006D63CD"/>
    <w:rsid w:val="006D6CAC"/>
    <w:rsid w:val="006D7092"/>
    <w:rsid w:val="006D7ACB"/>
    <w:rsid w:val="006E06A8"/>
    <w:rsid w:val="006E0877"/>
    <w:rsid w:val="006E1961"/>
    <w:rsid w:val="006E2487"/>
    <w:rsid w:val="006E269A"/>
    <w:rsid w:val="006E3A46"/>
    <w:rsid w:val="006E7425"/>
    <w:rsid w:val="006E7553"/>
    <w:rsid w:val="006F0A55"/>
    <w:rsid w:val="006F3268"/>
    <w:rsid w:val="006F34AC"/>
    <w:rsid w:val="006F3788"/>
    <w:rsid w:val="006F42A8"/>
    <w:rsid w:val="006F5113"/>
    <w:rsid w:val="006F56AC"/>
    <w:rsid w:val="006F59E5"/>
    <w:rsid w:val="006F5EAD"/>
    <w:rsid w:val="006F6206"/>
    <w:rsid w:val="006F7051"/>
    <w:rsid w:val="006F73A1"/>
    <w:rsid w:val="00700040"/>
    <w:rsid w:val="00701B00"/>
    <w:rsid w:val="00702E27"/>
    <w:rsid w:val="007030E9"/>
    <w:rsid w:val="00704728"/>
    <w:rsid w:val="007047F0"/>
    <w:rsid w:val="0070520F"/>
    <w:rsid w:val="00705CFD"/>
    <w:rsid w:val="0070624A"/>
    <w:rsid w:val="007070CC"/>
    <w:rsid w:val="00707D4C"/>
    <w:rsid w:val="00711128"/>
    <w:rsid w:val="00711534"/>
    <w:rsid w:val="007124E1"/>
    <w:rsid w:val="00712FC9"/>
    <w:rsid w:val="00713405"/>
    <w:rsid w:val="007141AD"/>
    <w:rsid w:val="00715CF5"/>
    <w:rsid w:val="00717F08"/>
    <w:rsid w:val="007203D4"/>
    <w:rsid w:val="007205F1"/>
    <w:rsid w:val="00722130"/>
    <w:rsid w:val="00722140"/>
    <w:rsid w:val="00722BB3"/>
    <w:rsid w:val="007252A5"/>
    <w:rsid w:val="007266C3"/>
    <w:rsid w:val="00726FC6"/>
    <w:rsid w:val="007271DD"/>
    <w:rsid w:val="00727597"/>
    <w:rsid w:val="00727E97"/>
    <w:rsid w:val="00730346"/>
    <w:rsid w:val="00731411"/>
    <w:rsid w:val="0073179B"/>
    <w:rsid w:val="00731A82"/>
    <w:rsid w:val="00732DE8"/>
    <w:rsid w:val="007333F5"/>
    <w:rsid w:val="0073355D"/>
    <w:rsid w:val="007338FB"/>
    <w:rsid w:val="00734F80"/>
    <w:rsid w:val="00735193"/>
    <w:rsid w:val="0073556F"/>
    <w:rsid w:val="00735AC8"/>
    <w:rsid w:val="00736056"/>
    <w:rsid w:val="00741091"/>
    <w:rsid w:val="00741B4B"/>
    <w:rsid w:val="00742101"/>
    <w:rsid w:val="00743534"/>
    <w:rsid w:val="00743BDA"/>
    <w:rsid w:val="00743C11"/>
    <w:rsid w:val="00745ACA"/>
    <w:rsid w:val="00745BDD"/>
    <w:rsid w:val="00745C97"/>
    <w:rsid w:val="00745E77"/>
    <w:rsid w:val="0074686F"/>
    <w:rsid w:val="00746B06"/>
    <w:rsid w:val="00746D12"/>
    <w:rsid w:val="00747AB2"/>
    <w:rsid w:val="007510F2"/>
    <w:rsid w:val="007511BB"/>
    <w:rsid w:val="007521B1"/>
    <w:rsid w:val="0075248B"/>
    <w:rsid w:val="00752A82"/>
    <w:rsid w:val="0075338B"/>
    <w:rsid w:val="0075382D"/>
    <w:rsid w:val="00753DB0"/>
    <w:rsid w:val="00753DD9"/>
    <w:rsid w:val="00754A82"/>
    <w:rsid w:val="0075576D"/>
    <w:rsid w:val="00756D53"/>
    <w:rsid w:val="00761908"/>
    <w:rsid w:val="00762F25"/>
    <w:rsid w:val="0076373A"/>
    <w:rsid w:val="00763C4C"/>
    <w:rsid w:val="00764ED6"/>
    <w:rsid w:val="007651FF"/>
    <w:rsid w:val="007654E9"/>
    <w:rsid w:val="00765A90"/>
    <w:rsid w:val="00765AAA"/>
    <w:rsid w:val="00765DC9"/>
    <w:rsid w:val="00765F57"/>
    <w:rsid w:val="00766B1C"/>
    <w:rsid w:val="00766C68"/>
    <w:rsid w:val="007702DE"/>
    <w:rsid w:val="00770892"/>
    <w:rsid w:val="00770A39"/>
    <w:rsid w:val="00771167"/>
    <w:rsid w:val="0077120F"/>
    <w:rsid w:val="00771771"/>
    <w:rsid w:val="00771804"/>
    <w:rsid w:val="00771BA6"/>
    <w:rsid w:val="007726B8"/>
    <w:rsid w:val="00775177"/>
    <w:rsid w:val="00780AE8"/>
    <w:rsid w:val="00780AF2"/>
    <w:rsid w:val="00781AE8"/>
    <w:rsid w:val="00781C92"/>
    <w:rsid w:val="00784BFA"/>
    <w:rsid w:val="007851CD"/>
    <w:rsid w:val="0078548E"/>
    <w:rsid w:val="00785A93"/>
    <w:rsid w:val="00785FF6"/>
    <w:rsid w:val="00786163"/>
    <w:rsid w:val="007867BE"/>
    <w:rsid w:val="00786A8E"/>
    <w:rsid w:val="00787961"/>
    <w:rsid w:val="00791079"/>
    <w:rsid w:val="00791933"/>
    <w:rsid w:val="00792E36"/>
    <w:rsid w:val="00794B8D"/>
    <w:rsid w:val="00794D70"/>
    <w:rsid w:val="00795869"/>
    <w:rsid w:val="00795B46"/>
    <w:rsid w:val="00795E34"/>
    <w:rsid w:val="0079630E"/>
    <w:rsid w:val="00796D9A"/>
    <w:rsid w:val="00797CC2"/>
    <w:rsid w:val="007A1310"/>
    <w:rsid w:val="007A153F"/>
    <w:rsid w:val="007A191A"/>
    <w:rsid w:val="007A1AF0"/>
    <w:rsid w:val="007A1DEF"/>
    <w:rsid w:val="007A1E7D"/>
    <w:rsid w:val="007A341D"/>
    <w:rsid w:val="007A4A7E"/>
    <w:rsid w:val="007A543C"/>
    <w:rsid w:val="007A634A"/>
    <w:rsid w:val="007A6D8E"/>
    <w:rsid w:val="007B00DF"/>
    <w:rsid w:val="007B01C8"/>
    <w:rsid w:val="007B1795"/>
    <w:rsid w:val="007B1977"/>
    <w:rsid w:val="007B2D3D"/>
    <w:rsid w:val="007B3184"/>
    <w:rsid w:val="007B3372"/>
    <w:rsid w:val="007B40E1"/>
    <w:rsid w:val="007B4ABA"/>
    <w:rsid w:val="007B4BD4"/>
    <w:rsid w:val="007B5E1A"/>
    <w:rsid w:val="007B5E72"/>
    <w:rsid w:val="007B6E6B"/>
    <w:rsid w:val="007B7546"/>
    <w:rsid w:val="007B7F49"/>
    <w:rsid w:val="007C0FD5"/>
    <w:rsid w:val="007C1030"/>
    <w:rsid w:val="007C1D88"/>
    <w:rsid w:val="007C26A8"/>
    <w:rsid w:val="007C3E74"/>
    <w:rsid w:val="007C41D0"/>
    <w:rsid w:val="007C4753"/>
    <w:rsid w:val="007C5DF0"/>
    <w:rsid w:val="007C6573"/>
    <w:rsid w:val="007C67E1"/>
    <w:rsid w:val="007C71A5"/>
    <w:rsid w:val="007C7559"/>
    <w:rsid w:val="007C7FEB"/>
    <w:rsid w:val="007D34F0"/>
    <w:rsid w:val="007D39BF"/>
    <w:rsid w:val="007D3E0A"/>
    <w:rsid w:val="007D469F"/>
    <w:rsid w:val="007D4B86"/>
    <w:rsid w:val="007D6682"/>
    <w:rsid w:val="007D697B"/>
    <w:rsid w:val="007D76D6"/>
    <w:rsid w:val="007E0384"/>
    <w:rsid w:val="007E08BB"/>
    <w:rsid w:val="007E09E1"/>
    <w:rsid w:val="007E18F0"/>
    <w:rsid w:val="007E2A1E"/>
    <w:rsid w:val="007E2C64"/>
    <w:rsid w:val="007E39F4"/>
    <w:rsid w:val="007E3F64"/>
    <w:rsid w:val="007E47EB"/>
    <w:rsid w:val="007E56DB"/>
    <w:rsid w:val="007E6BBA"/>
    <w:rsid w:val="007E6E01"/>
    <w:rsid w:val="007E76C7"/>
    <w:rsid w:val="007F004E"/>
    <w:rsid w:val="007F03E8"/>
    <w:rsid w:val="007F061E"/>
    <w:rsid w:val="007F0B03"/>
    <w:rsid w:val="007F1136"/>
    <w:rsid w:val="007F12CE"/>
    <w:rsid w:val="007F1AF0"/>
    <w:rsid w:val="007F3541"/>
    <w:rsid w:val="007F38FC"/>
    <w:rsid w:val="007F54F2"/>
    <w:rsid w:val="007F66DA"/>
    <w:rsid w:val="007F69D5"/>
    <w:rsid w:val="007F6E08"/>
    <w:rsid w:val="00800D45"/>
    <w:rsid w:val="0080121C"/>
    <w:rsid w:val="008013E9"/>
    <w:rsid w:val="00803D28"/>
    <w:rsid w:val="008045A8"/>
    <w:rsid w:val="00804C1F"/>
    <w:rsid w:val="00805C2E"/>
    <w:rsid w:val="00806D97"/>
    <w:rsid w:val="008073ED"/>
    <w:rsid w:val="0081054F"/>
    <w:rsid w:val="00810750"/>
    <w:rsid w:val="00812059"/>
    <w:rsid w:val="00812192"/>
    <w:rsid w:val="00812432"/>
    <w:rsid w:val="0081356C"/>
    <w:rsid w:val="00813F2B"/>
    <w:rsid w:val="0081420E"/>
    <w:rsid w:val="0081462D"/>
    <w:rsid w:val="00814A55"/>
    <w:rsid w:val="00815202"/>
    <w:rsid w:val="0081521F"/>
    <w:rsid w:val="00817064"/>
    <w:rsid w:val="00817773"/>
    <w:rsid w:val="00817CD3"/>
    <w:rsid w:val="00817D6E"/>
    <w:rsid w:val="008207EA"/>
    <w:rsid w:val="00821D61"/>
    <w:rsid w:val="008227CC"/>
    <w:rsid w:val="00822E7F"/>
    <w:rsid w:val="00822E95"/>
    <w:rsid w:val="0082337A"/>
    <w:rsid w:val="00824C51"/>
    <w:rsid w:val="00824E57"/>
    <w:rsid w:val="00824F5B"/>
    <w:rsid w:val="00825B50"/>
    <w:rsid w:val="00826665"/>
    <w:rsid w:val="008267F2"/>
    <w:rsid w:val="00827593"/>
    <w:rsid w:val="00827F2E"/>
    <w:rsid w:val="0083019E"/>
    <w:rsid w:val="008301EB"/>
    <w:rsid w:val="00830A8F"/>
    <w:rsid w:val="00831029"/>
    <w:rsid w:val="00834633"/>
    <w:rsid w:val="0083464A"/>
    <w:rsid w:val="008350FA"/>
    <w:rsid w:val="0083531D"/>
    <w:rsid w:val="00835EC4"/>
    <w:rsid w:val="008367F1"/>
    <w:rsid w:val="00837CBC"/>
    <w:rsid w:val="00837F2A"/>
    <w:rsid w:val="00842109"/>
    <w:rsid w:val="00842348"/>
    <w:rsid w:val="00842C01"/>
    <w:rsid w:val="008434DE"/>
    <w:rsid w:val="00843E6C"/>
    <w:rsid w:val="00845B94"/>
    <w:rsid w:val="00845F47"/>
    <w:rsid w:val="00846143"/>
    <w:rsid w:val="00847833"/>
    <w:rsid w:val="00847E13"/>
    <w:rsid w:val="00847E98"/>
    <w:rsid w:val="008509C8"/>
    <w:rsid w:val="00851361"/>
    <w:rsid w:val="00851908"/>
    <w:rsid w:val="00851D52"/>
    <w:rsid w:val="00851DBA"/>
    <w:rsid w:val="00852C16"/>
    <w:rsid w:val="008536B7"/>
    <w:rsid w:val="008537C4"/>
    <w:rsid w:val="0085437D"/>
    <w:rsid w:val="00854C4A"/>
    <w:rsid w:val="00855F08"/>
    <w:rsid w:val="00857597"/>
    <w:rsid w:val="00857719"/>
    <w:rsid w:val="00857A47"/>
    <w:rsid w:val="008603C2"/>
    <w:rsid w:val="008604A2"/>
    <w:rsid w:val="008607E3"/>
    <w:rsid w:val="00861B2F"/>
    <w:rsid w:val="008623AB"/>
    <w:rsid w:val="008627C2"/>
    <w:rsid w:val="00864532"/>
    <w:rsid w:val="00865A36"/>
    <w:rsid w:val="008666EE"/>
    <w:rsid w:val="00866BD1"/>
    <w:rsid w:val="008672D3"/>
    <w:rsid w:val="00871DCF"/>
    <w:rsid w:val="0087212E"/>
    <w:rsid w:val="00873517"/>
    <w:rsid w:val="00873B03"/>
    <w:rsid w:val="008744B6"/>
    <w:rsid w:val="008759C7"/>
    <w:rsid w:val="008763BA"/>
    <w:rsid w:val="008808EB"/>
    <w:rsid w:val="008814DF"/>
    <w:rsid w:val="00881AD8"/>
    <w:rsid w:val="00881C80"/>
    <w:rsid w:val="00881E4D"/>
    <w:rsid w:val="00882179"/>
    <w:rsid w:val="00882211"/>
    <w:rsid w:val="008832D8"/>
    <w:rsid w:val="00884C06"/>
    <w:rsid w:val="0088528F"/>
    <w:rsid w:val="008868AD"/>
    <w:rsid w:val="00887A0D"/>
    <w:rsid w:val="008900C3"/>
    <w:rsid w:val="0089060C"/>
    <w:rsid w:val="00890C15"/>
    <w:rsid w:val="00891AA0"/>
    <w:rsid w:val="00891B41"/>
    <w:rsid w:val="00892139"/>
    <w:rsid w:val="00892BCE"/>
    <w:rsid w:val="00892FFC"/>
    <w:rsid w:val="008935B3"/>
    <w:rsid w:val="00894092"/>
    <w:rsid w:val="00895B79"/>
    <w:rsid w:val="00896CB3"/>
    <w:rsid w:val="0089796A"/>
    <w:rsid w:val="008A134C"/>
    <w:rsid w:val="008A1DE6"/>
    <w:rsid w:val="008A26E1"/>
    <w:rsid w:val="008A3224"/>
    <w:rsid w:val="008A428F"/>
    <w:rsid w:val="008A453A"/>
    <w:rsid w:val="008A5873"/>
    <w:rsid w:val="008A5A3D"/>
    <w:rsid w:val="008A5C47"/>
    <w:rsid w:val="008A6212"/>
    <w:rsid w:val="008A6432"/>
    <w:rsid w:val="008A72C3"/>
    <w:rsid w:val="008A794F"/>
    <w:rsid w:val="008A7A0C"/>
    <w:rsid w:val="008B041D"/>
    <w:rsid w:val="008B06E8"/>
    <w:rsid w:val="008B0CCE"/>
    <w:rsid w:val="008B215D"/>
    <w:rsid w:val="008B2312"/>
    <w:rsid w:val="008B2F0F"/>
    <w:rsid w:val="008B34D7"/>
    <w:rsid w:val="008B39B0"/>
    <w:rsid w:val="008B4059"/>
    <w:rsid w:val="008B4E0F"/>
    <w:rsid w:val="008B51C3"/>
    <w:rsid w:val="008B5993"/>
    <w:rsid w:val="008B7633"/>
    <w:rsid w:val="008B77C5"/>
    <w:rsid w:val="008C03AC"/>
    <w:rsid w:val="008C04F5"/>
    <w:rsid w:val="008C171B"/>
    <w:rsid w:val="008C1D45"/>
    <w:rsid w:val="008C56CB"/>
    <w:rsid w:val="008C6997"/>
    <w:rsid w:val="008C78E3"/>
    <w:rsid w:val="008C7EE1"/>
    <w:rsid w:val="008D10F3"/>
    <w:rsid w:val="008D31B8"/>
    <w:rsid w:val="008D4225"/>
    <w:rsid w:val="008D6287"/>
    <w:rsid w:val="008D638C"/>
    <w:rsid w:val="008D6C1D"/>
    <w:rsid w:val="008D7683"/>
    <w:rsid w:val="008D7A61"/>
    <w:rsid w:val="008E00D7"/>
    <w:rsid w:val="008E03BC"/>
    <w:rsid w:val="008E09E0"/>
    <w:rsid w:val="008E1DD6"/>
    <w:rsid w:val="008E20A2"/>
    <w:rsid w:val="008E2641"/>
    <w:rsid w:val="008E2BE4"/>
    <w:rsid w:val="008E39DB"/>
    <w:rsid w:val="008E39F5"/>
    <w:rsid w:val="008E3BE5"/>
    <w:rsid w:val="008E4DA6"/>
    <w:rsid w:val="008E4F1D"/>
    <w:rsid w:val="008E54FB"/>
    <w:rsid w:val="008E5E07"/>
    <w:rsid w:val="008E5E45"/>
    <w:rsid w:val="008E6AA3"/>
    <w:rsid w:val="008E707A"/>
    <w:rsid w:val="008E775C"/>
    <w:rsid w:val="008F0B66"/>
    <w:rsid w:val="008F0C85"/>
    <w:rsid w:val="008F0DD4"/>
    <w:rsid w:val="008F1601"/>
    <w:rsid w:val="008F1F56"/>
    <w:rsid w:val="008F2319"/>
    <w:rsid w:val="008F4562"/>
    <w:rsid w:val="008F459D"/>
    <w:rsid w:val="008F48F8"/>
    <w:rsid w:val="008F4C68"/>
    <w:rsid w:val="008F5CFB"/>
    <w:rsid w:val="008F6652"/>
    <w:rsid w:val="008F6C79"/>
    <w:rsid w:val="008F77A7"/>
    <w:rsid w:val="00900071"/>
    <w:rsid w:val="0090148A"/>
    <w:rsid w:val="00901607"/>
    <w:rsid w:val="00901DF8"/>
    <w:rsid w:val="0090243C"/>
    <w:rsid w:val="00903D62"/>
    <w:rsid w:val="00904F50"/>
    <w:rsid w:val="00905A53"/>
    <w:rsid w:val="00905BBD"/>
    <w:rsid w:val="00906E1D"/>
    <w:rsid w:val="00907002"/>
    <w:rsid w:val="0091116D"/>
    <w:rsid w:val="00912EE4"/>
    <w:rsid w:val="00913075"/>
    <w:rsid w:val="00913BF4"/>
    <w:rsid w:val="00913CAA"/>
    <w:rsid w:val="00913E13"/>
    <w:rsid w:val="0091429B"/>
    <w:rsid w:val="00914D1C"/>
    <w:rsid w:val="00914D55"/>
    <w:rsid w:val="00915A18"/>
    <w:rsid w:val="00915B11"/>
    <w:rsid w:val="009164E5"/>
    <w:rsid w:val="0091795B"/>
    <w:rsid w:val="00917B5F"/>
    <w:rsid w:val="009202C1"/>
    <w:rsid w:val="00920343"/>
    <w:rsid w:val="00920C62"/>
    <w:rsid w:val="00920E3A"/>
    <w:rsid w:val="00920E40"/>
    <w:rsid w:val="0092152E"/>
    <w:rsid w:val="00921C7B"/>
    <w:rsid w:val="00921E0A"/>
    <w:rsid w:val="00922CB1"/>
    <w:rsid w:val="00924482"/>
    <w:rsid w:val="009245D8"/>
    <w:rsid w:val="00924D2A"/>
    <w:rsid w:val="00925416"/>
    <w:rsid w:val="00925614"/>
    <w:rsid w:val="00925F75"/>
    <w:rsid w:val="0092717A"/>
    <w:rsid w:val="00927AD1"/>
    <w:rsid w:val="00927EB1"/>
    <w:rsid w:val="00930D91"/>
    <w:rsid w:val="009340AA"/>
    <w:rsid w:val="00934271"/>
    <w:rsid w:val="00934783"/>
    <w:rsid w:val="00934A3B"/>
    <w:rsid w:val="00935A52"/>
    <w:rsid w:val="009361E7"/>
    <w:rsid w:val="00936BF0"/>
    <w:rsid w:val="00936E83"/>
    <w:rsid w:val="009375E0"/>
    <w:rsid w:val="00940838"/>
    <w:rsid w:val="009410CC"/>
    <w:rsid w:val="00941774"/>
    <w:rsid w:val="00942917"/>
    <w:rsid w:val="00942FCD"/>
    <w:rsid w:val="00943619"/>
    <w:rsid w:val="00944885"/>
    <w:rsid w:val="00944C9D"/>
    <w:rsid w:val="0094542F"/>
    <w:rsid w:val="00945879"/>
    <w:rsid w:val="00945BDA"/>
    <w:rsid w:val="00945C13"/>
    <w:rsid w:val="009468AD"/>
    <w:rsid w:val="0094727E"/>
    <w:rsid w:val="0094757C"/>
    <w:rsid w:val="00950DED"/>
    <w:rsid w:val="00951077"/>
    <w:rsid w:val="009512FA"/>
    <w:rsid w:val="0095155B"/>
    <w:rsid w:val="0095174A"/>
    <w:rsid w:val="00951824"/>
    <w:rsid w:val="00951BD4"/>
    <w:rsid w:val="00953BF5"/>
    <w:rsid w:val="009546AB"/>
    <w:rsid w:val="0095510B"/>
    <w:rsid w:val="00955FF7"/>
    <w:rsid w:val="0095615F"/>
    <w:rsid w:val="00956522"/>
    <w:rsid w:val="0095674A"/>
    <w:rsid w:val="00957889"/>
    <w:rsid w:val="00957A9D"/>
    <w:rsid w:val="009606C2"/>
    <w:rsid w:val="0096157C"/>
    <w:rsid w:val="00961B02"/>
    <w:rsid w:val="00962691"/>
    <w:rsid w:val="00962EE2"/>
    <w:rsid w:val="00964763"/>
    <w:rsid w:val="00964BBE"/>
    <w:rsid w:val="00964C21"/>
    <w:rsid w:val="00965698"/>
    <w:rsid w:val="00965C69"/>
    <w:rsid w:val="00967596"/>
    <w:rsid w:val="0097012D"/>
    <w:rsid w:val="009712C6"/>
    <w:rsid w:val="0097137E"/>
    <w:rsid w:val="0097265F"/>
    <w:rsid w:val="00972896"/>
    <w:rsid w:val="009728F0"/>
    <w:rsid w:val="0097350D"/>
    <w:rsid w:val="00973580"/>
    <w:rsid w:val="00973626"/>
    <w:rsid w:val="00974C4D"/>
    <w:rsid w:val="0097513E"/>
    <w:rsid w:val="00975AF2"/>
    <w:rsid w:val="009766AB"/>
    <w:rsid w:val="009769FC"/>
    <w:rsid w:val="009770B0"/>
    <w:rsid w:val="00977D67"/>
    <w:rsid w:val="00980CE7"/>
    <w:rsid w:val="00981B6D"/>
    <w:rsid w:val="00981DD5"/>
    <w:rsid w:val="00981F52"/>
    <w:rsid w:val="00984BB1"/>
    <w:rsid w:val="00984C3F"/>
    <w:rsid w:val="00985028"/>
    <w:rsid w:val="009861FE"/>
    <w:rsid w:val="0098774D"/>
    <w:rsid w:val="0098777C"/>
    <w:rsid w:val="00987F17"/>
    <w:rsid w:val="00990A58"/>
    <w:rsid w:val="00991289"/>
    <w:rsid w:val="0099242D"/>
    <w:rsid w:val="00992A33"/>
    <w:rsid w:val="009935A4"/>
    <w:rsid w:val="00993F61"/>
    <w:rsid w:val="009943B4"/>
    <w:rsid w:val="00994850"/>
    <w:rsid w:val="00994AC7"/>
    <w:rsid w:val="00994F52"/>
    <w:rsid w:val="009951B8"/>
    <w:rsid w:val="00995327"/>
    <w:rsid w:val="009963EA"/>
    <w:rsid w:val="00996409"/>
    <w:rsid w:val="009A04FE"/>
    <w:rsid w:val="009A0E81"/>
    <w:rsid w:val="009A1172"/>
    <w:rsid w:val="009A18F6"/>
    <w:rsid w:val="009A1E80"/>
    <w:rsid w:val="009A240F"/>
    <w:rsid w:val="009A2BDB"/>
    <w:rsid w:val="009A2C73"/>
    <w:rsid w:val="009A2E15"/>
    <w:rsid w:val="009A394D"/>
    <w:rsid w:val="009A3968"/>
    <w:rsid w:val="009A4711"/>
    <w:rsid w:val="009A49F3"/>
    <w:rsid w:val="009A557A"/>
    <w:rsid w:val="009A586E"/>
    <w:rsid w:val="009A7D4F"/>
    <w:rsid w:val="009A7E3D"/>
    <w:rsid w:val="009A7F8D"/>
    <w:rsid w:val="009B05A0"/>
    <w:rsid w:val="009B05C2"/>
    <w:rsid w:val="009B0A64"/>
    <w:rsid w:val="009B0DAA"/>
    <w:rsid w:val="009B11FD"/>
    <w:rsid w:val="009B12BE"/>
    <w:rsid w:val="009B151A"/>
    <w:rsid w:val="009B175C"/>
    <w:rsid w:val="009B2B34"/>
    <w:rsid w:val="009B3F1C"/>
    <w:rsid w:val="009B4B79"/>
    <w:rsid w:val="009B528E"/>
    <w:rsid w:val="009B5B9E"/>
    <w:rsid w:val="009B5BFF"/>
    <w:rsid w:val="009B5EF0"/>
    <w:rsid w:val="009B5F33"/>
    <w:rsid w:val="009B6888"/>
    <w:rsid w:val="009B7431"/>
    <w:rsid w:val="009B7984"/>
    <w:rsid w:val="009C0382"/>
    <w:rsid w:val="009C045B"/>
    <w:rsid w:val="009C0644"/>
    <w:rsid w:val="009C1320"/>
    <w:rsid w:val="009C186D"/>
    <w:rsid w:val="009C2BE0"/>
    <w:rsid w:val="009C2CA4"/>
    <w:rsid w:val="009C30A8"/>
    <w:rsid w:val="009C34EC"/>
    <w:rsid w:val="009C3DBB"/>
    <w:rsid w:val="009C4219"/>
    <w:rsid w:val="009C5E27"/>
    <w:rsid w:val="009C63A0"/>
    <w:rsid w:val="009C67F6"/>
    <w:rsid w:val="009C75AE"/>
    <w:rsid w:val="009C7E86"/>
    <w:rsid w:val="009D0147"/>
    <w:rsid w:val="009D126F"/>
    <w:rsid w:val="009D198F"/>
    <w:rsid w:val="009D2DCB"/>
    <w:rsid w:val="009D36B6"/>
    <w:rsid w:val="009D56D0"/>
    <w:rsid w:val="009D5C6D"/>
    <w:rsid w:val="009D5E70"/>
    <w:rsid w:val="009D71C4"/>
    <w:rsid w:val="009D77FE"/>
    <w:rsid w:val="009E14E2"/>
    <w:rsid w:val="009E1969"/>
    <w:rsid w:val="009E19FB"/>
    <w:rsid w:val="009E1FA2"/>
    <w:rsid w:val="009E2072"/>
    <w:rsid w:val="009E303A"/>
    <w:rsid w:val="009E5CBE"/>
    <w:rsid w:val="009E67BE"/>
    <w:rsid w:val="009E6FA1"/>
    <w:rsid w:val="009E7BB5"/>
    <w:rsid w:val="009E7FCC"/>
    <w:rsid w:val="009F061D"/>
    <w:rsid w:val="009F107E"/>
    <w:rsid w:val="009F19D6"/>
    <w:rsid w:val="009F2DD9"/>
    <w:rsid w:val="009F3031"/>
    <w:rsid w:val="009F4263"/>
    <w:rsid w:val="009F493D"/>
    <w:rsid w:val="009F49BB"/>
    <w:rsid w:val="009F4DE8"/>
    <w:rsid w:val="009F55B7"/>
    <w:rsid w:val="009F5A64"/>
    <w:rsid w:val="009F6880"/>
    <w:rsid w:val="009F6EC0"/>
    <w:rsid w:val="009F7156"/>
    <w:rsid w:val="009F71C7"/>
    <w:rsid w:val="009F7B82"/>
    <w:rsid w:val="009F7E2C"/>
    <w:rsid w:val="00A00503"/>
    <w:rsid w:val="00A0282C"/>
    <w:rsid w:val="00A02B05"/>
    <w:rsid w:val="00A034D8"/>
    <w:rsid w:val="00A03A4E"/>
    <w:rsid w:val="00A05823"/>
    <w:rsid w:val="00A05D1C"/>
    <w:rsid w:val="00A067AE"/>
    <w:rsid w:val="00A06B01"/>
    <w:rsid w:val="00A0723F"/>
    <w:rsid w:val="00A100B7"/>
    <w:rsid w:val="00A1051B"/>
    <w:rsid w:val="00A11310"/>
    <w:rsid w:val="00A1196A"/>
    <w:rsid w:val="00A15975"/>
    <w:rsid w:val="00A15A1B"/>
    <w:rsid w:val="00A1706A"/>
    <w:rsid w:val="00A17795"/>
    <w:rsid w:val="00A17D83"/>
    <w:rsid w:val="00A205FD"/>
    <w:rsid w:val="00A2113D"/>
    <w:rsid w:val="00A2275E"/>
    <w:rsid w:val="00A22EA0"/>
    <w:rsid w:val="00A23505"/>
    <w:rsid w:val="00A23BED"/>
    <w:rsid w:val="00A24E15"/>
    <w:rsid w:val="00A258C1"/>
    <w:rsid w:val="00A2610B"/>
    <w:rsid w:val="00A26141"/>
    <w:rsid w:val="00A27087"/>
    <w:rsid w:val="00A27E1C"/>
    <w:rsid w:val="00A27F4B"/>
    <w:rsid w:val="00A31576"/>
    <w:rsid w:val="00A3171C"/>
    <w:rsid w:val="00A31CBB"/>
    <w:rsid w:val="00A31DEE"/>
    <w:rsid w:val="00A320F8"/>
    <w:rsid w:val="00A340F6"/>
    <w:rsid w:val="00A341E3"/>
    <w:rsid w:val="00A34227"/>
    <w:rsid w:val="00A35337"/>
    <w:rsid w:val="00A35A25"/>
    <w:rsid w:val="00A35C7F"/>
    <w:rsid w:val="00A35CAD"/>
    <w:rsid w:val="00A36CA5"/>
    <w:rsid w:val="00A40051"/>
    <w:rsid w:val="00A40AD4"/>
    <w:rsid w:val="00A41089"/>
    <w:rsid w:val="00A41EDA"/>
    <w:rsid w:val="00A42CE8"/>
    <w:rsid w:val="00A43D2E"/>
    <w:rsid w:val="00A44EC6"/>
    <w:rsid w:val="00A46819"/>
    <w:rsid w:val="00A470FD"/>
    <w:rsid w:val="00A47B46"/>
    <w:rsid w:val="00A5198D"/>
    <w:rsid w:val="00A51B00"/>
    <w:rsid w:val="00A51F4D"/>
    <w:rsid w:val="00A527B7"/>
    <w:rsid w:val="00A562EB"/>
    <w:rsid w:val="00A5751A"/>
    <w:rsid w:val="00A57AFB"/>
    <w:rsid w:val="00A62089"/>
    <w:rsid w:val="00A62AD4"/>
    <w:rsid w:val="00A6347A"/>
    <w:rsid w:val="00A63BF7"/>
    <w:rsid w:val="00A64F48"/>
    <w:rsid w:val="00A666CD"/>
    <w:rsid w:val="00A67781"/>
    <w:rsid w:val="00A70154"/>
    <w:rsid w:val="00A71637"/>
    <w:rsid w:val="00A7272E"/>
    <w:rsid w:val="00A749DC"/>
    <w:rsid w:val="00A74AF3"/>
    <w:rsid w:val="00A74C17"/>
    <w:rsid w:val="00A75734"/>
    <w:rsid w:val="00A767D2"/>
    <w:rsid w:val="00A774EB"/>
    <w:rsid w:val="00A80316"/>
    <w:rsid w:val="00A816C3"/>
    <w:rsid w:val="00A82614"/>
    <w:rsid w:val="00A82CE1"/>
    <w:rsid w:val="00A835FF"/>
    <w:rsid w:val="00A8415E"/>
    <w:rsid w:val="00A84FCE"/>
    <w:rsid w:val="00A85CCB"/>
    <w:rsid w:val="00A85FFA"/>
    <w:rsid w:val="00A8632B"/>
    <w:rsid w:val="00A86536"/>
    <w:rsid w:val="00A8788C"/>
    <w:rsid w:val="00A87F86"/>
    <w:rsid w:val="00A9035D"/>
    <w:rsid w:val="00A90445"/>
    <w:rsid w:val="00A9380C"/>
    <w:rsid w:val="00A93E1A"/>
    <w:rsid w:val="00A93F26"/>
    <w:rsid w:val="00A93F8C"/>
    <w:rsid w:val="00A94285"/>
    <w:rsid w:val="00A9469C"/>
    <w:rsid w:val="00A946E1"/>
    <w:rsid w:val="00A94703"/>
    <w:rsid w:val="00A95EE7"/>
    <w:rsid w:val="00A962A6"/>
    <w:rsid w:val="00A9663F"/>
    <w:rsid w:val="00A966F0"/>
    <w:rsid w:val="00A96ED8"/>
    <w:rsid w:val="00A97111"/>
    <w:rsid w:val="00A9728F"/>
    <w:rsid w:val="00AA0A7D"/>
    <w:rsid w:val="00AA0A8F"/>
    <w:rsid w:val="00AA3BCB"/>
    <w:rsid w:val="00AA4C3E"/>
    <w:rsid w:val="00AA657D"/>
    <w:rsid w:val="00AA7DDE"/>
    <w:rsid w:val="00AA7E55"/>
    <w:rsid w:val="00AB0B73"/>
    <w:rsid w:val="00AB0F44"/>
    <w:rsid w:val="00AB1BF2"/>
    <w:rsid w:val="00AB2246"/>
    <w:rsid w:val="00AB2931"/>
    <w:rsid w:val="00AB2EF1"/>
    <w:rsid w:val="00AB3245"/>
    <w:rsid w:val="00AB3B6F"/>
    <w:rsid w:val="00AB474C"/>
    <w:rsid w:val="00AB5411"/>
    <w:rsid w:val="00AB63D7"/>
    <w:rsid w:val="00AB6ABC"/>
    <w:rsid w:val="00AB7EEB"/>
    <w:rsid w:val="00AC04F0"/>
    <w:rsid w:val="00AC0845"/>
    <w:rsid w:val="00AC0A2F"/>
    <w:rsid w:val="00AC110C"/>
    <w:rsid w:val="00AC14B6"/>
    <w:rsid w:val="00AC22EB"/>
    <w:rsid w:val="00AC2508"/>
    <w:rsid w:val="00AC34AB"/>
    <w:rsid w:val="00AC3DA9"/>
    <w:rsid w:val="00AC4649"/>
    <w:rsid w:val="00AC4F39"/>
    <w:rsid w:val="00AC57E1"/>
    <w:rsid w:val="00AC5A07"/>
    <w:rsid w:val="00AC5E60"/>
    <w:rsid w:val="00AC61CC"/>
    <w:rsid w:val="00AC652C"/>
    <w:rsid w:val="00AC71AA"/>
    <w:rsid w:val="00AD1885"/>
    <w:rsid w:val="00AD2D05"/>
    <w:rsid w:val="00AD34F3"/>
    <w:rsid w:val="00AD3D01"/>
    <w:rsid w:val="00AD45B5"/>
    <w:rsid w:val="00AD519A"/>
    <w:rsid w:val="00AD538E"/>
    <w:rsid w:val="00AD56CD"/>
    <w:rsid w:val="00AD6E34"/>
    <w:rsid w:val="00AD7CEF"/>
    <w:rsid w:val="00AE0521"/>
    <w:rsid w:val="00AE0DE1"/>
    <w:rsid w:val="00AE15F9"/>
    <w:rsid w:val="00AE3EE5"/>
    <w:rsid w:val="00AE50E6"/>
    <w:rsid w:val="00AE55D8"/>
    <w:rsid w:val="00AE6250"/>
    <w:rsid w:val="00AE6503"/>
    <w:rsid w:val="00AE6A12"/>
    <w:rsid w:val="00AE7004"/>
    <w:rsid w:val="00AE7437"/>
    <w:rsid w:val="00AE7A2F"/>
    <w:rsid w:val="00AE7CE5"/>
    <w:rsid w:val="00AF0648"/>
    <w:rsid w:val="00AF0CA1"/>
    <w:rsid w:val="00AF1AD7"/>
    <w:rsid w:val="00AF2A54"/>
    <w:rsid w:val="00AF2BCC"/>
    <w:rsid w:val="00AF39BD"/>
    <w:rsid w:val="00AF7369"/>
    <w:rsid w:val="00AF7428"/>
    <w:rsid w:val="00AF7711"/>
    <w:rsid w:val="00B003DC"/>
    <w:rsid w:val="00B01E8D"/>
    <w:rsid w:val="00B01EF3"/>
    <w:rsid w:val="00B01FC3"/>
    <w:rsid w:val="00B0220E"/>
    <w:rsid w:val="00B02EF6"/>
    <w:rsid w:val="00B06181"/>
    <w:rsid w:val="00B07358"/>
    <w:rsid w:val="00B074FA"/>
    <w:rsid w:val="00B0790B"/>
    <w:rsid w:val="00B1003E"/>
    <w:rsid w:val="00B11BB7"/>
    <w:rsid w:val="00B12B22"/>
    <w:rsid w:val="00B12F55"/>
    <w:rsid w:val="00B13F75"/>
    <w:rsid w:val="00B14F77"/>
    <w:rsid w:val="00B16A6D"/>
    <w:rsid w:val="00B175AC"/>
    <w:rsid w:val="00B17D69"/>
    <w:rsid w:val="00B206B3"/>
    <w:rsid w:val="00B21016"/>
    <w:rsid w:val="00B213C9"/>
    <w:rsid w:val="00B2225F"/>
    <w:rsid w:val="00B227FE"/>
    <w:rsid w:val="00B22854"/>
    <w:rsid w:val="00B22A6B"/>
    <w:rsid w:val="00B22AC1"/>
    <w:rsid w:val="00B22AFD"/>
    <w:rsid w:val="00B22B0F"/>
    <w:rsid w:val="00B24303"/>
    <w:rsid w:val="00B248D0"/>
    <w:rsid w:val="00B25398"/>
    <w:rsid w:val="00B25B06"/>
    <w:rsid w:val="00B26112"/>
    <w:rsid w:val="00B265F4"/>
    <w:rsid w:val="00B26649"/>
    <w:rsid w:val="00B26E19"/>
    <w:rsid w:val="00B30E9F"/>
    <w:rsid w:val="00B30F35"/>
    <w:rsid w:val="00B32901"/>
    <w:rsid w:val="00B33ACB"/>
    <w:rsid w:val="00B342C2"/>
    <w:rsid w:val="00B3498D"/>
    <w:rsid w:val="00B34C8E"/>
    <w:rsid w:val="00B352E7"/>
    <w:rsid w:val="00B364F8"/>
    <w:rsid w:val="00B40174"/>
    <w:rsid w:val="00B42E26"/>
    <w:rsid w:val="00B44360"/>
    <w:rsid w:val="00B45DB2"/>
    <w:rsid w:val="00B45E00"/>
    <w:rsid w:val="00B46110"/>
    <w:rsid w:val="00B462BF"/>
    <w:rsid w:val="00B46F99"/>
    <w:rsid w:val="00B46FB8"/>
    <w:rsid w:val="00B47243"/>
    <w:rsid w:val="00B473FE"/>
    <w:rsid w:val="00B47DBB"/>
    <w:rsid w:val="00B500AD"/>
    <w:rsid w:val="00B50AFD"/>
    <w:rsid w:val="00B52549"/>
    <w:rsid w:val="00B527AA"/>
    <w:rsid w:val="00B52ED3"/>
    <w:rsid w:val="00B53D73"/>
    <w:rsid w:val="00B542EF"/>
    <w:rsid w:val="00B5490B"/>
    <w:rsid w:val="00B5490E"/>
    <w:rsid w:val="00B55251"/>
    <w:rsid w:val="00B5595B"/>
    <w:rsid w:val="00B55A47"/>
    <w:rsid w:val="00B57074"/>
    <w:rsid w:val="00B5734E"/>
    <w:rsid w:val="00B608EE"/>
    <w:rsid w:val="00B61112"/>
    <w:rsid w:val="00B61641"/>
    <w:rsid w:val="00B61D0A"/>
    <w:rsid w:val="00B63D7E"/>
    <w:rsid w:val="00B63FEF"/>
    <w:rsid w:val="00B64F5C"/>
    <w:rsid w:val="00B655A6"/>
    <w:rsid w:val="00B659E4"/>
    <w:rsid w:val="00B66158"/>
    <w:rsid w:val="00B663F0"/>
    <w:rsid w:val="00B668DC"/>
    <w:rsid w:val="00B66961"/>
    <w:rsid w:val="00B66964"/>
    <w:rsid w:val="00B67483"/>
    <w:rsid w:val="00B706FB"/>
    <w:rsid w:val="00B719A1"/>
    <w:rsid w:val="00B72484"/>
    <w:rsid w:val="00B730A2"/>
    <w:rsid w:val="00B75087"/>
    <w:rsid w:val="00B76860"/>
    <w:rsid w:val="00B76D4E"/>
    <w:rsid w:val="00B7762D"/>
    <w:rsid w:val="00B80A37"/>
    <w:rsid w:val="00B82C69"/>
    <w:rsid w:val="00B83ADE"/>
    <w:rsid w:val="00B83ED0"/>
    <w:rsid w:val="00B83F40"/>
    <w:rsid w:val="00B84D92"/>
    <w:rsid w:val="00B865B4"/>
    <w:rsid w:val="00B865F7"/>
    <w:rsid w:val="00B87867"/>
    <w:rsid w:val="00B90519"/>
    <w:rsid w:val="00B90769"/>
    <w:rsid w:val="00B919B4"/>
    <w:rsid w:val="00B92009"/>
    <w:rsid w:val="00B93F34"/>
    <w:rsid w:val="00B94178"/>
    <w:rsid w:val="00B94426"/>
    <w:rsid w:val="00B94805"/>
    <w:rsid w:val="00B94FE4"/>
    <w:rsid w:val="00B95440"/>
    <w:rsid w:val="00B96AE8"/>
    <w:rsid w:val="00B96F10"/>
    <w:rsid w:val="00B97891"/>
    <w:rsid w:val="00BA08E6"/>
    <w:rsid w:val="00BA1695"/>
    <w:rsid w:val="00BA1C58"/>
    <w:rsid w:val="00BA2539"/>
    <w:rsid w:val="00BA2DCF"/>
    <w:rsid w:val="00BA2E4C"/>
    <w:rsid w:val="00BA326D"/>
    <w:rsid w:val="00BA4D4B"/>
    <w:rsid w:val="00BA5835"/>
    <w:rsid w:val="00BA6129"/>
    <w:rsid w:val="00BA670A"/>
    <w:rsid w:val="00BA6C33"/>
    <w:rsid w:val="00BB18D8"/>
    <w:rsid w:val="00BB26FC"/>
    <w:rsid w:val="00BB3070"/>
    <w:rsid w:val="00BB36E9"/>
    <w:rsid w:val="00BB3AA7"/>
    <w:rsid w:val="00BB46B1"/>
    <w:rsid w:val="00BB4F25"/>
    <w:rsid w:val="00BB798A"/>
    <w:rsid w:val="00BC1404"/>
    <w:rsid w:val="00BC2AD4"/>
    <w:rsid w:val="00BC2BEF"/>
    <w:rsid w:val="00BC368A"/>
    <w:rsid w:val="00BC43E9"/>
    <w:rsid w:val="00BC5CFA"/>
    <w:rsid w:val="00BC5EA7"/>
    <w:rsid w:val="00BC5F71"/>
    <w:rsid w:val="00BC620C"/>
    <w:rsid w:val="00BC7379"/>
    <w:rsid w:val="00BC7BAE"/>
    <w:rsid w:val="00BD081C"/>
    <w:rsid w:val="00BD1928"/>
    <w:rsid w:val="00BD1D5B"/>
    <w:rsid w:val="00BD2D47"/>
    <w:rsid w:val="00BD2D55"/>
    <w:rsid w:val="00BD3047"/>
    <w:rsid w:val="00BD36A3"/>
    <w:rsid w:val="00BD3BF8"/>
    <w:rsid w:val="00BD4A50"/>
    <w:rsid w:val="00BD5564"/>
    <w:rsid w:val="00BD5BB3"/>
    <w:rsid w:val="00BD5DCE"/>
    <w:rsid w:val="00BD619E"/>
    <w:rsid w:val="00BD6748"/>
    <w:rsid w:val="00BD681F"/>
    <w:rsid w:val="00BD6D21"/>
    <w:rsid w:val="00BD7116"/>
    <w:rsid w:val="00BD7511"/>
    <w:rsid w:val="00BD7561"/>
    <w:rsid w:val="00BD794E"/>
    <w:rsid w:val="00BD7C42"/>
    <w:rsid w:val="00BD7CCC"/>
    <w:rsid w:val="00BE0868"/>
    <w:rsid w:val="00BE12E0"/>
    <w:rsid w:val="00BE155A"/>
    <w:rsid w:val="00BE1A72"/>
    <w:rsid w:val="00BE1B85"/>
    <w:rsid w:val="00BE2C8E"/>
    <w:rsid w:val="00BE3009"/>
    <w:rsid w:val="00BE3D92"/>
    <w:rsid w:val="00BE444E"/>
    <w:rsid w:val="00BE4A0E"/>
    <w:rsid w:val="00BE4A35"/>
    <w:rsid w:val="00BE4AA9"/>
    <w:rsid w:val="00BE5A2D"/>
    <w:rsid w:val="00BE5F8F"/>
    <w:rsid w:val="00BE6D2C"/>
    <w:rsid w:val="00BE7284"/>
    <w:rsid w:val="00BE7559"/>
    <w:rsid w:val="00BE799A"/>
    <w:rsid w:val="00BE7C77"/>
    <w:rsid w:val="00BF0038"/>
    <w:rsid w:val="00BF0047"/>
    <w:rsid w:val="00BF0D4B"/>
    <w:rsid w:val="00BF1626"/>
    <w:rsid w:val="00BF4E08"/>
    <w:rsid w:val="00C008A2"/>
    <w:rsid w:val="00C00A0F"/>
    <w:rsid w:val="00C0224B"/>
    <w:rsid w:val="00C0231C"/>
    <w:rsid w:val="00C02E7C"/>
    <w:rsid w:val="00C03B39"/>
    <w:rsid w:val="00C03BC9"/>
    <w:rsid w:val="00C040BB"/>
    <w:rsid w:val="00C04FFC"/>
    <w:rsid w:val="00C0654C"/>
    <w:rsid w:val="00C072D1"/>
    <w:rsid w:val="00C07739"/>
    <w:rsid w:val="00C10268"/>
    <w:rsid w:val="00C10A66"/>
    <w:rsid w:val="00C1112B"/>
    <w:rsid w:val="00C116DC"/>
    <w:rsid w:val="00C11F14"/>
    <w:rsid w:val="00C133F5"/>
    <w:rsid w:val="00C138F0"/>
    <w:rsid w:val="00C13A91"/>
    <w:rsid w:val="00C140BF"/>
    <w:rsid w:val="00C1457A"/>
    <w:rsid w:val="00C1468F"/>
    <w:rsid w:val="00C16418"/>
    <w:rsid w:val="00C17A08"/>
    <w:rsid w:val="00C17DAE"/>
    <w:rsid w:val="00C20DBF"/>
    <w:rsid w:val="00C20FD9"/>
    <w:rsid w:val="00C21F56"/>
    <w:rsid w:val="00C221E4"/>
    <w:rsid w:val="00C228AA"/>
    <w:rsid w:val="00C234F5"/>
    <w:rsid w:val="00C238B3"/>
    <w:rsid w:val="00C23E9A"/>
    <w:rsid w:val="00C2508A"/>
    <w:rsid w:val="00C25523"/>
    <w:rsid w:val="00C26CE8"/>
    <w:rsid w:val="00C26DB0"/>
    <w:rsid w:val="00C272B7"/>
    <w:rsid w:val="00C2784B"/>
    <w:rsid w:val="00C27F2D"/>
    <w:rsid w:val="00C31DBB"/>
    <w:rsid w:val="00C324FE"/>
    <w:rsid w:val="00C3419A"/>
    <w:rsid w:val="00C34508"/>
    <w:rsid w:val="00C34AAE"/>
    <w:rsid w:val="00C359FE"/>
    <w:rsid w:val="00C35AEB"/>
    <w:rsid w:val="00C36119"/>
    <w:rsid w:val="00C37017"/>
    <w:rsid w:val="00C372C9"/>
    <w:rsid w:val="00C3782F"/>
    <w:rsid w:val="00C37C66"/>
    <w:rsid w:val="00C4158E"/>
    <w:rsid w:val="00C4351A"/>
    <w:rsid w:val="00C44089"/>
    <w:rsid w:val="00C449BA"/>
    <w:rsid w:val="00C44B66"/>
    <w:rsid w:val="00C450CB"/>
    <w:rsid w:val="00C452E3"/>
    <w:rsid w:val="00C4590C"/>
    <w:rsid w:val="00C45C7A"/>
    <w:rsid w:val="00C4619E"/>
    <w:rsid w:val="00C47CE8"/>
    <w:rsid w:val="00C50842"/>
    <w:rsid w:val="00C517AC"/>
    <w:rsid w:val="00C51A63"/>
    <w:rsid w:val="00C52064"/>
    <w:rsid w:val="00C54019"/>
    <w:rsid w:val="00C5503E"/>
    <w:rsid w:val="00C56987"/>
    <w:rsid w:val="00C60109"/>
    <w:rsid w:val="00C60377"/>
    <w:rsid w:val="00C60475"/>
    <w:rsid w:val="00C610BD"/>
    <w:rsid w:val="00C6163D"/>
    <w:rsid w:val="00C634A4"/>
    <w:rsid w:val="00C6411D"/>
    <w:rsid w:val="00C64CCC"/>
    <w:rsid w:val="00C65151"/>
    <w:rsid w:val="00C6540A"/>
    <w:rsid w:val="00C6573D"/>
    <w:rsid w:val="00C66825"/>
    <w:rsid w:val="00C66D04"/>
    <w:rsid w:val="00C67F7F"/>
    <w:rsid w:val="00C70A5E"/>
    <w:rsid w:val="00C70B3C"/>
    <w:rsid w:val="00C70F87"/>
    <w:rsid w:val="00C719EA"/>
    <w:rsid w:val="00C73098"/>
    <w:rsid w:val="00C732C0"/>
    <w:rsid w:val="00C7330B"/>
    <w:rsid w:val="00C737A6"/>
    <w:rsid w:val="00C73D43"/>
    <w:rsid w:val="00C74C8A"/>
    <w:rsid w:val="00C77019"/>
    <w:rsid w:val="00C776DF"/>
    <w:rsid w:val="00C80332"/>
    <w:rsid w:val="00C80D19"/>
    <w:rsid w:val="00C81484"/>
    <w:rsid w:val="00C81574"/>
    <w:rsid w:val="00C816A5"/>
    <w:rsid w:val="00C818E8"/>
    <w:rsid w:val="00C81D44"/>
    <w:rsid w:val="00C81E61"/>
    <w:rsid w:val="00C82375"/>
    <w:rsid w:val="00C83C0E"/>
    <w:rsid w:val="00C86A0E"/>
    <w:rsid w:val="00C871DD"/>
    <w:rsid w:val="00C90714"/>
    <w:rsid w:val="00C908FB"/>
    <w:rsid w:val="00C91256"/>
    <w:rsid w:val="00C91495"/>
    <w:rsid w:val="00C919B3"/>
    <w:rsid w:val="00C93F6B"/>
    <w:rsid w:val="00C9447D"/>
    <w:rsid w:val="00C94C5A"/>
    <w:rsid w:val="00C96681"/>
    <w:rsid w:val="00C96942"/>
    <w:rsid w:val="00C97F87"/>
    <w:rsid w:val="00CA1E62"/>
    <w:rsid w:val="00CA34B5"/>
    <w:rsid w:val="00CA3E9C"/>
    <w:rsid w:val="00CA40B5"/>
    <w:rsid w:val="00CA43A1"/>
    <w:rsid w:val="00CA4480"/>
    <w:rsid w:val="00CA45E7"/>
    <w:rsid w:val="00CA46C1"/>
    <w:rsid w:val="00CA71AF"/>
    <w:rsid w:val="00CB008A"/>
    <w:rsid w:val="00CB05B9"/>
    <w:rsid w:val="00CB1F44"/>
    <w:rsid w:val="00CB1FA4"/>
    <w:rsid w:val="00CB2B82"/>
    <w:rsid w:val="00CB3373"/>
    <w:rsid w:val="00CB37AC"/>
    <w:rsid w:val="00CB45C9"/>
    <w:rsid w:val="00CB71EB"/>
    <w:rsid w:val="00CB745B"/>
    <w:rsid w:val="00CB7840"/>
    <w:rsid w:val="00CC1EED"/>
    <w:rsid w:val="00CC3557"/>
    <w:rsid w:val="00CC3AD6"/>
    <w:rsid w:val="00CC41C9"/>
    <w:rsid w:val="00CC429B"/>
    <w:rsid w:val="00CC4797"/>
    <w:rsid w:val="00CC4FB7"/>
    <w:rsid w:val="00CC5020"/>
    <w:rsid w:val="00CC6F81"/>
    <w:rsid w:val="00CC7D94"/>
    <w:rsid w:val="00CD0BE6"/>
    <w:rsid w:val="00CD237C"/>
    <w:rsid w:val="00CD30BE"/>
    <w:rsid w:val="00CD41A0"/>
    <w:rsid w:val="00CD4C9A"/>
    <w:rsid w:val="00CD5430"/>
    <w:rsid w:val="00CE2B50"/>
    <w:rsid w:val="00CE2CA0"/>
    <w:rsid w:val="00CE308C"/>
    <w:rsid w:val="00CE31BC"/>
    <w:rsid w:val="00CE3E25"/>
    <w:rsid w:val="00CE463B"/>
    <w:rsid w:val="00CE6B5D"/>
    <w:rsid w:val="00CF068F"/>
    <w:rsid w:val="00CF1770"/>
    <w:rsid w:val="00CF2215"/>
    <w:rsid w:val="00CF32E8"/>
    <w:rsid w:val="00CF68A8"/>
    <w:rsid w:val="00CF6B8F"/>
    <w:rsid w:val="00D00FE4"/>
    <w:rsid w:val="00D014F4"/>
    <w:rsid w:val="00D01A4B"/>
    <w:rsid w:val="00D024A7"/>
    <w:rsid w:val="00D02AAE"/>
    <w:rsid w:val="00D02F28"/>
    <w:rsid w:val="00D0303B"/>
    <w:rsid w:val="00D04AB4"/>
    <w:rsid w:val="00D04DD9"/>
    <w:rsid w:val="00D050C5"/>
    <w:rsid w:val="00D05970"/>
    <w:rsid w:val="00D068B3"/>
    <w:rsid w:val="00D06964"/>
    <w:rsid w:val="00D073F5"/>
    <w:rsid w:val="00D07A14"/>
    <w:rsid w:val="00D11FD7"/>
    <w:rsid w:val="00D12B95"/>
    <w:rsid w:val="00D1432E"/>
    <w:rsid w:val="00D1442B"/>
    <w:rsid w:val="00D1519A"/>
    <w:rsid w:val="00D170F4"/>
    <w:rsid w:val="00D172F7"/>
    <w:rsid w:val="00D174DD"/>
    <w:rsid w:val="00D203E8"/>
    <w:rsid w:val="00D20637"/>
    <w:rsid w:val="00D210CD"/>
    <w:rsid w:val="00D2136D"/>
    <w:rsid w:val="00D21BC7"/>
    <w:rsid w:val="00D2488B"/>
    <w:rsid w:val="00D26318"/>
    <w:rsid w:val="00D26B75"/>
    <w:rsid w:val="00D26E66"/>
    <w:rsid w:val="00D277B0"/>
    <w:rsid w:val="00D27BE1"/>
    <w:rsid w:val="00D3196D"/>
    <w:rsid w:val="00D342EC"/>
    <w:rsid w:val="00D3462E"/>
    <w:rsid w:val="00D356A8"/>
    <w:rsid w:val="00D36496"/>
    <w:rsid w:val="00D368DF"/>
    <w:rsid w:val="00D36DA0"/>
    <w:rsid w:val="00D37570"/>
    <w:rsid w:val="00D377CC"/>
    <w:rsid w:val="00D40256"/>
    <w:rsid w:val="00D41296"/>
    <w:rsid w:val="00D41C62"/>
    <w:rsid w:val="00D42C2A"/>
    <w:rsid w:val="00D43905"/>
    <w:rsid w:val="00D447FA"/>
    <w:rsid w:val="00D4589C"/>
    <w:rsid w:val="00D45CC8"/>
    <w:rsid w:val="00D45FD2"/>
    <w:rsid w:val="00D46212"/>
    <w:rsid w:val="00D46989"/>
    <w:rsid w:val="00D46B3F"/>
    <w:rsid w:val="00D4707F"/>
    <w:rsid w:val="00D474B0"/>
    <w:rsid w:val="00D50243"/>
    <w:rsid w:val="00D50613"/>
    <w:rsid w:val="00D50C4F"/>
    <w:rsid w:val="00D50C7D"/>
    <w:rsid w:val="00D50E08"/>
    <w:rsid w:val="00D51E5F"/>
    <w:rsid w:val="00D52A8E"/>
    <w:rsid w:val="00D54F3E"/>
    <w:rsid w:val="00D56189"/>
    <w:rsid w:val="00D60134"/>
    <w:rsid w:val="00D601A6"/>
    <w:rsid w:val="00D61D33"/>
    <w:rsid w:val="00D61E38"/>
    <w:rsid w:val="00D640BB"/>
    <w:rsid w:val="00D6480B"/>
    <w:rsid w:val="00D6492D"/>
    <w:rsid w:val="00D64A99"/>
    <w:rsid w:val="00D64BB9"/>
    <w:rsid w:val="00D657D3"/>
    <w:rsid w:val="00D66F30"/>
    <w:rsid w:val="00D71067"/>
    <w:rsid w:val="00D72C60"/>
    <w:rsid w:val="00D73A27"/>
    <w:rsid w:val="00D73A6D"/>
    <w:rsid w:val="00D73E00"/>
    <w:rsid w:val="00D73FAF"/>
    <w:rsid w:val="00D74F5D"/>
    <w:rsid w:val="00D7500C"/>
    <w:rsid w:val="00D755FD"/>
    <w:rsid w:val="00D75AC2"/>
    <w:rsid w:val="00D76573"/>
    <w:rsid w:val="00D765A4"/>
    <w:rsid w:val="00D76B37"/>
    <w:rsid w:val="00D80656"/>
    <w:rsid w:val="00D81B8D"/>
    <w:rsid w:val="00D81F20"/>
    <w:rsid w:val="00D8303D"/>
    <w:rsid w:val="00D83151"/>
    <w:rsid w:val="00D831A1"/>
    <w:rsid w:val="00D83732"/>
    <w:rsid w:val="00D84A23"/>
    <w:rsid w:val="00D8582C"/>
    <w:rsid w:val="00D908B6"/>
    <w:rsid w:val="00D910E6"/>
    <w:rsid w:val="00D91C2B"/>
    <w:rsid w:val="00D9419D"/>
    <w:rsid w:val="00D9460D"/>
    <w:rsid w:val="00D94986"/>
    <w:rsid w:val="00D961B2"/>
    <w:rsid w:val="00D96595"/>
    <w:rsid w:val="00D96C77"/>
    <w:rsid w:val="00D96EE2"/>
    <w:rsid w:val="00D97965"/>
    <w:rsid w:val="00D97BA3"/>
    <w:rsid w:val="00D97CDF"/>
    <w:rsid w:val="00DA2519"/>
    <w:rsid w:val="00DA2A18"/>
    <w:rsid w:val="00DA4275"/>
    <w:rsid w:val="00DA4CC3"/>
    <w:rsid w:val="00DA4D55"/>
    <w:rsid w:val="00DA5539"/>
    <w:rsid w:val="00DA665A"/>
    <w:rsid w:val="00DA6AAF"/>
    <w:rsid w:val="00DA7775"/>
    <w:rsid w:val="00DB29FA"/>
    <w:rsid w:val="00DB2E5D"/>
    <w:rsid w:val="00DB30BD"/>
    <w:rsid w:val="00DB327D"/>
    <w:rsid w:val="00DB3312"/>
    <w:rsid w:val="00DB38FB"/>
    <w:rsid w:val="00DB3B41"/>
    <w:rsid w:val="00DB3EAF"/>
    <w:rsid w:val="00DB4162"/>
    <w:rsid w:val="00DB5787"/>
    <w:rsid w:val="00DB73E7"/>
    <w:rsid w:val="00DC0EE2"/>
    <w:rsid w:val="00DC171C"/>
    <w:rsid w:val="00DC2471"/>
    <w:rsid w:val="00DC27A1"/>
    <w:rsid w:val="00DC3EF3"/>
    <w:rsid w:val="00DC42A4"/>
    <w:rsid w:val="00DC4D8A"/>
    <w:rsid w:val="00DC571A"/>
    <w:rsid w:val="00DC6584"/>
    <w:rsid w:val="00DC7616"/>
    <w:rsid w:val="00DD218B"/>
    <w:rsid w:val="00DD305B"/>
    <w:rsid w:val="00DD364A"/>
    <w:rsid w:val="00DD41FE"/>
    <w:rsid w:val="00DD5226"/>
    <w:rsid w:val="00DD6515"/>
    <w:rsid w:val="00DD65FD"/>
    <w:rsid w:val="00DD7759"/>
    <w:rsid w:val="00DD7AD7"/>
    <w:rsid w:val="00DE03C3"/>
    <w:rsid w:val="00DE0484"/>
    <w:rsid w:val="00DE0977"/>
    <w:rsid w:val="00DE20D8"/>
    <w:rsid w:val="00DE3CD7"/>
    <w:rsid w:val="00DE41AF"/>
    <w:rsid w:val="00DE5DB5"/>
    <w:rsid w:val="00DE5F70"/>
    <w:rsid w:val="00DE7878"/>
    <w:rsid w:val="00DF19F4"/>
    <w:rsid w:val="00DF21CF"/>
    <w:rsid w:val="00DF2319"/>
    <w:rsid w:val="00DF2738"/>
    <w:rsid w:val="00DF2A88"/>
    <w:rsid w:val="00DF3486"/>
    <w:rsid w:val="00DF35AC"/>
    <w:rsid w:val="00DF3C85"/>
    <w:rsid w:val="00DF4872"/>
    <w:rsid w:val="00DF4A93"/>
    <w:rsid w:val="00DF50AD"/>
    <w:rsid w:val="00DF5428"/>
    <w:rsid w:val="00DF634B"/>
    <w:rsid w:val="00DF69F3"/>
    <w:rsid w:val="00DF798C"/>
    <w:rsid w:val="00E007FA"/>
    <w:rsid w:val="00E01276"/>
    <w:rsid w:val="00E0174B"/>
    <w:rsid w:val="00E0268B"/>
    <w:rsid w:val="00E036E8"/>
    <w:rsid w:val="00E03A97"/>
    <w:rsid w:val="00E03E10"/>
    <w:rsid w:val="00E04B2B"/>
    <w:rsid w:val="00E0518B"/>
    <w:rsid w:val="00E05D52"/>
    <w:rsid w:val="00E0633F"/>
    <w:rsid w:val="00E063E7"/>
    <w:rsid w:val="00E065BF"/>
    <w:rsid w:val="00E069CA"/>
    <w:rsid w:val="00E079C2"/>
    <w:rsid w:val="00E108BF"/>
    <w:rsid w:val="00E1104B"/>
    <w:rsid w:val="00E111A4"/>
    <w:rsid w:val="00E114B3"/>
    <w:rsid w:val="00E12D4E"/>
    <w:rsid w:val="00E131D7"/>
    <w:rsid w:val="00E14DE4"/>
    <w:rsid w:val="00E154D9"/>
    <w:rsid w:val="00E15DA2"/>
    <w:rsid w:val="00E1692E"/>
    <w:rsid w:val="00E17485"/>
    <w:rsid w:val="00E20D82"/>
    <w:rsid w:val="00E2235C"/>
    <w:rsid w:val="00E23790"/>
    <w:rsid w:val="00E23F30"/>
    <w:rsid w:val="00E2448A"/>
    <w:rsid w:val="00E25309"/>
    <w:rsid w:val="00E26089"/>
    <w:rsid w:val="00E26990"/>
    <w:rsid w:val="00E270F8"/>
    <w:rsid w:val="00E272FE"/>
    <w:rsid w:val="00E274F0"/>
    <w:rsid w:val="00E27529"/>
    <w:rsid w:val="00E27761"/>
    <w:rsid w:val="00E31178"/>
    <w:rsid w:val="00E3171E"/>
    <w:rsid w:val="00E31A51"/>
    <w:rsid w:val="00E32958"/>
    <w:rsid w:val="00E329C9"/>
    <w:rsid w:val="00E333D0"/>
    <w:rsid w:val="00E338AC"/>
    <w:rsid w:val="00E33F9B"/>
    <w:rsid w:val="00E35BE6"/>
    <w:rsid w:val="00E373EE"/>
    <w:rsid w:val="00E379FC"/>
    <w:rsid w:val="00E37E1B"/>
    <w:rsid w:val="00E4050C"/>
    <w:rsid w:val="00E40F71"/>
    <w:rsid w:val="00E41252"/>
    <w:rsid w:val="00E4155E"/>
    <w:rsid w:val="00E416DD"/>
    <w:rsid w:val="00E41A27"/>
    <w:rsid w:val="00E41DBF"/>
    <w:rsid w:val="00E41F04"/>
    <w:rsid w:val="00E42AD2"/>
    <w:rsid w:val="00E43136"/>
    <w:rsid w:val="00E44064"/>
    <w:rsid w:val="00E4759D"/>
    <w:rsid w:val="00E47C1C"/>
    <w:rsid w:val="00E5064B"/>
    <w:rsid w:val="00E50E75"/>
    <w:rsid w:val="00E51106"/>
    <w:rsid w:val="00E521AE"/>
    <w:rsid w:val="00E52788"/>
    <w:rsid w:val="00E565A9"/>
    <w:rsid w:val="00E56CFE"/>
    <w:rsid w:val="00E61C88"/>
    <w:rsid w:val="00E627EE"/>
    <w:rsid w:val="00E62A07"/>
    <w:rsid w:val="00E65096"/>
    <w:rsid w:val="00E66091"/>
    <w:rsid w:val="00E66D1A"/>
    <w:rsid w:val="00E67CF4"/>
    <w:rsid w:val="00E67F27"/>
    <w:rsid w:val="00E70240"/>
    <w:rsid w:val="00E71385"/>
    <w:rsid w:val="00E71668"/>
    <w:rsid w:val="00E71EC1"/>
    <w:rsid w:val="00E72379"/>
    <w:rsid w:val="00E72739"/>
    <w:rsid w:val="00E72E5E"/>
    <w:rsid w:val="00E74949"/>
    <w:rsid w:val="00E7505A"/>
    <w:rsid w:val="00E752B1"/>
    <w:rsid w:val="00E759AE"/>
    <w:rsid w:val="00E7668A"/>
    <w:rsid w:val="00E76CDE"/>
    <w:rsid w:val="00E77872"/>
    <w:rsid w:val="00E77CFD"/>
    <w:rsid w:val="00E80ADE"/>
    <w:rsid w:val="00E81956"/>
    <w:rsid w:val="00E81D40"/>
    <w:rsid w:val="00E82AD2"/>
    <w:rsid w:val="00E830B4"/>
    <w:rsid w:val="00E842A4"/>
    <w:rsid w:val="00E859E2"/>
    <w:rsid w:val="00E86BA0"/>
    <w:rsid w:val="00E86DB9"/>
    <w:rsid w:val="00E87ECF"/>
    <w:rsid w:val="00E9002F"/>
    <w:rsid w:val="00E904B5"/>
    <w:rsid w:val="00E90A97"/>
    <w:rsid w:val="00E92389"/>
    <w:rsid w:val="00E9301F"/>
    <w:rsid w:val="00E9395F"/>
    <w:rsid w:val="00E93E53"/>
    <w:rsid w:val="00E945F1"/>
    <w:rsid w:val="00E965EF"/>
    <w:rsid w:val="00E969A3"/>
    <w:rsid w:val="00E96FED"/>
    <w:rsid w:val="00E97E66"/>
    <w:rsid w:val="00E97FDC"/>
    <w:rsid w:val="00EA146A"/>
    <w:rsid w:val="00EA1B03"/>
    <w:rsid w:val="00EA1F92"/>
    <w:rsid w:val="00EA2D6D"/>
    <w:rsid w:val="00EA371B"/>
    <w:rsid w:val="00EA38C1"/>
    <w:rsid w:val="00EA5C54"/>
    <w:rsid w:val="00EA5CF8"/>
    <w:rsid w:val="00EA61CA"/>
    <w:rsid w:val="00EA6662"/>
    <w:rsid w:val="00EA71B7"/>
    <w:rsid w:val="00EB0388"/>
    <w:rsid w:val="00EB3CBF"/>
    <w:rsid w:val="00EB439D"/>
    <w:rsid w:val="00EB5A96"/>
    <w:rsid w:val="00EB62B9"/>
    <w:rsid w:val="00EB6FF0"/>
    <w:rsid w:val="00EB73C4"/>
    <w:rsid w:val="00EB7606"/>
    <w:rsid w:val="00EC1344"/>
    <w:rsid w:val="00EC13D0"/>
    <w:rsid w:val="00EC1883"/>
    <w:rsid w:val="00EC2AE8"/>
    <w:rsid w:val="00EC2CCC"/>
    <w:rsid w:val="00EC311C"/>
    <w:rsid w:val="00EC331B"/>
    <w:rsid w:val="00EC345D"/>
    <w:rsid w:val="00EC45D3"/>
    <w:rsid w:val="00EC5164"/>
    <w:rsid w:val="00EC5629"/>
    <w:rsid w:val="00EC5B02"/>
    <w:rsid w:val="00EC603F"/>
    <w:rsid w:val="00EC6E38"/>
    <w:rsid w:val="00ED0E4E"/>
    <w:rsid w:val="00ED107B"/>
    <w:rsid w:val="00ED1939"/>
    <w:rsid w:val="00ED2246"/>
    <w:rsid w:val="00ED353F"/>
    <w:rsid w:val="00ED43EA"/>
    <w:rsid w:val="00ED48F5"/>
    <w:rsid w:val="00ED4DA4"/>
    <w:rsid w:val="00ED5499"/>
    <w:rsid w:val="00ED775E"/>
    <w:rsid w:val="00ED7F6B"/>
    <w:rsid w:val="00EE01CD"/>
    <w:rsid w:val="00EE206D"/>
    <w:rsid w:val="00EE2545"/>
    <w:rsid w:val="00EE279B"/>
    <w:rsid w:val="00EE4136"/>
    <w:rsid w:val="00EE4D4D"/>
    <w:rsid w:val="00EE4F7C"/>
    <w:rsid w:val="00EE6A6D"/>
    <w:rsid w:val="00EE6BD4"/>
    <w:rsid w:val="00EE6C02"/>
    <w:rsid w:val="00EE6F8E"/>
    <w:rsid w:val="00EE764F"/>
    <w:rsid w:val="00EF02A0"/>
    <w:rsid w:val="00EF17A6"/>
    <w:rsid w:val="00EF2066"/>
    <w:rsid w:val="00EF2239"/>
    <w:rsid w:val="00EF22E1"/>
    <w:rsid w:val="00EF2617"/>
    <w:rsid w:val="00EF2F59"/>
    <w:rsid w:val="00EF3FEA"/>
    <w:rsid w:val="00EF4973"/>
    <w:rsid w:val="00EF540E"/>
    <w:rsid w:val="00EF54C0"/>
    <w:rsid w:val="00F00253"/>
    <w:rsid w:val="00F009B4"/>
    <w:rsid w:val="00F00B8A"/>
    <w:rsid w:val="00F01F84"/>
    <w:rsid w:val="00F02B4C"/>
    <w:rsid w:val="00F02FEA"/>
    <w:rsid w:val="00F031F4"/>
    <w:rsid w:val="00F032D7"/>
    <w:rsid w:val="00F05058"/>
    <w:rsid w:val="00F06B70"/>
    <w:rsid w:val="00F06FBD"/>
    <w:rsid w:val="00F07323"/>
    <w:rsid w:val="00F07608"/>
    <w:rsid w:val="00F121B1"/>
    <w:rsid w:val="00F12C94"/>
    <w:rsid w:val="00F12CD4"/>
    <w:rsid w:val="00F130AE"/>
    <w:rsid w:val="00F133FC"/>
    <w:rsid w:val="00F136E0"/>
    <w:rsid w:val="00F13811"/>
    <w:rsid w:val="00F142AA"/>
    <w:rsid w:val="00F14B33"/>
    <w:rsid w:val="00F162EB"/>
    <w:rsid w:val="00F16F0B"/>
    <w:rsid w:val="00F17B93"/>
    <w:rsid w:val="00F21D0E"/>
    <w:rsid w:val="00F22984"/>
    <w:rsid w:val="00F24E78"/>
    <w:rsid w:val="00F25B91"/>
    <w:rsid w:val="00F25E3F"/>
    <w:rsid w:val="00F25F6E"/>
    <w:rsid w:val="00F27669"/>
    <w:rsid w:val="00F27DEE"/>
    <w:rsid w:val="00F300F8"/>
    <w:rsid w:val="00F30BA8"/>
    <w:rsid w:val="00F310DA"/>
    <w:rsid w:val="00F32055"/>
    <w:rsid w:val="00F32C9B"/>
    <w:rsid w:val="00F334AF"/>
    <w:rsid w:val="00F33FFA"/>
    <w:rsid w:val="00F35708"/>
    <w:rsid w:val="00F3671D"/>
    <w:rsid w:val="00F36B51"/>
    <w:rsid w:val="00F36F20"/>
    <w:rsid w:val="00F36F6D"/>
    <w:rsid w:val="00F41027"/>
    <w:rsid w:val="00F41A36"/>
    <w:rsid w:val="00F41E82"/>
    <w:rsid w:val="00F43DA0"/>
    <w:rsid w:val="00F43DE4"/>
    <w:rsid w:val="00F4466A"/>
    <w:rsid w:val="00F4470A"/>
    <w:rsid w:val="00F457BC"/>
    <w:rsid w:val="00F45FD5"/>
    <w:rsid w:val="00F46747"/>
    <w:rsid w:val="00F476CF"/>
    <w:rsid w:val="00F477E1"/>
    <w:rsid w:val="00F508D7"/>
    <w:rsid w:val="00F50F2A"/>
    <w:rsid w:val="00F5107D"/>
    <w:rsid w:val="00F522ED"/>
    <w:rsid w:val="00F5250B"/>
    <w:rsid w:val="00F5323C"/>
    <w:rsid w:val="00F5385B"/>
    <w:rsid w:val="00F53877"/>
    <w:rsid w:val="00F54048"/>
    <w:rsid w:val="00F543C0"/>
    <w:rsid w:val="00F54D99"/>
    <w:rsid w:val="00F54F15"/>
    <w:rsid w:val="00F5698E"/>
    <w:rsid w:val="00F56C71"/>
    <w:rsid w:val="00F57A0E"/>
    <w:rsid w:val="00F60F04"/>
    <w:rsid w:val="00F61344"/>
    <w:rsid w:val="00F6225A"/>
    <w:rsid w:val="00F624B1"/>
    <w:rsid w:val="00F62738"/>
    <w:rsid w:val="00F62C4A"/>
    <w:rsid w:val="00F646F7"/>
    <w:rsid w:val="00F64EE5"/>
    <w:rsid w:val="00F64F2A"/>
    <w:rsid w:val="00F65316"/>
    <w:rsid w:val="00F6694C"/>
    <w:rsid w:val="00F671AA"/>
    <w:rsid w:val="00F673F7"/>
    <w:rsid w:val="00F67402"/>
    <w:rsid w:val="00F67C93"/>
    <w:rsid w:val="00F70240"/>
    <w:rsid w:val="00F704E9"/>
    <w:rsid w:val="00F70522"/>
    <w:rsid w:val="00F70616"/>
    <w:rsid w:val="00F710FB"/>
    <w:rsid w:val="00F728D3"/>
    <w:rsid w:val="00F7490F"/>
    <w:rsid w:val="00F751FB"/>
    <w:rsid w:val="00F75873"/>
    <w:rsid w:val="00F76687"/>
    <w:rsid w:val="00F76905"/>
    <w:rsid w:val="00F80C09"/>
    <w:rsid w:val="00F80C66"/>
    <w:rsid w:val="00F818CE"/>
    <w:rsid w:val="00F81F4B"/>
    <w:rsid w:val="00F82ABA"/>
    <w:rsid w:val="00F82D48"/>
    <w:rsid w:val="00F844EC"/>
    <w:rsid w:val="00F8480E"/>
    <w:rsid w:val="00F84BB3"/>
    <w:rsid w:val="00F852A4"/>
    <w:rsid w:val="00F86355"/>
    <w:rsid w:val="00F86898"/>
    <w:rsid w:val="00F8692D"/>
    <w:rsid w:val="00F92A94"/>
    <w:rsid w:val="00F92E67"/>
    <w:rsid w:val="00F930E7"/>
    <w:rsid w:val="00F95DBE"/>
    <w:rsid w:val="00F96986"/>
    <w:rsid w:val="00F97063"/>
    <w:rsid w:val="00F97065"/>
    <w:rsid w:val="00FA0BAB"/>
    <w:rsid w:val="00FA15DE"/>
    <w:rsid w:val="00FA25D0"/>
    <w:rsid w:val="00FA2F79"/>
    <w:rsid w:val="00FA48F6"/>
    <w:rsid w:val="00FA4C3D"/>
    <w:rsid w:val="00FA5BAB"/>
    <w:rsid w:val="00FA621E"/>
    <w:rsid w:val="00FA67F9"/>
    <w:rsid w:val="00FA7517"/>
    <w:rsid w:val="00FA7680"/>
    <w:rsid w:val="00FA7E0C"/>
    <w:rsid w:val="00FB086A"/>
    <w:rsid w:val="00FB0B30"/>
    <w:rsid w:val="00FB12CB"/>
    <w:rsid w:val="00FB14E5"/>
    <w:rsid w:val="00FB2F62"/>
    <w:rsid w:val="00FB3092"/>
    <w:rsid w:val="00FB3C1A"/>
    <w:rsid w:val="00FB4612"/>
    <w:rsid w:val="00FB605B"/>
    <w:rsid w:val="00FB63C6"/>
    <w:rsid w:val="00FB65EC"/>
    <w:rsid w:val="00FC0803"/>
    <w:rsid w:val="00FC1375"/>
    <w:rsid w:val="00FC2709"/>
    <w:rsid w:val="00FC3537"/>
    <w:rsid w:val="00FC3BA2"/>
    <w:rsid w:val="00FC3ED4"/>
    <w:rsid w:val="00FC42B5"/>
    <w:rsid w:val="00FC4387"/>
    <w:rsid w:val="00FC4E64"/>
    <w:rsid w:val="00FC5189"/>
    <w:rsid w:val="00FC51E1"/>
    <w:rsid w:val="00FC5386"/>
    <w:rsid w:val="00FC57AB"/>
    <w:rsid w:val="00FC57C8"/>
    <w:rsid w:val="00FC686C"/>
    <w:rsid w:val="00FC6B14"/>
    <w:rsid w:val="00FC7074"/>
    <w:rsid w:val="00FC7C8E"/>
    <w:rsid w:val="00FD0693"/>
    <w:rsid w:val="00FD08D8"/>
    <w:rsid w:val="00FD16B9"/>
    <w:rsid w:val="00FD18F4"/>
    <w:rsid w:val="00FD20DF"/>
    <w:rsid w:val="00FD26BE"/>
    <w:rsid w:val="00FD3207"/>
    <w:rsid w:val="00FD52D6"/>
    <w:rsid w:val="00FD54DC"/>
    <w:rsid w:val="00FD67E1"/>
    <w:rsid w:val="00FD7330"/>
    <w:rsid w:val="00FD783A"/>
    <w:rsid w:val="00FE0376"/>
    <w:rsid w:val="00FE046B"/>
    <w:rsid w:val="00FE1DDB"/>
    <w:rsid w:val="00FE228E"/>
    <w:rsid w:val="00FE2782"/>
    <w:rsid w:val="00FE3701"/>
    <w:rsid w:val="00FE3C26"/>
    <w:rsid w:val="00FE562C"/>
    <w:rsid w:val="00FE7007"/>
    <w:rsid w:val="00FE7079"/>
    <w:rsid w:val="00FF0389"/>
    <w:rsid w:val="00FF0E73"/>
    <w:rsid w:val="00FF195F"/>
    <w:rsid w:val="00FF1C7F"/>
    <w:rsid w:val="00FF26EF"/>
    <w:rsid w:val="00FF2B02"/>
    <w:rsid w:val="00FF4B32"/>
    <w:rsid w:val="00FF6EB1"/>
    <w:rsid w:val="00FF705B"/>
    <w:rsid w:val="00FF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F4C2B7"/>
  <w15:docId w15:val="{F8507A9F-1F93-4806-ADC4-2077F6FF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4C0"/>
    <w:rPr>
      <w:rFonts w:ascii="Arial" w:hAnsi="Arial"/>
      <w:sz w:val="22"/>
      <w:szCs w:val="24"/>
    </w:rPr>
  </w:style>
  <w:style w:type="paragraph" w:styleId="Heading1">
    <w:name w:val="heading 1"/>
    <w:basedOn w:val="Normal"/>
    <w:next w:val="Normal"/>
    <w:link w:val="Heading1Char"/>
    <w:qFormat/>
    <w:pPr>
      <w:keepNext/>
      <w:spacing w:before="240" w:after="60"/>
      <w:outlineLvl w:val="0"/>
    </w:pPr>
    <w:rPr>
      <w:rFonts w:cs="Arial"/>
      <w:b/>
      <w:bCs/>
      <w:kern w:val="32"/>
      <w:sz w:val="32"/>
      <w:szCs w:val="32"/>
    </w:rPr>
  </w:style>
  <w:style w:type="paragraph" w:styleId="Heading2">
    <w:name w:val="heading 2"/>
    <w:basedOn w:val="Normal"/>
    <w:next w:val="Normal"/>
    <w:link w:val="Heading2Char"/>
    <w:qFormat/>
    <w:pPr>
      <w:keepNext/>
      <w:spacing w:before="240" w:after="60"/>
      <w:outlineLvl w:val="1"/>
    </w:pPr>
    <w:rPr>
      <w:rFonts w:cs="Arial"/>
      <w:b/>
      <w:bCs/>
      <w:i/>
      <w:iCs/>
      <w:sz w:val="28"/>
      <w:szCs w:val="28"/>
    </w:rPr>
  </w:style>
  <w:style w:type="paragraph" w:styleId="Heading3">
    <w:name w:val="heading 3"/>
    <w:basedOn w:val="Normal"/>
    <w:next w:val="Normal"/>
    <w:link w:val="Heading3Char"/>
    <w:qFormat/>
    <w:pPr>
      <w:keepNext/>
      <w:spacing w:before="240" w:after="60"/>
      <w:outlineLvl w:val="2"/>
    </w:pPr>
    <w:rPr>
      <w:rFonts w:cs="Arial"/>
      <w:b/>
      <w:bCs/>
      <w:sz w:val="26"/>
      <w:szCs w:val="26"/>
    </w:rPr>
  </w:style>
  <w:style w:type="paragraph" w:styleId="Heading4">
    <w:name w:val="heading 4"/>
    <w:basedOn w:val="Normal"/>
    <w:next w:val="Normal"/>
    <w:link w:val="Heading4Char"/>
    <w:qFormat/>
    <w:rsid w:val="009D71C4"/>
    <w:pPr>
      <w:keepNext/>
      <w:spacing w:before="240" w:after="60"/>
      <w:outlineLvl w:val="3"/>
    </w:pPr>
    <w:rPr>
      <w:rFonts w:ascii="Times New Roman" w:hAnsi="Times New Roman"/>
      <w:b/>
      <w:bCs/>
      <w:sz w:val="28"/>
      <w:szCs w:val="28"/>
    </w:rPr>
  </w:style>
  <w:style w:type="paragraph" w:styleId="Heading8">
    <w:name w:val="heading 8"/>
    <w:basedOn w:val="Normal"/>
    <w:next w:val="Normal"/>
    <w:qFormat/>
    <w:rsid w:val="002C1E4E"/>
    <w:pPr>
      <w:keepNext/>
      <w:outlineLvl w:val="7"/>
    </w:pPr>
    <w:rPr>
      <w:rFonts w:cs="Arial"/>
      <w:b/>
      <w:bC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BodyText2">
    <w:name w:val="Body Text 2"/>
    <w:basedOn w:val="Normal"/>
    <w:rPr>
      <w:rFonts w:cs="Arial"/>
      <w:sz w:val="18"/>
    </w:rPr>
  </w:style>
  <w:style w:type="paragraph" w:styleId="ListBullet">
    <w:name w:val="List Bullet"/>
    <w:basedOn w:val="Normal"/>
    <w:autoRedefine/>
    <w:pPr>
      <w:numPr>
        <w:numId w:val="1"/>
      </w:numPr>
    </w:pPr>
    <w:rPr>
      <w:lang w:val="en-GB"/>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qFormat/>
  </w:style>
  <w:style w:type="paragraph" w:styleId="TOC2">
    <w:name w:val="toc 2"/>
    <w:basedOn w:val="Normal"/>
    <w:next w:val="Normal"/>
    <w:autoRedefine/>
    <w:uiPriority w:val="39"/>
    <w:qFormat/>
    <w:pPr>
      <w:ind w:left="240"/>
    </w:pPr>
  </w:style>
  <w:style w:type="paragraph" w:styleId="TOC3">
    <w:name w:val="toc 3"/>
    <w:basedOn w:val="Normal"/>
    <w:next w:val="Normal"/>
    <w:autoRedefine/>
    <w:uiPriority w:val="39"/>
    <w:qFormat/>
    <w:pPr>
      <w:ind w:left="480"/>
    </w:pPr>
  </w:style>
  <w:style w:type="character" w:customStyle="1" w:styleId="HelpText">
    <w:name w:val="Help Text"/>
    <w:rPr>
      <w:i/>
      <w:vanish/>
      <w:color w:val="FF0000"/>
    </w:rPr>
  </w:style>
  <w:style w:type="paragraph" w:styleId="BodyText3">
    <w:name w:val="Body Text 3"/>
    <w:basedOn w:val="Normal"/>
    <w:rPr>
      <w:rFonts w:cs="Arial"/>
      <w:sz w:val="18"/>
    </w:rPr>
  </w:style>
  <w:style w:type="paragraph" w:styleId="BodyText">
    <w:name w:val="Body Text"/>
    <w:basedOn w:val="Normal"/>
    <w:link w:val="BodyTextChar"/>
    <w:rPr>
      <w:i/>
      <w:vanish/>
      <w:lang w:val="en-GB"/>
    </w:rPr>
  </w:style>
  <w:style w:type="paragraph" w:styleId="Header">
    <w:name w:val="header"/>
    <w:basedOn w:val="Normal"/>
    <w:pPr>
      <w:tabs>
        <w:tab w:val="center" w:pos="4320"/>
        <w:tab w:val="right" w:pos="8640"/>
      </w:tabs>
    </w:pPr>
  </w:style>
  <w:style w:type="paragraph" w:customStyle="1" w:styleId="Graphic">
    <w:name w:val="Graphic"/>
    <w:basedOn w:val="Normal"/>
    <w:pPr>
      <w:widowControl w:val="0"/>
      <w:spacing w:before="120" w:after="120"/>
    </w:pPr>
    <w:rPr>
      <w:sz w:val="20"/>
      <w:szCs w:val="20"/>
      <w:lang w:val="en-GB"/>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CopyrightText">
    <w:name w:val="CopyrightText"/>
    <w:basedOn w:val="Normal"/>
    <w:pPr>
      <w:tabs>
        <w:tab w:val="left" w:pos="3690"/>
      </w:tabs>
      <w:spacing w:after="80" w:line="240" w:lineRule="atLeast"/>
    </w:pPr>
    <w:rPr>
      <w:sz w:val="16"/>
      <w:szCs w:val="20"/>
    </w:rPr>
  </w:style>
  <w:style w:type="paragraph" w:styleId="BalloonText">
    <w:name w:val="Balloon Text"/>
    <w:basedOn w:val="Normal"/>
    <w:link w:val="BalloonTextChar"/>
    <w:rsid w:val="005809AE"/>
    <w:rPr>
      <w:rFonts w:ascii="Tahoma" w:hAnsi="Tahoma" w:cs="Tahoma"/>
      <w:sz w:val="16"/>
      <w:szCs w:val="16"/>
    </w:rPr>
  </w:style>
  <w:style w:type="table" w:styleId="TableGrid">
    <w:name w:val="Table Grid"/>
    <w:basedOn w:val="TableNormal"/>
    <w:uiPriority w:val="59"/>
    <w:rsid w:val="00B669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36975"/>
    <w:pPr>
      <w:spacing w:before="100" w:beforeAutospacing="1" w:after="100" w:afterAutospacing="1" w:line="280" w:lineRule="atLeast"/>
    </w:pPr>
    <w:rPr>
      <w:rFonts w:ascii="Times New Roman" w:hAnsi="Times New Roman"/>
      <w:sz w:val="24"/>
    </w:rPr>
  </w:style>
  <w:style w:type="paragraph" w:customStyle="1" w:styleId="fig">
    <w:name w:val="fig"/>
    <w:basedOn w:val="Normal"/>
    <w:rsid w:val="002C1E4E"/>
    <w:pPr>
      <w:spacing w:before="120" w:after="240" w:line="360" w:lineRule="atLeast"/>
    </w:pPr>
    <w:rPr>
      <w:rFonts w:ascii="Times New Roman" w:hAnsi="Times New Roman"/>
      <w:color w:val="000000"/>
      <w:sz w:val="24"/>
    </w:rPr>
  </w:style>
  <w:style w:type="paragraph" w:customStyle="1" w:styleId="Class">
    <w:name w:val="Class"/>
    <w:basedOn w:val="Normal"/>
    <w:link w:val="ClassChar"/>
    <w:rsid w:val="005A7C2A"/>
    <w:rPr>
      <w:rFonts w:ascii="Courier New" w:hAnsi="Courier New"/>
      <w:b/>
    </w:rPr>
  </w:style>
  <w:style w:type="character" w:customStyle="1" w:styleId="ClassChar">
    <w:name w:val="Class Char"/>
    <w:basedOn w:val="DefaultParagraphFont"/>
    <w:link w:val="Class"/>
    <w:rsid w:val="005A7C2A"/>
    <w:rPr>
      <w:rFonts w:ascii="Courier New" w:hAnsi="Courier New"/>
      <w:b/>
      <w:sz w:val="22"/>
      <w:szCs w:val="24"/>
      <w:lang w:val="en-US" w:eastAsia="en-US" w:bidi="ar-SA"/>
    </w:rPr>
  </w:style>
  <w:style w:type="character" w:customStyle="1" w:styleId="Heading2Char">
    <w:name w:val="Heading 2 Char"/>
    <w:basedOn w:val="DefaultParagraphFont"/>
    <w:link w:val="Heading2"/>
    <w:rsid w:val="008F77A7"/>
    <w:rPr>
      <w:rFonts w:ascii="Arial" w:hAnsi="Arial" w:cs="Arial"/>
      <w:b/>
      <w:bCs/>
      <w:i/>
      <w:iCs/>
      <w:sz w:val="28"/>
      <w:szCs w:val="28"/>
      <w:lang w:val="en-US" w:eastAsia="en-US" w:bidi="ar-SA"/>
    </w:rPr>
  </w:style>
  <w:style w:type="paragraph" w:customStyle="1" w:styleId="TableHeaderText">
    <w:name w:val="Table Header Text"/>
    <w:basedOn w:val="Normal"/>
    <w:rsid w:val="00531007"/>
    <w:pPr>
      <w:jc w:val="center"/>
    </w:pPr>
    <w:rPr>
      <w:rFonts w:ascii="Trebuchet MS" w:hAnsi="Trebuchet MS"/>
      <w:b/>
      <w:szCs w:val="22"/>
    </w:rPr>
  </w:style>
  <w:style w:type="paragraph" w:customStyle="1" w:styleId="TableTextCharChar">
    <w:name w:val="Table Text Char Char"/>
    <w:basedOn w:val="Normal"/>
    <w:link w:val="TableTextCharCharChar"/>
    <w:rsid w:val="00531007"/>
    <w:rPr>
      <w:rFonts w:ascii="Times New Roman" w:hAnsi="Times New Roman"/>
      <w:sz w:val="24"/>
    </w:rPr>
  </w:style>
  <w:style w:type="character" w:customStyle="1" w:styleId="TableTextCharCharChar">
    <w:name w:val="Table Text Char Char Char"/>
    <w:basedOn w:val="DefaultParagraphFont"/>
    <w:link w:val="TableTextCharChar"/>
    <w:rsid w:val="00531007"/>
    <w:rPr>
      <w:sz w:val="24"/>
      <w:szCs w:val="24"/>
    </w:rPr>
  </w:style>
  <w:style w:type="paragraph" w:styleId="ListParagraph">
    <w:name w:val="List Paragraph"/>
    <w:basedOn w:val="Normal"/>
    <w:uiPriority w:val="34"/>
    <w:qFormat/>
    <w:rsid w:val="00285DE4"/>
    <w:pPr>
      <w:ind w:left="720"/>
      <w:contextualSpacing/>
    </w:pPr>
    <w:rPr>
      <w:rFonts w:ascii="Times New Roman" w:hAnsi="Times New Roman"/>
      <w:sz w:val="24"/>
    </w:rPr>
  </w:style>
  <w:style w:type="character" w:styleId="Emphasis">
    <w:name w:val="Emphasis"/>
    <w:basedOn w:val="DefaultParagraphFont"/>
    <w:qFormat/>
    <w:rsid w:val="005E5A37"/>
    <w:rPr>
      <w:i/>
      <w:iCs/>
    </w:rPr>
  </w:style>
  <w:style w:type="character" w:customStyle="1" w:styleId="Heading4Char">
    <w:name w:val="Heading 4 Char"/>
    <w:basedOn w:val="DefaultParagraphFont"/>
    <w:link w:val="Heading4"/>
    <w:rsid w:val="009D71C4"/>
    <w:rPr>
      <w:b/>
      <w:bCs/>
      <w:sz w:val="28"/>
      <w:szCs w:val="28"/>
    </w:rPr>
  </w:style>
  <w:style w:type="character" w:customStyle="1" w:styleId="Heading1Char">
    <w:name w:val="Heading 1 Char"/>
    <w:link w:val="Heading1"/>
    <w:rsid w:val="009D71C4"/>
    <w:rPr>
      <w:rFonts w:ascii="Arial" w:hAnsi="Arial" w:cs="Arial"/>
      <w:b/>
      <w:bCs/>
      <w:kern w:val="32"/>
      <w:sz w:val="32"/>
      <w:szCs w:val="32"/>
    </w:rPr>
  </w:style>
  <w:style w:type="paragraph" w:customStyle="1" w:styleId="BodyTextIndented">
    <w:name w:val="Body Text Indented"/>
    <w:basedOn w:val="BodyText"/>
    <w:rsid w:val="009D71C4"/>
    <w:pPr>
      <w:spacing w:after="120"/>
      <w:ind w:left="720"/>
    </w:pPr>
    <w:rPr>
      <w:rFonts w:ascii="Times New Roman" w:hAnsi="Times New Roman"/>
      <w:i w:val="0"/>
      <w:vanish w:val="0"/>
      <w:sz w:val="24"/>
      <w:szCs w:val="20"/>
      <w:lang w:val="en-US"/>
    </w:rPr>
  </w:style>
  <w:style w:type="paragraph" w:styleId="ListNumber3">
    <w:name w:val="List Number 3"/>
    <w:basedOn w:val="Normal"/>
    <w:rsid w:val="009D71C4"/>
    <w:pPr>
      <w:numPr>
        <w:numId w:val="5"/>
      </w:numPr>
      <w:spacing w:after="120"/>
    </w:pPr>
    <w:rPr>
      <w:rFonts w:ascii="Times New Roman" w:hAnsi="Times New Roman"/>
      <w:sz w:val="24"/>
    </w:rPr>
  </w:style>
  <w:style w:type="paragraph" w:customStyle="1" w:styleId="Code-InLine">
    <w:name w:val="Code - InLine"/>
    <w:basedOn w:val="BodyText"/>
    <w:link w:val="Code-InLineChar"/>
    <w:rsid w:val="009D71C4"/>
    <w:pPr>
      <w:spacing w:after="120"/>
    </w:pPr>
    <w:rPr>
      <w:rFonts w:ascii="Courier New" w:hAnsi="Courier New"/>
      <w:i w:val="0"/>
      <w:vanish w:val="0"/>
      <w:sz w:val="24"/>
      <w:lang w:val="en-US"/>
    </w:rPr>
  </w:style>
  <w:style w:type="character" w:customStyle="1" w:styleId="BodyTextChar">
    <w:name w:val="Body Text Char"/>
    <w:link w:val="BodyText"/>
    <w:rsid w:val="009D71C4"/>
    <w:rPr>
      <w:rFonts w:ascii="Arial" w:hAnsi="Arial"/>
      <w:i/>
      <w:vanish/>
      <w:sz w:val="22"/>
      <w:szCs w:val="24"/>
      <w:lang w:val="en-GB"/>
    </w:rPr>
  </w:style>
  <w:style w:type="character" w:customStyle="1" w:styleId="Code-InLineChar">
    <w:name w:val="Code - InLine Char"/>
    <w:link w:val="Code-InLine"/>
    <w:rsid w:val="009D71C4"/>
    <w:rPr>
      <w:rFonts w:ascii="Courier New" w:hAnsi="Courier New"/>
      <w:sz w:val="24"/>
      <w:szCs w:val="24"/>
    </w:rPr>
  </w:style>
  <w:style w:type="character" w:customStyle="1" w:styleId="Code-InlineHighlight">
    <w:name w:val="Code - Inline Highlight"/>
    <w:rsid w:val="009D71C4"/>
    <w:rPr>
      <w:rFonts w:ascii="Consolas" w:hAnsi="Consolas"/>
      <w:b/>
      <w:bCs/>
      <w:color w:val="008000"/>
      <w:sz w:val="20"/>
    </w:rPr>
  </w:style>
  <w:style w:type="character" w:customStyle="1" w:styleId="XMLNode">
    <w:name w:val="XML Node"/>
    <w:rsid w:val="009D71C4"/>
    <w:rPr>
      <w:rFonts w:ascii="Consolas" w:hAnsi="Consolas"/>
      <w:color w:val="800000"/>
      <w:sz w:val="20"/>
    </w:rPr>
  </w:style>
  <w:style w:type="character" w:customStyle="1" w:styleId="XMLAttribute">
    <w:name w:val="XML Attribute"/>
    <w:rsid w:val="009D71C4"/>
    <w:rPr>
      <w:rFonts w:ascii="Consolas" w:hAnsi="Consolas"/>
      <w:color w:val="FF0000"/>
      <w:sz w:val="20"/>
    </w:rPr>
  </w:style>
  <w:style w:type="character" w:customStyle="1" w:styleId="XMLStringValue">
    <w:name w:val="XML String Value"/>
    <w:rsid w:val="009D71C4"/>
    <w:rPr>
      <w:rFonts w:ascii="Consolas" w:hAnsi="Consolas"/>
      <w:color w:val="0000FF"/>
      <w:sz w:val="20"/>
    </w:rPr>
  </w:style>
  <w:style w:type="table" w:customStyle="1" w:styleId="CheckList">
    <w:name w:val="Check List"/>
    <w:basedOn w:val="TableGrid"/>
    <w:rsid w:val="009D71C4"/>
    <w:pPr>
      <w:spacing w:before="60" w:after="60"/>
    </w:pPr>
    <w:tblPr>
      <w:tblStyleRowBandSize w:val="1"/>
    </w:tblPr>
    <w:tblStylePr w:type="firstRow">
      <w:rPr>
        <w:b/>
      </w:rPr>
      <w:tblPr/>
      <w:tcPr>
        <w:shd w:val="clear" w:color="auto" w:fill="E0E0E0"/>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tblPr/>
      <w:tcPr>
        <w:shd w:val="clear" w:color="auto" w:fill="FFFF00"/>
      </w:tcPr>
    </w:tblStylePr>
    <w:tblStylePr w:type="nwCell">
      <w:tblPr/>
      <w:tcPr>
        <w:tcBorders>
          <w:top w:val="nil"/>
          <w:left w:val="nil"/>
          <w:bottom w:val="single" w:sz="4" w:space="0" w:color="auto"/>
          <w:right w:val="nil"/>
          <w:insideH w:val="single" w:sz="4" w:space="0" w:color="auto"/>
          <w:insideV w:val="nil"/>
          <w:tl2br w:val="nil"/>
          <w:tr2bl w:val="nil"/>
        </w:tcBorders>
      </w:tcPr>
    </w:tblStylePr>
  </w:style>
  <w:style w:type="paragraph" w:styleId="Title">
    <w:name w:val="Title"/>
    <w:basedOn w:val="Normal"/>
    <w:link w:val="TitleChar"/>
    <w:qFormat/>
    <w:rsid w:val="009D71C4"/>
    <w:pPr>
      <w:spacing w:before="240" w:after="60"/>
      <w:outlineLvl w:val="0"/>
    </w:pPr>
    <w:rPr>
      <w:rFonts w:cs="Arial"/>
      <w:b/>
      <w:bCs/>
      <w:kern w:val="28"/>
      <w:sz w:val="40"/>
      <w:szCs w:val="32"/>
    </w:rPr>
  </w:style>
  <w:style w:type="character" w:customStyle="1" w:styleId="TitleChar">
    <w:name w:val="Title Char"/>
    <w:basedOn w:val="DefaultParagraphFont"/>
    <w:link w:val="Title"/>
    <w:rsid w:val="009D71C4"/>
    <w:rPr>
      <w:rFonts w:ascii="Arial" w:hAnsi="Arial" w:cs="Arial"/>
      <w:b/>
      <w:bCs/>
      <w:kern w:val="28"/>
      <w:sz w:val="40"/>
      <w:szCs w:val="32"/>
    </w:rPr>
  </w:style>
  <w:style w:type="paragraph" w:styleId="Subtitle">
    <w:name w:val="Subtitle"/>
    <w:basedOn w:val="Normal"/>
    <w:link w:val="SubtitleChar"/>
    <w:qFormat/>
    <w:rsid w:val="009D71C4"/>
    <w:pPr>
      <w:spacing w:after="60"/>
      <w:outlineLvl w:val="1"/>
    </w:pPr>
    <w:rPr>
      <w:sz w:val="28"/>
      <w:lang w:val="x-none" w:eastAsia="x-none"/>
    </w:rPr>
  </w:style>
  <w:style w:type="character" w:customStyle="1" w:styleId="SubtitleChar">
    <w:name w:val="Subtitle Char"/>
    <w:basedOn w:val="DefaultParagraphFont"/>
    <w:link w:val="Subtitle"/>
    <w:rsid w:val="009D71C4"/>
    <w:rPr>
      <w:rFonts w:ascii="Arial" w:hAnsi="Arial"/>
      <w:sz w:val="28"/>
      <w:szCs w:val="24"/>
      <w:lang w:val="x-none" w:eastAsia="x-none"/>
    </w:rPr>
  </w:style>
  <w:style w:type="paragraph" w:customStyle="1" w:styleId="StyleBodyText22ptCenteredBoxSinglesolidlineAuto">
    <w:name w:val="Style Body Text + 22 pt Centered Box: (Single solid line Auto  ..."/>
    <w:basedOn w:val="BodyText"/>
    <w:rsid w:val="009D71C4"/>
    <w:pPr>
      <w:pBdr>
        <w:top w:val="single" w:sz="18" w:space="1" w:color="FF0000"/>
        <w:left w:val="single" w:sz="18" w:space="4" w:color="FF0000"/>
        <w:bottom w:val="single" w:sz="18" w:space="1" w:color="FF0000"/>
        <w:right w:val="single" w:sz="18" w:space="4" w:color="FF0000"/>
      </w:pBdr>
      <w:shd w:val="clear" w:color="auto" w:fill="FFFF00"/>
      <w:spacing w:after="120"/>
      <w:jc w:val="center"/>
    </w:pPr>
    <w:rPr>
      <w:rFonts w:ascii="Times New Roman" w:hAnsi="Times New Roman"/>
      <w:i w:val="0"/>
      <w:vanish w:val="0"/>
      <w:sz w:val="44"/>
      <w:szCs w:val="20"/>
      <w:lang w:val="en-US"/>
    </w:rPr>
  </w:style>
  <w:style w:type="numbering" w:styleId="111111">
    <w:name w:val="Outline List 2"/>
    <w:basedOn w:val="NoList"/>
    <w:rsid w:val="009D71C4"/>
    <w:pPr>
      <w:numPr>
        <w:numId w:val="6"/>
      </w:numPr>
    </w:pPr>
  </w:style>
  <w:style w:type="table" w:styleId="TableList4">
    <w:name w:val="Table List 4"/>
    <w:aliases w:val="File List"/>
    <w:basedOn w:val="TableNormal"/>
    <w:rsid w:val="009D71C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ToralAlandkar">
    <w:name w:val="Toral Alandkar"/>
    <w:semiHidden/>
    <w:rsid w:val="009D71C4"/>
    <w:rPr>
      <w:rFonts w:ascii="Verdana" w:hAnsi="Verdana"/>
      <w:b w:val="0"/>
      <w:bCs w:val="0"/>
      <w:i w:val="0"/>
      <w:iCs w:val="0"/>
      <w:strike w:val="0"/>
      <w:color w:val="000080"/>
      <w:sz w:val="20"/>
      <w:szCs w:val="20"/>
      <w:u w:val="none"/>
    </w:rPr>
  </w:style>
  <w:style w:type="character" w:styleId="Strong">
    <w:name w:val="Strong"/>
    <w:qFormat/>
    <w:rsid w:val="009D71C4"/>
    <w:rPr>
      <w:b/>
      <w:bCs/>
    </w:rPr>
  </w:style>
  <w:style w:type="paragraph" w:styleId="DocumentMap">
    <w:name w:val="Document Map"/>
    <w:basedOn w:val="Normal"/>
    <w:link w:val="DocumentMapChar"/>
    <w:semiHidden/>
    <w:rsid w:val="009D71C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D71C4"/>
    <w:rPr>
      <w:rFonts w:ascii="Tahoma" w:hAnsi="Tahoma" w:cs="Tahoma"/>
      <w:shd w:val="clear" w:color="auto" w:fill="000080"/>
    </w:rPr>
  </w:style>
  <w:style w:type="character" w:customStyle="1" w:styleId="BalloonTextChar">
    <w:name w:val="Balloon Text Char"/>
    <w:link w:val="BalloonText"/>
    <w:rsid w:val="009D71C4"/>
    <w:rPr>
      <w:rFonts w:ascii="Tahoma" w:hAnsi="Tahoma" w:cs="Tahoma"/>
      <w:sz w:val="16"/>
      <w:szCs w:val="16"/>
    </w:rPr>
  </w:style>
  <w:style w:type="character" w:customStyle="1" w:styleId="Heading3Char">
    <w:name w:val="Heading 3 Char"/>
    <w:link w:val="Heading3"/>
    <w:rsid w:val="009D71C4"/>
    <w:rPr>
      <w:rFonts w:ascii="Arial" w:hAnsi="Arial" w:cs="Arial"/>
      <w:b/>
      <w:bCs/>
      <w:sz w:val="26"/>
      <w:szCs w:val="26"/>
    </w:rPr>
  </w:style>
  <w:style w:type="paragraph" w:customStyle="1" w:styleId="msolistparagraph0">
    <w:name w:val="msolistparagraph"/>
    <w:basedOn w:val="Normal"/>
    <w:rsid w:val="009D71C4"/>
    <w:pPr>
      <w:ind w:left="720"/>
    </w:pPr>
    <w:rPr>
      <w:rFonts w:ascii="Calibri" w:hAnsi="Calibri"/>
      <w:color w:val="000000"/>
      <w:sz w:val="24"/>
    </w:rPr>
  </w:style>
  <w:style w:type="numbering" w:styleId="1ai">
    <w:name w:val="Outline List 1"/>
    <w:basedOn w:val="NoList"/>
    <w:rsid w:val="009D71C4"/>
    <w:pPr>
      <w:numPr>
        <w:numId w:val="7"/>
      </w:numPr>
    </w:pPr>
  </w:style>
  <w:style w:type="paragraph" w:styleId="TOC4">
    <w:name w:val="toc 4"/>
    <w:basedOn w:val="Normal"/>
    <w:next w:val="Normal"/>
    <w:autoRedefine/>
    <w:uiPriority w:val="39"/>
    <w:rsid w:val="009D71C4"/>
    <w:pPr>
      <w:ind w:left="720"/>
    </w:pPr>
    <w:rPr>
      <w:rFonts w:ascii="Times New Roman" w:hAnsi="Times New Roman"/>
      <w:sz w:val="24"/>
    </w:rPr>
  </w:style>
  <w:style w:type="paragraph" w:styleId="Index1">
    <w:name w:val="index 1"/>
    <w:basedOn w:val="Normal"/>
    <w:next w:val="Normal"/>
    <w:autoRedefine/>
    <w:uiPriority w:val="99"/>
    <w:semiHidden/>
    <w:rsid w:val="009D71C4"/>
    <w:pPr>
      <w:ind w:left="240" w:hanging="240"/>
    </w:pPr>
    <w:rPr>
      <w:rFonts w:ascii="Times New Roman" w:hAnsi="Times New Roman"/>
      <w:sz w:val="24"/>
    </w:rPr>
  </w:style>
  <w:style w:type="paragraph" w:styleId="NoSpacing">
    <w:name w:val="No Spacing"/>
    <w:uiPriority w:val="1"/>
    <w:qFormat/>
    <w:rsid w:val="009D71C4"/>
    <w:rPr>
      <w:sz w:val="24"/>
      <w:szCs w:val="24"/>
    </w:rPr>
  </w:style>
  <w:style w:type="paragraph" w:styleId="TOCHeading">
    <w:name w:val="TOC Heading"/>
    <w:basedOn w:val="Heading1"/>
    <w:next w:val="Normal"/>
    <w:uiPriority w:val="39"/>
    <w:semiHidden/>
    <w:unhideWhenUsed/>
    <w:qFormat/>
    <w:rsid w:val="009D71C4"/>
    <w:pPr>
      <w:keepLines/>
      <w:spacing w:before="480" w:after="0" w:line="276" w:lineRule="auto"/>
      <w:outlineLvl w:val="9"/>
    </w:pPr>
    <w:rPr>
      <w:rFonts w:ascii="Cambria" w:eastAsia="MS Gothic" w:hAnsi="Cambria" w:cs="Times New Roman"/>
      <w:color w:val="365F91"/>
      <w:kern w:val="0"/>
      <w:sz w:val="28"/>
      <w:szCs w:val="28"/>
      <w:lang w:eastAsia="ja-JP"/>
    </w:rPr>
  </w:style>
  <w:style w:type="paragraph" w:styleId="TOC5">
    <w:name w:val="toc 5"/>
    <w:basedOn w:val="Normal"/>
    <w:next w:val="Normal"/>
    <w:autoRedefine/>
    <w:uiPriority w:val="39"/>
    <w:unhideWhenUsed/>
    <w:rsid w:val="0062603A"/>
    <w:pPr>
      <w:spacing w:after="100" w:line="276" w:lineRule="auto"/>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62603A"/>
    <w:pPr>
      <w:spacing w:after="100" w:line="276" w:lineRule="auto"/>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62603A"/>
    <w:pPr>
      <w:spacing w:after="100" w:line="276" w:lineRule="auto"/>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62603A"/>
    <w:pPr>
      <w:spacing w:after="100" w:line="276" w:lineRule="auto"/>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62603A"/>
    <w:pPr>
      <w:spacing w:after="100" w:line="276" w:lineRule="auto"/>
      <w:ind w:left="1760"/>
    </w:pPr>
    <w:rPr>
      <w:rFonts w:asciiTheme="minorHAnsi" w:eastAsiaTheme="minorEastAsia" w:hAnsiTheme="minorHAnsi" w:cstheme="minorBidi"/>
      <w:szCs w:val="22"/>
    </w:rPr>
  </w:style>
  <w:style w:type="paragraph" w:styleId="Caption">
    <w:name w:val="caption"/>
    <w:basedOn w:val="Normal"/>
    <w:next w:val="Normal"/>
    <w:uiPriority w:val="35"/>
    <w:unhideWhenUsed/>
    <w:qFormat/>
    <w:rsid w:val="0095674A"/>
    <w:pPr>
      <w:spacing w:after="200"/>
    </w:pPr>
    <w:rPr>
      <w:b/>
      <w:bCs/>
      <w:color w:val="4F81BD" w:themeColor="accent1"/>
      <w:sz w:val="18"/>
      <w:szCs w:val="18"/>
    </w:rPr>
  </w:style>
  <w:style w:type="paragraph" w:styleId="TableofFigures">
    <w:name w:val="table of figures"/>
    <w:basedOn w:val="Normal"/>
    <w:next w:val="Normal"/>
    <w:uiPriority w:val="99"/>
    <w:unhideWhenUsed/>
    <w:rsid w:val="0095674A"/>
  </w:style>
  <w:style w:type="paragraph" w:styleId="Index2">
    <w:name w:val="index 2"/>
    <w:basedOn w:val="Normal"/>
    <w:next w:val="Normal"/>
    <w:autoRedefine/>
    <w:uiPriority w:val="99"/>
    <w:semiHidden/>
    <w:unhideWhenUsed/>
    <w:rsid w:val="00BC5F71"/>
    <w:pPr>
      <w:ind w:left="440" w:hanging="220"/>
    </w:pPr>
  </w:style>
  <w:style w:type="paragraph" w:styleId="HTMLPreformatted">
    <w:name w:val="HTML Preformatted"/>
    <w:basedOn w:val="Normal"/>
    <w:link w:val="HTMLPreformattedChar"/>
    <w:uiPriority w:val="99"/>
    <w:semiHidden/>
    <w:unhideWhenUsed/>
    <w:rsid w:val="00C70B3C"/>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70B3C"/>
    <w:rPr>
      <w:rFonts w:ascii="Courier New" w:hAnsi="Courier New" w:cs="Courier New"/>
      <w:shd w:val="clear" w:color="auto" w:fill="E5E5CC"/>
    </w:rPr>
  </w:style>
  <w:style w:type="character" w:styleId="UnresolvedMention">
    <w:name w:val="Unresolved Mention"/>
    <w:basedOn w:val="DefaultParagraphFont"/>
    <w:uiPriority w:val="99"/>
    <w:semiHidden/>
    <w:unhideWhenUsed/>
    <w:rsid w:val="00587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37814">
      <w:bodyDiv w:val="1"/>
      <w:marLeft w:val="0"/>
      <w:marRight w:val="0"/>
      <w:marTop w:val="0"/>
      <w:marBottom w:val="0"/>
      <w:divBdr>
        <w:top w:val="none" w:sz="0" w:space="0" w:color="auto"/>
        <w:left w:val="none" w:sz="0" w:space="0" w:color="auto"/>
        <w:bottom w:val="none" w:sz="0" w:space="0" w:color="auto"/>
        <w:right w:val="none" w:sz="0" w:space="0" w:color="auto"/>
      </w:divBdr>
      <w:divsChild>
        <w:div w:id="1079131948">
          <w:marLeft w:val="0"/>
          <w:marRight w:val="0"/>
          <w:marTop w:val="0"/>
          <w:marBottom w:val="0"/>
          <w:divBdr>
            <w:top w:val="none" w:sz="0" w:space="0" w:color="auto"/>
            <w:left w:val="none" w:sz="0" w:space="0" w:color="auto"/>
            <w:bottom w:val="none" w:sz="0" w:space="0" w:color="auto"/>
            <w:right w:val="none" w:sz="0" w:space="0" w:color="auto"/>
          </w:divBdr>
          <w:divsChild>
            <w:div w:id="2062435007">
              <w:marLeft w:val="0"/>
              <w:marRight w:val="0"/>
              <w:marTop w:val="0"/>
              <w:marBottom w:val="0"/>
              <w:divBdr>
                <w:top w:val="none" w:sz="0" w:space="0" w:color="auto"/>
                <w:left w:val="none" w:sz="0" w:space="0" w:color="auto"/>
                <w:bottom w:val="none" w:sz="0" w:space="0" w:color="auto"/>
                <w:right w:val="none" w:sz="0" w:space="0" w:color="auto"/>
              </w:divBdr>
              <w:divsChild>
                <w:div w:id="1343122995">
                  <w:marLeft w:val="0"/>
                  <w:marRight w:val="0"/>
                  <w:marTop w:val="0"/>
                  <w:marBottom w:val="0"/>
                  <w:divBdr>
                    <w:top w:val="none" w:sz="0" w:space="0" w:color="auto"/>
                    <w:left w:val="none" w:sz="0" w:space="0" w:color="auto"/>
                    <w:bottom w:val="none" w:sz="0" w:space="0" w:color="auto"/>
                    <w:right w:val="none" w:sz="0" w:space="0" w:color="auto"/>
                  </w:divBdr>
                  <w:divsChild>
                    <w:div w:id="243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53106">
      <w:bodyDiv w:val="1"/>
      <w:marLeft w:val="0"/>
      <w:marRight w:val="0"/>
      <w:marTop w:val="0"/>
      <w:marBottom w:val="0"/>
      <w:divBdr>
        <w:top w:val="none" w:sz="0" w:space="0" w:color="auto"/>
        <w:left w:val="none" w:sz="0" w:space="0" w:color="auto"/>
        <w:bottom w:val="none" w:sz="0" w:space="0" w:color="auto"/>
        <w:right w:val="none" w:sz="0" w:space="0" w:color="auto"/>
      </w:divBdr>
    </w:div>
    <w:div w:id="586114238">
      <w:bodyDiv w:val="1"/>
      <w:marLeft w:val="0"/>
      <w:marRight w:val="0"/>
      <w:marTop w:val="0"/>
      <w:marBottom w:val="0"/>
      <w:divBdr>
        <w:top w:val="none" w:sz="0" w:space="0" w:color="auto"/>
        <w:left w:val="none" w:sz="0" w:space="0" w:color="auto"/>
        <w:bottom w:val="none" w:sz="0" w:space="0" w:color="auto"/>
        <w:right w:val="none" w:sz="0" w:space="0" w:color="auto"/>
      </w:divBdr>
    </w:div>
    <w:div w:id="766119097">
      <w:bodyDiv w:val="1"/>
      <w:marLeft w:val="0"/>
      <w:marRight w:val="0"/>
      <w:marTop w:val="0"/>
      <w:marBottom w:val="0"/>
      <w:divBdr>
        <w:top w:val="none" w:sz="0" w:space="0" w:color="auto"/>
        <w:left w:val="none" w:sz="0" w:space="0" w:color="auto"/>
        <w:bottom w:val="none" w:sz="0" w:space="0" w:color="auto"/>
        <w:right w:val="none" w:sz="0" w:space="0" w:color="auto"/>
      </w:divBdr>
    </w:div>
    <w:div w:id="928124710">
      <w:bodyDiv w:val="1"/>
      <w:marLeft w:val="0"/>
      <w:marRight w:val="0"/>
      <w:marTop w:val="0"/>
      <w:marBottom w:val="0"/>
      <w:divBdr>
        <w:top w:val="none" w:sz="0" w:space="0" w:color="auto"/>
        <w:left w:val="none" w:sz="0" w:space="0" w:color="auto"/>
        <w:bottom w:val="none" w:sz="0" w:space="0" w:color="auto"/>
        <w:right w:val="none" w:sz="0" w:space="0" w:color="auto"/>
      </w:divBdr>
      <w:divsChild>
        <w:div w:id="1437946500">
          <w:marLeft w:val="0"/>
          <w:marRight w:val="0"/>
          <w:marTop w:val="0"/>
          <w:marBottom w:val="0"/>
          <w:divBdr>
            <w:top w:val="none" w:sz="0" w:space="0" w:color="auto"/>
            <w:left w:val="none" w:sz="0" w:space="0" w:color="auto"/>
            <w:bottom w:val="none" w:sz="0" w:space="0" w:color="auto"/>
            <w:right w:val="none" w:sz="0" w:space="0" w:color="auto"/>
          </w:divBdr>
          <w:divsChild>
            <w:div w:id="2092963003">
              <w:marLeft w:val="0"/>
              <w:marRight w:val="0"/>
              <w:marTop w:val="0"/>
              <w:marBottom w:val="0"/>
              <w:divBdr>
                <w:top w:val="none" w:sz="0" w:space="0" w:color="auto"/>
                <w:left w:val="none" w:sz="0" w:space="0" w:color="auto"/>
                <w:bottom w:val="none" w:sz="0" w:space="0" w:color="auto"/>
                <w:right w:val="none" w:sz="0" w:space="0" w:color="auto"/>
              </w:divBdr>
              <w:divsChild>
                <w:div w:id="713504468">
                  <w:marLeft w:val="0"/>
                  <w:marRight w:val="0"/>
                  <w:marTop w:val="0"/>
                  <w:marBottom w:val="0"/>
                  <w:divBdr>
                    <w:top w:val="none" w:sz="0" w:space="0" w:color="auto"/>
                    <w:left w:val="none" w:sz="0" w:space="0" w:color="auto"/>
                    <w:bottom w:val="none" w:sz="0" w:space="0" w:color="auto"/>
                    <w:right w:val="none" w:sz="0" w:space="0" w:color="auto"/>
                  </w:divBdr>
                  <w:divsChild>
                    <w:div w:id="1170633697">
                      <w:marLeft w:val="0"/>
                      <w:marRight w:val="0"/>
                      <w:marTop w:val="0"/>
                      <w:marBottom w:val="0"/>
                      <w:divBdr>
                        <w:top w:val="none" w:sz="0" w:space="0" w:color="auto"/>
                        <w:left w:val="none" w:sz="0" w:space="0" w:color="auto"/>
                        <w:bottom w:val="none" w:sz="0" w:space="0" w:color="auto"/>
                        <w:right w:val="none" w:sz="0" w:space="0" w:color="auto"/>
                      </w:divBdr>
                      <w:divsChild>
                        <w:div w:id="1295210761">
                          <w:marLeft w:val="0"/>
                          <w:marRight w:val="0"/>
                          <w:marTop w:val="0"/>
                          <w:marBottom w:val="0"/>
                          <w:divBdr>
                            <w:top w:val="none" w:sz="0" w:space="0" w:color="auto"/>
                            <w:left w:val="none" w:sz="0" w:space="0" w:color="auto"/>
                            <w:bottom w:val="none" w:sz="0" w:space="0" w:color="auto"/>
                            <w:right w:val="none" w:sz="0" w:space="0" w:color="auto"/>
                          </w:divBdr>
                          <w:divsChild>
                            <w:div w:id="14434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134368">
      <w:bodyDiv w:val="1"/>
      <w:marLeft w:val="0"/>
      <w:marRight w:val="0"/>
      <w:marTop w:val="0"/>
      <w:marBottom w:val="0"/>
      <w:divBdr>
        <w:top w:val="none" w:sz="0" w:space="0" w:color="auto"/>
        <w:left w:val="none" w:sz="0" w:space="0" w:color="auto"/>
        <w:bottom w:val="none" w:sz="0" w:space="0" w:color="auto"/>
        <w:right w:val="none" w:sz="0" w:space="0" w:color="auto"/>
      </w:divBdr>
    </w:div>
    <w:div w:id="1432891200">
      <w:bodyDiv w:val="1"/>
      <w:marLeft w:val="0"/>
      <w:marRight w:val="0"/>
      <w:marTop w:val="0"/>
      <w:marBottom w:val="0"/>
      <w:divBdr>
        <w:top w:val="none" w:sz="0" w:space="0" w:color="auto"/>
        <w:left w:val="none" w:sz="0" w:space="0" w:color="auto"/>
        <w:bottom w:val="none" w:sz="0" w:space="0" w:color="auto"/>
        <w:right w:val="none" w:sz="0" w:space="0" w:color="auto"/>
      </w:divBdr>
    </w:div>
    <w:div w:id="1710687036">
      <w:bodyDiv w:val="1"/>
      <w:marLeft w:val="0"/>
      <w:marRight w:val="0"/>
      <w:marTop w:val="0"/>
      <w:marBottom w:val="0"/>
      <w:divBdr>
        <w:top w:val="none" w:sz="0" w:space="0" w:color="auto"/>
        <w:left w:val="none" w:sz="0" w:space="0" w:color="auto"/>
        <w:bottom w:val="none" w:sz="0" w:space="0" w:color="auto"/>
        <w:right w:val="none" w:sz="0" w:space="0" w:color="auto"/>
      </w:divBdr>
      <w:divsChild>
        <w:div w:id="1294485775">
          <w:marLeft w:val="450"/>
          <w:marRight w:val="0"/>
          <w:marTop w:val="0"/>
          <w:marBottom w:val="0"/>
          <w:divBdr>
            <w:top w:val="none" w:sz="0" w:space="0" w:color="auto"/>
            <w:left w:val="none" w:sz="0" w:space="0" w:color="auto"/>
            <w:bottom w:val="none" w:sz="0" w:space="0" w:color="auto"/>
            <w:right w:val="none" w:sz="0" w:space="0" w:color="auto"/>
          </w:divBdr>
        </w:div>
      </w:divsChild>
    </w:div>
    <w:div w:id="1838810163">
      <w:bodyDiv w:val="1"/>
      <w:marLeft w:val="0"/>
      <w:marRight w:val="0"/>
      <w:marTop w:val="0"/>
      <w:marBottom w:val="0"/>
      <w:divBdr>
        <w:top w:val="none" w:sz="0" w:space="0" w:color="auto"/>
        <w:left w:val="none" w:sz="0" w:space="0" w:color="auto"/>
        <w:bottom w:val="none" w:sz="0" w:space="0" w:color="auto"/>
        <w:right w:val="none" w:sz="0" w:space="0" w:color="auto"/>
      </w:divBdr>
    </w:div>
    <w:div w:id="1957060705">
      <w:bodyDiv w:val="1"/>
      <w:marLeft w:val="0"/>
      <w:marRight w:val="0"/>
      <w:marTop w:val="0"/>
      <w:marBottom w:val="0"/>
      <w:divBdr>
        <w:top w:val="none" w:sz="0" w:space="0" w:color="auto"/>
        <w:left w:val="none" w:sz="0" w:space="0" w:color="auto"/>
        <w:bottom w:val="none" w:sz="0" w:space="0" w:color="auto"/>
        <w:right w:val="none" w:sz="0" w:space="0" w:color="auto"/>
      </w:divBdr>
    </w:div>
    <w:div w:id="205403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mailto:test@gmail.com%3c/q1:EMail" TargetMode="External"/><Relationship Id="rId3" Type="http://schemas.openxmlformats.org/officeDocument/2006/relationships/customXml" Target="../customXml/item3.xml"/><Relationship Id="rId21" Type="http://schemas.openxmlformats.org/officeDocument/2006/relationships/hyperlink" Target="http://www.w3.org/2001/XMLSchema-instance"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ervices.asurion.com/schemas/AsurionCanonicalModel/2.0.0" TargetMode="Externa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hyperlink" Target="http://services.asurion.com/schemas/Finance/CreateContractsRequest/1.1"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chemas.xmlsoap.org/soap/envelope/" TargetMode="Externa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hyperlink" Target="http://schemas.xmlsoap.org/soap/envelope/"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ervices.asurion.com/wsdl/1.0/Finance/1.0"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hyperlink" Target="http://www.w3.org/2001/XMLSchema" TargetMode="External"/><Relationship Id="rId27" Type="http://schemas.openxmlformats.org/officeDocument/2006/relationships/hyperlink" Target="mailto:test@gmail.com%3c/q1:EMail" TargetMode="Externa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cid:image002.jpg@01C50515.0ADC77C0" TargetMode="External"/><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2" Type="http://schemas.openxmlformats.org/officeDocument/2006/relationships/image" Target="cid:image002.jpg@01C50515.0ADC77C0"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surionDocs\Design%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4ECBC7B450854C8BB1D02D0A4911AF" ma:contentTypeVersion="0" ma:contentTypeDescription="Create a new document." ma:contentTypeScope="" ma:versionID="014f82e3d4d849223e1f8b6ff26527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C9AF3-F844-4651-ABA3-A48859C715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FA9B4B-5F0A-44DE-85FA-C2409F1AADA7}">
  <ds:schemaRefs>
    <ds:schemaRef ds:uri="http://schemas.microsoft.com/sharepoint/v3/contenttype/forms"/>
  </ds:schemaRefs>
</ds:datastoreItem>
</file>

<file path=customXml/itemProps3.xml><?xml version="1.0" encoding="utf-8"?>
<ds:datastoreItem xmlns:ds="http://schemas.openxmlformats.org/officeDocument/2006/customXml" ds:itemID="{4131AB13-7F8F-42C2-BA8E-E50ECACA4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B03D623-3AC3-4044-A71B-70FB18D9F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 Template</Template>
  <TotalTime>5063</TotalTime>
  <Pages>28</Pages>
  <Words>8759</Words>
  <Characters>49930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&lt;&lt;Project Name&gt;&gt;</vt:lpstr>
    </vt:vector>
  </TitlesOfParts>
  <Manager>Kevin Ebert</Manager>
  <Company>Asurion</Company>
  <LinksUpToDate>false</LinksUpToDate>
  <CharactersWithSpaces>58572</CharactersWithSpaces>
  <SharedDoc>false</SharedDoc>
  <HLinks>
    <vt:vector size="108" baseType="variant">
      <vt:variant>
        <vt:i4>7667831</vt:i4>
      </vt:variant>
      <vt:variant>
        <vt:i4>93</vt:i4>
      </vt:variant>
      <vt:variant>
        <vt:i4>0</vt:i4>
      </vt:variant>
      <vt:variant>
        <vt:i4>5</vt:i4>
      </vt:variant>
      <vt:variant>
        <vt:lpwstr>https://oneteam/Teams/OrganizationalTeams/TechnologyProducts/RelationshipProductMgmt/ProductMgmtBackOffice/HRFinanceLegal/SubscriberBilling/Shared Documents/03-Envisioning/Requirements/March Release/SB262_tracking_YGIB_AMA/SB262_tracking_YGIB_AMA.docx</vt:lpwstr>
      </vt:variant>
      <vt:variant>
        <vt:lpwstr/>
      </vt:variant>
      <vt:variant>
        <vt:i4>1310772</vt:i4>
      </vt:variant>
      <vt:variant>
        <vt:i4>86</vt:i4>
      </vt:variant>
      <vt:variant>
        <vt:i4>0</vt:i4>
      </vt:variant>
      <vt:variant>
        <vt:i4>5</vt:i4>
      </vt:variant>
      <vt:variant>
        <vt:lpwstr/>
      </vt:variant>
      <vt:variant>
        <vt:lpwstr>_Toc286834373</vt:lpwstr>
      </vt:variant>
      <vt:variant>
        <vt:i4>1310772</vt:i4>
      </vt:variant>
      <vt:variant>
        <vt:i4>80</vt:i4>
      </vt:variant>
      <vt:variant>
        <vt:i4>0</vt:i4>
      </vt:variant>
      <vt:variant>
        <vt:i4>5</vt:i4>
      </vt:variant>
      <vt:variant>
        <vt:lpwstr/>
      </vt:variant>
      <vt:variant>
        <vt:lpwstr>_Toc286834372</vt:lpwstr>
      </vt:variant>
      <vt:variant>
        <vt:i4>1310772</vt:i4>
      </vt:variant>
      <vt:variant>
        <vt:i4>74</vt:i4>
      </vt:variant>
      <vt:variant>
        <vt:i4>0</vt:i4>
      </vt:variant>
      <vt:variant>
        <vt:i4>5</vt:i4>
      </vt:variant>
      <vt:variant>
        <vt:lpwstr/>
      </vt:variant>
      <vt:variant>
        <vt:lpwstr>_Toc286834371</vt:lpwstr>
      </vt:variant>
      <vt:variant>
        <vt:i4>1310772</vt:i4>
      </vt:variant>
      <vt:variant>
        <vt:i4>68</vt:i4>
      </vt:variant>
      <vt:variant>
        <vt:i4>0</vt:i4>
      </vt:variant>
      <vt:variant>
        <vt:i4>5</vt:i4>
      </vt:variant>
      <vt:variant>
        <vt:lpwstr/>
      </vt:variant>
      <vt:variant>
        <vt:lpwstr>_Toc286834370</vt:lpwstr>
      </vt:variant>
      <vt:variant>
        <vt:i4>1376308</vt:i4>
      </vt:variant>
      <vt:variant>
        <vt:i4>62</vt:i4>
      </vt:variant>
      <vt:variant>
        <vt:i4>0</vt:i4>
      </vt:variant>
      <vt:variant>
        <vt:i4>5</vt:i4>
      </vt:variant>
      <vt:variant>
        <vt:lpwstr/>
      </vt:variant>
      <vt:variant>
        <vt:lpwstr>_Toc286834369</vt:lpwstr>
      </vt:variant>
      <vt:variant>
        <vt:i4>1376308</vt:i4>
      </vt:variant>
      <vt:variant>
        <vt:i4>56</vt:i4>
      </vt:variant>
      <vt:variant>
        <vt:i4>0</vt:i4>
      </vt:variant>
      <vt:variant>
        <vt:i4>5</vt:i4>
      </vt:variant>
      <vt:variant>
        <vt:lpwstr/>
      </vt:variant>
      <vt:variant>
        <vt:lpwstr>_Toc286834368</vt:lpwstr>
      </vt:variant>
      <vt:variant>
        <vt:i4>1376308</vt:i4>
      </vt:variant>
      <vt:variant>
        <vt:i4>50</vt:i4>
      </vt:variant>
      <vt:variant>
        <vt:i4>0</vt:i4>
      </vt:variant>
      <vt:variant>
        <vt:i4>5</vt:i4>
      </vt:variant>
      <vt:variant>
        <vt:lpwstr/>
      </vt:variant>
      <vt:variant>
        <vt:lpwstr>_Toc286834367</vt:lpwstr>
      </vt:variant>
      <vt:variant>
        <vt:i4>1376308</vt:i4>
      </vt:variant>
      <vt:variant>
        <vt:i4>44</vt:i4>
      </vt:variant>
      <vt:variant>
        <vt:i4>0</vt:i4>
      </vt:variant>
      <vt:variant>
        <vt:i4>5</vt:i4>
      </vt:variant>
      <vt:variant>
        <vt:lpwstr/>
      </vt:variant>
      <vt:variant>
        <vt:lpwstr>_Toc286834366</vt:lpwstr>
      </vt:variant>
      <vt:variant>
        <vt:i4>1376308</vt:i4>
      </vt:variant>
      <vt:variant>
        <vt:i4>38</vt:i4>
      </vt:variant>
      <vt:variant>
        <vt:i4>0</vt:i4>
      </vt:variant>
      <vt:variant>
        <vt:i4>5</vt:i4>
      </vt:variant>
      <vt:variant>
        <vt:lpwstr/>
      </vt:variant>
      <vt:variant>
        <vt:lpwstr>_Toc286834365</vt:lpwstr>
      </vt:variant>
      <vt:variant>
        <vt:i4>1376308</vt:i4>
      </vt:variant>
      <vt:variant>
        <vt:i4>32</vt:i4>
      </vt:variant>
      <vt:variant>
        <vt:i4>0</vt:i4>
      </vt:variant>
      <vt:variant>
        <vt:i4>5</vt:i4>
      </vt:variant>
      <vt:variant>
        <vt:lpwstr/>
      </vt:variant>
      <vt:variant>
        <vt:lpwstr>_Toc286834364</vt:lpwstr>
      </vt:variant>
      <vt:variant>
        <vt:i4>1376308</vt:i4>
      </vt:variant>
      <vt:variant>
        <vt:i4>26</vt:i4>
      </vt:variant>
      <vt:variant>
        <vt:i4>0</vt:i4>
      </vt:variant>
      <vt:variant>
        <vt:i4>5</vt:i4>
      </vt:variant>
      <vt:variant>
        <vt:lpwstr/>
      </vt:variant>
      <vt:variant>
        <vt:lpwstr>_Toc286834363</vt:lpwstr>
      </vt:variant>
      <vt:variant>
        <vt:i4>1376308</vt:i4>
      </vt:variant>
      <vt:variant>
        <vt:i4>20</vt:i4>
      </vt:variant>
      <vt:variant>
        <vt:i4>0</vt:i4>
      </vt:variant>
      <vt:variant>
        <vt:i4>5</vt:i4>
      </vt:variant>
      <vt:variant>
        <vt:lpwstr/>
      </vt:variant>
      <vt:variant>
        <vt:lpwstr>_Toc286834362</vt:lpwstr>
      </vt:variant>
      <vt:variant>
        <vt:i4>1376308</vt:i4>
      </vt:variant>
      <vt:variant>
        <vt:i4>14</vt:i4>
      </vt:variant>
      <vt:variant>
        <vt:i4>0</vt:i4>
      </vt:variant>
      <vt:variant>
        <vt:i4>5</vt:i4>
      </vt:variant>
      <vt:variant>
        <vt:lpwstr/>
      </vt:variant>
      <vt:variant>
        <vt:lpwstr>_Toc286834361</vt:lpwstr>
      </vt:variant>
      <vt:variant>
        <vt:i4>1376308</vt:i4>
      </vt:variant>
      <vt:variant>
        <vt:i4>8</vt:i4>
      </vt:variant>
      <vt:variant>
        <vt:i4>0</vt:i4>
      </vt:variant>
      <vt:variant>
        <vt:i4>5</vt:i4>
      </vt:variant>
      <vt:variant>
        <vt:lpwstr/>
      </vt:variant>
      <vt:variant>
        <vt:lpwstr>_Toc286834360</vt:lpwstr>
      </vt:variant>
      <vt:variant>
        <vt:i4>1441844</vt:i4>
      </vt:variant>
      <vt:variant>
        <vt:i4>2</vt:i4>
      </vt:variant>
      <vt:variant>
        <vt:i4>0</vt:i4>
      </vt:variant>
      <vt:variant>
        <vt:i4>5</vt:i4>
      </vt:variant>
      <vt:variant>
        <vt:lpwstr/>
      </vt:variant>
      <vt:variant>
        <vt:lpwstr>_Toc286834359</vt:lpwstr>
      </vt:variant>
      <vt:variant>
        <vt:i4>3080256</vt:i4>
      </vt:variant>
      <vt:variant>
        <vt:i4>-1</vt:i4>
      </vt:variant>
      <vt:variant>
        <vt:i4>2049</vt:i4>
      </vt:variant>
      <vt:variant>
        <vt:i4>1</vt:i4>
      </vt:variant>
      <vt:variant>
        <vt:lpwstr>cid:image002.jpg@01C50515.0ADC77C0</vt:lpwstr>
      </vt:variant>
      <vt:variant>
        <vt:lpwstr/>
      </vt:variant>
      <vt:variant>
        <vt:i4>3080256</vt:i4>
      </vt:variant>
      <vt:variant>
        <vt:i4>-1</vt:i4>
      </vt:variant>
      <vt:variant>
        <vt:i4>2050</vt:i4>
      </vt:variant>
      <vt:variant>
        <vt:i4>1</vt:i4>
      </vt:variant>
      <vt:variant>
        <vt:lpwstr>cid:image002.jpg@01C50515.0ADC77C0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&lt;&lt;Project Name&gt;&gt;</dc:title>
  <dc:subject/>
  <dc:creator>Emerson, Jim</dc:creator>
  <cp:keywords/>
  <dc:description/>
  <cp:lastModifiedBy>Donna Emerson</cp:lastModifiedBy>
  <cp:revision>286</cp:revision>
  <cp:lastPrinted>2015-05-22T20:19:00Z</cp:lastPrinted>
  <dcterms:created xsi:type="dcterms:W3CDTF">2011-11-10T15:26:00Z</dcterms:created>
  <dcterms:modified xsi:type="dcterms:W3CDTF">2020-05-29T16:40:00Z</dcterms:modified>
</cp:coreProperties>
</file>